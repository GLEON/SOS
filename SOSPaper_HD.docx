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r>
        <w:rPr>
          <w:rFonts w:ascii="Times New Roman" w:eastAsia="Times New Roman" w:hAnsi="Times New Roman" w:cs="Times New Roman"/>
          <w:sz w:val="24"/>
          <w:szCs w:val="24"/>
        </w:rPr>
        <w:t xml:space="preserve">Instituto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3" w:name="_6hiy0534m7k8" w:colFirst="0" w:colLast="0"/>
      <w:bookmarkEnd w:id="13"/>
      <w:commentRangeStart w:id="1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4"/>
      <w:r>
        <w:commentReference w:id="14"/>
      </w:r>
    </w:p>
    <w:p w14:paraId="73A38074" w14:textId="67B862B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14.6-87.9%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D64296">
        <w:rPr>
          <w:rFonts w:ascii="Times New Roman" w:eastAsia="Times New Roman" w:hAnsi="Times New Roman" w:cs="Times New Roman"/>
          <w:sz w:val="24"/>
          <w:szCs w:val="24"/>
        </w:rPr>
        <w:t>Overall,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Finally, we highlight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river and lake settings</w:t>
      </w:r>
      <w:r>
        <w:rPr>
          <w:rFonts w:ascii="Times New Roman" w:eastAsia="Times New Roman" w:hAnsi="Times New Roman" w:cs="Times New Roman"/>
          <w:sz w:val="24"/>
          <w:szCs w:val="24"/>
        </w:rPr>
        <w:t>, burial rates</w:t>
      </w:r>
      <w:ins w:id="15" w:author="HILARY A DUGAN" w:date="2017-03-31T14:50:00Z">
        <w:r w:rsidR="00517950">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6"/>
      <w:r>
        <w:rPr>
          <w:rFonts w:ascii="Times New Roman" w:eastAsia="Times New Roman" w:hAnsi="Times New Roman" w:cs="Times New Roman"/>
          <w:sz w:val="24"/>
          <w:szCs w:val="24"/>
        </w:rPr>
        <w:t>Key words</w:t>
      </w:r>
      <w:commentRangeEnd w:id="16"/>
      <w:r>
        <w:commentReference w:id="16"/>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7" w:name="_rwp1srpn25su" w:colFirst="0" w:colLast="0"/>
      <w:bookmarkEnd w:id="17"/>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8" w:name="_kfraquamimep" w:colFirst="0" w:colLast="0"/>
      <w:bookmarkStart w:id="19" w:name="_a19hf2z0hrxx" w:colFirst="0" w:colLast="0"/>
      <w:bookmarkEnd w:id="18"/>
      <w:bookmarkEnd w:id="19"/>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fgbmh3q8shl8" w:colFirst="0" w:colLast="0"/>
      <w:bookmarkEnd w:id="20"/>
      <w:r>
        <w:rPr>
          <w:rFonts w:ascii="Times New Roman" w:eastAsia="Times New Roman" w:hAnsi="Times New Roman" w:cs="Times New Roman"/>
          <w:i/>
          <w:color w:val="000000"/>
          <w:sz w:val="24"/>
          <w:szCs w:val="24"/>
        </w:rPr>
        <w:t>Overview of concepts of key OC fluxes in lake ecosystems</w:t>
      </w:r>
    </w:p>
    <w:p w14:paraId="1B153C11" w14:textId="51DEBD36"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xml:space="preserve">) dissolved (DOC) and particulate OC (POC) inflows from surface or groundwater sources, precipitation and litterfall. Internal processes consist of autochthonous (in-lake) mechanisms that produce, consume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152F60">
        <w:rPr>
          <w:rFonts w:ascii="Times New Roman" w:eastAsia="Times New Roman" w:hAnsi="Times New Roman" w:cs="Times New Roman"/>
          <w:sz w:val="24"/>
          <w:szCs w:val="24"/>
        </w:rPr>
        <w:t>. 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18B76E21" w14:textId="06562138" w:rsidR="0032009C" w:rsidRDefault="00450B34">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DF5DF6" w:rsidRPr="006F4EC1" w:rsidRDefault="00DF5DF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DF5DF6" w:rsidRDefault="00DF5DF6"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DF5DF6" w:rsidRDefault="00DF5DF6"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DF5DF6" w:rsidRDefault="00DF5D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DF5DF6" w:rsidRPr="006F4EC1" w:rsidRDefault="00DF5DF6"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DF5DF6" w:rsidRDefault="00DF5DF6"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DF5DF6" w:rsidRDefault="00DF5DF6"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DF5DF6" w:rsidRDefault="00DF5DF6"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DF5DF6" w:rsidRDefault="00DF5DF6"/>
                  </w:txbxContent>
                </v:textbox>
                <w10:wrap type="square"/>
              </v:shape>
            </w:pict>
          </mc:Fallback>
        </mc:AlternateContent>
      </w:r>
      <w:r w:rsidR="00152F60">
        <w:rPr>
          <w:rFonts w:ascii="Times New Roman" w:eastAsia="Times New Roman" w:hAnsi="Times New Roman" w:cs="Times New Roman"/>
          <w:sz w:val="24"/>
          <w:szCs w:val="24"/>
        </w:rPr>
        <w:t>Lakes described as carbon sources have generally been classified in terms of the flux of carbon dioxide (</w:t>
      </w:r>
      <w:proofErr w:type="spellStart"/>
      <w:r w:rsidR="00152F60">
        <w:rPr>
          <w:rFonts w:ascii="Times New Roman" w:eastAsia="Times New Roman" w:hAnsi="Times New Roman" w:cs="Times New Roman"/>
          <w:sz w:val="24"/>
          <w:szCs w:val="24"/>
        </w:rPr>
        <w:t>Striegl</w:t>
      </w:r>
      <w:proofErr w:type="spellEnd"/>
      <w:r w:rsidR="00152F60">
        <w:rPr>
          <w:rFonts w:ascii="Times New Roman" w:eastAsia="Times New Roman" w:hAnsi="Times New Roman" w:cs="Times New Roman"/>
          <w:sz w:val="24"/>
          <w:szCs w:val="24"/>
        </w:rPr>
        <w:t xml:space="preserve"> et al. 2001, </w:t>
      </w:r>
      <w:proofErr w:type="spellStart"/>
      <w:r w:rsidR="00152F60">
        <w:rPr>
          <w:rFonts w:ascii="Times New Roman" w:eastAsia="Times New Roman" w:hAnsi="Times New Roman" w:cs="Times New Roman"/>
          <w:sz w:val="24"/>
          <w:szCs w:val="24"/>
        </w:rPr>
        <w:t>Rantakari</w:t>
      </w:r>
      <w:proofErr w:type="spellEnd"/>
      <w:r w:rsidR="00152F60">
        <w:rPr>
          <w:rFonts w:ascii="Times New Roman" w:eastAsia="Times New Roman" w:hAnsi="Times New Roman" w:cs="Times New Roman"/>
          <w:sz w:val="24"/>
          <w:szCs w:val="24"/>
        </w:rPr>
        <w:t xml:space="preserve"> and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2005,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 and have not considered other carbon fluxes. Likewise, it has been recognized that lakes store OC in sediments, and </w:t>
      </w:r>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 xml:space="preserve">Here, we examine the dominant processes in lake OC cycling, and provide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bookmarkStart w:id="21" w:name="_GoBack"/>
      <w:bookmarkEnd w:id="21"/>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736D595D"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2) autochthony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2" w:name="_cia0tf49w3t8" w:colFirst="0" w:colLast="0"/>
      <w:bookmarkEnd w:id="22"/>
      <w:proofErr w:type="spellStart"/>
      <w:r>
        <w:rPr>
          <w:rFonts w:ascii="Times New Roman" w:eastAsia="Times New Roman" w:hAnsi="Times New Roman" w:cs="Times New Roman"/>
          <w:i/>
          <w:color w:val="000000"/>
          <w:sz w:val="24"/>
          <w:szCs w:val="24"/>
        </w:rPr>
        <w:t>Allochthony</w:t>
      </w:r>
      <w:proofErr w:type="spellEnd"/>
    </w:p>
    <w:p w14:paraId="0663B724" w14:textId="65A22E3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ins w:id="23" w:author="HILARY A DUGAN" w:date="2017-03-31T20:26:00Z">
        <w:r w:rsidR="00A947A9">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(Sobek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However, </w:t>
      </w:r>
      <w:r w:rsidR="00FA4CDC">
        <w:rPr>
          <w:rFonts w:ascii="Times New Roman" w:eastAsia="Times New Roman" w:hAnsi="Times New Roman" w:cs="Times New Roman"/>
          <w:sz w:val="24"/>
          <w:szCs w:val="24"/>
        </w:rPr>
        <w:t xml:space="preserve">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OC concentration data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w:t>
      </w:r>
      <w:r>
        <w:rPr>
          <w:rFonts w:ascii="Times New Roman" w:eastAsia="Times New Roman" w:hAnsi="Times New Roman" w:cs="Times New Roman"/>
          <w:sz w:val="24"/>
          <w:szCs w:val="24"/>
        </w:rPr>
        <w:lastRenderedPageBreak/>
        <w:t xml:space="preserve">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 w:name="_z80hadduisff" w:colFirst="0" w:colLast="0"/>
      <w:bookmarkEnd w:id="24"/>
      <w:r>
        <w:rPr>
          <w:rFonts w:ascii="Times New Roman" w:eastAsia="Times New Roman" w:hAnsi="Times New Roman" w:cs="Times New Roman"/>
          <w:i/>
          <w:sz w:val="24"/>
          <w:szCs w:val="24"/>
        </w:rPr>
        <w:t>Autochthony</w:t>
      </w:r>
    </w:p>
    <w:p w14:paraId="2D6504A2" w14:textId="14E724F9"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is </w:t>
      </w:r>
      <w:r w:rsidR="005A467E">
        <w:rPr>
          <w:rFonts w:ascii="Times New Roman" w:eastAsia="Times New Roman" w:hAnsi="Times New Roman" w:cs="Times New Roman"/>
          <w:sz w:val="24"/>
          <w:szCs w:val="24"/>
        </w:rPr>
        <w:t xml:space="preserve">derived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w:t>
      </w:r>
      <w:proofErr w:type="spellStart"/>
      <w:r w:rsidR="004A2486">
        <w:rPr>
          <w:rFonts w:ascii="Times New Roman" w:eastAsia="Times New Roman" w:hAnsi="Times New Roman" w:cs="Times New Roman"/>
          <w:sz w:val="24"/>
          <w:szCs w:val="24"/>
        </w:rPr>
        <w:t>Authochthonous</w:t>
      </w:r>
      <w:proofErr w:type="spellEnd"/>
      <w:r w:rsidR="004A2486">
        <w:rPr>
          <w:rFonts w:ascii="Times New Roman" w:eastAsia="Times New Roman" w:hAnsi="Times New Roman" w:cs="Times New Roman"/>
          <w:sz w:val="24"/>
          <w:szCs w:val="24"/>
        </w:rPr>
        <w:t xml:space="preserve"> OC is more labile than </w:t>
      </w:r>
      <w:proofErr w:type="spellStart"/>
      <w:r w:rsidR="004A2486">
        <w:rPr>
          <w:rFonts w:ascii="Times New Roman" w:eastAsia="Times New Roman" w:hAnsi="Times New Roman" w:cs="Times New Roman"/>
          <w:sz w:val="24"/>
          <w:szCs w:val="24"/>
        </w:rPr>
        <w:t>allochthnous</w:t>
      </w:r>
      <w:proofErr w:type="spellEnd"/>
      <w:r w:rsidR="004A2486">
        <w:rPr>
          <w:rFonts w:ascii="Times New Roman" w:eastAsia="Times New Roman" w:hAnsi="Times New Roman" w:cs="Times New Roman"/>
          <w:sz w:val="24"/>
          <w:szCs w:val="24"/>
        </w:rPr>
        <w:t xml:space="preserve"> OC, and therefore is more readily consumed by secondary consumers, which</w:t>
      </w:r>
      <w:r w:rsidR="00CE1572">
        <w:rPr>
          <w:rFonts w:ascii="Times New Roman" w:eastAsia="Times New Roman" w:hAnsi="Times New Roman" w:cs="Times New Roman"/>
          <w:sz w:val="24"/>
          <w:szCs w:val="24"/>
        </w:rPr>
        <w:t xml:space="preserve"> affirm</w:t>
      </w:r>
      <w:r w:rsidR="004A2486">
        <w:rPr>
          <w:rFonts w:ascii="Times New Roman" w:eastAsia="Times New Roman" w:hAnsi="Times New Roman" w:cs="Times New Roman"/>
          <w:sz w:val="24"/>
          <w:szCs w:val="24"/>
        </w:rPr>
        <w:t>s</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A467E">
        <w:rPr>
          <w:rFonts w:ascii="Times New Roman" w:eastAsia="Times New Roman" w:hAnsi="Times New Roman" w:cs="Times New Roman"/>
          <w:sz w:val="24"/>
          <w:szCs w:val="24"/>
        </w:rPr>
        <w:t xml:space="preserve"> the difference of </w:t>
      </w:r>
      <w:r>
        <w:rPr>
          <w:rFonts w:ascii="Times New Roman" w:eastAsia="Times New Roman" w:hAnsi="Times New Roman" w:cs="Times New Roman"/>
          <w:sz w:val="24"/>
          <w:szCs w:val="24"/>
        </w:rPr>
        <w:t>gross primary production (GPP)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 (Cole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 better citations?) or CO2 (citations). Derived from measurements across a gradient of lakes, statistical relationships have been built to estimate NPP from lake temperature and </w:t>
      </w:r>
      <w:r>
        <w:rPr>
          <w:rFonts w:ascii="Times New Roman" w:eastAsia="Times New Roman" w:hAnsi="Times New Roman" w:cs="Times New Roman"/>
          <w:sz w:val="24"/>
          <w:szCs w:val="24"/>
        </w:rPr>
        <w:t xml:space="preserve">total phosphorus (TP) (Hanson et al. 2004) or chlorophyll-A (ChlA)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62AFECC8"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w:t>
      </w:r>
      <w:commentRangeStart w:id="25"/>
      <w:r w:rsidR="00B80037">
        <w:rPr>
          <w:rFonts w:ascii="Times New Roman" w:eastAsia="Times New Roman" w:hAnsi="Times New Roman" w:cs="Times New Roman"/>
          <w:sz w:val="24"/>
          <w:szCs w:val="24"/>
        </w:rPr>
        <w:t xml:space="preserve">Permanent OC burial in lakes is a product of in-lake POC concentrations, POC particle sizes and associated settling rates, sediment particle size and </w:t>
      </w:r>
      <w:r w:rsidR="00B80037">
        <w:rPr>
          <w:rFonts w:ascii="Times New Roman" w:eastAsia="Times New Roman" w:hAnsi="Times New Roman" w:cs="Times New Roman"/>
          <w:sz w:val="24"/>
          <w:szCs w:val="24"/>
        </w:rPr>
        <w:lastRenderedPageBreak/>
        <w:t>density that affect resuspension, lake hydrodynamics that affect settling rates and resuspension and benthic biogeochemistry (citations to be added).</w:t>
      </w:r>
      <w:commentRangeEnd w:id="25"/>
      <w:r w:rsidR="00B80037">
        <w:commentReference w:id="25"/>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Xu et al. 2013), sediment traps (Jonsson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6" w:name="_hwd1sfdwl8es" w:colFirst="0" w:colLast="0"/>
      <w:bookmarkEnd w:id="26"/>
      <w:r>
        <w:rPr>
          <w:rFonts w:ascii="Times New Roman" w:eastAsia="Times New Roman" w:hAnsi="Times New Roman" w:cs="Times New Roman"/>
          <w:i/>
          <w:sz w:val="24"/>
          <w:szCs w:val="24"/>
        </w:rPr>
        <w:t>Objective and research questions</w:t>
      </w:r>
    </w:p>
    <w:p w14:paraId="611F8C03" w14:textId="24C6C80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Pr>
          <w:rFonts w:ascii="Times New Roman" w:eastAsia="Times New Roman" w:hAnsi="Times New Roman" w:cs="Times New Roman"/>
          <w:sz w:val="24"/>
          <w:szCs w:val="24"/>
        </w:rPr>
        <w:t xml:space="preserve">that represented the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 over time.</w:t>
      </w:r>
      <w:r w:rsidR="002B082E">
        <w:rPr>
          <w:rFonts w:ascii="Times New Roman" w:eastAsia="Times New Roman" w:hAnsi="Times New Roman" w:cs="Times New Roman"/>
          <w:sz w:val="24"/>
          <w:szCs w:val="24"/>
        </w:rPr>
        <w:t xml:space="preserve"> Here, we present a simple dynamical mass balance model that incorporates the various OC fluxes described above, and parameterize the model for 5 lakes that span a gradient of morphological characteristics. </w:t>
      </w:r>
      <w:r>
        <w:rPr>
          <w:rFonts w:ascii="Times New Roman" w:eastAsia="Times New Roman" w:hAnsi="Times New Roman" w:cs="Times New Roman"/>
          <w:sz w:val="24"/>
          <w:szCs w:val="24"/>
        </w:rPr>
        <w:t xml:space="preserve"> We </w:t>
      </w:r>
      <w:r w:rsidR="002B082E">
        <w:rPr>
          <w:rFonts w:ascii="Times New Roman" w:eastAsia="Times New Roman" w:hAnsi="Times New Roman" w:cs="Times New Roman"/>
          <w:sz w:val="24"/>
          <w:szCs w:val="24"/>
        </w:rPr>
        <w:t>use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7" w:name="_d5wy3t4llow9" w:colFirst="0" w:colLast="0"/>
      <w:bookmarkEnd w:id="27"/>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 w:name="_hvnmkjqwqiaq" w:colFirst="0" w:colLast="0"/>
      <w:bookmarkEnd w:id="28"/>
      <w:r>
        <w:rPr>
          <w:rFonts w:ascii="Times New Roman" w:eastAsia="Times New Roman" w:hAnsi="Times New Roman" w:cs="Times New Roman"/>
          <w:i/>
          <w:sz w:val="24"/>
          <w:szCs w:val="24"/>
        </w:rPr>
        <w:t>Study lakes and data sources</w:t>
      </w:r>
    </w:p>
    <w:p w14:paraId="6C8B092E" w14:textId="5EF55423"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sub-annual in-lake measurements (surface temperature, ChlA, and Secchi depth). Land cover datasets were used to calculate the proportion of lake shorelines occupied by forests and wetlands.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29" w:name="_zhqmebn7y8o8" w:colFirst="0" w:colLast="0"/>
      <w:bookmarkEnd w:id="29"/>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30"/>
      <w:r>
        <w:rPr>
          <w:rFonts w:ascii="Times New Roman" w:eastAsia="Times New Roman" w:hAnsi="Times New Roman" w:cs="Times New Roman"/>
          <w:i/>
          <w:sz w:val="24"/>
          <w:szCs w:val="24"/>
        </w:rPr>
        <w:t>General model approach</w:t>
      </w:r>
      <w:commentRangeEnd w:id="30"/>
      <w:r>
        <w:commentReference w:id="30"/>
      </w:r>
    </w:p>
    <w:p w14:paraId="6D23F43C" w14:textId="7B6B594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operated the model on a daily time step. Lake volume was assumed static and inflow volume was </w:t>
      </w:r>
      <w:r>
        <w:rPr>
          <w:rFonts w:ascii="Times New Roman" w:eastAsia="Times New Roman" w:hAnsi="Times New Roman" w:cs="Times New Roman"/>
          <w:sz w:val="24"/>
          <w:szCs w:val="24"/>
        </w:rPr>
        <w:lastRenderedPageBreak/>
        <w:t xml:space="preserve">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C30946">
        <w:rPr>
          <w:rFonts w:ascii="Times New Roman" w:eastAsia="Times New Roman" w:hAnsi="Times New Roman" w:cs="Times New Roman"/>
          <w:sz w:val="24"/>
          <w:szCs w:val="24"/>
        </w:rPr>
        <w:t>; except for precipitation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commentRangeStart w:id="31"/>
      <w:r w:rsidR="00080925">
        <w:rPr>
          <w:rFonts w:ascii="Times New Roman" w:eastAsia="Times New Roman" w:hAnsi="Times New Roman" w:cs="Times New Roman"/>
          <w:sz w:val="24"/>
          <w:szCs w:val="24"/>
        </w:rPr>
        <w:t>A small amount of water</w:t>
      </w:r>
      <w:commentRangeEnd w:id="31"/>
      <w:r w:rsidR="00080925">
        <w:commentReference w:id="31"/>
      </w:r>
      <w:r w:rsidR="00080925">
        <w:rPr>
          <w:rFonts w:ascii="Times New Roman" w:eastAsia="Times New Roman" w:hAnsi="Times New Roman" w:cs="Times New Roman"/>
          <w:sz w:val="24"/>
          <w:szCs w:val="24"/>
        </w:rPr>
        <w:t xml:space="preserve"> relative to lake volume evaporates depending on seasonal weather conditions, but we did not account for this process.</w:t>
      </w:r>
      <w:ins w:id="32" w:author="immccull@gmail.com" w:date="2017-04-01T19:09:00Z">
        <w:r w:rsidR="0008092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3" w:name="_e3qajp1968u" w:colFirst="0" w:colLast="0"/>
      <w:bookmarkEnd w:id="33"/>
      <w:r>
        <w:rPr>
          <w:rFonts w:ascii="Times New Roman" w:eastAsia="Times New Roman" w:hAnsi="Times New Roman" w:cs="Times New Roman"/>
          <w:i/>
          <w:sz w:val="24"/>
          <w:szCs w:val="24"/>
        </w:rPr>
        <w:t>Allochthonous DOC and POC</w:t>
      </w:r>
    </w:p>
    <w:p w14:paraId="7D3C75D5" w14:textId="612CCA31"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calculated as a combined function of 1) stream load, 2) precipitation load, 3) wetland load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06F038F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Contributions of 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contribute the vast majority of wetland-derived OC to lakes; distant wetlands contribute negligible 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4487580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4" w:name="_6mc5pfc13zyv" w:colFirst="0" w:colLast="0"/>
      <w:bookmarkEnd w:id="34"/>
      <w:r>
        <w:rPr>
          <w:rFonts w:ascii="Times New Roman" w:eastAsia="Times New Roman" w:hAnsi="Times New Roman" w:cs="Times New Roman"/>
          <w:i/>
          <w:color w:val="000000"/>
          <w:sz w:val="24"/>
          <w:szCs w:val="24"/>
        </w:rPr>
        <w:t xml:space="preserve">Autochthonous DOC and POC: primary production </w:t>
      </w:r>
    </w:p>
    <w:p w14:paraId="515F4F31" w14:textId="296B601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(if ChlA was unavailable) and surface water temperature (°C) per Morin et al. (1999) (Table 3: Eq. 2a). This empirical statistical model was based on observational temperature and 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w:t>
      </w:r>
      <w:r>
        <w:rPr>
          <w:rFonts w:ascii="Times New Roman" w:eastAsia="Times New Roman" w:hAnsi="Times New Roman" w:cs="Times New Roman"/>
          <w:sz w:val="24"/>
          <w:szCs w:val="24"/>
        </w:rPr>
        <w:lastRenderedPageBreak/>
        <w:t xml:space="preserve">&lt; 4 </w:t>
      </w:r>
      <w:proofErr w:type="spellStart"/>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 xml:space="preserve">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6DB9226"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in the photic zone, epilimnion temperature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35"/>
      <w:r>
        <w:rPr>
          <w:rFonts w:ascii="Times New Roman" w:eastAsia="Times New Roman" w:hAnsi="Times New Roman" w:cs="Times New Roman"/>
          <w:sz w:val="24"/>
          <w:szCs w:val="24"/>
        </w:rPr>
        <w:t>add some citations</w:t>
      </w:r>
      <w:commentRangeEnd w:id="35"/>
      <w:r w:rsidR="00F55FEA">
        <w:rPr>
          <w:rStyle w:val="CommentReference"/>
        </w:rPr>
        <w:commentReference w:id="35"/>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6" w:name="_ny5h27mmaq7k" w:colFirst="0" w:colLast="0"/>
      <w:bookmarkEnd w:id="36"/>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model and allowed to vary as a proportion between 0 (no burial of POC) and 1 (all POC is buried). This simple approach allowed burial to function as the expected feedback mechanism to </w:t>
      </w:r>
      <w:r>
        <w:rPr>
          <w:rFonts w:ascii="Times New Roman" w:eastAsia="Times New Roman" w:hAnsi="Times New Roman" w:cs="Times New Roman"/>
          <w:sz w:val="24"/>
          <w:szCs w:val="24"/>
        </w:rPr>
        <w:lastRenderedPageBreak/>
        <w:t xml:space="preserve">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37"/>
      <w:r>
        <w:rPr>
          <w:rFonts w:ascii="Times New Roman" w:eastAsia="Times New Roman" w:hAnsi="Times New Roman" w:cs="Times New Roman"/>
          <w:sz w:val="24"/>
          <w:szCs w:val="24"/>
        </w:rPr>
        <w:t>resuspension estimates</w:t>
      </w:r>
      <w:commentRangeEnd w:id="37"/>
      <w:r>
        <w:commentReference w:id="37"/>
      </w:r>
      <w:r>
        <w:rPr>
          <w:rFonts w:ascii="Times New Roman" w:eastAsia="Times New Roman" w:hAnsi="Times New Roman" w:cs="Times New Roman"/>
          <w:sz w:val="24"/>
          <w:szCs w:val="24"/>
        </w:rPr>
        <w:t xml:space="preserve">.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8" w:name="_l03fr54i2e0u" w:colFirst="0" w:colLast="0"/>
      <w:bookmarkEnd w:id="38"/>
      <w:r>
        <w:rPr>
          <w:rFonts w:ascii="Times New Roman" w:eastAsia="Times New Roman" w:hAnsi="Times New Roman" w:cs="Times New Roman"/>
          <w:i/>
          <w:sz w:val="24"/>
          <w:szCs w:val="24"/>
        </w:rPr>
        <w:t xml:space="preserve">Model output and calibration </w:t>
      </w:r>
    </w:p>
    <w:p w14:paraId="2F876694" w14:textId="77ACF512"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del w:id="39" w:author="HILARY A DUGAN" w:date="2017-04-01T13:49:00Z">
        <w:r w:rsidDel="007811FB">
          <w:rPr>
            <w:rFonts w:ascii="Times New Roman" w:eastAsia="Times New Roman" w:hAnsi="Times New Roman" w:cs="Times New Roman"/>
            <w:sz w:val="24"/>
            <w:szCs w:val="24"/>
          </w:rPr>
          <w:delText xml:space="preserve">the </w:delText>
        </w:r>
      </w:del>
      <w:ins w:id="40" w:author="HILARY A DUGAN" w:date="2017-04-01T13:49:00Z">
        <w:r w:rsidR="007811FB">
          <w:rPr>
            <w:rFonts w:ascii="Times New Roman" w:eastAsia="Times New Roman" w:hAnsi="Times New Roman" w:cs="Times New Roman"/>
            <w:sz w:val="24"/>
            <w:szCs w:val="24"/>
          </w:rPr>
          <w:t xml:space="preserve">a </w:t>
        </w:r>
      </w:ins>
      <w:r>
        <w:rPr>
          <w:rFonts w:ascii="Times New Roman" w:eastAsia="Times New Roman" w:hAnsi="Times New Roman" w:cs="Times New Roman"/>
          <w:sz w:val="24"/>
          <w:szCs w:val="24"/>
        </w:rPr>
        <w:t xml:space="preserve">daily </w:t>
      </w:r>
      <w:del w:id="41" w:author="HILARY A DUGAN" w:date="2017-04-01T13:49:00Z">
        <w:r w:rsidDel="007811FB">
          <w:rPr>
            <w:rFonts w:ascii="Times New Roman" w:eastAsia="Times New Roman" w:hAnsi="Times New Roman" w:cs="Times New Roman"/>
            <w:sz w:val="24"/>
            <w:szCs w:val="24"/>
          </w:rPr>
          <w:delText xml:space="preserve">model </w:delText>
        </w:r>
      </w:del>
      <w:r>
        <w:rPr>
          <w:rFonts w:ascii="Times New Roman" w:eastAsia="Times New Roman" w:hAnsi="Times New Roman" w:cs="Times New Roman"/>
          <w:sz w:val="24"/>
          <w:szCs w:val="24"/>
        </w:rPr>
        <w:t xml:space="preserve">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2" w:name="_ocy0aysirc6j" w:colFirst="0" w:colLast="0"/>
      <w:bookmarkEnd w:id="42"/>
      <w:r>
        <w:rPr>
          <w:rFonts w:ascii="Times New Roman" w:eastAsia="Times New Roman" w:hAnsi="Times New Roman" w:cs="Times New Roman"/>
          <w:b/>
          <w:sz w:val="24"/>
          <w:szCs w:val="24"/>
        </w:rPr>
        <w:lastRenderedPageBreak/>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3" w:name="_5q3azwjwpxro" w:colFirst="0" w:colLast="0"/>
      <w:bookmarkEnd w:id="43"/>
      <w:r>
        <w:rPr>
          <w:rFonts w:ascii="Times New Roman" w:eastAsia="Times New Roman" w:hAnsi="Times New Roman" w:cs="Times New Roman"/>
          <w:i/>
          <w:sz w:val="24"/>
          <w:szCs w:val="24"/>
        </w:rPr>
        <w:t>Model performance, parameter estimates and sensitivity analysis</w:t>
      </w:r>
    </w:p>
    <w:p w14:paraId="0183F9C1" w14:textId="3752F4E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Modeled DOC and DO 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(i.e., days to weeks). Nonetheless, long-term model performance indicated the ability to account for lake variability in DOC and DO from seasonal to </w:t>
      </w:r>
      <w:proofErr w:type="spellStart"/>
      <w:r>
        <w:rPr>
          <w:rFonts w:ascii="Times New Roman" w:eastAsia="Times New Roman" w:hAnsi="Times New Roman" w:cs="Times New Roman"/>
          <w:sz w:val="24"/>
          <w:szCs w:val="24"/>
        </w:rPr>
        <w:t>interannual</w:t>
      </w:r>
      <w:proofErr w:type="spellEnd"/>
      <w:r>
        <w:rPr>
          <w:rFonts w:ascii="Times New Roman" w:eastAsia="Times New Roman" w:hAnsi="Times New Roman" w:cs="Times New Roman"/>
          <w:sz w:val="24"/>
          <w:szCs w:val="24"/>
        </w:rPr>
        <w:t xml:space="preserve"> time scales.</w:t>
      </w:r>
    </w:p>
    <w:p w14:paraId="3F110D52" w14:textId="76F5F1C3"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however, values were 0 for Harp and Trout, indicating nearly all autochthonous POC was leached to DOC in these two lakes. DOC respiration parameters were lower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than autochthonous DOC across all lakes, indicating that </w:t>
      </w:r>
      <w:r w:rsidR="009C27E9">
        <w:rPr>
          <w:rFonts w:ascii="Times New Roman" w:eastAsia="Times New Roman" w:hAnsi="Times New Roman" w:cs="Times New Roman"/>
          <w:sz w:val="24"/>
          <w:szCs w:val="24"/>
        </w:rPr>
        <w:t>autochthonous</w:t>
      </w:r>
      <w:r w:rsidR="00E309C7">
        <w:rPr>
          <w:rFonts w:ascii="Times New Roman" w:eastAsia="Times New Roman" w:hAnsi="Times New Roman" w:cs="Times New Roman"/>
          <w:sz w:val="24"/>
          <w:szCs w:val="24"/>
        </w:rPr>
        <w:t xml:space="preserve"> </w:t>
      </w:r>
      <w:r w:rsidR="009C27E9">
        <w:rPr>
          <w:rFonts w:ascii="Times New Roman" w:eastAsia="Times New Roman" w:hAnsi="Times New Roman" w:cs="Times New Roman"/>
          <w:sz w:val="24"/>
          <w:szCs w:val="24"/>
        </w:rPr>
        <w:t>D</w:t>
      </w:r>
      <w:r w:rsidR="00E309C7">
        <w:rPr>
          <w:rFonts w:ascii="Times New Roman" w:eastAsia="Times New Roman" w:hAnsi="Times New Roman" w:cs="Times New Roman"/>
          <w:sz w:val="24"/>
          <w:szCs w:val="24"/>
        </w:rPr>
        <w:t>OC was more readily used and respired</w:t>
      </w:r>
      <w:r w:rsidR="009C27E9">
        <w:rPr>
          <w:rFonts w:ascii="Times New Roman" w:eastAsia="Times New Roman" w:hAnsi="Times New Roman" w:cs="Times New Roman"/>
          <w:sz w:val="24"/>
          <w:szCs w:val="24"/>
        </w:rPr>
        <w:t xml:space="preserve"> than </w:t>
      </w:r>
      <w:proofErr w:type="spellStart"/>
      <w:r w:rsidR="009C27E9">
        <w:rPr>
          <w:rFonts w:ascii="Times New Roman" w:eastAsia="Times New Roman" w:hAnsi="Times New Roman" w:cs="Times New Roman"/>
          <w:sz w:val="24"/>
          <w:szCs w:val="24"/>
        </w:rPr>
        <w:t>allochthonous</w:t>
      </w:r>
      <w:proofErr w:type="spellEnd"/>
      <w:r w:rsidR="009C27E9">
        <w:rPr>
          <w:rFonts w:ascii="Times New Roman" w:eastAsia="Times New Roman" w:hAnsi="Times New Roman" w:cs="Times New Roman"/>
          <w:sz w:val="24"/>
          <w:szCs w:val="24"/>
        </w:rPr>
        <w:t xml:space="preserve"> DOC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2A5CB71B" w:rsidR="0032009C" w:rsidRDefault="002C405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 the four free parameters,</w:t>
      </w:r>
      <w:r w:rsidR="00BE121D">
        <w:rPr>
          <w:rFonts w:ascii="Times New Roman" w:eastAsia="Times New Roman" w:hAnsi="Times New Roman" w:cs="Times New Roman"/>
          <w:sz w:val="24"/>
          <w:szCs w:val="24"/>
        </w:rPr>
        <w:t xml:space="preserve"> modeled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modeled DOC across lakes. Harp and Monona were the only </w:t>
      </w:r>
      <w:r w:rsidR="00B80037">
        <w:rPr>
          <w:rFonts w:ascii="Times New Roman" w:eastAsia="Times New Roman" w:hAnsi="Times New Roman" w:cs="Times New Roman"/>
          <w:sz w:val="24"/>
          <w:szCs w:val="24"/>
        </w:rPr>
        <w:lastRenderedPageBreak/>
        <w:t xml:space="preserve">lakes with considerable 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44"/>
      <w:r w:rsidR="00B80037">
        <w:rPr>
          <w:rFonts w:ascii="Times New Roman" w:eastAsia="Times New Roman" w:hAnsi="Times New Roman" w:cs="Times New Roman"/>
          <w:sz w:val="24"/>
          <w:szCs w:val="24"/>
        </w:rPr>
        <w:t>Overall</w:t>
      </w:r>
      <w:commentRangeEnd w:id="44"/>
      <w:r w:rsidR="00B80037">
        <w:commentReference w:id="44"/>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7D6C1E80" w14:textId="77777777" w:rsidR="0032009C" w:rsidRDefault="00B80037">
      <w:pPr>
        <w:pStyle w:val="Heading3"/>
        <w:spacing w:line="480" w:lineRule="auto"/>
        <w:contextualSpacing w:val="0"/>
        <w:rPr>
          <w:ins w:id="45" w:author="HILARY A DUGAN" w:date="2017-04-01T14:19:00Z"/>
          <w:rFonts w:ascii="Times New Roman" w:eastAsia="Times New Roman" w:hAnsi="Times New Roman" w:cs="Times New Roman"/>
          <w:i/>
          <w:sz w:val="24"/>
          <w:szCs w:val="24"/>
        </w:rPr>
      </w:pPr>
      <w:bookmarkStart w:id="46" w:name="_xlemxvr7c40e" w:colFirst="0" w:colLast="0"/>
      <w:bookmarkEnd w:id="46"/>
      <w:r>
        <w:rPr>
          <w:rFonts w:ascii="Times New Roman" w:eastAsia="Times New Roman" w:hAnsi="Times New Roman" w:cs="Times New Roman"/>
          <w:i/>
          <w:sz w:val="24"/>
          <w:szCs w:val="24"/>
        </w:rPr>
        <w:t>Summary of fluxes and fates</w:t>
      </w:r>
    </w:p>
    <w:p w14:paraId="12517D3C" w14:textId="39CF66A6" w:rsidR="00DB4104" w:rsidRDefault="00C01BC6"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between </w:t>
      </w:r>
      <w:proofErr w:type="spellStart"/>
      <w:r w:rsidR="0083120A">
        <w:rPr>
          <w:rFonts w:ascii="Times New Roman" w:eastAsia="Times New Roman" w:hAnsi="Times New Roman" w:cs="Times New Roman"/>
          <w:sz w:val="24"/>
          <w:szCs w:val="24"/>
        </w:rPr>
        <w:t>allochthony</w:t>
      </w:r>
      <w:proofErr w:type="spellEnd"/>
      <w:r w:rsidR="0083120A">
        <w:rPr>
          <w:rFonts w:ascii="Times New Roman" w:eastAsia="Times New Roman" w:hAnsi="Times New Roman" w:cs="Times New Roman"/>
          <w:sz w:val="24"/>
          <w:szCs w:val="24"/>
        </w:rPr>
        <w:t xml:space="preserve">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16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Pr>
          <w:rFonts w:ascii="Times New Roman" w:eastAsia="Times New Roman" w:hAnsi="Times New Roman" w:cs="Times New Roman"/>
          <w:sz w:val="24"/>
          <w:szCs w:val="24"/>
        </w:rPr>
        <w:t xml:space="preserve"> Therefore, Harp processed 75% of all OC input into the system, mostly via respiration (68%). </w:t>
      </w:r>
      <w:r w:rsidR="007C3BD2">
        <w:rPr>
          <w:rFonts w:ascii="Times New Roman" w:eastAsia="Times New Roman" w:hAnsi="Times New Roman" w:cs="Times New Roman"/>
          <w:sz w:val="24"/>
          <w:szCs w:val="24"/>
        </w:rPr>
        <w:t>Monona had the largest OC load of the five lakes (118 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xml:space="preserve">, with OC input almost equally divided between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and autochthony. In the later years, autochthony begins to dominant over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Only 15% of the OC was respired, with 44% being buried and 59% being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 xml:space="preserve">(43 </w:t>
      </w:r>
      <w:bookmarkStart w:id="47" w:name="_Hlk478839044"/>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7"/>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5009AE">
        <w:rPr>
          <w:rFonts w:ascii="Times New Roman" w:eastAsia="Times New Roman" w:hAnsi="Times New Roman" w:cs="Times New Roman"/>
          <w:sz w:val="24"/>
          <w:szCs w:val="24"/>
        </w:rPr>
        <w:t xml:space="preserve">88%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 xml:space="preserve">autochthony and respiration increasing to a summer maximum. </w:t>
      </w:r>
      <w:r w:rsidR="005255DD">
        <w:rPr>
          <w:rFonts w:ascii="Times New Roman" w:eastAsia="Times New Roman" w:hAnsi="Times New Roman" w:cs="Times New Roman"/>
          <w:sz w:val="24"/>
          <w:szCs w:val="24"/>
        </w:rPr>
        <w:t>Vanern had the second lowest average OC load (68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xml:space="preserve">), of which was 60% </w:t>
      </w:r>
      <w:proofErr w:type="spellStart"/>
      <w:r w:rsidR="005255DD">
        <w:rPr>
          <w:rFonts w:ascii="Times New Roman" w:eastAsia="Times New Roman" w:hAnsi="Times New Roman" w:cs="Times New Roman"/>
          <w:sz w:val="24"/>
          <w:szCs w:val="24"/>
        </w:rPr>
        <w:t>allochthonous</w:t>
      </w:r>
      <w:proofErr w:type="spellEnd"/>
      <w:r w:rsidR="005255DD">
        <w:rPr>
          <w:rFonts w:ascii="Times New Roman" w:eastAsia="Times New Roman" w:hAnsi="Times New Roman" w:cs="Times New Roman"/>
          <w:sz w:val="24"/>
          <w:szCs w:val="24"/>
        </w:rPr>
        <w:t xml:space="preserve"> load. Of this load, 52% was respired to the atmosphere, 30% was buried, and only 18% was exported downstream. T</w:t>
      </w:r>
      <w:r w:rsidR="00BF7C2F">
        <w:rPr>
          <w:rFonts w:ascii="Times New Roman" w:eastAsia="Times New Roman" w:hAnsi="Times New Roman" w:cs="Times New Roman"/>
          <w:sz w:val="24"/>
          <w:szCs w:val="24"/>
        </w:rPr>
        <w:t xml:space="preserve">he OC load in </w:t>
      </w:r>
      <w:proofErr w:type="spellStart"/>
      <w:r w:rsidR="00BF7C2F">
        <w:rPr>
          <w:rFonts w:ascii="Times New Roman" w:eastAsia="Times New Roman" w:hAnsi="Times New Roman" w:cs="Times New Roman"/>
          <w:sz w:val="24"/>
          <w:szCs w:val="24"/>
        </w:rPr>
        <w:t>Toolik</w:t>
      </w:r>
      <w:proofErr w:type="spellEnd"/>
      <w:r w:rsidR="00BF7C2F">
        <w:rPr>
          <w:rFonts w:ascii="Times New Roman" w:eastAsia="Times New Roman" w:hAnsi="Times New Roman" w:cs="Times New Roman"/>
          <w:sz w:val="24"/>
          <w:szCs w:val="24"/>
        </w:rPr>
        <w:t xml:space="preserve"> was </w:t>
      </w:r>
      <w:r w:rsidR="00770DFB">
        <w:rPr>
          <w:rFonts w:ascii="Times New Roman" w:eastAsia="Times New Roman" w:hAnsi="Times New Roman" w:cs="Times New Roman"/>
          <w:sz w:val="24"/>
          <w:szCs w:val="24"/>
        </w:rPr>
        <w:t xml:space="preserve">87% </w:t>
      </w:r>
      <w:proofErr w:type="spellStart"/>
      <w:r w:rsidR="00770DFB">
        <w:rPr>
          <w:rFonts w:ascii="Times New Roman" w:eastAsia="Times New Roman" w:hAnsi="Times New Roman" w:cs="Times New Roman"/>
          <w:sz w:val="24"/>
          <w:szCs w:val="24"/>
        </w:rPr>
        <w:t>allochthonous</w:t>
      </w:r>
      <w:proofErr w:type="spellEnd"/>
      <w:r w:rsidR="00770DFB">
        <w:rPr>
          <w:rFonts w:ascii="Times New Roman" w:eastAsia="Times New Roman" w:hAnsi="Times New Roman" w:cs="Times New Roman"/>
          <w:sz w:val="24"/>
          <w:szCs w:val="24"/>
        </w:rPr>
        <w:t xml:space="preserve">, and dominated by summertime peaks. 64% of this load was exported downstream, mostly during the summer. </w:t>
      </w:r>
    </w:p>
    <w:p w14:paraId="2AC97DE6" w14:textId="166B6DE1" w:rsidR="0032009C" w:rsidRDefault="0084170F"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fits show </w:t>
      </w:r>
      <w:r w:rsidR="00B80037">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w:t>
      </w:r>
      <w:proofErr w:type="spellStart"/>
      <w:r w:rsidR="00796693">
        <w:rPr>
          <w:rFonts w:ascii="Times New Roman" w:eastAsia="Times New Roman" w:hAnsi="Times New Roman" w:cs="Times New Roman"/>
          <w:sz w:val="24"/>
          <w:szCs w:val="24"/>
        </w:rPr>
        <w:t>inter</w:t>
      </w:r>
      <w:r w:rsidR="00B80037">
        <w:rPr>
          <w:rFonts w:ascii="Times New Roman" w:eastAsia="Times New Roman" w:hAnsi="Times New Roman" w:cs="Times New Roman"/>
          <w:sz w:val="24"/>
          <w:szCs w:val="24"/>
        </w:rPr>
        <w:t>annual</w:t>
      </w:r>
      <w:proofErr w:type="spellEnd"/>
      <w:r w:rsidR="00B80037">
        <w:rPr>
          <w:rFonts w:ascii="Times New Roman" w:eastAsia="Times New Roman" w:hAnsi="Times New Roman" w:cs="Times New Roman"/>
          <w:sz w:val="24"/>
          <w:szCs w:val="24"/>
        </w:rPr>
        <w:t xml:space="preserve"> fluctuations. On average across years, with the exception of Trout, lake OC budgets were predominantly driven by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OC, underscoring the importance of terrestrially derived OC in overall lak</w:t>
      </w:r>
      <w:r w:rsidR="007F6933">
        <w:rPr>
          <w:rFonts w:ascii="Times New Roman" w:eastAsia="Times New Roman" w:hAnsi="Times New Roman" w:cs="Times New Roman"/>
          <w:sz w:val="24"/>
          <w:szCs w:val="24"/>
        </w:rPr>
        <w:t>e budgets (Table 5)</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xml:space="preserve">). 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8" w:name="_23giog1xmb1e" w:colFirst="0" w:colLast="0"/>
      <w:bookmarkEnd w:id="48"/>
      <w:r>
        <w:rPr>
          <w:rFonts w:ascii="Times New Roman" w:eastAsia="Times New Roman" w:hAnsi="Times New Roman" w:cs="Times New Roman"/>
          <w:i/>
          <w:sz w:val="24"/>
          <w:szCs w:val="24"/>
        </w:rPr>
        <w:t>Seasonal fates</w:t>
      </w:r>
    </w:p>
    <w:p w14:paraId="1A5EEDF1" w14:textId="5D78F91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status (Fig. 5).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the growing season progressed 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9" w:name="_3o4ewidztyp5" w:colFirst="0" w:colLast="0"/>
      <w:bookmarkEnd w:id="49"/>
      <w:r>
        <w:rPr>
          <w:rFonts w:ascii="Times New Roman" w:eastAsia="Times New Roman" w:hAnsi="Times New Roman" w:cs="Times New Roman"/>
          <w:b/>
          <w:sz w:val="24"/>
          <w:szCs w:val="24"/>
        </w:rPr>
        <w:t>DISCUSSION</w:t>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50" w:name="_a3c9orcnsv16" w:colFirst="0" w:colLast="0"/>
      <w:bookmarkEnd w:id="50"/>
      <w:r>
        <w:rPr>
          <w:rFonts w:ascii="Times New Roman" w:eastAsia="Times New Roman" w:hAnsi="Times New Roman" w:cs="Times New Roman"/>
          <w:i/>
          <w:sz w:val="24"/>
          <w:szCs w:val="24"/>
        </w:rPr>
        <w:t>Capturing</w:t>
      </w:r>
      <w:r>
        <w:rPr>
          <w:rFonts w:ascii="Times New Roman" w:eastAsia="Times New Roman" w:hAnsi="Times New Roman" w:cs="Times New Roman"/>
          <w:i/>
          <w:sz w:val="24"/>
          <w:szCs w:val="24"/>
        </w:rPr>
        <w:t xml:space="preserve"> lake processes</w:t>
      </w:r>
    </w:p>
    <w:p w14:paraId="0B4FA302" w14:textId="282B528F" w:rsidR="005D206D" w:rsidRDefault="005D206D" w:rsidP="005D206D">
      <w:pPr>
        <w:spacing w:line="480" w:lineRule="auto"/>
        <w:rPr>
          <w:ins w:id="51" w:author="HILARY A DUGAN" w:date="2017-04-01T17:39: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results indicated that a relatively simple, dynamical model can represent the set of key biogeochemical, trophic and landscape processes that combine to determine the fate of OC in lake ecosystems. Our model worked reasonably well for both eutrophic and oligotrophic lakes, </w:t>
      </w:r>
      <w:r>
        <w:rPr>
          <w:rFonts w:ascii="Times New Roman" w:eastAsia="Times New Roman" w:hAnsi="Times New Roman" w:cs="Times New Roman"/>
          <w:sz w:val="24"/>
          <w:szCs w:val="24"/>
        </w:rPr>
        <w:lastRenderedPageBreak/>
        <w:t xml:space="preserve">temperate to subarctic climate zones, forested and agricultural watersheds and orders of magnitude differences in lake morphometry, which demonstrated the generalizable nature of our modeling approach. Further, the flux rates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w:t>
      </w:r>
      <w:r w:rsidR="00D117AE">
        <w:rPr>
          <w:rFonts w:ascii="Times New Roman" w:eastAsia="Times New Roman" w:hAnsi="Times New Roman" w:cs="Times New Roman"/>
          <w:sz w:val="24"/>
          <w:szCs w:val="24"/>
        </w:rPr>
        <w:t>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 xml:space="preserve">13.77 </w:t>
      </w:r>
      <w:r w:rsidR="00D117AE">
        <w:rPr>
          <w:rFonts w:ascii="Times New Roman" w:eastAsia="Times New Roman" w:hAnsi="Times New Roman" w:cs="Times New Roman"/>
          <w:sz w:val="24"/>
          <w:szCs w:val="24"/>
        </w:rPr>
        <w:t>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burial and export, but not for respiration.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xml:space="preserve">: 6.3 </w:t>
      </w:r>
      <w:r w:rsidR="00D117AE">
        <w:rPr>
          <w:rFonts w:ascii="Times New Roman" w:eastAsia="Times New Roman" w:hAnsi="Times New Roman" w:cs="Times New Roman"/>
          <w:sz w:val="24"/>
          <w:szCs w:val="24"/>
        </w:rPr>
        <w:t>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5.240 </w:t>
      </w:r>
      <w:r w:rsidR="00D117AE">
        <w:rPr>
          <w:rFonts w:ascii="Times New Roman" w:eastAsia="Times New Roman" w:hAnsi="Times New Roman" w:cs="Times New Roman"/>
          <w:sz w:val="24"/>
          <w:szCs w:val="24"/>
        </w:rPr>
        <w:t>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xml:space="preserve">: </w:t>
      </w:r>
      <w:r w:rsidR="00D117AE">
        <w:rPr>
          <w:rFonts w:ascii="Times New Roman" w:eastAsia="Times New Roman" w:hAnsi="Times New Roman" w:cs="Times New Roman"/>
          <w:sz w:val="24"/>
          <w:szCs w:val="24"/>
        </w:rPr>
        <w:t>16.9</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16.722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this was not true for </w:t>
      </w:r>
      <w:commentRangeStart w:id="52"/>
      <w:commentRangeStart w:id="53"/>
      <w:r>
        <w:rPr>
          <w:rFonts w:ascii="Times New Roman" w:eastAsia="Times New Roman" w:hAnsi="Times New Roman" w:cs="Times New Roman"/>
          <w:sz w:val="24"/>
          <w:szCs w:val="24"/>
        </w:rPr>
        <w:t>autochthony and respiration</w:t>
      </w:r>
      <w:commentRangeEnd w:id="52"/>
      <w:r w:rsidR="009E4CF0">
        <w:rPr>
          <w:rStyle w:val="CommentReference"/>
        </w:rPr>
        <w:commentReference w:id="52"/>
      </w:r>
      <w:commentRangeEnd w:id="53"/>
      <w:r w:rsidR="00D117AE">
        <w:rPr>
          <w:rStyle w:val="CommentReference"/>
        </w:rPr>
        <w:commentReference w:id="53"/>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net source or sink function of lakes, given the importance of autochthony and respiration. </w:t>
      </w:r>
    </w:p>
    <w:p w14:paraId="29D6428F" w14:textId="7E211A29" w:rsidR="00005F46" w:rsidDel="009E4CF0" w:rsidRDefault="00005F46" w:rsidP="005D206D">
      <w:pPr>
        <w:spacing w:line="480" w:lineRule="auto"/>
        <w:rPr>
          <w:del w:id="54" w:author="HILARY A DUGAN" w:date="2017-04-01T19:34:00Z"/>
          <w:rFonts w:ascii="Times New Roman" w:eastAsia="Times New Roman" w:hAnsi="Times New Roman" w:cs="Times New Roman"/>
          <w:sz w:val="24"/>
          <w:szCs w:val="24"/>
        </w:rPr>
      </w:pP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commentRangeStart w:id="55"/>
      <w:r>
        <w:rPr>
          <w:rFonts w:ascii="Times New Roman" w:eastAsia="Times New Roman" w:hAnsi="Times New Roman" w:cs="Times New Roman"/>
          <w:i/>
          <w:sz w:val="24"/>
          <w:szCs w:val="24"/>
        </w:rPr>
        <w:t>Are lakes sources or sinks of organic carbon?</w:t>
      </w:r>
      <w:commentRangeEnd w:id="55"/>
      <w:r w:rsidR="004D6AB9">
        <w:rPr>
          <w:rStyle w:val="CommentReference"/>
          <w:color w:val="000000"/>
        </w:rPr>
        <w:commentReference w:id="55"/>
      </w:r>
    </w:p>
    <w:p w14:paraId="50E8AF3E" w14:textId="0A4D4F5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Many lakes, therefore, may actually be net OC sources due to the ratio between burial </w:t>
      </w:r>
      <w:r>
        <w:rPr>
          <w:rFonts w:ascii="Times New Roman" w:eastAsia="Times New Roman" w:hAnsi="Times New Roman" w:cs="Times New Roman"/>
          <w:sz w:val="24"/>
          <w:szCs w:val="24"/>
        </w:rPr>
        <w:lastRenderedPageBreak/>
        <w:t>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Further, the turnover rate of autochthonous OC in lakes is faster than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(based on respective respiration parameters). As such, increases in lake productivity could rapidly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56" w:name="_3s028hwr8v82" w:colFirst="0" w:colLast="0"/>
      <w:bookmarkStart w:id="57" w:name="_vg8pldrl49h3" w:colFirst="0" w:colLast="0"/>
      <w:bookmarkEnd w:id="56"/>
      <w:bookmarkEnd w:id="57"/>
      <w:r>
        <w:rPr>
          <w:rFonts w:ascii="Times New Roman" w:eastAsia="Times New Roman" w:hAnsi="Times New Roman" w:cs="Times New Roman"/>
          <w:i/>
          <w:sz w:val="24"/>
          <w:szCs w:val="24"/>
        </w:rPr>
        <w:t>On-going research needs and future implications</w:t>
      </w:r>
    </w:p>
    <w:p w14:paraId="3E34E684" w14:textId="24CB869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w:t>
      </w:r>
      <w:r>
        <w:rPr>
          <w:rFonts w:ascii="Times New Roman" w:eastAsia="Times New Roman" w:hAnsi="Times New Roman" w:cs="Times New Roman"/>
          <w:sz w:val="24"/>
          <w:szCs w:val="24"/>
        </w:rPr>
        <w:lastRenderedPageBreak/>
        <w:t>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yet without them, examining whole-lake OC budgets is 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(cite GLEON-</w:t>
      </w:r>
      <w:proofErr w:type="spellStart"/>
      <w:r>
        <w:rPr>
          <w:rFonts w:ascii="Times New Roman" w:eastAsia="Times New Roman" w:hAnsi="Times New Roman" w:cs="Times New Roman"/>
          <w:sz w:val="24"/>
          <w:szCs w:val="24"/>
        </w:rPr>
        <w:t>esque</w:t>
      </w:r>
      <w:proofErr w:type="spellEnd"/>
      <w:r>
        <w:rPr>
          <w:rFonts w:ascii="Times New Roman" w:eastAsia="Times New Roman" w:hAnsi="Times New Roman" w:cs="Times New Roman"/>
          <w:sz w:val="24"/>
          <w:szCs w:val="24"/>
        </w:rPr>
        <w:t xml:space="preserve"> example?).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lake OC budgets, the ability to characterize responses to large, infrequent precipitation events is therefore critical. Although future precipitation projections are variable within and across regions, wet years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w:t>
      </w:r>
      <w:r>
        <w:rPr>
          <w:rFonts w:ascii="Times New Roman" w:eastAsia="Times New Roman" w:hAnsi="Times New Roman" w:cs="Times New Roman"/>
          <w:sz w:val="24"/>
          <w:szCs w:val="24"/>
        </w:rPr>
        <w:lastRenderedPageBreak/>
        <w:t xml:space="preserve">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58" w:name="_jodkgtnyf02z" w:colFirst="0" w:colLast="0"/>
      <w:bookmarkEnd w:id="58"/>
      <w:r>
        <w:rPr>
          <w:rFonts w:ascii="Times New Roman" w:eastAsia="Times New Roman" w:hAnsi="Times New Roman" w:cs="Times New Roman"/>
          <w:b/>
          <w:sz w:val="24"/>
          <w:szCs w:val="24"/>
        </w:rPr>
        <w:t xml:space="preserve"> </w:t>
      </w:r>
      <w:commentRangeStart w:id="59"/>
      <w:commentRangeStart w:id="60"/>
      <w:commentRangeStart w:id="61"/>
      <w:r>
        <w:rPr>
          <w:rFonts w:ascii="Times New Roman" w:eastAsia="Times New Roman" w:hAnsi="Times New Roman" w:cs="Times New Roman"/>
          <w:b/>
          <w:sz w:val="24"/>
          <w:szCs w:val="24"/>
        </w:rPr>
        <w:t>ACKNOWLEDGMENTS</w:t>
      </w:r>
      <w:commentRangeEnd w:id="59"/>
      <w:r>
        <w:commentReference w:id="59"/>
      </w:r>
      <w:commentRangeEnd w:id="60"/>
      <w:r w:rsidR="00AF5F3E">
        <w:rPr>
          <w:rStyle w:val="CommentReference"/>
        </w:rPr>
        <w:commentReference w:id="60"/>
      </w:r>
      <w:commentRangeEnd w:id="61"/>
      <w:r w:rsidR="00365809">
        <w:rPr>
          <w:rStyle w:val="CommentReference"/>
        </w:rPr>
        <w:commentReference w:id="61"/>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62" w:name="_j77eak7kbqvt" w:colFirst="0" w:colLast="0"/>
      <w:bookmarkEnd w:id="62"/>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Algesten</w:t>
      </w:r>
      <w:proofErr w:type="spellEnd"/>
      <w:r>
        <w:rPr>
          <w:rFonts w:ascii="Times New Roman" w:eastAsia="Times New Roman" w:hAnsi="Times New Roman" w:cs="Times New Roman"/>
          <w:sz w:val="24"/>
          <w:szCs w:val="24"/>
        </w:rPr>
        <w:t xml:space="preserve">, G., Sobek,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5414EA13" w14:textId="4AFCAE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0D50F91"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Andersson,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Loiselle,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349"/>
        <w:gridCol w:w="1169"/>
        <w:gridCol w:w="899"/>
        <w:gridCol w:w="364"/>
        <w:gridCol w:w="720"/>
        <w:gridCol w:w="356"/>
        <w:gridCol w:w="274"/>
        <w:gridCol w:w="619"/>
        <w:gridCol w:w="821"/>
        <w:gridCol w:w="284"/>
        <w:gridCol w:w="616"/>
        <w:gridCol w:w="569"/>
        <w:gridCol w:w="421"/>
        <w:gridCol w:w="552"/>
        <w:gridCol w:w="348"/>
        <w:gridCol w:w="838"/>
        <w:gridCol w:w="152"/>
        <w:gridCol w:w="1175"/>
        <w:gridCol w:w="830"/>
        <w:gridCol w:w="511"/>
        <w:gridCol w:w="311"/>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3"/>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AB7902">
        <w:trPr>
          <w:gridAfter w:val="4"/>
          <w:wAfter w:w="4629"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49"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69"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63"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3"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516"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49"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69"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3"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49"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3"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516" w:type="dxa"/>
            <w:gridSpan w:val="3"/>
            <w:tcBorders>
              <w:top w:val="nil"/>
              <w:left w:val="nil"/>
              <w:bottom w:val="nil"/>
              <w:right w:val="nil"/>
            </w:tcBorders>
            <w:shd w:val="clear" w:color="auto" w:fill="auto"/>
            <w:vAlign w:val="bottom"/>
            <w:hideMark/>
          </w:tcPr>
          <w:p w14:paraId="51893A99" w14:textId="7C19AD75" w:rsidR="009870ED" w:rsidRPr="00C64C78" w:rsidRDefault="0060710A"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North Temperature Lakes LTER</w:t>
            </w:r>
          </w:p>
        </w:tc>
      </w:tr>
      <w:tr w:rsidR="002577C0" w:rsidRPr="00C64C78" w14:paraId="5B329793"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49"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69"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3"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516"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AB7902">
        <w:trPr>
          <w:gridAfter w:val="4"/>
          <w:wAfter w:w="4629"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49"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3"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516" w:type="dxa"/>
            <w:gridSpan w:val="3"/>
            <w:tcBorders>
              <w:top w:val="nil"/>
              <w:left w:val="nil"/>
              <w:bottom w:val="nil"/>
              <w:right w:val="nil"/>
            </w:tcBorders>
            <w:shd w:val="clear" w:color="auto" w:fill="auto"/>
            <w:vAlign w:val="bottom"/>
            <w:hideMark/>
          </w:tcPr>
          <w:p w14:paraId="65F5CCB2" w14:textId="460503BB"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60710A">
              <w:rPr>
                <w:rFonts w:ascii="Times New Roman" w:eastAsia="Times New Roman" w:hAnsi="Times New Roman" w:cs="Times New Roman"/>
                <w:sz w:val="24"/>
                <w:szCs w:val="24"/>
              </w:rPr>
              <w:t>North Temperature Lakes LTER</w:t>
            </w:r>
          </w:p>
        </w:tc>
      </w:tr>
      <w:tr w:rsidR="002577C0" w:rsidRPr="00C64C78" w14:paraId="50B42071" w14:textId="77777777" w:rsidTr="00AB7902">
        <w:trPr>
          <w:gridAfter w:val="4"/>
          <w:wAfter w:w="4629"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49"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69"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3"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266A6A29" w:rsidR="009870ED" w:rsidRDefault="00132174" w:rsidP="009870E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64"/>
            <w:r w:rsidRPr="00CC0821">
              <w:rPr>
                <w:rFonts w:ascii="Times New Roman" w:eastAsia="Times New Roman" w:hAnsi="Times New Roman" w:cs="Times New Roman"/>
                <w:sz w:val="24"/>
                <w:szCs w:val="24"/>
              </w:rPr>
              <w:t>1.08</w:t>
            </w:r>
            <w:commentRangeEnd w:id="64"/>
            <w:r w:rsidR="00E4126A">
              <w:rPr>
                <w:rStyle w:val="CommentReference"/>
              </w:rPr>
              <w:commentReference w:id="64"/>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ins w:id="65" w:author="HILARY A DUGAN" w:date="2017-03-31T16:03:00Z">
        <w:r w:rsidR="006F4FA3">
          <w:rPr>
            <w:rFonts w:ascii="Times New Roman" w:eastAsia="Times New Roman" w:hAnsi="Times New Roman" w:cs="Times New Roman"/>
            <w:sz w:val="24"/>
            <w:szCs w:val="24"/>
          </w:rPr>
          <w:t>ed</w:t>
        </w:r>
      </w:ins>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Alloch</w:t>
            </w:r>
            <w:proofErr w:type="spellEnd"/>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Autoch</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proofErr w:type="spellStart"/>
            <w:r w:rsidRPr="00E71A86">
              <w:rPr>
                <w:rFonts w:ascii="Times New Roman" w:eastAsia="Times New Roman" w:hAnsi="Times New Roman" w:cs="Times New Roman"/>
                <w:b/>
                <w:bCs/>
                <w:sz w:val="24"/>
                <w:szCs w:val="24"/>
              </w:rPr>
              <w:t>Resp</w:t>
            </w:r>
            <w:proofErr w:type="spellEnd"/>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AB7902" w:rsidRPr="00E71A86" w14:paraId="1B5C0282" w14:textId="77777777" w:rsidTr="00AB1693">
        <w:trPr>
          <w:trHeight w:val="250"/>
        </w:trPr>
        <w:tc>
          <w:tcPr>
            <w:tcW w:w="1087" w:type="dxa"/>
            <w:tcBorders>
              <w:top w:val="nil"/>
              <w:left w:val="nil"/>
              <w:bottom w:val="nil"/>
              <w:right w:val="nil"/>
            </w:tcBorders>
            <w:shd w:val="clear" w:color="auto" w:fill="auto"/>
            <w:noWrap/>
            <w:vAlign w:val="bottom"/>
          </w:tcPr>
          <w:p w14:paraId="7FEF55CC" w14:textId="48B5EFCD" w:rsidR="00AB7902" w:rsidRPr="00E71A86" w:rsidRDefault="00AB7902" w:rsidP="00AB169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Toolik</w:t>
            </w:r>
            <w:proofErr w:type="spellEnd"/>
          </w:p>
        </w:tc>
        <w:tc>
          <w:tcPr>
            <w:tcW w:w="927" w:type="dxa"/>
            <w:tcBorders>
              <w:top w:val="nil"/>
              <w:left w:val="nil"/>
              <w:bottom w:val="nil"/>
              <w:right w:val="nil"/>
            </w:tcBorders>
            <w:shd w:val="clear" w:color="auto" w:fill="auto"/>
            <w:noWrap/>
            <w:vAlign w:val="bottom"/>
          </w:tcPr>
          <w:p w14:paraId="1BBB5E09" w14:textId="01F6314E"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tcPr>
          <w:p w14:paraId="7E133A89" w14:textId="1F2A6354"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tcPr>
          <w:p w14:paraId="42B98D9C" w14:textId="12F09971"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tcPr>
          <w:p w14:paraId="637A6C9E" w14:textId="314CB3DE"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tcPr>
          <w:p w14:paraId="6AA5C628" w14:textId="24FD0C53"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tcPr>
          <w:p w14:paraId="74AFE7C9" w14:textId="75B54552"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87.563</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7902">
        <w:trPr>
          <w:trHeight w:val="30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AB7902"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22F5A3D1"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6C56CA22" w14:textId="6CBE4512"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58956712" w14:textId="15C14E43"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76A00CF4" w14:textId="508E2273"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751DF0A9" w14:textId="7A27A374"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18A685B3" w14:textId="404B208B"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4763D2B5" w14:textId="77777777" w:rsidR="00AB7902" w:rsidRPr="00E71A86" w:rsidRDefault="00AB7902" w:rsidP="00AB1693">
            <w:pPr>
              <w:spacing w:line="240" w:lineRule="auto"/>
              <w:jc w:val="right"/>
              <w:rPr>
                <w:rFonts w:ascii="Times New Roman" w:eastAsia="Times New Roman" w:hAnsi="Times New Roman" w:cs="Times New Roman"/>
                <w:sz w:val="24"/>
                <w:szCs w:val="24"/>
              </w:rPr>
            </w:pPr>
          </w:p>
        </w:tc>
      </w:tr>
      <w:tr w:rsidR="00AB7902"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49B194CD"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13BC2C25" w14:textId="521985F4"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nil"/>
              <w:right w:val="nil"/>
            </w:tcBorders>
            <w:shd w:val="clear" w:color="auto" w:fill="auto"/>
            <w:noWrap/>
            <w:vAlign w:val="bottom"/>
            <w:hideMark/>
          </w:tcPr>
          <w:p w14:paraId="34F64E66" w14:textId="59AA539F"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nil"/>
              <w:right w:val="nil"/>
            </w:tcBorders>
            <w:shd w:val="clear" w:color="auto" w:fill="auto"/>
            <w:noWrap/>
            <w:vAlign w:val="bottom"/>
            <w:hideMark/>
          </w:tcPr>
          <w:p w14:paraId="682A796B" w14:textId="7F37A64F"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nil"/>
              <w:right w:val="nil"/>
            </w:tcBorders>
            <w:shd w:val="clear" w:color="auto" w:fill="auto"/>
            <w:noWrap/>
            <w:vAlign w:val="bottom"/>
            <w:hideMark/>
          </w:tcPr>
          <w:p w14:paraId="4080D9F5" w14:textId="734A19E8"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nil"/>
              <w:right w:val="nil"/>
            </w:tcBorders>
            <w:shd w:val="clear" w:color="auto" w:fill="auto"/>
            <w:noWrap/>
            <w:vAlign w:val="bottom"/>
            <w:hideMark/>
          </w:tcPr>
          <w:p w14:paraId="2A366EE9" w14:textId="712BF346" w:rsidR="00AB7902" w:rsidRPr="00E71A86" w:rsidRDefault="00AB7902"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nil"/>
              <w:right w:val="nil"/>
            </w:tcBorders>
            <w:shd w:val="clear" w:color="auto" w:fill="auto"/>
            <w:noWrap/>
            <w:vAlign w:val="bottom"/>
            <w:hideMark/>
          </w:tcPr>
          <w:p w14:paraId="0549B17F" w14:textId="77777777" w:rsidR="00AB7902" w:rsidRPr="00E71A86" w:rsidRDefault="00AB7902" w:rsidP="00AB1693">
            <w:pPr>
              <w:spacing w:line="240" w:lineRule="auto"/>
              <w:jc w:val="right"/>
              <w:rPr>
                <w:rFonts w:ascii="Times New Roman" w:eastAsia="Times New Roman" w:hAnsi="Times New Roman" w:cs="Times New Roman"/>
                <w:sz w:val="24"/>
                <w:szCs w:val="24"/>
              </w:rPr>
            </w:pPr>
          </w:p>
        </w:tc>
      </w:tr>
      <w:tr w:rsidR="00AB7902" w:rsidRPr="00E71A86" w14:paraId="26BD18A7" w14:textId="77777777" w:rsidTr="0086068B">
        <w:trPr>
          <w:trHeight w:val="260"/>
        </w:trPr>
        <w:tc>
          <w:tcPr>
            <w:tcW w:w="1087" w:type="dxa"/>
            <w:tcBorders>
              <w:top w:val="nil"/>
              <w:left w:val="nil"/>
              <w:bottom w:val="single" w:sz="8" w:space="0" w:color="auto"/>
              <w:right w:val="nil"/>
            </w:tcBorders>
            <w:shd w:val="clear" w:color="auto" w:fill="auto"/>
            <w:noWrap/>
            <w:vAlign w:val="bottom"/>
            <w:hideMark/>
          </w:tcPr>
          <w:p w14:paraId="48E7E15A" w14:textId="08F95A0D" w:rsidR="00AB7902" w:rsidRPr="00E71A86" w:rsidRDefault="00AB7902" w:rsidP="00AB169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Toolik</w:t>
            </w:r>
            <w:proofErr w:type="spellEnd"/>
          </w:p>
        </w:tc>
        <w:tc>
          <w:tcPr>
            <w:tcW w:w="927" w:type="dxa"/>
            <w:tcBorders>
              <w:top w:val="nil"/>
              <w:left w:val="nil"/>
              <w:bottom w:val="single" w:sz="8" w:space="0" w:color="auto"/>
              <w:right w:val="nil"/>
            </w:tcBorders>
            <w:shd w:val="clear" w:color="auto" w:fill="auto"/>
            <w:noWrap/>
            <w:vAlign w:val="bottom"/>
            <w:hideMark/>
          </w:tcPr>
          <w:p w14:paraId="02BD27C5" w14:textId="673B7791"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38" w:type="dxa"/>
            <w:tcBorders>
              <w:top w:val="nil"/>
              <w:left w:val="nil"/>
              <w:bottom w:val="single" w:sz="8" w:space="0" w:color="auto"/>
              <w:right w:val="nil"/>
            </w:tcBorders>
            <w:shd w:val="clear" w:color="auto" w:fill="auto"/>
            <w:noWrap/>
            <w:vAlign w:val="bottom"/>
            <w:hideMark/>
          </w:tcPr>
          <w:p w14:paraId="2DAB5D86" w14:textId="574AA014"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1024" w:type="dxa"/>
            <w:tcBorders>
              <w:top w:val="nil"/>
              <w:left w:val="nil"/>
              <w:bottom w:val="single" w:sz="8" w:space="0" w:color="auto"/>
              <w:right w:val="nil"/>
            </w:tcBorders>
            <w:shd w:val="clear" w:color="auto" w:fill="auto"/>
            <w:noWrap/>
            <w:vAlign w:val="bottom"/>
            <w:hideMark/>
          </w:tcPr>
          <w:p w14:paraId="222FB6EC" w14:textId="4F07ACB7"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24" w:type="dxa"/>
            <w:tcBorders>
              <w:top w:val="nil"/>
              <w:left w:val="nil"/>
              <w:bottom w:val="single" w:sz="8" w:space="0" w:color="auto"/>
              <w:right w:val="nil"/>
            </w:tcBorders>
            <w:shd w:val="clear" w:color="auto" w:fill="auto"/>
            <w:noWrap/>
            <w:vAlign w:val="bottom"/>
            <w:hideMark/>
          </w:tcPr>
          <w:p w14:paraId="1B895307" w14:textId="01B2AC57"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020" w:type="dxa"/>
            <w:tcBorders>
              <w:top w:val="nil"/>
              <w:left w:val="nil"/>
              <w:bottom w:val="single" w:sz="8" w:space="0" w:color="auto"/>
              <w:right w:val="nil"/>
            </w:tcBorders>
            <w:shd w:val="clear" w:color="auto" w:fill="auto"/>
            <w:noWrap/>
            <w:vAlign w:val="bottom"/>
            <w:hideMark/>
          </w:tcPr>
          <w:p w14:paraId="7E42FE78" w14:textId="56BFB7AF" w:rsidR="00AB7902" w:rsidRPr="00E71A86" w:rsidRDefault="00AB7902" w:rsidP="00AB1693">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6B293402" w14:textId="77777777" w:rsidR="00AB7902" w:rsidRPr="00E71A86" w:rsidRDefault="00AB7902"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66"/>
      <w:commentRangeStart w:id="67"/>
      <w:r w:rsidRPr="000233C2">
        <w:rPr>
          <w:rFonts w:ascii="Times New Roman" w:eastAsia="Times New Roman" w:hAnsi="Times New Roman" w:cs="Times New Roman"/>
          <w:b/>
          <w:sz w:val="24"/>
          <w:szCs w:val="24"/>
        </w:rPr>
        <w:lastRenderedPageBreak/>
        <w:t>FIGURE CAPTIONS</w:t>
      </w:r>
      <w:commentRangeEnd w:id="66"/>
      <w:r w:rsidR="0004438D">
        <w:rPr>
          <w:rStyle w:val="CommentReference"/>
        </w:rPr>
        <w:commentReference w:id="66"/>
      </w:r>
      <w:commentRangeEnd w:id="67"/>
      <w:r w:rsidR="00653233">
        <w:rPr>
          <w:rStyle w:val="CommentReference"/>
        </w:rPr>
        <w:commentReference w:id="67"/>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1. Conceptual </w:t>
      </w:r>
      <w:r>
        <w:rPr>
          <w:rFonts w:ascii="Times New Roman" w:eastAsia="Times New Roman" w:hAnsi="Times New Roman" w:cs="Times New Roman"/>
          <w:sz w:val="24"/>
          <w:szCs w:val="24"/>
        </w:rPr>
        <w:t>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w:t>
      </w:r>
      <w:r>
        <w:rPr>
          <w:rFonts w:ascii="Times New Roman" w:eastAsia="Times New Roman" w:hAnsi="Times New Roman" w:cs="Times New Roman"/>
          <w:sz w:val="24"/>
          <w:szCs w:val="24"/>
        </w:rPr>
        <w:t xml:space="preserve">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30D4AD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DOC</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68"/>
      <w:r>
        <w:rPr>
          <w:b/>
        </w:rPr>
        <w:t>Fig. 4.</w:t>
      </w:r>
      <w:commentRangeEnd w:id="68"/>
      <w:r w:rsidR="00F25CE2">
        <w:rPr>
          <w:rStyle w:val="CommentReference"/>
          <w:rFonts w:ascii="Arial" w:eastAsia="Arial" w:hAnsi="Arial" w:cs="Arial"/>
          <w:color w:val="000000"/>
        </w:rPr>
        <w:commentReference w:id="68"/>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color w:val="000000"/>
        </w:rPr>
      </w:pPr>
      <w:r w:rsidRPr="000233C2">
        <w:rPr>
          <w:color w:val="000000"/>
        </w:rPr>
        <w:t xml:space="preserve">Fig. 5. Relationship between log-transformed (base 10)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w:t>
      </w:r>
      <w:proofErr w:type="spellStart"/>
      <w:r w:rsidR="007B7D1F">
        <w:rPr>
          <w:color w:val="000000"/>
        </w:rPr>
        <w:t>allochthonous</w:t>
      </w:r>
      <w:proofErr w:type="spellEnd"/>
      <w:r w:rsidR="007B7D1F">
        <w:rPr>
          <w:color w:val="000000"/>
        </w:rPr>
        <w:t xml:space="preserve">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3-31T16:12:00Z" w:initials="HAD">
    <w:p w14:paraId="2AA6A1BD" w14:textId="26DF87D3" w:rsidR="00DF5DF6" w:rsidRDefault="00DF5DF6">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D94302" w:rsidRDefault="00D94302">
      <w:pPr>
        <w:pStyle w:val="CommentText"/>
      </w:pPr>
      <w:r>
        <w:rPr>
          <w:rStyle w:val="CommentReference"/>
        </w:rPr>
        <w:annotationRef/>
      </w:r>
      <w:r>
        <w:t xml:space="preserve">I think either could be fine, but I don’t think either is a particularly compelling headline (i.e., not exactly enticing click bait). What about: Are lakes sources or sinks of organic </w:t>
      </w:r>
      <w:r>
        <w:t>carbon?, Or: Source or sink? Dynamic, mechanistic modeling of organic carbon cycling in lakes</w:t>
      </w:r>
    </w:p>
  </w:comment>
  <w:comment w:id="4" w:author="Ian McCullough" w:date="2017-03-30T04:59:00Z" w:initials="">
    <w:p w14:paraId="753870DC" w14:textId="179C9299" w:rsidR="00DF5DF6" w:rsidRDefault="00DF5DF6">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DF5DF6" w:rsidRDefault="00DF5DF6">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D94302" w:rsidRDefault="00D94302">
      <w:pPr>
        <w:pStyle w:val="CommentText"/>
      </w:pPr>
      <w:r>
        <w:rPr>
          <w:rStyle w:val="CommentReference"/>
        </w:rPr>
        <w:annotationRef/>
      </w:r>
      <w:r>
        <w:t>I don’t care, I don’t have time to care, and I don’t want to argue with folks about this.</w:t>
      </w:r>
    </w:p>
    <w:p w14:paraId="34E10396" w14:textId="70FC8E8D" w:rsidR="00D94302" w:rsidRDefault="00D94302">
      <w:pPr>
        <w:pStyle w:val="CommentText"/>
      </w:pPr>
      <w:r>
        <w:t>I don’t care, I don’</w:t>
      </w:r>
      <w:r>
        <w:t>t have time to care</w:t>
      </w:r>
      <w:r>
        <w:t xml:space="preserve"> and I don’t want to argue</w:t>
      </w:r>
      <w:r>
        <w:t xml:space="preserve"> with folks</w:t>
      </w:r>
      <w:r>
        <w:t xml:space="preserve"> about this.</w:t>
      </w:r>
    </w:p>
    <w:p w14:paraId="23F5B7F4" w14:textId="71F1A99D" w:rsidR="00D94302" w:rsidRDefault="00D94302">
      <w:pPr>
        <w:pStyle w:val="CommentText"/>
      </w:pPr>
      <w:r>
        <w:t>What’s the difference anyway?</w:t>
      </w:r>
    </w:p>
  </w:comment>
  <w:comment w:id="12" w:author="Ian McCullough" w:date="2017-03-29T04:38:00Z" w:initials="">
    <w:p w14:paraId="114EA248" w14:textId="77777777" w:rsidR="00DF5DF6" w:rsidRDefault="00DF5DF6">
      <w:pPr>
        <w:widowControl w:val="0"/>
        <w:spacing w:line="240" w:lineRule="auto"/>
      </w:pPr>
      <w:r>
        <w:t>executive order: this is the order</w:t>
      </w:r>
    </w:p>
  </w:comment>
  <w:comment w:id="14" w:author="Ian McCullough" w:date="2017-03-29T00:19:00Z" w:initials="">
    <w:p w14:paraId="10B46F76" w14:textId="77777777" w:rsidR="00DF5DF6" w:rsidRDefault="00DF5DF6">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16" w:author="Ian McCullough" w:date="2017-03-29T04:45:00Z" w:initials="">
    <w:p w14:paraId="7524CA65" w14:textId="77777777" w:rsidR="00DF5DF6" w:rsidRDefault="00DF5DF6">
      <w:pPr>
        <w:widowControl w:val="0"/>
        <w:spacing w:line="240" w:lineRule="auto"/>
      </w:pPr>
      <w:r>
        <w:t xml:space="preserve">up to 12, suggestions welcome (in no </w:t>
      </w:r>
      <w:r>
        <w:t>particular order right now)</w:t>
      </w:r>
    </w:p>
  </w:comment>
  <w:comment w:id="25" w:author="Ian McCullough" w:date="2017-03-30T02:43:00Z" w:initials="">
    <w:p w14:paraId="54159445" w14:textId="6519863F" w:rsidR="00DF5DF6" w:rsidRDefault="00DF5DF6">
      <w:pPr>
        <w:widowControl w:val="0"/>
        <w:spacing w:line="240" w:lineRule="auto"/>
      </w:pPr>
      <w:r>
        <w:t>whoever wrote this: it sounds like you knew what you were doing, so it would be helpful if you added the references</w:t>
      </w:r>
    </w:p>
  </w:comment>
  <w:comment w:id="30" w:author="Ian McCullough" w:date="2017-03-30T04:33:00Z" w:initials="">
    <w:p w14:paraId="436CD464" w14:textId="77777777" w:rsidR="00DF5DF6" w:rsidRDefault="00DF5DF6">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31" w:author="Ian McCullough" w:date="2017-03-29T06:32:00Z" w:initials="">
    <w:p w14:paraId="5F744690" w14:textId="77777777" w:rsidR="00080925" w:rsidRDefault="00080925" w:rsidP="00080925">
      <w:pPr>
        <w:widowControl w:val="0"/>
        <w:spacing w:line="240" w:lineRule="auto"/>
      </w:pPr>
      <w:r>
        <w:t xml:space="preserve">I think I heard Paul make some comment that evaporation basically equaled </w:t>
      </w:r>
      <w:proofErr w:type="spellStart"/>
      <w:r>
        <w:t>precip</w:t>
      </w:r>
      <w:proofErr w:type="spellEnd"/>
      <w:r>
        <w:t xml:space="preserve"> and that it was small...</w:t>
      </w:r>
    </w:p>
  </w:comment>
  <w:comment w:id="35" w:author="immccull@gmail.com" w:date="2017-03-29T20:08:00Z" w:initials="i">
    <w:p w14:paraId="0D382326" w14:textId="12355A38" w:rsidR="00DF5DF6" w:rsidRDefault="00DF5DF6">
      <w:pPr>
        <w:pStyle w:val="CommentText"/>
      </w:pPr>
      <w:r>
        <w:rPr>
          <w:rStyle w:val="CommentReference"/>
        </w:rPr>
        <w:annotationRef/>
      </w:r>
      <w:r>
        <w:t>Help here would be appreciated</w:t>
      </w:r>
    </w:p>
  </w:comment>
  <w:comment w:id="37" w:author="Ian McCullough" w:date="2017-03-29T02:45:00Z" w:initials="">
    <w:p w14:paraId="739023A2" w14:textId="77777777" w:rsidR="00DF5DF6" w:rsidRDefault="00DF5DF6">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44" w:author="Ian McCullough" w:date="2017-03-30T04:44:00Z" w:initials="">
    <w:p w14:paraId="03AD0D41" w14:textId="77777777" w:rsidR="00DF5DF6" w:rsidRDefault="00DF5DF6">
      <w:pPr>
        <w:widowControl w:val="0"/>
        <w:spacing w:line="240" w:lineRule="auto"/>
      </w:pPr>
      <w:r>
        <w:t>want to say something here about bootstrapped parameter results to reassure people we used sensible parameter values?</w:t>
      </w:r>
    </w:p>
  </w:comment>
  <w:comment w:id="52" w:author="HILARY A DUGAN" w:date="2017-04-01T19:32:00Z" w:initials="HAD">
    <w:p w14:paraId="3D1AC480" w14:textId="144F2E0E" w:rsidR="00DF5DF6" w:rsidRDefault="00DF5DF6">
      <w:pPr>
        <w:pStyle w:val="CommentText"/>
      </w:pPr>
      <w:r>
        <w:rPr>
          <w:rStyle w:val="CommentReference"/>
        </w:rPr>
        <w:annotationRef/>
      </w:r>
      <w:r>
        <w:t xml:space="preserve">Do we underestimate or overestimate in comparison? </w:t>
      </w:r>
    </w:p>
  </w:comment>
  <w:comment w:id="53" w:author="immccull@gmail.com" w:date="2017-04-01T19:48:00Z" w:initials="i">
    <w:p w14:paraId="12A0DAF4" w14:textId="44D7D7FA" w:rsidR="00D117AE" w:rsidRDefault="00D117AE">
      <w:pPr>
        <w:pStyle w:val="CommentText"/>
      </w:pPr>
      <w:r>
        <w:rPr>
          <w:rStyle w:val="CommentReference"/>
        </w:rPr>
        <w:annotationRef/>
      </w:r>
      <w:r>
        <w:t xml:space="preserve">We seem to be overestimating R compared to literature, but I wonder if that </w:t>
      </w:r>
      <w:r>
        <w:t xml:space="preserve">has to do with method of calculation. See </w:t>
      </w:r>
      <w:proofErr w:type="spellStart"/>
      <w:r>
        <w:t>Tables_SOS</w:t>
      </w:r>
      <w:proofErr w:type="spellEnd"/>
      <w:r>
        <w:t xml:space="preserve"> tab 5 for a comparison table</w:t>
      </w:r>
    </w:p>
  </w:comment>
  <w:comment w:id="55" w:author="immccull@gmail.com" w:date="2017-03-29T20:26:00Z" w:initials="i">
    <w:p w14:paraId="23F67BED" w14:textId="55368871" w:rsidR="00DF5DF6" w:rsidRDefault="00DF5DF6">
      <w:pPr>
        <w:pStyle w:val="CommentText"/>
      </w:pPr>
      <w:r>
        <w:rPr>
          <w:rStyle w:val="CommentReference"/>
        </w:rPr>
        <w:annotationRef/>
      </w:r>
      <w:r>
        <w:t>You might notice this discussion section has no references. In some cases, this was intentional because we already cited papers above for the same points. However, if anyone knows of any relevant papers I missed…</w:t>
      </w:r>
    </w:p>
  </w:comment>
  <w:comment w:id="59" w:author="Ian McCullough" w:date="2017-03-30T04:57:00Z" w:initials="">
    <w:p w14:paraId="20E237CE" w14:textId="77777777" w:rsidR="00DF5DF6" w:rsidRDefault="00DF5DF6">
      <w:pPr>
        <w:widowControl w:val="0"/>
        <w:spacing w:line="240" w:lineRule="auto"/>
      </w:pPr>
      <w:r>
        <w:t>how this journal spells it</w:t>
      </w:r>
    </w:p>
  </w:comment>
  <w:comment w:id="60" w:author="HILARY A DUGAN" w:date="2017-03-31T14:54:00Z" w:initials="HAD">
    <w:p w14:paraId="429774F1" w14:textId="74FB675B" w:rsidR="00DF5DF6" w:rsidRDefault="00DF5DF6">
      <w:pPr>
        <w:pStyle w:val="CommentText"/>
      </w:pPr>
      <w:r>
        <w:rPr>
          <w:rStyle w:val="CommentReference"/>
        </w:rPr>
        <w:annotationRef/>
      </w:r>
      <w:r>
        <w:t>Is this so Kathie and I don’t repeatedly change the spelling?</w:t>
      </w:r>
    </w:p>
  </w:comment>
  <w:comment w:id="61" w:author="immccull@gmail.com" w:date="2017-04-01T19:18:00Z" w:initials="i">
    <w:p w14:paraId="3A52C9F1" w14:textId="7C881699" w:rsidR="00365809" w:rsidRDefault="00365809">
      <w:pPr>
        <w:pStyle w:val="CommentText"/>
      </w:pPr>
      <w:r>
        <w:rPr>
          <w:rStyle w:val="CommentReference"/>
        </w:rPr>
        <w:annotationRef/>
      </w:r>
      <w:r w:rsidR="00AB7902">
        <w:t>I so want a Facebook-style like button right now. I wasn’t targeting HD and KW specifically</w:t>
      </w:r>
    </w:p>
  </w:comment>
  <w:comment w:id="64" w:author="immccull@gmail.com" w:date="2017-03-29T16:15:00Z" w:initials="i">
    <w:p w14:paraId="2B58E24A" w14:textId="6E6D49A6" w:rsidR="00DF5DF6" w:rsidRDefault="00DF5DF6">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66" w:author="HILARY A DUGAN" w:date="2017-03-31T15:05:00Z" w:initials="HAD">
    <w:p w14:paraId="0A18CC9A" w14:textId="37BD2C45" w:rsidR="00DF5DF6" w:rsidRDefault="00DF5DF6">
      <w:pPr>
        <w:pStyle w:val="CommentText"/>
      </w:pPr>
      <w:r>
        <w:rPr>
          <w:rStyle w:val="CommentReference"/>
        </w:rPr>
        <w:annotationRef/>
      </w:r>
      <w:r>
        <w:t xml:space="preserve">Moved these </w:t>
      </w:r>
      <w:proofErr w:type="spellStart"/>
      <w:r>
        <w:t>inline</w:t>
      </w:r>
      <w:proofErr w:type="spellEnd"/>
      <w:r>
        <w:t xml:space="preserve"> with figures. Much easier for editing. (and reviewing). </w:t>
      </w:r>
    </w:p>
  </w:comment>
  <w:comment w:id="67" w:author="immccull@gmail.com" w:date="2017-04-01T19:30:00Z" w:initials="i">
    <w:p w14:paraId="25B6DB08" w14:textId="1000D4A9" w:rsidR="00653233" w:rsidRDefault="00653233">
      <w:pPr>
        <w:pStyle w:val="CommentText"/>
      </w:pPr>
      <w:r>
        <w:rPr>
          <w:rStyle w:val="CommentReference"/>
        </w:rPr>
        <w:annotationRef/>
      </w:r>
      <w:r>
        <w:t>The journal for some reason wants them the way I had them, so I’ll just move them back prior to submission</w:t>
      </w:r>
    </w:p>
  </w:comment>
  <w:comment w:id="68" w:author="HILARY A DUGAN" w:date="2017-03-31T15:13:00Z" w:initials="HAD">
    <w:p w14:paraId="641D2814" w14:textId="4538662D" w:rsidR="00DF5DF6" w:rsidRDefault="00DF5DF6">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114EA248" w15:done="0"/>
  <w15:commentEx w15:paraId="10B46F76" w15:done="0"/>
  <w15:commentEx w15:paraId="7524CA65" w15:done="0"/>
  <w15:commentEx w15:paraId="54159445" w15:done="0"/>
  <w15:commentEx w15:paraId="436CD464" w15:done="0"/>
  <w15:commentEx w15:paraId="5F744690" w15:done="0"/>
  <w15:commentEx w15:paraId="0D382326" w15:done="0"/>
  <w15:commentEx w15:paraId="739023A2" w15:done="0"/>
  <w15:commentEx w15:paraId="03AD0D41" w15:done="0"/>
  <w15:commentEx w15:paraId="3D1AC480" w15:done="0"/>
  <w15:commentEx w15:paraId="12A0DAF4" w15:paraIdParent="3D1AC480" w15:done="0"/>
  <w15:commentEx w15:paraId="23F67BED"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8167E" w14:textId="77777777" w:rsidR="00AF3A99" w:rsidRDefault="00AF3A99">
      <w:pPr>
        <w:spacing w:line="240" w:lineRule="auto"/>
      </w:pPr>
      <w:r>
        <w:separator/>
      </w:r>
    </w:p>
  </w:endnote>
  <w:endnote w:type="continuationSeparator" w:id="0">
    <w:p w14:paraId="20507918" w14:textId="77777777" w:rsidR="00AF3A99" w:rsidRDefault="00AF3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03510" w14:textId="77777777" w:rsidR="00AF3A99" w:rsidRDefault="00AF3A99">
      <w:pPr>
        <w:spacing w:line="240" w:lineRule="auto"/>
      </w:pPr>
      <w:r>
        <w:separator/>
      </w:r>
    </w:p>
  </w:footnote>
  <w:footnote w:type="continuationSeparator" w:id="0">
    <w:p w14:paraId="4644C42A" w14:textId="77777777" w:rsidR="00AF3A99" w:rsidRDefault="00AF3A99">
      <w:pPr>
        <w:spacing w:line="240" w:lineRule="auto"/>
      </w:pPr>
      <w:r>
        <w:continuationSeparator/>
      </w:r>
    </w:p>
  </w:footnote>
  <w:footnote w:id="1">
    <w:p w14:paraId="4ED0ACE4" w14:textId="4E1F6725" w:rsidR="00DF5DF6" w:rsidRDefault="00DF5DF6">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0A9F2230" w:rsidR="00DF5DF6" w:rsidRDefault="00DF5DF6">
    <w:pPr>
      <w:jc w:val="right"/>
    </w:pPr>
    <w:r>
      <w:fldChar w:fldCharType="begin"/>
    </w:r>
    <w:r>
      <w:instrText>PAGE</w:instrText>
    </w:r>
    <w:r>
      <w:fldChar w:fldCharType="separate"/>
    </w:r>
    <w:r w:rsidR="00450B34">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33C2"/>
    <w:rsid w:val="00034A7C"/>
    <w:rsid w:val="0003575B"/>
    <w:rsid w:val="0004438D"/>
    <w:rsid w:val="000772AC"/>
    <w:rsid w:val="00080925"/>
    <w:rsid w:val="000D12C7"/>
    <w:rsid w:val="000F2BC7"/>
    <w:rsid w:val="000F4672"/>
    <w:rsid w:val="00132174"/>
    <w:rsid w:val="00152F60"/>
    <w:rsid w:val="00195C20"/>
    <w:rsid w:val="00196059"/>
    <w:rsid w:val="001D3328"/>
    <w:rsid w:val="002529BF"/>
    <w:rsid w:val="002577C0"/>
    <w:rsid w:val="00261DF2"/>
    <w:rsid w:val="002730E8"/>
    <w:rsid w:val="0027392A"/>
    <w:rsid w:val="00274190"/>
    <w:rsid w:val="0028403D"/>
    <w:rsid w:val="002B082E"/>
    <w:rsid w:val="002C4056"/>
    <w:rsid w:val="002D28EA"/>
    <w:rsid w:val="0032009C"/>
    <w:rsid w:val="00363C56"/>
    <w:rsid w:val="00365809"/>
    <w:rsid w:val="003A0D4C"/>
    <w:rsid w:val="003D3BA1"/>
    <w:rsid w:val="00450B34"/>
    <w:rsid w:val="004561A2"/>
    <w:rsid w:val="00473547"/>
    <w:rsid w:val="00484047"/>
    <w:rsid w:val="004A2486"/>
    <w:rsid w:val="004B4238"/>
    <w:rsid w:val="004D38EC"/>
    <w:rsid w:val="004D6AB9"/>
    <w:rsid w:val="004E6102"/>
    <w:rsid w:val="005009AE"/>
    <w:rsid w:val="00514EF2"/>
    <w:rsid w:val="00517950"/>
    <w:rsid w:val="005255DD"/>
    <w:rsid w:val="0053770E"/>
    <w:rsid w:val="00564156"/>
    <w:rsid w:val="00590BA0"/>
    <w:rsid w:val="005A467E"/>
    <w:rsid w:val="005A7FAB"/>
    <w:rsid w:val="005D06E6"/>
    <w:rsid w:val="005D206D"/>
    <w:rsid w:val="005E3BC0"/>
    <w:rsid w:val="005E4D89"/>
    <w:rsid w:val="0060710A"/>
    <w:rsid w:val="00612B1F"/>
    <w:rsid w:val="00653233"/>
    <w:rsid w:val="00664D73"/>
    <w:rsid w:val="006B3937"/>
    <w:rsid w:val="006F064B"/>
    <w:rsid w:val="006F4EC1"/>
    <w:rsid w:val="006F4FA3"/>
    <w:rsid w:val="00716E85"/>
    <w:rsid w:val="00723980"/>
    <w:rsid w:val="0073204D"/>
    <w:rsid w:val="00735D13"/>
    <w:rsid w:val="00761959"/>
    <w:rsid w:val="00770DFB"/>
    <w:rsid w:val="007811FB"/>
    <w:rsid w:val="0079056D"/>
    <w:rsid w:val="00796693"/>
    <w:rsid w:val="00797426"/>
    <w:rsid w:val="007B7D1F"/>
    <w:rsid w:val="007C3BD2"/>
    <w:rsid w:val="007F6933"/>
    <w:rsid w:val="00801593"/>
    <w:rsid w:val="0083120A"/>
    <w:rsid w:val="0084170F"/>
    <w:rsid w:val="008535B2"/>
    <w:rsid w:val="0085523A"/>
    <w:rsid w:val="008B57C5"/>
    <w:rsid w:val="009147CB"/>
    <w:rsid w:val="0098243D"/>
    <w:rsid w:val="009870ED"/>
    <w:rsid w:val="009876C9"/>
    <w:rsid w:val="00992D19"/>
    <w:rsid w:val="009B39CD"/>
    <w:rsid w:val="009C27E9"/>
    <w:rsid w:val="009D3F69"/>
    <w:rsid w:val="009E4CF0"/>
    <w:rsid w:val="009F2196"/>
    <w:rsid w:val="00A227A3"/>
    <w:rsid w:val="00A3739C"/>
    <w:rsid w:val="00A555DD"/>
    <w:rsid w:val="00A55681"/>
    <w:rsid w:val="00A74EDC"/>
    <w:rsid w:val="00A843CF"/>
    <w:rsid w:val="00A947A9"/>
    <w:rsid w:val="00AA296E"/>
    <w:rsid w:val="00AB1693"/>
    <w:rsid w:val="00AB7902"/>
    <w:rsid w:val="00AD6663"/>
    <w:rsid w:val="00AE4616"/>
    <w:rsid w:val="00AF3A99"/>
    <w:rsid w:val="00AF5F3E"/>
    <w:rsid w:val="00B51FBD"/>
    <w:rsid w:val="00B629D3"/>
    <w:rsid w:val="00B80037"/>
    <w:rsid w:val="00B90A7A"/>
    <w:rsid w:val="00BD5691"/>
    <w:rsid w:val="00BD7652"/>
    <w:rsid w:val="00BE121D"/>
    <w:rsid w:val="00BE5431"/>
    <w:rsid w:val="00BF7C2F"/>
    <w:rsid w:val="00C01BC6"/>
    <w:rsid w:val="00C1238B"/>
    <w:rsid w:val="00C2241C"/>
    <w:rsid w:val="00C22873"/>
    <w:rsid w:val="00C30946"/>
    <w:rsid w:val="00C40E0D"/>
    <w:rsid w:val="00C64C78"/>
    <w:rsid w:val="00C73B00"/>
    <w:rsid w:val="00CC0821"/>
    <w:rsid w:val="00CD0058"/>
    <w:rsid w:val="00CD2D20"/>
    <w:rsid w:val="00CD35AF"/>
    <w:rsid w:val="00CE1572"/>
    <w:rsid w:val="00D117AE"/>
    <w:rsid w:val="00D466A1"/>
    <w:rsid w:val="00D64296"/>
    <w:rsid w:val="00D94302"/>
    <w:rsid w:val="00DB37D5"/>
    <w:rsid w:val="00DB4104"/>
    <w:rsid w:val="00DF5DF6"/>
    <w:rsid w:val="00E309C7"/>
    <w:rsid w:val="00E34F08"/>
    <w:rsid w:val="00E4126A"/>
    <w:rsid w:val="00E71A86"/>
    <w:rsid w:val="00E96E72"/>
    <w:rsid w:val="00F028E6"/>
    <w:rsid w:val="00F25CE2"/>
    <w:rsid w:val="00F26A51"/>
    <w:rsid w:val="00F55FEA"/>
    <w:rsid w:val="00F7401E"/>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88F3A-720B-46E6-AAAF-88D2F20B3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38</Pages>
  <Words>7703</Words>
  <Characters>43912</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82</cp:revision>
  <dcterms:created xsi:type="dcterms:W3CDTF">2017-03-29T20:05:00Z</dcterms:created>
  <dcterms:modified xsi:type="dcterms:W3CDTF">2017-04-02T02:58:00Z</dcterms:modified>
</cp:coreProperties>
</file>