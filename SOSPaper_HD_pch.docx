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CC6FEB" w14:textId="77777777" w:rsidR="0032009C" w:rsidRDefault="00B80037">
      <w:pPr>
        <w:pStyle w:val="Heading2"/>
        <w:spacing w:line="480" w:lineRule="auto"/>
        <w:contextualSpacing w:val="0"/>
        <w:rPr>
          <w:rFonts w:ascii="Times New Roman" w:eastAsia="Times New Roman" w:hAnsi="Times New Roman" w:cs="Times New Roman"/>
          <w:sz w:val="24"/>
          <w:szCs w:val="24"/>
        </w:rPr>
      </w:pPr>
      <w:bookmarkStart w:id="0" w:name="_d85cw04bt789" w:colFirst="0" w:colLast="0"/>
      <w:bookmarkEnd w:id="0"/>
      <w:r>
        <w:rPr>
          <w:rFonts w:ascii="Times New Roman" w:eastAsia="Times New Roman" w:hAnsi="Times New Roman" w:cs="Times New Roman"/>
          <w:sz w:val="24"/>
          <w:szCs w:val="24"/>
        </w:rPr>
        <w:t>Top of Page: Running head: Source or sink?</w:t>
      </w:r>
    </w:p>
    <w:p w14:paraId="3CEE48DD" w14:textId="77777777" w:rsidR="0032009C" w:rsidRDefault="0032009C"/>
    <w:p w14:paraId="1C6E0C7F" w14:textId="77777777" w:rsidR="0032009C" w:rsidRDefault="00B80037">
      <w:pPr>
        <w:spacing w:line="480" w:lineRule="auto"/>
        <w:rPr>
          <w:ins w:id="1" w:author="HILARY A DUGAN" w:date="2017-03-31T16:07:00Z"/>
          <w:rFonts w:ascii="Times New Roman" w:eastAsia="Times New Roman" w:hAnsi="Times New Roman" w:cs="Times New Roman"/>
          <w:sz w:val="24"/>
          <w:szCs w:val="24"/>
        </w:rPr>
      </w:pPr>
      <w:commentRangeStart w:id="2"/>
      <w:commentRangeStart w:id="3"/>
      <w:r>
        <w:rPr>
          <w:rFonts w:ascii="Times New Roman" w:eastAsia="Times New Roman" w:hAnsi="Times New Roman" w:cs="Times New Roman"/>
          <w:sz w:val="24"/>
          <w:szCs w:val="24"/>
        </w:rPr>
        <w:t xml:space="preserve">Title: </w:t>
      </w:r>
      <w:commentRangeEnd w:id="2"/>
      <w:r w:rsidR="00723980">
        <w:rPr>
          <w:rStyle w:val="CommentReference"/>
        </w:rPr>
        <w:commentReference w:id="2"/>
      </w:r>
      <w:commentRangeEnd w:id="3"/>
      <w:r w:rsidR="00D94302">
        <w:rPr>
          <w:rStyle w:val="CommentReference"/>
        </w:rPr>
        <w:commentReference w:id="3"/>
      </w:r>
      <w:r>
        <w:rPr>
          <w:rFonts w:ascii="Times New Roman" w:eastAsia="Times New Roman" w:hAnsi="Times New Roman" w:cs="Times New Roman"/>
          <w:sz w:val="24"/>
          <w:szCs w:val="24"/>
        </w:rPr>
        <w:t>Source or sink? Integrating biogeochemical, trophic and landscap</w:t>
      </w:r>
      <w:commentRangeStart w:id="4"/>
      <w:commentRangeStart w:id="5"/>
      <w:commentRangeStart w:id="6"/>
      <w:r>
        <w:rPr>
          <w:rFonts w:ascii="Times New Roman" w:eastAsia="Times New Roman" w:hAnsi="Times New Roman" w:cs="Times New Roman"/>
          <w:sz w:val="24"/>
          <w:szCs w:val="24"/>
        </w:rPr>
        <w:t>e</w:t>
      </w:r>
      <w:commentRangeEnd w:id="4"/>
      <w:r>
        <w:commentReference w:id="4"/>
      </w:r>
      <w:commentRangeEnd w:id="5"/>
      <w:r w:rsidR="004E6102">
        <w:rPr>
          <w:rStyle w:val="CommentReference"/>
        </w:rPr>
        <w:commentReference w:id="5"/>
      </w:r>
      <w:commentRangeEnd w:id="6"/>
      <w:r w:rsidR="00D94302">
        <w:rPr>
          <w:rStyle w:val="CommentReference"/>
        </w:rPr>
        <w:commentReference w:id="6"/>
      </w:r>
      <w:r>
        <w:rPr>
          <w:rFonts w:ascii="Times New Roman" w:eastAsia="Times New Roman" w:hAnsi="Times New Roman" w:cs="Times New Roman"/>
          <w:sz w:val="24"/>
          <w:szCs w:val="24"/>
        </w:rPr>
        <w:t xml:space="preserve"> processes to model lake organic carbon budgets</w:t>
      </w:r>
    </w:p>
    <w:p w14:paraId="104CED7C" w14:textId="22DA40FB" w:rsidR="006B3937" w:rsidRDefault="00723980">
      <w:pPr>
        <w:spacing w:line="480" w:lineRule="auto"/>
        <w:rPr>
          <w:rFonts w:ascii="Times New Roman" w:eastAsia="Times New Roman" w:hAnsi="Times New Roman" w:cs="Times New Roman"/>
          <w:sz w:val="24"/>
          <w:szCs w:val="24"/>
        </w:rPr>
      </w:pPr>
      <w:ins w:id="7" w:author="HILARY A DUGAN" w:date="2017-03-31T16:11:00Z">
        <w:r>
          <w:rPr>
            <w:rFonts w:ascii="Times New Roman" w:eastAsia="Times New Roman" w:hAnsi="Times New Roman" w:cs="Times New Roman"/>
            <w:sz w:val="24"/>
            <w:szCs w:val="24"/>
          </w:rPr>
          <w:t xml:space="preserve">Source or sink? </w:t>
        </w:r>
      </w:ins>
      <w:ins w:id="8" w:author="HILARY A DUGAN" w:date="2017-03-31T16:10:00Z">
        <w:r>
          <w:rPr>
            <w:rFonts w:ascii="Times New Roman" w:eastAsia="Times New Roman" w:hAnsi="Times New Roman" w:cs="Times New Roman"/>
            <w:sz w:val="24"/>
            <w:szCs w:val="24"/>
          </w:rPr>
          <w:t xml:space="preserve">Dominant </w:t>
        </w:r>
      </w:ins>
      <w:ins w:id="9" w:author="HILARY A DUGAN" w:date="2017-03-31T16:11:00Z">
        <w:r>
          <w:rPr>
            <w:rFonts w:ascii="Times New Roman" w:eastAsia="Times New Roman" w:hAnsi="Times New Roman" w:cs="Times New Roman"/>
            <w:sz w:val="24"/>
            <w:szCs w:val="24"/>
          </w:rPr>
          <w:t>processes</w:t>
        </w:r>
      </w:ins>
      <w:ins w:id="10" w:author="HILARY A DUGAN" w:date="2017-03-31T16:10:00Z">
        <w:r>
          <w:rPr>
            <w:rFonts w:ascii="Times New Roman" w:eastAsia="Times New Roman" w:hAnsi="Times New Roman" w:cs="Times New Roman"/>
            <w:sz w:val="24"/>
            <w:szCs w:val="24"/>
          </w:rPr>
          <w:t xml:space="preserve"> </w:t>
        </w:r>
      </w:ins>
      <w:ins w:id="11" w:author="HILARY A DUGAN" w:date="2017-03-31T16:11:00Z">
        <w:r>
          <w:rPr>
            <w:rFonts w:ascii="Times New Roman" w:eastAsia="Times New Roman" w:hAnsi="Times New Roman" w:cs="Times New Roman"/>
            <w:sz w:val="24"/>
            <w:szCs w:val="24"/>
          </w:rPr>
          <w:t xml:space="preserve">in organic carbon cycling in lakes revealed by dynamic mechanistic modeling </w:t>
        </w:r>
      </w:ins>
    </w:p>
    <w:p w14:paraId="44E21F2E" w14:textId="77777777" w:rsidR="0032009C" w:rsidRDefault="0032009C">
      <w:pPr>
        <w:spacing w:line="480" w:lineRule="auto"/>
        <w:rPr>
          <w:rFonts w:ascii="Times New Roman" w:eastAsia="Times New Roman" w:hAnsi="Times New Roman" w:cs="Times New Roman"/>
          <w:sz w:val="24"/>
          <w:szCs w:val="24"/>
        </w:rPr>
      </w:pPr>
    </w:p>
    <w:p w14:paraId="31D306A5" w14:textId="7845259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Ian M. McCullough</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commentRangeStart w:id="12"/>
      <w:r>
        <w:rPr>
          <w:rFonts w:ascii="Times New Roman" w:eastAsia="Times New Roman" w:hAnsi="Times New Roman" w:cs="Times New Roman"/>
          <w:sz w:val="24"/>
          <w:szCs w:val="24"/>
        </w:rPr>
        <w:t>Hilary A. Dugan</w:t>
      </w:r>
      <w:commentRangeEnd w:id="12"/>
      <w:r>
        <w:commentReference w:id="12"/>
      </w:r>
      <w:r>
        <w:rPr>
          <w:rFonts w:ascii="Times New Roman" w:eastAsia="Times New Roman" w:hAnsi="Times New Roman" w:cs="Times New Roman"/>
          <w:sz w:val="24"/>
          <w:szCs w:val="24"/>
          <w:vertAlign w:val="superscript"/>
        </w:rPr>
        <w:t>2,14</w:t>
      </w:r>
      <w:r>
        <w:rPr>
          <w:rFonts w:ascii="Times New Roman" w:eastAsia="Times New Roman" w:hAnsi="Times New Roman" w:cs="Times New Roman"/>
          <w:sz w:val="24"/>
          <w:szCs w:val="24"/>
        </w:rPr>
        <w:t>, Kaitlin J. Farrell</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Ana M. Morales-Williams</w:t>
      </w:r>
      <w:r w:rsidR="008B57C5">
        <w:rPr>
          <w:rFonts w:ascii="Times New Roman" w:eastAsia="Times New Roman" w:hAnsi="Times New Roman" w:cs="Times New Roman"/>
          <w:sz w:val="24"/>
          <w:szCs w:val="24"/>
          <w:vertAlign w:val="superscript"/>
        </w:rPr>
        <w:t>4</w:t>
      </w:r>
      <w:r w:rsidR="008B57C5">
        <w:rPr>
          <w:rStyle w:val="FootnoteReference"/>
          <w:rFonts w:ascii="Times New Roman" w:eastAsia="Times New Roman" w:hAnsi="Times New Roman" w:cs="Times New Roman"/>
          <w:sz w:val="24"/>
          <w:szCs w:val="24"/>
        </w:rPr>
        <w:footnoteReference w:customMarkFollows="1" w:id="1"/>
        <w:t>^</w:t>
      </w:r>
      <w:r>
        <w:rPr>
          <w:rFonts w:ascii="Times New Roman" w:eastAsia="Times New Roman" w:hAnsi="Times New Roman" w:cs="Times New Roman"/>
          <w:sz w:val="24"/>
          <w:szCs w:val="24"/>
        </w:rPr>
        <w:t>, Zutao Ouyang</w:t>
      </w:r>
      <w:r>
        <w:rPr>
          <w:rFonts w:ascii="Times New Roman" w:eastAsia="Times New Roman" w:hAnsi="Times New Roman" w:cs="Times New Roman"/>
          <w:sz w:val="24"/>
          <w:szCs w:val="24"/>
          <w:vertAlign w:val="superscript"/>
        </w:rPr>
        <w:t>5</w:t>
      </w:r>
      <w:r>
        <w:rPr>
          <w:rFonts w:ascii="Times New Roman" w:eastAsia="Times New Roman" w:hAnsi="Times New Roman" w:cs="Times New Roman"/>
          <w:sz w:val="24"/>
          <w:szCs w:val="24"/>
        </w:rPr>
        <w:t>, Derek Roberts</w:t>
      </w:r>
      <w:r>
        <w:rPr>
          <w:rFonts w:ascii="Times New Roman" w:eastAsia="Times New Roman" w:hAnsi="Times New Roman" w:cs="Times New Roman"/>
          <w:sz w:val="24"/>
          <w:szCs w:val="24"/>
          <w:vertAlign w:val="superscript"/>
        </w:rPr>
        <w:t>6</w:t>
      </w:r>
      <w:r>
        <w:rPr>
          <w:rFonts w:ascii="Times New Roman" w:eastAsia="Times New Roman" w:hAnsi="Times New Roman" w:cs="Times New Roman"/>
          <w:sz w:val="24"/>
          <w:szCs w:val="24"/>
        </w:rPr>
        <w:t>, Facundo Scordo</w:t>
      </w:r>
      <w:r>
        <w:rPr>
          <w:rFonts w:ascii="Times New Roman" w:eastAsia="Times New Roman" w:hAnsi="Times New Roman" w:cs="Times New Roman"/>
          <w:sz w:val="24"/>
          <w:szCs w:val="24"/>
          <w:vertAlign w:val="superscript"/>
        </w:rPr>
        <w:t>7</w:t>
      </w:r>
      <w:r>
        <w:rPr>
          <w:rFonts w:ascii="Times New Roman" w:eastAsia="Times New Roman" w:hAnsi="Times New Roman" w:cs="Times New Roman"/>
          <w:sz w:val="24"/>
          <w:szCs w:val="24"/>
        </w:rPr>
        <w:t>, Sarah L. Bartlett</w:t>
      </w:r>
      <w:r>
        <w:rPr>
          <w:rFonts w:ascii="Times New Roman" w:eastAsia="Times New Roman" w:hAnsi="Times New Roman" w:cs="Times New Roman"/>
          <w:sz w:val="24"/>
          <w:szCs w:val="24"/>
          <w:vertAlign w:val="superscript"/>
        </w:rPr>
        <w:t>8</w:t>
      </w:r>
      <w:r>
        <w:rPr>
          <w:rFonts w:ascii="Times New Roman" w:eastAsia="Times New Roman" w:hAnsi="Times New Roman" w:cs="Times New Roman"/>
          <w:sz w:val="24"/>
          <w:szCs w:val="24"/>
        </w:rPr>
        <w:t>, Samantha M. Burke</w:t>
      </w:r>
      <w:r>
        <w:rPr>
          <w:rFonts w:ascii="Times New Roman" w:eastAsia="Times New Roman" w:hAnsi="Times New Roman" w:cs="Times New Roman"/>
          <w:sz w:val="24"/>
          <w:szCs w:val="24"/>
          <w:vertAlign w:val="superscript"/>
        </w:rPr>
        <w:t>9</w:t>
      </w:r>
      <w:r>
        <w:rPr>
          <w:rFonts w:ascii="Times New Roman" w:eastAsia="Times New Roman" w:hAnsi="Times New Roman" w:cs="Times New Roman"/>
          <w:sz w:val="24"/>
          <w:szCs w:val="24"/>
        </w:rPr>
        <w:t>, Jonathan P. Doubek</w:t>
      </w: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Flora E. Krivak-Tetley</w:t>
      </w: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Nicholas K. Skaff</w:t>
      </w: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Jamie C. Summers</w:t>
      </w: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Paul C. Hanson</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Kathleen C. Weathers</w:t>
      </w:r>
      <w:r>
        <w:rPr>
          <w:rFonts w:ascii="Times New Roman" w:eastAsia="Times New Roman" w:hAnsi="Times New Roman" w:cs="Times New Roman"/>
          <w:sz w:val="24"/>
          <w:szCs w:val="24"/>
          <w:vertAlign w:val="superscript"/>
        </w:rPr>
        <w:t>14</w:t>
      </w:r>
    </w:p>
    <w:p w14:paraId="07B2C71B" w14:textId="77777777" w:rsidR="0032009C" w:rsidRDefault="0032009C">
      <w:pPr>
        <w:spacing w:line="480" w:lineRule="auto"/>
        <w:rPr>
          <w:rFonts w:ascii="Times New Roman" w:eastAsia="Times New Roman" w:hAnsi="Times New Roman" w:cs="Times New Roman"/>
          <w:sz w:val="24"/>
          <w:szCs w:val="24"/>
          <w:vertAlign w:val="superscript"/>
        </w:rPr>
      </w:pPr>
    </w:p>
    <w:p w14:paraId="708CFE25" w14:textId="65A76CB1" w:rsidR="0032009C" w:rsidRDefault="00B80037">
      <w:pPr>
        <w:spacing w:line="48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 xml:space="preserve">Bren School of Environmental Science and Management, </w:t>
      </w:r>
      <w:r>
        <w:rPr>
          <w:rFonts w:ascii="Times New Roman" w:eastAsia="Times New Roman" w:hAnsi="Times New Roman" w:cs="Times New Roman"/>
          <w:sz w:val="24"/>
          <w:szCs w:val="24"/>
          <w:highlight w:val="white"/>
        </w:rPr>
        <w:t xml:space="preserve">University of California, 2400 Bren Hall, Santa Barbara, </w:t>
      </w:r>
      <w:r>
        <w:rPr>
          <w:rFonts w:ascii="Times New Roman" w:eastAsia="Times New Roman" w:hAnsi="Times New Roman" w:cs="Times New Roman"/>
          <w:sz w:val="24"/>
          <w:szCs w:val="24"/>
        </w:rPr>
        <w:t>CA, 93106, US</w:t>
      </w:r>
      <w:r w:rsidR="00CD35AF">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perscript"/>
        </w:rPr>
        <w:t xml:space="preserve"> </w:t>
      </w:r>
    </w:p>
    <w:p w14:paraId="6BFEB924" w14:textId="19ADABA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Center for Limnology, University of Wisconsin-Madison, 680 N Park St, Madison, WI, 53703, US</w:t>
      </w:r>
      <w:r w:rsidR="00CD35AF">
        <w:rPr>
          <w:rFonts w:ascii="Times New Roman" w:eastAsia="Times New Roman" w:hAnsi="Times New Roman" w:cs="Times New Roman"/>
          <w:sz w:val="24"/>
          <w:szCs w:val="24"/>
        </w:rPr>
        <w:t>.</w:t>
      </w:r>
    </w:p>
    <w:p w14:paraId="261182E8"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Odum School of Ecology, University of Georgia, 140 E. Green Street, Athens, GA, 30602, US</w:t>
      </w:r>
    </w:p>
    <w:p w14:paraId="08D7B64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4 </w:t>
      </w:r>
      <w:r>
        <w:rPr>
          <w:rFonts w:ascii="Times New Roman" w:eastAsia="Times New Roman" w:hAnsi="Times New Roman" w:cs="Times New Roman"/>
          <w:sz w:val="24"/>
          <w:szCs w:val="24"/>
        </w:rPr>
        <w:t xml:space="preserve">Department of Ecology, Evolution and Organismal Biology, Iowa State University, 251 Bessey, Ames, IA, 50011, US. </w:t>
      </w:r>
    </w:p>
    <w:p w14:paraId="5677A963"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5 </w:t>
      </w:r>
      <w:r>
        <w:rPr>
          <w:rFonts w:ascii="Times New Roman" w:eastAsia="Times New Roman" w:hAnsi="Times New Roman" w:cs="Times New Roman"/>
          <w:sz w:val="24"/>
          <w:szCs w:val="24"/>
        </w:rPr>
        <w:t>Center for Global Change and Earth Observation, Michigan State University, 1405, S. Harrison Rd. East Lansing, MI, 48823, US</w:t>
      </w:r>
    </w:p>
    <w:p w14:paraId="47AA29A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lastRenderedPageBreak/>
        <w:t xml:space="preserve">6 </w:t>
      </w:r>
      <w:r>
        <w:rPr>
          <w:rFonts w:ascii="Times New Roman" w:eastAsia="Times New Roman" w:hAnsi="Times New Roman" w:cs="Times New Roman"/>
          <w:sz w:val="24"/>
          <w:szCs w:val="24"/>
        </w:rPr>
        <w:t>Department of Civil &amp; Environmental Engineering, University of California, 1 Shields Avenue, Davis, CA, 95616, US. UC Davis Tahoe Environmental Research Center, 291 Country Club Drive, Incline Village, NV, 89451, US.</w:t>
      </w:r>
    </w:p>
    <w:p w14:paraId="660C108E"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7 </w:t>
      </w:r>
      <w:r>
        <w:rPr>
          <w:rFonts w:ascii="Times New Roman" w:eastAsia="Times New Roman" w:hAnsi="Times New Roman" w:cs="Times New Roman"/>
          <w:sz w:val="24"/>
          <w:szCs w:val="24"/>
        </w:rPr>
        <w:t>Instituto Argentino de Oceanografía, Universidad Nacional del Sur - CONICET, 8000 Florida St, Bahía Blanca Bs As, B8000BFW, Argentina.</w:t>
      </w:r>
    </w:p>
    <w:p w14:paraId="77E3F638" w14:textId="4AE0454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8 </w:t>
      </w:r>
      <w:r>
        <w:rPr>
          <w:rFonts w:ascii="Times New Roman" w:eastAsia="Times New Roman" w:hAnsi="Times New Roman" w:cs="Times New Roman"/>
          <w:sz w:val="24"/>
          <w:szCs w:val="24"/>
        </w:rPr>
        <w:t>School of Freshwater Sciences, University of Wisconsin-Milwaukee, 600 E Greenfield Ave, Milwaukee, WI, 53204, US</w:t>
      </w:r>
      <w:r w:rsidR="00CD35AF">
        <w:rPr>
          <w:rFonts w:ascii="Times New Roman" w:eastAsia="Times New Roman" w:hAnsi="Times New Roman" w:cs="Times New Roman"/>
          <w:sz w:val="24"/>
          <w:szCs w:val="24"/>
        </w:rPr>
        <w:t>.</w:t>
      </w:r>
    </w:p>
    <w:p w14:paraId="7F69ABFD" w14:textId="0E37FB11"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9 </w:t>
      </w:r>
      <w:r>
        <w:rPr>
          <w:rFonts w:ascii="Times New Roman" w:eastAsia="Times New Roman" w:hAnsi="Times New Roman" w:cs="Times New Roman"/>
          <w:sz w:val="24"/>
          <w:szCs w:val="24"/>
        </w:rPr>
        <w:t>Department of Biology, University of Waterloo, 200 University Ave. W, Waterloo, ON, N2L 3G1, Canada</w:t>
      </w:r>
      <w:r w:rsidR="00CD35AF">
        <w:rPr>
          <w:rFonts w:ascii="Times New Roman" w:eastAsia="Times New Roman" w:hAnsi="Times New Roman" w:cs="Times New Roman"/>
          <w:sz w:val="24"/>
          <w:szCs w:val="24"/>
        </w:rPr>
        <w:t>.</w:t>
      </w:r>
    </w:p>
    <w:p w14:paraId="13F80D9C" w14:textId="15E402D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10</w:t>
      </w:r>
      <w:r>
        <w:rPr>
          <w:rFonts w:ascii="Times New Roman" w:eastAsia="Times New Roman" w:hAnsi="Times New Roman" w:cs="Times New Roman"/>
          <w:sz w:val="24"/>
          <w:szCs w:val="24"/>
        </w:rPr>
        <w:t xml:space="preserve"> Department of Biological Sciences, Virginia Tech, 926 West Campus Drive, Blacksburg, VA, 24061, US</w:t>
      </w:r>
      <w:r w:rsidR="00CD35AF">
        <w:rPr>
          <w:rFonts w:ascii="Times New Roman" w:eastAsia="Times New Roman" w:hAnsi="Times New Roman" w:cs="Times New Roman"/>
          <w:sz w:val="24"/>
          <w:szCs w:val="24"/>
        </w:rPr>
        <w:t>.</w:t>
      </w:r>
    </w:p>
    <w:p w14:paraId="2E2EE786" w14:textId="3B1C899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11</w:t>
      </w:r>
      <w:r>
        <w:rPr>
          <w:rFonts w:ascii="Times New Roman" w:eastAsia="Times New Roman" w:hAnsi="Times New Roman" w:cs="Times New Roman"/>
          <w:sz w:val="24"/>
          <w:szCs w:val="24"/>
        </w:rPr>
        <w:t xml:space="preserve"> Department of Biological Sciences, Dartmouth College, Hanover, NH, 03755, US</w:t>
      </w:r>
      <w:r w:rsidR="00CD35AF">
        <w:rPr>
          <w:rFonts w:ascii="Times New Roman" w:eastAsia="Times New Roman" w:hAnsi="Times New Roman" w:cs="Times New Roman"/>
          <w:sz w:val="24"/>
          <w:szCs w:val="24"/>
        </w:rPr>
        <w:t>.</w:t>
      </w:r>
    </w:p>
    <w:p w14:paraId="5874CEF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12</w:t>
      </w:r>
      <w:r>
        <w:rPr>
          <w:rFonts w:ascii="Times New Roman" w:eastAsia="Times New Roman" w:hAnsi="Times New Roman" w:cs="Times New Roman"/>
          <w:sz w:val="24"/>
          <w:szCs w:val="24"/>
        </w:rPr>
        <w:t xml:space="preserve"> Department of Fisheries and Wildlife, Michigan State University, 13 Natural Resources Building, East Lansing, MI, 48824, US.</w:t>
      </w:r>
    </w:p>
    <w:p w14:paraId="1434473A" w14:textId="6F80D1D8"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13</w:t>
      </w:r>
      <w:r>
        <w:rPr>
          <w:rFonts w:ascii="Times New Roman" w:eastAsia="Times New Roman" w:hAnsi="Times New Roman" w:cs="Times New Roman"/>
          <w:sz w:val="24"/>
          <w:szCs w:val="24"/>
        </w:rPr>
        <w:t xml:space="preserve"> Department of Biology, Queen’s University, 99 University Ave, Kingston, ON, K7L 3N6, Canada</w:t>
      </w:r>
      <w:r w:rsidR="00CD35AF">
        <w:rPr>
          <w:rFonts w:ascii="Times New Roman" w:eastAsia="Times New Roman" w:hAnsi="Times New Roman" w:cs="Times New Roman"/>
          <w:sz w:val="24"/>
          <w:szCs w:val="24"/>
        </w:rPr>
        <w:t>.</w:t>
      </w:r>
    </w:p>
    <w:p w14:paraId="349D34B8" w14:textId="186DA5F6"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vertAlign w:val="superscript"/>
        </w:rPr>
        <w:t xml:space="preserve">14 </w:t>
      </w:r>
      <w:r>
        <w:rPr>
          <w:rFonts w:ascii="Times New Roman" w:eastAsia="Times New Roman" w:hAnsi="Times New Roman" w:cs="Times New Roman"/>
          <w:sz w:val="24"/>
          <w:szCs w:val="24"/>
        </w:rPr>
        <w:t>Cary Institute of Ecosystem Studies, Box AB, Millbrook, NY, 12545, US</w:t>
      </w:r>
      <w:r w:rsidR="00CD35AF">
        <w:rPr>
          <w:rFonts w:ascii="Times New Roman" w:eastAsia="Times New Roman" w:hAnsi="Times New Roman" w:cs="Times New Roman"/>
          <w:sz w:val="24"/>
          <w:szCs w:val="24"/>
        </w:rPr>
        <w:t>.</w:t>
      </w:r>
    </w:p>
    <w:p w14:paraId="0DFC369C" w14:textId="77777777" w:rsidR="0032009C" w:rsidRDefault="00B80037">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*Corresponding author: </w:t>
      </w:r>
      <w:hyperlink r:id="rId10">
        <w:r>
          <w:rPr>
            <w:rFonts w:ascii="Times New Roman" w:eastAsia="Times New Roman" w:hAnsi="Times New Roman" w:cs="Times New Roman"/>
            <w:color w:val="1155CC"/>
            <w:sz w:val="24"/>
            <w:szCs w:val="24"/>
            <w:u w:val="single"/>
          </w:rPr>
          <w:t>immccull@gmail.com</w:t>
        </w:r>
      </w:hyperlink>
    </w:p>
    <w:p w14:paraId="1FC7C841" w14:textId="77777777" w:rsidR="006F4EC1" w:rsidRDefault="006F4EC1">
      <w:pPr>
        <w:rPr>
          <w:rFonts w:ascii="Times New Roman" w:eastAsia="Times New Roman" w:hAnsi="Times New Roman" w:cs="Times New Roman"/>
          <w:color w:val="1155CC"/>
          <w:sz w:val="24"/>
          <w:szCs w:val="24"/>
          <w:u w:val="single"/>
        </w:rPr>
      </w:pPr>
      <w:r>
        <w:rPr>
          <w:rFonts w:ascii="Times New Roman" w:eastAsia="Times New Roman" w:hAnsi="Times New Roman" w:cs="Times New Roman"/>
          <w:color w:val="1155CC"/>
          <w:sz w:val="24"/>
          <w:szCs w:val="24"/>
          <w:u w:val="single"/>
        </w:rPr>
        <w:br w:type="page"/>
      </w:r>
    </w:p>
    <w:p w14:paraId="4E5A2753" w14:textId="77777777" w:rsidR="0032009C" w:rsidRDefault="00B80037">
      <w:pPr>
        <w:pStyle w:val="Heading2"/>
        <w:spacing w:after="0" w:line="480" w:lineRule="auto"/>
        <w:contextualSpacing w:val="0"/>
        <w:rPr>
          <w:rFonts w:ascii="Times New Roman" w:eastAsia="Times New Roman" w:hAnsi="Times New Roman" w:cs="Times New Roman"/>
          <w:sz w:val="24"/>
          <w:szCs w:val="24"/>
        </w:rPr>
      </w:pPr>
      <w:bookmarkStart w:id="13" w:name="_6hiy0534m7k8" w:colFirst="0" w:colLast="0"/>
      <w:bookmarkEnd w:id="13"/>
      <w:commentRangeStart w:id="14"/>
      <w:r>
        <w:rPr>
          <w:rFonts w:ascii="Times New Roman" w:eastAsia="Times New Roman" w:hAnsi="Times New Roman" w:cs="Times New Roman"/>
          <w:b/>
          <w:sz w:val="24"/>
          <w:szCs w:val="24"/>
        </w:rPr>
        <w:lastRenderedPageBreak/>
        <w:t>ABSTRACT</w:t>
      </w:r>
      <w:r>
        <w:rPr>
          <w:rFonts w:ascii="Times New Roman" w:eastAsia="Times New Roman" w:hAnsi="Times New Roman" w:cs="Times New Roman"/>
          <w:sz w:val="24"/>
          <w:szCs w:val="24"/>
        </w:rPr>
        <w:t xml:space="preserve"> </w:t>
      </w:r>
      <w:commentRangeEnd w:id="14"/>
      <w:r>
        <w:commentReference w:id="14"/>
      </w:r>
    </w:p>
    <w:p w14:paraId="73A38074" w14:textId="33236A05"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are active processors of organic carbon (OC) and are thought to play important roles in landscape and global carbon cycles. Lakes integrate terrestrially derived OC from their surrounding watersheds, produce and consume OC during primary production and respiration, bury OC in lake bottom sediments and export OC via surface or </w:t>
      </w:r>
      <w:r w:rsidR="009876C9">
        <w:rPr>
          <w:rFonts w:ascii="Times New Roman" w:eastAsia="Times New Roman" w:hAnsi="Times New Roman" w:cs="Times New Roman"/>
          <w:sz w:val="24"/>
          <w:szCs w:val="24"/>
        </w:rPr>
        <w:t>groundwater</w:t>
      </w:r>
      <w:r>
        <w:rPr>
          <w:rFonts w:ascii="Times New Roman" w:eastAsia="Times New Roman" w:hAnsi="Times New Roman" w:cs="Times New Roman"/>
          <w:sz w:val="24"/>
          <w:szCs w:val="24"/>
        </w:rPr>
        <w:t xml:space="preserve"> outflows. Although these processes provide a basis for a conceptual understanding of lake OC budgets, few studies have integrated these various fluxes under a </w:t>
      </w:r>
      <w:r w:rsidR="00D64296">
        <w:rPr>
          <w:rFonts w:ascii="Times New Roman" w:eastAsia="Times New Roman" w:hAnsi="Times New Roman" w:cs="Times New Roman"/>
          <w:sz w:val="24"/>
          <w:szCs w:val="24"/>
        </w:rPr>
        <w:t xml:space="preserve">dynamic </w:t>
      </w:r>
      <w:r>
        <w:rPr>
          <w:rFonts w:ascii="Times New Roman" w:eastAsia="Times New Roman" w:hAnsi="Times New Roman" w:cs="Times New Roman"/>
          <w:sz w:val="24"/>
          <w:szCs w:val="24"/>
        </w:rPr>
        <w:t xml:space="preserve">modeling framework to examine their interactions and relative magnitudes. We developed a flexible, dynamical mass balance model for OC rooted in our conceptual understanding of lake OC budgets and applied the model to 5 lakes </w:t>
      </w:r>
      <w:r w:rsidR="009876C9">
        <w:rPr>
          <w:rFonts w:ascii="Times New Roman" w:eastAsia="Times New Roman" w:hAnsi="Times New Roman" w:cs="Times New Roman"/>
          <w:sz w:val="24"/>
          <w:szCs w:val="24"/>
        </w:rPr>
        <w:t>that span a gradient of morphological characteristics</w:t>
      </w:r>
      <w:r>
        <w:rPr>
          <w:rFonts w:ascii="Times New Roman" w:eastAsia="Times New Roman" w:hAnsi="Times New Roman" w:cs="Times New Roman"/>
          <w:sz w:val="24"/>
          <w:szCs w:val="24"/>
        </w:rPr>
        <w:t xml:space="preserve">. We examined the relative importance of OC fluxes and found that long-term lake OC dynamics were predominantly driven by allochthonous loads in 4 of the 5 lakes, underscoring the importance of terrestrially-derived OC in lake ecosystems. Burial, the main OC </w:t>
      </w:r>
      <w:r w:rsidR="009876C9">
        <w:rPr>
          <w:rFonts w:ascii="Times New Roman" w:eastAsia="Times New Roman" w:hAnsi="Times New Roman" w:cs="Times New Roman"/>
          <w:sz w:val="24"/>
          <w:szCs w:val="24"/>
        </w:rPr>
        <w:t xml:space="preserve">storage </w:t>
      </w:r>
      <w:r>
        <w:rPr>
          <w:rFonts w:ascii="Times New Roman" w:eastAsia="Times New Roman" w:hAnsi="Times New Roman" w:cs="Times New Roman"/>
          <w:sz w:val="24"/>
          <w:szCs w:val="24"/>
        </w:rPr>
        <w:t xml:space="preserve">mechanism in lakes, represented a relatively small component of the total budget and was driven largely by autochthony. </w:t>
      </w:r>
      <w:r w:rsidR="009876C9">
        <w:rPr>
          <w:rFonts w:ascii="Times New Roman" w:eastAsia="Times New Roman" w:hAnsi="Times New Roman" w:cs="Times New Roman"/>
          <w:sz w:val="24"/>
          <w:szCs w:val="24"/>
        </w:rPr>
        <w:t>Respiration, the mechanism by which lakes export carbon to the atmosphere, ranged from</w:t>
      </w:r>
      <w:r>
        <w:rPr>
          <w:rFonts w:ascii="Times New Roman" w:eastAsia="Times New Roman" w:hAnsi="Times New Roman" w:cs="Times New Roman"/>
          <w:sz w:val="24"/>
          <w:szCs w:val="24"/>
        </w:rPr>
        <w:t xml:space="preserve"> 1</w:t>
      </w:r>
      <w:r w:rsidR="00A022F0">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231C87">
        <w:rPr>
          <w:rFonts w:ascii="Times New Roman" w:eastAsia="Times New Roman" w:hAnsi="Times New Roman" w:cs="Times New Roman"/>
          <w:sz w:val="24"/>
          <w:szCs w:val="24"/>
        </w:rPr>
        <w:t>8</w:t>
      </w:r>
      <w:r w:rsidR="00A022F0">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of total budgets. Given the relatively low rates of burial compared to respiration across </w:t>
      </w:r>
      <w:r w:rsidR="003A0D4C">
        <w:rPr>
          <w:rFonts w:ascii="Times New Roman" w:eastAsia="Times New Roman" w:hAnsi="Times New Roman" w:cs="Times New Roman"/>
          <w:sz w:val="24"/>
          <w:szCs w:val="24"/>
        </w:rPr>
        <w:t>4 of the 5 lakes</w:t>
      </w:r>
      <w:r>
        <w:rPr>
          <w:rFonts w:ascii="Times New Roman" w:eastAsia="Times New Roman" w:hAnsi="Times New Roman" w:cs="Times New Roman"/>
          <w:sz w:val="24"/>
          <w:szCs w:val="24"/>
        </w:rPr>
        <w:t xml:space="preserve">, we concluded that </w:t>
      </w:r>
      <w:r w:rsidR="003A0D4C">
        <w:rPr>
          <w:rFonts w:ascii="Times New Roman" w:eastAsia="Times New Roman" w:hAnsi="Times New Roman" w:cs="Times New Roman"/>
          <w:sz w:val="24"/>
          <w:szCs w:val="24"/>
        </w:rPr>
        <w:t>these lakes</w:t>
      </w:r>
      <w:r>
        <w:rPr>
          <w:rFonts w:ascii="Times New Roman" w:eastAsia="Times New Roman" w:hAnsi="Times New Roman" w:cs="Times New Roman"/>
          <w:sz w:val="24"/>
          <w:szCs w:val="24"/>
        </w:rPr>
        <w:t xml:space="preserve"> represented </w:t>
      </w:r>
      <w:r w:rsidR="009876C9">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 xml:space="preserve">net OC source. The exception was Lake Monona, Wisconsin, </w:t>
      </w:r>
      <w:r w:rsidR="009876C9">
        <w:rPr>
          <w:rFonts w:ascii="Times New Roman" w:eastAsia="Times New Roman" w:hAnsi="Times New Roman" w:cs="Times New Roman"/>
          <w:sz w:val="24"/>
          <w:szCs w:val="24"/>
        </w:rPr>
        <w:t>the most eutrophic lake in our dataset</w:t>
      </w:r>
      <w:r>
        <w:rPr>
          <w:rFonts w:ascii="Times New Roman" w:eastAsia="Times New Roman" w:hAnsi="Times New Roman" w:cs="Times New Roman"/>
          <w:sz w:val="24"/>
          <w:szCs w:val="24"/>
        </w:rPr>
        <w:t xml:space="preserve">. </w:t>
      </w:r>
      <w:r w:rsidR="00805661">
        <w:rPr>
          <w:rFonts w:ascii="Times New Roman" w:eastAsia="Times New Roman" w:hAnsi="Times New Roman" w:cs="Times New Roman"/>
          <w:sz w:val="24"/>
          <w:szCs w:val="24"/>
        </w:rPr>
        <w:t>Additionally</w:t>
      </w:r>
      <w:r w:rsidR="00D64296">
        <w:rPr>
          <w:rFonts w:ascii="Times New Roman" w:eastAsia="Times New Roman" w:hAnsi="Times New Roman" w:cs="Times New Roman"/>
          <w:sz w:val="24"/>
          <w:szCs w:val="24"/>
        </w:rPr>
        <w:t>, w</w:t>
      </w:r>
      <w:r>
        <w:rPr>
          <w:rFonts w:ascii="Times New Roman" w:eastAsia="Times New Roman" w:hAnsi="Times New Roman" w:cs="Times New Roman"/>
          <w:sz w:val="24"/>
          <w:szCs w:val="24"/>
        </w:rPr>
        <w:t>e found that lakes generally transitioned seasonally from OC sinks to sources as water temperatures and lake productivity increased. Finally, we highlight</w:t>
      </w:r>
      <w:r w:rsidR="00805661">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critical research needs, which include </w:t>
      </w:r>
      <w:r w:rsidR="00517950">
        <w:rPr>
          <w:rFonts w:ascii="Times New Roman" w:eastAsia="Times New Roman" w:hAnsi="Times New Roman" w:cs="Times New Roman"/>
          <w:sz w:val="24"/>
          <w:szCs w:val="24"/>
        </w:rPr>
        <w:t xml:space="preserve">the need for </w:t>
      </w:r>
      <w:r>
        <w:rPr>
          <w:rFonts w:ascii="Times New Roman" w:eastAsia="Times New Roman" w:hAnsi="Times New Roman" w:cs="Times New Roman"/>
          <w:sz w:val="24"/>
          <w:szCs w:val="24"/>
        </w:rPr>
        <w:t>surface water DOC</w:t>
      </w:r>
      <w:r w:rsidR="00517950">
        <w:rPr>
          <w:rFonts w:ascii="Times New Roman" w:eastAsia="Times New Roman" w:hAnsi="Times New Roman" w:cs="Times New Roman"/>
          <w:sz w:val="24"/>
          <w:szCs w:val="24"/>
        </w:rPr>
        <w:t xml:space="preserve"> observations in paired </w:t>
      </w:r>
      <w:r w:rsidR="00805661">
        <w:rPr>
          <w:rFonts w:ascii="Times New Roman" w:eastAsia="Times New Roman" w:hAnsi="Times New Roman" w:cs="Times New Roman"/>
          <w:sz w:val="24"/>
          <w:szCs w:val="24"/>
        </w:rPr>
        <w:t xml:space="preserve">tributary </w:t>
      </w:r>
      <w:r w:rsidR="00517950">
        <w:rPr>
          <w:rFonts w:ascii="Times New Roman" w:eastAsia="Times New Roman" w:hAnsi="Times New Roman" w:cs="Times New Roman"/>
          <w:sz w:val="24"/>
          <w:szCs w:val="24"/>
        </w:rPr>
        <w:t>and lake settings</w:t>
      </w:r>
      <w:r>
        <w:rPr>
          <w:rFonts w:ascii="Times New Roman" w:eastAsia="Times New Roman" w:hAnsi="Times New Roman" w:cs="Times New Roman"/>
          <w:sz w:val="24"/>
          <w:szCs w:val="24"/>
        </w:rPr>
        <w:t>, burial rates</w:t>
      </w:r>
      <w:r w:rsidR="0051795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budgets of particulate OC. These data will help better constrain parameter estimates in future lake OC models and </w:t>
      </w:r>
      <w:r w:rsidR="003A0D4C">
        <w:rPr>
          <w:rFonts w:ascii="Times New Roman" w:eastAsia="Times New Roman" w:hAnsi="Times New Roman" w:cs="Times New Roman"/>
          <w:sz w:val="24"/>
          <w:szCs w:val="24"/>
        </w:rPr>
        <w:t>improve</w:t>
      </w:r>
      <w:r>
        <w:rPr>
          <w:rFonts w:ascii="Times New Roman" w:eastAsia="Times New Roman" w:hAnsi="Times New Roman" w:cs="Times New Roman"/>
          <w:sz w:val="24"/>
          <w:szCs w:val="24"/>
        </w:rPr>
        <w:t xml:space="preserve"> our understanding of landscape carbon cycling.</w:t>
      </w:r>
    </w:p>
    <w:p w14:paraId="6283D228" w14:textId="77777777" w:rsidR="0032009C" w:rsidRDefault="0032009C">
      <w:pPr>
        <w:spacing w:line="480" w:lineRule="auto"/>
        <w:rPr>
          <w:rFonts w:ascii="Times New Roman" w:eastAsia="Times New Roman" w:hAnsi="Times New Roman" w:cs="Times New Roman"/>
          <w:sz w:val="24"/>
          <w:szCs w:val="24"/>
        </w:rPr>
      </w:pPr>
    </w:p>
    <w:p w14:paraId="762237A6" w14:textId="77777777" w:rsidR="0032009C" w:rsidRDefault="00B80037">
      <w:pPr>
        <w:spacing w:line="480" w:lineRule="auto"/>
        <w:rPr>
          <w:rFonts w:ascii="Times New Roman" w:eastAsia="Times New Roman" w:hAnsi="Times New Roman" w:cs="Times New Roman"/>
          <w:sz w:val="24"/>
          <w:szCs w:val="24"/>
        </w:rPr>
      </w:pPr>
      <w:commentRangeStart w:id="15"/>
      <w:r>
        <w:rPr>
          <w:rFonts w:ascii="Times New Roman" w:eastAsia="Times New Roman" w:hAnsi="Times New Roman" w:cs="Times New Roman"/>
          <w:sz w:val="24"/>
          <w:szCs w:val="24"/>
        </w:rPr>
        <w:t>Key words</w:t>
      </w:r>
      <w:commentRangeEnd w:id="15"/>
      <w:r>
        <w:commentReference w:id="15"/>
      </w:r>
      <w:r>
        <w:rPr>
          <w:rFonts w:ascii="Times New Roman" w:eastAsia="Times New Roman" w:hAnsi="Times New Roman" w:cs="Times New Roman"/>
          <w:sz w:val="24"/>
          <w:szCs w:val="24"/>
        </w:rPr>
        <w:t>: carbon cycle, limnology, mass balance, allochthony, autochthony, sedimentation, dissolved organic carbon, particulate organic carbon, LTER</w:t>
      </w:r>
    </w:p>
    <w:p w14:paraId="19BDC375" w14:textId="77777777" w:rsidR="0032009C" w:rsidRDefault="0032009C">
      <w:pPr>
        <w:pStyle w:val="Heading2"/>
        <w:spacing w:after="0" w:line="480" w:lineRule="auto"/>
        <w:contextualSpacing w:val="0"/>
        <w:rPr>
          <w:rFonts w:ascii="Times New Roman" w:eastAsia="Times New Roman" w:hAnsi="Times New Roman" w:cs="Times New Roman"/>
          <w:b/>
          <w:sz w:val="24"/>
          <w:szCs w:val="24"/>
        </w:rPr>
      </w:pPr>
      <w:bookmarkStart w:id="16" w:name="_rwp1srpn25su" w:colFirst="0" w:colLast="0"/>
      <w:bookmarkEnd w:id="16"/>
    </w:p>
    <w:p w14:paraId="20002590" w14:textId="77777777" w:rsidR="0032009C" w:rsidRDefault="00B80037">
      <w:r>
        <w:br w:type="page"/>
      </w:r>
    </w:p>
    <w:p w14:paraId="40ADD8C8"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17" w:name="_kfraquamimep" w:colFirst="0" w:colLast="0"/>
      <w:bookmarkStart w:id="18" w:name="_a19hf2z0hrxx" w:colFirst="0" w:colLast="0"/>
      <w:bookmarkEnd w:id="17"/>
      <w:bookmarkEnd w:id="18"/>
      <w:r>
        <w:rPr>
          <w:rFonts w:ascii="Times New Roman" w:eastAsia="Times New Roman" w:hAnsi="Times New Roman" w:cs="Times New Roman"/>
          <w:b/>
          <w:sz w:val="24"/>
          <w:szCs w:val="24"/>
        </w:rPr>
        <w:lastRenderedPageBreak/>
        <w:t xml:space="preserve">INTRODUCTION </w:t>
      </w:r>
    </w:p>
    <w:p w14:paraId="686257D5" w14:textId="79B938EE"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era of rapid environmental changes, understanding of the global carbon cycle is critically important for scientists, policymakers</w:t>
      </w:r>
      <w:r w:rsidR="00152F6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society as a whole. Whereas interests have largely focused on fossil fuel emissions, oceans, deforestation, and other land cover changes, we draw attention to the role of inland waters, particularly lakes, in the cycling of organic carbon (OC). Although it has been recognized that lakes actively process rather than simply transport terrestrially derived OC (Cole et al. 2007, Tranvik et al. 2009), as well as emit inorganic carbon to the atmosphere (Arvola et al. 2002, Weyhenmeyer et al., 2015</w:t>
      </w:r>
      <w:r w:rsidR="000F4672">
        <w:rPr>
          <w:rFonts w:ascii="Times New Roman" w:eastAsia="Times New Roman" w:hAnsi="Times New Roman" w:cs="Times New Roman"/>
          <w:sz w:val="24"/>
          <w:szCs w:val="24"/>
        </w:rPr>
        <w:t>, Raymond et al., 2013</w:t>
      </w:r>
      <w:r>
        <w:rPr>
          <w:rFonts w:ascii="Times New Roman" w:eastAsia="Times New Roman" w:hAnsi="Times New Roman" w:cs="Times New Roman"/>
          <w:sz w:val="24"/>
          <w:szCs w:val="24"/>
        </w:rPr>
        <w:t xml:space="preserve">), efforts to model the internal processing of OC in lakes that adequately incorporate all critical OC fluxes (i.e., “mass balances”) </w:t>
      </w:r>
      <w:r w:rsidR="00152F60">
        <w:rPr>
          <w:rFonts w:ascii="Times New Roman" w:eastAsia="Times New Roman" w:hAnsi="Times New Roman" w:cs="Times New Roman"/>
          <w:sz w:val="24"/>
          <w:szCs w:val="24"/>
        </w:rPr>
        <w:t xml:space="preserve">through time </w:t>
      </w:r>
      <w:r>
        <w:rPr>
          <w:rFonts w:ascii="Times New Roman" w:eastAsia="Times New Roman" w:hAnsi="Times New Roman" w:cs="Times New Roman"/>
          <w:sz w:val="24"/>
          <w:szCs w:val="24"/>
        </w:rPr>
        <w:t xml:space="preserve">are still relatively uncommon. Further, mass balances that have been published are generally confined to single lakes and tend to be concentrated in boreal regions (e.g., Jonsson et al. 2001, Urban et al. 2005, Andersson and Sobek 2006, Cremona et al. 2014). </w:t>
      </w:r>
    </w:p>
    <w:p w14:paraId="1FD064C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19" w:name="_fgbmh3q8shl8" w:colFirst="0" w:colLast="0"/>
      <w:bookmarkEnd w:id="19"/>
      <w:r>
        <w:rPr>
          <w:rFonts w:ascii="Times New Roman" w:eastAsia="Times New Roman" w:hAnsi="Times New Roman" w:cs="Times New Roman"/>
          <w:i/>
          <w:color w:val="000000"/>
          <w:sz w:val="24"/>
          <w:szCs w:val="24"/>
        </w:rPr>
        <w:t>Overview of concepts of key OC fluxes in lake ecosystems</w:t>
      </w:r>
    </w:p>
    <w:p w14:paraId="1B153C11" w14:textId="660127FD" w:rsidR="00152F60"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term “mass balance” has been broadly used to describe attempts to quantify nutrient budgets (not s</w:t>
      </w:r>
      <w:r w:rsidR="003A0D4C">
        <w:rPr>
          <w:rFonts w:ascii="Times New Roman" w:eastAsia="Times New Roman" w:hAnsi="Times New Roman" w:cs="Times New Roman"/>
          <w:sz w:val="24"/>
          <w:szCs w:val="24"/>
        </w:rPr>
        <w:t>trictly OC) of lake</w:t>
      </w:r>
      <w:r w:rsidR="00805661">
        <w:rPr>
          <w:rFonts w:ascii="Times New Roman" w:eastAsia="Times New Roman" w:hAnsi="Times New Roman" w:cs="Times New Roman"/>
          <w:sz w:val="24"/>
          <w:szCs w:val="24"/>
        </w:rPr>
        <w:t>s</w:t>
      </w:r>
      <w:r w:rsidR="003A0D4C">
        <w:rPr>
          <w:rFonts w:ascii="Times New Roman" w:eastAsia="Times New Roman" w:hAnsi="Times New Roman" w:cs="Times New Roman"/>
          <w:sz w:val="24"/>
          <w:szCs w:val="24"/>
        </w:rPr>
        <w:t xml:space="preserve"> as the combination</w:t>
      </w:r>
      <w:r>
        <w:rPr>
          <w:rFonts w:ascii="Times New Roman" w:eastAsia="Times New Roman" w:hAnsi="Times New Roman" w:cs="Times New Roman"/>
          <w:sz w:val="24"/>
          <w:szCs w:val="24"/>
        </w:rPr>
        <w:t xml:space="preserve"> of inputs, internal processes</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outputs. Inputs</w:t>
      </w:r>
      <w:r w:rsidR="00152F60">
        <w:rPr>
          <w:rFonts w:ascii="Times New Roman" w:eastAsia="Times New Roman" w:hAnsi="Times New Roman" w:cs="Times New Roman"/>
          <w:sz w:val="24"/>
          <w:szCs w:val="24"/>
        </w:rPr>
        <w:t xml:space="preserve"> to lakes</w:t>
      </w:r>
      <w:r>
        <w:rPr>
          <w:rFonts w:ascii="Times New Roman" w:eastAsia="Times New Roman" w:hAnsi="Times New Roman" w:cs="Times New Roman"/>
          <w:sz w:val="24"/>
          <w:szCs w:val="24"/>
        </w:rPr>
        <w:t xml:space="preserve"> represent the sum of allochthonous (external</w:t>
      </w:r>
      <w:r w:rsidR="00B629D3">
        <w:rPr>
          <w:rFonts w:ascii="Times New Roman" w:eastAsia="Times New Roman" w:hAnsi="Times New Roman" w:cs="Times New Roman"/>
          <w:sz w:val="24"/>
          <w:szCs w:val="24"/>
        </w:rPr>
        <w:t>ly</w:t>
      </w:r>
      <w:r>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t>derived</w:t>
      </w:r>
      <w:r>
        <w:rPr>
          <w:rFonts w:ascii="Times New Roman" w:eastAsia="Times New Roman" w:hAnsi="Times New Roman" w:cs="Times New Roman"/>
          <w:sz w:val="24"/>
          <w:szCs w:val="24"/>
        </w:rPr>
        <w:t>) dissolved (DOC) and particulate OC (POC) inflows from surface or groundwater sources, precipitation</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litterfall. Internal processes consist of autochthonous (in-lake) mechanisms that produce, consume</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store OC (i.e., primary production, respiration, burial in sediments). Outputs comprise DOC and POC pools that exit a lake via surface or groundwater exports. </w:t>
      </w:r>
      <w:r w:rsidR="00152F60">
        <w:rPr>
          <w:rFonts w:ascii="Times New Roman" w:eastAsia="Times New Roman" w:hAnsi="Times New Roman" w:cs="Times New Roman"/>
          <w:sz w:val="24"/>
          <w:szCs w:val="24"/>
        </w:rPr>
        <w:t>Importantly</w:t>
      </w:r>
      <w:r>
        <w:rPr>
          <w:rFonts w:ascii="Times New Roman" w:eastAsia="Times New Roman" w:hAnsi="Times New Roman" w:cs="Times New Roman"/>
          <w:sz w:val="24"/>
          <w:szCs w:val="24"/>
        </w:rPr>
        <w:t xml:space="preserve">, a lake does not function </w:t>
      </w:r>
      <w:r w:rsidR="00C1238B">
        <w:rPr>
          <w:rFonts w:ascii="Times New Roman" w:eastAsia="Times New Roman" w:hAnsi="Times New Roman" w:cs="Times New Roman"/>
          <w:sz w:val="24"/>
          <w:szCs w:val="24"/>
        </w:rPr>
        <w:t xml:space="preserve">as simply a “source” or “sink” </w:t>
      </w:r>
      <w:r>
        <w:rPr>
          <w:rFonts w:ascii="Times New Roman" w:eastAsia="Times New Roman" w:hAnsi="Times New Roman" w:cs="Times New Roman"/>
          <w:sz w:val="24"/>
          <w:szCs w:val="24"/>
        </w:rPr>
        <w:t>of OC</w:t>
      </w:r>
      <w:r w:rsidR="00805661">
        <w:rPr>
          <w:rFonts w:ascii="Times New Roman" w:eastAsia="Times New Roman" w:hAnsi="Times New Roman" w:cs="Times New Roman"/>
          <w:sz w:val="24"/>
          <w:szCs w:val="24"/>
        </w:rPr>
        <w:t xml:space="preserve"> without considering the entire mass balance</w:t>
      </w:r>
      <w:r w:rsidR="00152F60">
        <w:rPr>
          <w:rFonts w:ascii="Times New Roman" w:eastAsia="Times New Roman" w:hAnsi="Times New Roman" w:cs="Times New Roman"/>
          <w:sz w:val="24"/>
          <w:szCs w:val="24"/>
        </w:rPr>
        <w:t xml:space="preserve">. </w:t>
      </w:r>
      <w:r w:rsidR="00152F60">
        <w:rPr>
          <w:rFonts w:ascii="Times New Roman" w:eastAsia="Times New Roman" w:hAnsi="Times New Roman" w:cs="Times New Roman"/>
          <w:sz w:val="24"/>
          <w:szCs w:val="24"/>
        </w:rPr>
        <w:lastRenderedPageBreak/>
        <w:t>Lakes are carbon sinks (via burial), while at the same time acting as a source of carbon to the atmosphere (via respiration).</w:t>
      </w:r>
      <w:r>
        <w:rPr>
          <w:rFonts w:ascii="Times New Roman" w:eastAsia="Times New Roman" w:hAnsi="Times New Roman" w:cs="Times New Roman"/>
          <w:sz w:val="24"/>
          <w:szCs w:val="24"/>
        </w:rPr>
        <w:t xml:space="preserve"> </w:t>
      </w:r>
    </w:p>
    <w:p w14:paraId="5008AC2C" w14:textId="329D7D3F" w:rsidR="0032009C" w:rsidRDefault="00450B34" w:rsidP="002565E5">
      <w:pPr>
        <w:spacing w:line="480" w:lineRule="auto"/>
        <w:ind w:firstLine="720"/>
        <w:rPr>
          <w:rFonts w:ascii="Times New Roman" w:eastAsia="Times New Roman" w:hAnsi="Times New Roman" w:cs="Times New Roman"/>
          <w:sz w:val="24"/>
          <w:szCs w:val="24"/>
        </w:rPr>
      </w:pPr>
      <w:r w:rsidRPr="006F4EC1">
        <w:rPr>
          <w:rFonts w:ascii="Times New Roman" w:eastAsia="Times New Roman" w:hAnsi="Times New Roman" w:cs="Times New Roman"/>
          <w:noProof/>
          <w:sz w:val="24"/>
          <w:szCs w:val="24"/>
        </w:rPr>
        <mc:AlternateContent>
          <mc:Choice Requires="wps">
            <w:drawing>
              <wp:anchor distT="45720" distB="45720" distL="114300" distR="114300" simplePos="0" relativeHeight="251658240" behindDoc="0" locked="0" layoutInCell="1" allowOverlap="1" wp14:anchorId="15078B26" wp14:editId="5D939CAF">
                <wp:simplePos x="0" y="0"/>
                <wp:positionH relativeFrom="column">
                  <wp:posOffset>0</wp:posOffset>
                </wp:positionH>
                <wp:positionV relativeFrom="paragraph">
                  <wp:posOffset>4292600</wp:posOffset>
                </wp:positionV>
                <wp:extent cx="6388100" cy="3187700"/>
                <wp:effectExtent l="0" t="0" r="127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8100" cy="3187700"/>
                        </a:xfrm>
                        <a:prstGeom prst="rect">
                          <a:avLst/>
                        </a:prstGeom>
                        <a:solidFill>
                          <a:srgbClr val="FFFFFF"/>
                        </a:solidFill>
                        <a:ln w="9525">
                          <a:solidFill>
                            <a:srgbClr val="000000"/>
                          </a:solidFill>
                          <a:miter lim="800000"/>
                          <a:headEnd/>
                          <a:tailEnd/>
                        </a:ln>
                      </wps:spPr>
                      <wps:txbx>
                        <w:txbxContent>
                          <w:p w14:paraId="448BA99F" w14:textId="77777777" w:rsidR="00A13C4D" w:rsidRPr="006F4EC1" w:rsidRDefault="00A13C4D"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A13C4D" w:rsidRDefault="00A13C4D"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A13C4D" w:rsidRDefault="00A13C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5078B26" id="_x0000_t202" coordsize="21600,21600" o:spt="202" path="m,l,21600r21600,l21600,xe">
                <v:stroke joinstyle="miter"/>
                <v:path gradientshapeok="t" o:connecttype="rect"/>
              </v:shapetype>
              <v:shape id="Text Box 2" o:spid="_x0000_s1026" type="#_x0000_t202" style="position:absolute;left:0;text-align:left;margin-left:0;margin-top:338pt;width:503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">
                <v:textbox>
                  <w:txbxContent>
                    <w:p w14:paraId="448BA99F" w14:textId="77777777" w:rsidR="00A13C4D" w:rsidRPr="006F4EC1" w:rsidRDefault="00A13C4D" w:rsidP="006F4EC1">
                      <w:pPr>
                        <w:spacing w:line="480" w:lineRule="auto"/>
                        <w:rPr>
                          <w:rFonts w:ascii="Times New Roman" w:eastAsia="Times New Roman" w:hAnsi="Times New Roman" w:cs="Times New Roman"/>
                          <w:b/>
                          <w:i/>
                          <w:sz w:val="24"/>
                          <w:szCs w:val="24"/>
                        </w:rPr>
                      </w:pPr>
                      <w:r w:rsidRPr="006F4EC1">
                        <w:rPr>
                          <w:rFonts w:ascii="Times New Roman" w:eastAsia="Times New Roman" w:hAnsi="Times New Roman" w:cs="Times New Roman"/>
                          <w:b/>
                          <w:i/>
                          <w:sz w:val="24"/>
                          <w:szCs w:val="24"/>
                        </w:rPr>
                        <w:t>Box 1. Mass balance conceptual equations for organic carbon in lake ecosystems</w:t>
                      </w:r>
                    </w:p>
                    <w:p w14:paraId="3CF72496"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Allochthony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surface and groundwater inflows + litterfall + atmospheric deposition</w:t>
                      </w:r>
                    </w:p>
                    <w:p w14:paraId="70435094"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Autochthony</w:t>
                      </w:r>
                      <w:r>
                        <w:rPr>
                          <w:rFonts w:ascii="Times New Roman" w:eastAsia="Times New Roman" w:hAnsi="Times New Roman" w:cs="Times New Roman"/>
                          <w:sz w:val="24"/>
                          <w:szCs w:val="24"/>
                        </w:rPr>
                        <w:t>: gross primary production - autotrophic respiration - heterotrophic respiration</w:t>
                      </w:r>
                    </w:p>
                    <w:p w14:paraId="61771F8C"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Pipe</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&gt; Respiration + Burial</w:t>
                      </w:r>
                    </w:p>
                    <w:p w14:paraId="32021959"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Processor</w:t>
                      </w:r>
                      <w:r>
                        <w:rPr>
                          <w:rFonts w:ascii="Times New Roman" w:eastAsia="Times New Roman" w:hAnsi="Times New Roman" w:cs="Times New Roman"/>
                          <w:sz w:val="24"/>
                          <w:szCs w:val="24"/>
                        </w:rPr>
                        <w:t>: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&lt; Respiration + Burial</w:t>
                      </w:r>
                    </w:p>
                    <w:p w14:paraId="15933CDB" w14:textId="77777777" w:rsidR="00A13C4D" w:rsidRDefault="00A13C4D" w:rsidP="006F4EC1">
                      <w:pPr>
                        <w:spacing w:line="480" w:lineRule="auto"/>
                        <w:rPr>
                          <w:rFonts w:ascii="Times New Roman" w:eastAsia="Times New Roman" w:hAnsi="Times New Roman" w:cs="Times New Roman"/>
                          <w:i/>
                          <w:sz w:val="24"/>
                          <w:szCs w:val="24"/>
                        </w:rPr>
                      </w:pPr>
                      <w:r w:rsidRPr="006F4EC1">
                        <w:rPr>
                          <w:rFonts w:ascii="Times New Roman" w:eastAsia="Times New Roman" w:hAnsi="Times New Roman" w:cs="Times New Roman"/>
                          <w:i/>
                          <w:sz w:val="24"/>
                          <w:szCs w:val="24"/>
                          <w:u w:val="single"/>
                        </w:rPr>
                        <w:t>Net Source</w:t>
                      </w:r>
                      <w:r>
                        <w:rPr>
                          <w:rFonts w:ascii="Times New Roman" w:eastAsia="Times New Roman" w:hAnsi="Times New Roman" w:cs="Times New Roman"/>
                          <w:sz w:val="24"/>
                          <w:szCs w:val="24"/>
                        </w:rPr>
                        <w:t>: Burial &lt; Respiration</w:t>
                      </w:r>
                    </w:p>
                    <w:p w14:paraId="4C926903"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Net Sink</w:t>
                      </w:r>
                      <w:r>
                        <w:rPr>
                          <w:rFonts w:ascii="Times New Roman" w:eastAsia="Times New Roman" w:hAnsi="Times New Roman" w:cs="Times New Roman"/>
                          <w:sz w:val="24"/>
                          <w:szCs w:val="24"/>
                        </w:rPr>
                        <w:t>: Burial &gt; Respiration</w:t>
                      </w:r>
                    </w:p>
                    <w:p w14:paraId="27D36E8F" w14:textId="77777777" w:rsidR="00A13C4D" w:rsidRDefault="00A13C4D" w:rsidP="006F4EC1">
                      <w:pPr>
                        <w:spacing w:line="480" w:lineRule="auto"/>
                        <w:rPr>
                          <w:rFonts w:ascii="Times New Roman" w:eastAsia="Times New Roman" w:hAnsi="Times New Roman" w:cs="Times New Roman"/>
                          <w:sz w:val="24"/>
                          <w:szCs w:val="24"/>
                        </w:rPr>
                      </w:pPr>
                      <w:r w:rsidRPr="006F4EC1">
                        <w:rPr>
                          <w:rFonts w:ascii="Times New Roman" w:eastAsia="Times New Roman" w:hAnsi="Times New Roman" w:cs="Times New Roman"/>
                          <w:i/>
                          <w:sz w:val="24"/>
                          <w:szCs w:val="24"/>
                          <w:u w:val="single"/>
                        </w:rPr>
                        <w:t>Full budget</w:t>
                      </w:r>
                      <w:r>
                        <w:rPr>
                          <w:rFonts w:ascii="Times New Roman" w:eastAsia="Times New Roman" w:hAnsi="Times New Roman" w:cs="Times New Roman"/>
                          <w:sz w:val="24"/>
                          <w:szCs w:val="24"/>
                        </w:rPr>
                        <w:t>: allochthony + autochthony = Respiration + Burial + Export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 ΔOC storage (in water column)</w:t>
                      </w:r>
                      <w:r>
                        <w:annotationRef/>
                      </w:r>
                    </w:p>
                    <w:p w14:paraId="75452EF3" w14:textId="77777777" w:rsidR="00A13C4D" w:rsidRDefault="00A13C4D"/>
                  </w:txbxContent>
                </v:textbox>
                <w10:wrap type="square"/>
              </v:shape>
            </w:pict>
          </mc:Fallback>
        </mc:AlternateContent>
      </w:r>
      <w:r w:rsidR="00152F60">
        <w:rPr>
          <w:rFonts w:ascii="Times New Roman" w:eastAsia="Times New Roman" w:hAnsi="Times New Roman" w:cs="Times New Roman"/>
          <w:sz w:val="24"/>
          <w:szCs w:val="24"/>
        </w:rPr>
        <w:t xml:space="preserve">Lakes described as carbon sources have generally been classified in terms of the flux of carbon dioxide (Striegl et al. 2001, Rantakari and Kortelainen 2005, Kortelainen et al. 2006, Tranvik et al. 2009, Raymond et al. 2013) or methane (Bastviken et al. 2011) across the air-water interface and have </w:t>
      </w:r>
      <w:r w:rsidR="002565E5">
        <w:rPr>
          <w:rFonts w:ascii="Times New Roman" w:eastAsia="Times New Roman" w:hAnsi="Times New Roman" w:cs="Times New Roman"/>
          <w:sz w:val="24"/>
          <w:szCs w:val="24"/>
        </w:rPr>
        <w:t>been only rarely</w:t>
      </w:r>
      <w:r w:rsidR="00152F60">
        <w:rPr>
          <w:rFonts w:ascii="Times New Roman" w:eastAsia="Times New Roman" w:hAnsi="Times New Roman" w:cs="Times New Roman"/>
          <w:sz w:val="24"/>
          <w:szCs w:val="24"/>
        </w:rPr>
        <w:t xml:space="preserve"> considered other carbon fluxes</w:t>
      </w:r>
      <w:r w:rsidR="002565E5">
        <w:rPr>
          <w:rFonts w:ascii="Times New Roman" w:eastAsia="Times New Roman" w:hAnsi="Times New Roman" w:cs="Times New Roman"/>
          <w:sz w:val="24"/>
          <w:szCs w:val="24"/>
        </w:rPr>
        <w:t xml:space="preserve"> (Santoso et al. 2017)</w:t>
      </w:r>
      <w:r w:rsidR="00152F60">
        <w:rPr>
          <w:rFonts w:ascii="Times New Roman" w:eastAsia="Times New Roman" w:hAnsi="Times New Roman" w:cs="Times New Roman"/>
          <w:sz w:val="24"/>
          <w:szCs w:val="24"/>
        </w:rPr>
        <w:t xml:space="preserve">. Likewise, it has been recognized that lakes store OC in sediments and </w:t>
      </w:r>
      <w:r w:rsidR="00B80037">
        <w:rPr>
          <w:rFonts w:ascii="Times New Roman" w:eastAsia="Times New Roman" w:hAnsi="Times New Roman" w:cs="Times New Roman"/>
          <w:sz w:val="24"/>
          <w:szCs w:val="24"/>
        </w:rPr>
        <w:t>therefore may act as important sinks in the global carbon cycle (Mulholland and Elwood 1982, Dillon and Molot 1997, Dean and Gorham 1998, Einsele et al. 2001, Kortelainen et al. 2004, Rantakari and Kortelainen 2005, Einola et al. 2011, Raymond et al. 2013)</w:t>
      </w:r>
      <w:r w:rsidR="00152F60">
        <w:rPr>
          <w:rFonts w:ascii="Times New Roman" w:eastAsia="Times New Roman" w:hAnsi="Times New Roman" w:cs="Times New Roman"/>
          <w:sz w:val="24"/>
          <w:szCs w:val="24"/>
        </w:rPr>
        <w:t>. However,</w:t>
      </w:r>
      <w:r w:rsidR="00B80037">
        <w:rPr>
          <w:rFonts w:ascii="Times New Roman" w:eastAsia="Times New Roman" w:hAnsi="Times New Roman" w:cs="Times New Roman"/>
          <w:sz w:val="24"/>
          <w:szCs w:val="24"/>
        </w:rPr>
        <w:t xml:space="preserve"> the magnitude of </w:t>
      </w:r>
      <w:r w:rsidR="005D06E6">
        <w:rPr>
          <w:rFonts w:ascii="Times New Roman" w:eastAsia="Times New Roman" w:hAnsi="Times New Roman" w:cs="Times New Roman"/>
          <w:sz w:val="24"/>
          <w:szCs w:val="24"/>
        </w:rPr>
        <w:t>burial</w:t>
      </w:r>
      <w:r w:rsidR="00B80037">
        <w:rPr>
          <w:rFonts w:ascii="Times New Roman" w:eastAsia="Times New Roman" w:hAnsi="Times New Roman" w:cs="Times New Roman"/>
          <w:sz w:val="24"/>
          <w:szCs w:val="24"/>
        </w:rPr>
        <w:t xml:space="preserve"> has not been adequately compared to </w:t>
      </w:r>
      <w:r w:rsidR="00C9691D">
        <w:rPr>
          <w:rFonts w:ascii="Times New Roman" w:eastAsia="Times New Roman" w:hAnsi="Times New Roman" w:cs="Times New Roman"/>
          <w:sz w:val="24"/>
          <w:szCs w:val="24"/>
        </w:rPr>
        <w:t xml:space="preserve">the set of </w:t>
      </w:r>
      <w:r w:rsidR="00B80037">
        <w:rPr>
          <w:rFonts w:ascii="Times New Roman" w:eastAsia="Times New Roman" w:hAnsi="Times New Roman" w:cs="Times New Roman"/>
          <w:sz w:val="24"/>
          <w:szCs w:val="24"/>
        </w:rPr>
        <w:t xml:space="preserve">other important fluxes in overall lake OC budgets (Hanson et al. 2015), precluding determination of net lake function in terms of OC. </w:t>
      </w:r>
      <w:r w:rsidR="00152F60">
        <w:rPr>
          <w:rFonts w:ascii="Times New Roman" w:eastAsia="Times New Roman" w:hAnsi="Times New Roman" w:cs="Times New Roman"/>
          <w:sz w:val="24"/>
          <w:szCs w:val="24"/>
        </w:rPr>
        <w:t>Here, we examine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the dominant processes in lake OC cycling, and provide</w:t>
      </w:r>
      <w:r w:rsidR="000779E8">
        <w:rPr>
          <w:rFonts w:ascii="Times New Roman" w:eastAsia="Times New Roman" w:hAnsi="Times New Roman" w:cs="Times New Roman"/>
          <w:sz w:val="24"/>
          <w:szCs w:val="24"/>
        </w:rPr>
        <w:t>d</w:t>
      </w:r>
      <w:r w:rsidR="00152F60">
        <w:rPr>
          <w:rFonts w:ascii="Times New Roman" w:eastAsia="Times New Roman" w:hAnsi="Times New Roman" w:cs="Times New Roman"/>
          <w:sz w:val="24"/>
          <w:szCs w:val="24"/>
        </w:rPr>
        <w:t xml:space="preserve"> broad </w:t>
      </w:r>
      <w:r w:rsidR="00B80037">
        <w:rPr>
          <w:rFonts w:ascii="Times New Roman" w:eastAsia="Times New Roman" w:hAnsi="Times New Roman" w:cs="Times New Roman"/>
          <w:sz w:val="24"/>
          <w:szCs w:val="24"/>
        </w:rPr>
        <w:t xml:space="preserve">definitions of sources and sinks for lake OC to account for the interacting nature of fluxes </w:t>
      </w:r>
      <w:r w:rsidR="00152F60">
        <w:rPr>
          <w:rFonts w:ascii="Times New Roman" w:eastAsia="Times New Roman" w:hAnsi="Times New Roman" w:cs="Times New Roman"/>
          <w:sz w:val="24"/>
          <w:szCs w:val="24"/>
        </w:rPr>
        <w:t xml:space="preserve">(Box 1). </w:t>
      </w:r>
    </w:p>
    <w:p w14:paraId="77C1F90F" w14:textId="0A33A8C9" w:rsidR="0032009C" w:rsidRDefault="00B80037">
      <w:pPr>
        <w:spacing w:line="480" w:lineRule="auto"/>
        <w:ind w:firstLine="720"/>
        <w:rPr>
          <w:rFonts w:ascii="Times New Roman" w:eastAsia="Times New Roman" w:hAnsi="Times New Roman" w:cs="Times New Roman"/>
          <w:sz w:val="20"/>
          <w:szCs w:val="20"/>
        </w:rPr>
      </w:pPr>
      <w:r>
        <w:rPr>
          <w:rFonts w:ascii="Times New Roman" w:eastAsia="Times New Roman" w:hAnsi="Times New Roman" w:cs="Times New Roman"/>
          <w:sz w:val="24"/>
          <w:szCs w:val="24"/>
        </w:rPr>
        <w:lastRenderedPageBreak/>
        <w:t>A limitation of many existing mass balance studies is oversimplification or inability to account for key carbon fluxes that constitute the full budget</w:t>
      </w:r>
      <w:r w:rsidR="00195C20">
        <w:rPr>
          <w:rFonts w:ascii="Times New Roman" w:eastAsia="Times New Roman" w:hAnsi="Times New Roman" w:cs="Times New Roman"/>
          <w:sz w:val="24"/>
          <w:szCs w:val="24"/>
        </w:rPr>
        <w:t xml:space="preserve">, which underscores </w:t>
      </w:r>
      <w:r>
        <w:rPr>
          <w:rFonts w:ascii="Times New Roman" w:eastAsia="Times New Roman" w:hAnsi="Times New Roman" w:cs="Times New Roman"/>
          <w:sz w:val="24"/>
          <w:szCs w:val="24"/>
        </w:rPr>
        <w:t xml:space="preserve">the importance </w:t>
      </w:r>
      <w:r w:rsidR="00195C20">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a unified model framework. We synthesized existing knowledge of lake OC budgets into a conceptual model that integrates these important mechanisms, including both in-lake as well as external (i.e., watershed) processes. Below we described these mechanisms in three main categories 1) allochthony, 2) autochthony</w:t>
      </w:r>
      <w:r w:rsidR="000779E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3) </w:t>
      </w:r>
      <w:r w:rsidR="00DF5DF6">
        <w:rPr>
          <w:rFonts w:ascii="Times New Roman" w:eastAsia="Times New Roman" w:hAnsi="Times New Roman" w:cs="Times New Roman"/>
          <w:sz w:val="24"/>
          <w:szCs w:val="24"/>
        </w:rPr>
        <w:t xml:space="preserve">storage and </w:t>
      </w:r>
      <w:r w:rsidR="00152F60">
        <w:rPr>
          <w:rFonts w:ascii="Times New Roman" w:eastAsia="Times New Roman" w:hAnsi="Times New Roman" w:cs="Times New Roman"/>
          <w:sz w:val="24"/>
          <w:szCs w:val="24"/>
        </w:rPr>
        <w:t>export</w:t>
      </w:r>
      <w:r>
        <w:rPr>
          <w:rFonts w:ascii="Times New Roman" w:eastAsia="Times New Roman" w:hAnsi="Times New Roman" w:cs="Times New Roman"/>
          <w:sz w:val="24"/>
          <w:szCs w:val="24"/>
        </w:rPr>
        <w:t xml:space="preserve">. </w:t>
      </w:r>
    </w:p>
    <w:p w14:paraId="365C1A24"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20" w:name="_cia0tf49w3t8" w:colFirst="0" w:colLast="0"/>
      <w:bookmarkEnd w:id="20"/>
      <w:r>
        <w:rPr>
          <w:rFonts w:ascii="Times New Roman" w:eastAsia="Times New Roman" w:hAnsi="Times New Roman" w:cs="Times New Roman"/>
          <w:i/>
          <w:color w:val="000000"/>
          <w:sz w:val="24"/>
          <w:szCs w:val="24"/>
        </w:rPr>
        <w:t>Allochthony</w:t>
      </w:r>
    </w:p>
    <w:p w14:paraId="0663B724" w14:textId="50BADD5A"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inputs include </w:t>
      </w:r>
      <w:r w:rsidR="005A467E">
        <w:rPr>
          <w:rFonts w:ascii="Times New Roman" w:eastAsia="Times New Roman" w:hAnsi="Times New Roman" w:cs="Times New Roman"/>
          <w:sz w:val="24"/>
          <w:szCs w:val="24"/>
        </w:rPr>
        <w:t xml:space="preserve">all terrestrially derived OC, including OC from </w:t>
      </w:r>
      <w:r>
        <w:rPr>
          <w:rFonts w:ascii="Times New Roman" w:eastAsia="Times New Roman" w:hAnsi="Times New Roman" w:cs="Times New Roman"/>
          <w:sz w:val="24"/>
          <w:szCs w:val="24"/>
        </w:rPr>
        <w:t>surface and groundwater inflows, litterfall</w:t>
      </w:r>
      <w:r w:rsidR="00A947A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direct-fall precipitation. Although surface water inflows regularly deliver OC to lake ecosystems, the role of terrestrially derived OC is perhaps the most commonly </w:t>
      </w:r>
      <w:r w:rsidR="00195C20">
        <w:rPr>
          <w:rFonts w:ascii="Times New Roman" w:eastAsia="Times New Roman" w:hAnsi="Times New Roman" w:cs="Times New Roman"/>
          <w:sz w:val="24"/>
          <w:szCs w:val="24"/>
        </w:rPr>
        <w:t xml:space="preserve">overlooked </w:t>
      </w:r>
      <w:r>
        <w:rPr>
          <w:rFonts w:ascii="Times New Roman" w:eastAsia="Times New Roman" w:hAnsi="Times New Roman" w:cs="Times New Roman"/>
          <w:sz w:val="24"/>
          <w:szCs w:val="24"/>
        </w:rPr>
        <w:t>set of processes in OC budgets</w:t>
      </w:r>
      <w:r w:rsidR="0008092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largely owing to data limitations (Hanson et al. 2015). Prior studies have </w:t>
      </w:r>
      <w:r w:rsidR="00A227A3">
        <w:rPr>
          <w:rFonts w:ascii="Times New Roman" w:eastAsia="Times New Roman" w:hAnsi="Times New Roman" w:cs="Times New Roman"/>
          <w:sz w:val="24"/>
          <w:szCs w:val="24"/>
        </w:rPr>
        <w:t xml:space="preserve">included </w:t>
      </w:r>
      <w:r>
        <w:rPr>
          <w:rFonts w:ascii="Times New Roman" w:eastAsia="Times New Roman" w:hAnsi="Times New Roman" w:cs="Times New Roman"/>
          <w:sz w:val="24"/>
          <w:szCs w:val="24"/>
        </w:rPr>
        <w:t xml:space="preserve">direct measurements of inflow stream concentrations of OC when available (Schindler et al. 1997, Jonsson et al. 2001, Ramlal et al. 2003, Aberg et al. 2004, Urban et al. 2005, Klump et al. 2009, Xu et al. 2013, Cremona et al. 2014, Hanson et al. 2014), but other approaches have included use of literature-derived input estimates (Striegl et al. 1998), equations based on watershed area (Sobek et al. 2006), watershed-wetland area ratios (O’Connor et al. 2009), precipitation (Hanson et al. 2004, Staehr et al. 2010), or GIS-based estimates based on land cover and distance-weighted hydrological flow paths (Canham et al. 2004). </w:t>
      </w:r>
      <w:r w:rsidR="00A227A3">
        <w:rPr>
          <w:rFonts w:ascii="Times New Roman" w:eastAsia="Times New Roman" w:hAnsi="Times New Roman" w:cs="Times New Roman"/>
          <w:sz w:val="24"/>
          <w:szCs w:val="24"/>
        </w:rPr>
        <w:t xml:space="preserve">In lakes without surface inflows, including closed-basin and seepage lakes, groundwater can be the dominant hydrological input (e.g., Gaiser et al. 2009) and can </w:t>
      </w:r>
      <w:r>
        <w:rPr>
          <w:rFonts w:ascii="Times New Roman" w:eastAsia="Times New Roman" w:hAnsi="Times New Roman" w:cs="Times New Roman"/>
          <w:sz w:val="24"/>
          <w:szCs w:val="24"/>
        </w:rPr>
        <w:t>deliver</w:t>
      </w:r>
      <w:r w:rsidR="00A227A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OC to lakes, especially </w:t>
      </w:r>
      <w:r w:rsidR="00FA4CDC">
        <w:rPr>
          <w:rFonts w:ascii="Times New Roman" w:eastAsia="Times New Roman" w:hAnsi="Times New Roman" w:cs="Times New Roman"/>
          <w:sz w:val="24"/>
          <w:szCs w:val="24"/>
        </w:rPr>
        <w:t>in</w:t>
      </w:r>
      <w:r>
        <w:rPr>
          <w:rFonts w:ascii="Times New Roman" w:eastAsia="Times New Roman" w:hAnsi="Times New Roman" w:cs="Times New Roman"/>
          <w:sz w:val="24"/>
          <w:szCs w:val="24"/>
        </w:rPr>
        <w:t xml:space="preserve"> organic-rich soils (Schindler and Krabennhoft 1998)</w:t>
      </w:r>
      <w:r w:rsidR="00A227A3">
        <w:rPr>
          <w:rFonts w:ascii="Times New Roman" w:eastAsia="Times New Roman" w:hAnsi="Times New Roman" w:cs="Times New Roman"/>
          <w:sz w:val="24"/>
          <w:szCs w:val="24"/>
        </w:rPr>
        <w:t xml:space="preserve">. </w:t>
      </w:r>
      <w:r w:rsidR="00CD5DFB">
        <w:rPr>
          <w:rFonts w:ascii="Times New Roman" w:eastAsia="Times New Roman" w:hAnsi="Times New Roman" w:cs="Times New Roman"/>
          <w:sz w:val="24"/>
          <w:szCs w:val="24"/>
        </w:rPr>
        <w:t>E</w:t>
      </w:r>
      <w:r w:rsidR="00FA4CDC">
        <w:rPr>
          <w:rFonts w:ascii="Times New Roman" w:eastAsia="Times New Roman" w:hAnsi="Times New Roman" w:cs="Times New Roman"/>
          <w:sz w:val="24"/>
          <w:szCs w:val="24"/>
        </w:rPr>
        <w:t xml:space="preserve">mpirical measurements of </w:t>
      </w:r>
      <w:r>
        <w:rPr>
          <w:rFonts w:ascii="Times New Roman" w:eastAsia="Times New Roman" w:hAnsi="Times New Roman" w:cs="Times New Roman"/>
          <w:sz w:val="24"/>
          <w:szCs w:val="24"/>
        </w:rPr>
        <w:t xml:space="preserve">groundwater </w:t>
      </w:r>
      <w:r w:rsidR="00FA4CDC">
        <w:rPr>
          <w:rFonts w:ascii="Times New Roman" w:eastAsia="Times New Roman" w:hAnsi="Times New Roman" w:cs="Times New Roman"/>
          <w:sz w:val="24"/>
          <w:szCs w:val="24"/>
        </w:rPr>
        <w:t xml:space="preserve">discharge </w:t>
      </w:r>
      <w:r>
        <w:rPr>
          <w:rFonts w:ascii="Times New Roman" w:eastAsia="Times New Roman" w:hAnsi="Times New Roman" w:cs="Times New Roman"/>
          <w:sz w:val="24"/>
          <w:szCs w:val="24"/>
        </w:rPr>
        <w:t>and OC concentration data</w:t>
      </w:r>
      <w:r w:rsidR="00CD5DFB">
        <w:rPr>
          <w:rFonts w:ascii="Times New Roman" w:eastAsia="Times New Roman" w:hAnsi="Times New Roman" w:cs="Times New Roman"/>
          <w:sz w:val="24"/>
          <w:szCs w:val="24"/>
        </w:rPr>
        <w:t>, however,</w:t>
      </w:r>
      <w:r>
        <w:rPr>
          <w:rFonts w:ascii="Times New Roman" w:eastAsia="Times New Roman" w:hAnsi="Times New Roman" w:cs="Times New Roman"/>
          <w:sz w:val="24"/>
          <w:szCs w:val="24"/>
        </w:rPr>
        <w:t xml:space="preserve"> are rare and difficult to estimate (Hanson et al. 2014). </w:t>
      </w:r>
      <w:r w:rsidR="00A227A3">
        <w:rPr>
          <w:rFonts w:ascii="Times New Roman" w:eastAsia="Times New Roman" w:hAnsi="Times New Roman" w:cs="Times New Roman"/>
          <w:sz w:val="24"/>
          <w:szCs w:val="24"/>
        </w:rPr>
        <w:t>OC i</w:t>
      </w:r>
      <w:r>
        <w:rPr>
          <w:rFonts w:ascii="Times New Roman" w:eastAsia="Times New Roman" w:hAnsi="Times New Roman" w:cs="Times New Roman"/>
          <w:sz w:val="24"/>
          <w:szCs w:val="24"/>
        </w:rPr>
        <w:t xml:space="preserve">nputs from litterfall, </w:t>
      </w:r>
      <w:r w:rsidR="00A227A3">
        <w:rPr>
          <w:rFonts w:ascii="Times New Roman" w:eastAsia="Times New Roman" w:hAnsi="Times New Roman" w:cs="Times New Roman"/>
          <w:sz w:val="24"/>
          <w:szCs w:val="24"/>
        </w:rPr>
        <w:t>and wet and dry</w:t>
      </w:r>
      <w:r>
        <w:rPr>
          <w:rFonts w:ascii="Times New Roman" w:eastAsia="Times New Roman" w:hAnsi="Times New Roman" w:cs="Times New Roman"/>
          <w:sz w:val="24"/>
          <w:szCs w:val="24"/>
        </w:rPr>
        <w:t xml:space="preserve"> atmospheric deposition are </w:t>
      </w:r>
      <w:r w:rsidR="00CD2D20">
        <w:rPr>
          <w:rFonts w:ascii="Times New Roman" w:eastAsia="Times New Roman" w:hAnsi="Times New Roman" w:cs="Times New Roman"/>
          <w:sz w:val="24"/>
          <w:szCs w:val="24"/>
        </w:rPr>
        <w:lastRenderedPageBreak/>
        <w:t xml:space="preserve">typically </w:t>
      </w:r>
      <w:r>
        <w:rPr>
          <w:rFonts w:ascii="Times New Roman" w:eastAsia="Times New Roman" w:hAnsi="Times New Roman" w:cs="Times New Roman"/>
          <w:sz w:val="24"/>
          <w:szCs w:val="24"/>
        </w:rPr>
        <w:t xml:space="preserve">small and </w:t>
      </w:r>
      <w:r w:rsidR="00A227A3">
        <w:rPr>
          <w:rFonts w:ascii="Times New Roman" w:eastAsia="Times New Roman" w:hAnsi="Times New Roman" w:cs="Times New Roman"/>
          <w:sz w:val="24"/>
          <w:szCs w:val="24"/>
        </w:rPr>
        <w:t xml:space="preserve">are generally </w:t>
      </w:r>
      <w:r>
        <w:rPr>
          <w:rFonts w:ascii="Times New Roman" w:eastAsia="Times New Roman" w:hAnsi="Times New Roman" w:cs="Times New Roman"/>
          <w:sz w:val="24"/>
          <w:szCs w:val="24"/>
        </w:rPr>
        <w:t>estimated as a function of load parameters and lak</w:t>
      </w:r>
      <w:r w:rsidR="00DB37D5">
        <w:rPr>
          <w:rFonts w:ascii="Times New Roman" w:eastAsia="Times New Roman" w:hAnsi="Times New Roman" w:cs="Times New Roman"/>
          <w:sz w:val="24"/>
          <w:szCs w:val="24"/>
        </w:rPr>
        <w:t xml:space="preserve">e </w:t>
      </w:r>
      <w:r w:rsidR="00CD5DFB">
        <w:rPr>
          <w:rFonts w:ascii="Times New Roman" w:eastAsia="Times New Roman" w:hAnsi="Times New Roman" w:cs="Times New Roman"/>
          <w:sz w:val="24"/>
          <w:szCs w:val="24"/>
        </w:rPr>
        <w:t xml:space="preserve">size </w:t>
      </w:r>
      <w:r w:rsidR="00DB37D5">
        <w:rPr>
          <w:rFonts w:ascii="Times New Roman" w:eastAsia="Times New Roman" w:hAnsi="Times New Roman" w:cs="Times New Roman"/>
          <w:sz w:val="24"/>
          <w:szCs w:val="24"/>
        </w:rPr>
        <w:t>(Hanson et al. 2004</w:t>
      </w:r>
      <w:r>
        <w:rPr>
          <w:rFonts w:ascii="Times New Roman" w:eastAsia="Times New Roman" w:hAnsi="Times New Roman" w:cs="Times New Roman"/>
          <w:sz w:val="24"/>
          <w:szCs w:val="24"/>
        </w:rPr>
        <w:t xml:space="preserve">). </w:t>
      </w:r>
    </w:p>
    <w:p w14:paraId="3A758E4F"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 w:name="_z80hadduisff" w:colFirst="0" w:colLast="0"/>
      <w:bookmarkEnd w:id="21"/>
      <w:r>
        <w:rPr>
          <w:rFonts w:ascii="Times New Roman" w:eastAsia="Times New Roman" w:hAnsi="Times New Roman" w:cs="Times New Roman"/>
          <w:i/>
          <w:sz w:val="24"/>
          <w:szCs w:val="24"/>
        </w:rPr>
        <w:t>Autochthony</w:t>
      </w:r>
    </w:p>
    <w:p w14:paraId="2D6504A2" w14:textId="296358FF" w:rsidR="00DB37D5" w:rsidRDefault="00B80037" w:rsidP="004A248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Autochthonous OC </w:t>
      </w:r>
      <w:r w:rsidR="005524A9">
        <w:rPr>
          <w:rFonts w:ascii="Times New Roman" w:eastAsia="Times New Roman" w:hAnsi="Times New Roman" w:cs="Times New Roman"/>
          <w:sz w:val="24"/>
          <w:szCs w:val="24"/>
        </w:rPr>
        <w:t>originates</w:t>
      </w:r>
      <w:r w:rsidR="005A467E">
        <w:rPr>
          <w:rFonts w:ascii="Times New Roman" w:eastAsia="Times New Roman" w:hAnsi="Times New Roman" w:cs="Times New Roman"/>
          <w:sz w:val="24"/>
          <w:szCs w:val="24"/>
        </w:rPr>
        <w:t xml:space="preserve"> </w:t>
      </w:r>
      <w:r w:rsidR="00F028E6">
        <w:rPr>
          <w:rFonts w:ascii="Times New Roman" w:eastAsia="Times New Roman" w:hAnsi="Times New Roman" w:cs="Times New Roman"/>
          <w:sz w:val="24"/>
          <w:szCs w:val="24"/>
        </w:rPr>
        <w:t>within lake</w:t>
      </w:r>
      <w:r w:rsidR="00D466A1">
        <w:rPr>
          <w:rFonts w:ascii="Times New Roman" w:eastAsia="Times New Roman" w:hAnsi="Times New Roman" w:cs="Times New Roman"/>
          <w:sz w:val="24"/>
          <w:szCs w:val="24"/>
        </w:rPr>
        <w:t>s</w:t>
      </w:r>
      <w:r w:rsidR="00F028E6">
        <w:rPr>
          <w:rFonts w:ascii="Times New Roman" w:eastAsia="Times New Roman" w:hAnsi="Times New Roman" w:cs="Times New Roman"/>
          <w:sz w:val="24"/>
          <w:szCs w:val="24"/>
        </w:rPr>
        <w:t xml:space="preserve"> by primary producers</w:t>
      </w:r>
      <w:r w:rsidR="005A467E">
        <w:rPr>
          <w:rFonts w:ascii="Times New Roman" w:eastAsia="Times New Roman" w:hAnsi="Times New Roman" w:cs="Times New Roman"/>
          <w:sz w:val="24"/>
          <w:szCs w:val="24"/>
        </w:rPr>
        <w:t xml:space="preserve"> through photosynthesis</w:t>
      </w:r>
      <w:r w:rsidR="004A2486">
        <w:rPr>
          <w:rFonts w:ascii="Times New Roman" w:eastAsia="Times New Roman" w:hAnsi="Times New Roman" w:cs="Times New Roman"/>
          <w:sz w:val="24"/>
          <w:szCs w:val="24"/>
        </w:rPr>
        <w:t xml:space="preserve">. Authochthonous OC is more labile than allochthnous OC, and therefore is more readily </w:t>
      </w:r>
      <w:r w:rsidR="005524A9">
        <w:rPr>
          <w:rFonts w:ascii="Times New Roman" w:eastAsia="Times New Roman" w:hAnsi="Times New Roman" w:cs="Times New Roman"/>
          <w:sz w:val="24"/>
          <w:szCs w:val="24"/>
        </w:rPr>
        <w:t>used</w:t>
      </w:r>
      <w:r w:rsidR="004A2486">
        <w:rPr>
          <w:rFonts w:ascii="Times New Roman" w:eastAsia="Times New Roman" w:hAnsi="Times New Roman" w:cs="Times New Roman"/>
          <w:sz w:val="24"/>
          <w:szCs w:val="24"/>
        </w:rPr>
        <w:t xml:space="preserve"> by secondary consumers, </w:t>
      </w:r>
      <w:r w:rsidR="005524A9">
        <w:rPr>
          <w:rFonts w:ascii="Times New Roman" w:eastAsia="Times New Roman" w:hAnsi="Times New Roman" w:cs="Times New Roman"/>
          <w:sz w:val="24"/>
          <w:szCs w:val="24"/>
        </w:rPr>
        <w:t>affirming</w:t>
      </w:r>
      <w:r w:rsidR="00CE1572">
        <w:rPr>
          <w:rFonts w:ascii="Times New Roman" w:eastAsia="Times New Roman" w:hAnsi="Times New Roman" w:cs="Times New Roman"/>
          <w:sz w:val="24"/>
          <w:szCs w:val="24"/>
        </w:rPr>
        <w:t xml:space="preserve"> the importance of autochthonous OC in supporting aquatic food webs (Cole et al. 2000). Since gross primary production (GPP) is difficult to measure at the ecosystem level, </w:t>
      </w:r>
      <w:r w:rsidR="004A2486">
        <w:rPr>
          <w:rFonts w:ascii="Times New Roman" w:eastAsia="Times New Roman" w:hAnsi="Times New Roman" w:cs="Times New Roman"/>
          <w:sz w:val="24"/>
          <w:szCs w:val="24"/>
        </w:rPr>
        <w:t>n</w:t>
      </w:r>
      <w:r w:rsidR="005A467E">
        <w:rPr>
          <w:rFonts w:ascii="Times New Roman" w:eastAsia="Times New Roman" w:hAnsi="Times New Roman" w:cs="Times New Roman"/>
          <w:sz w:val="24"/>
          <w:szCs w:val="24"/>
        </w:rPr>
        <w:t>et primary produ</w:t>
      </w:r>
      <w:r w:rsidR="004A2486">
        <w:rPr>
          <w:rFonts w:ascii="Times New Roman" w:eastAsia="Times New Roman" w:hAnsi="Times New Roman" w:cs="Times New Roman"/>
          <w:sz w:val="24"/>
          <w:szCs w:val="24"/>
        </w:rPr>
        <w:t xml:space="preserve">ction (NPP), </w:t>
      </w:r>
      <w:r w:rsidR="00D466A1">
        <w:rPr>
          <w:rFonts w:ascii="Times New Roman" w:eastAsia="Times New Roman" w:hAnsi="Times New Roman" w:cs="Times New Roman"/>
          <w:sz w:val="24"/>
          <w:szCs w:val="24"/>
        </w:rPr>
        <w:t>considered</w:t>
      </w:r>
      <w:r w:rsidR="005524A9">
        <w:rPr>
          <w:rFonts w:ascii="Times New Roman" w:eastAsia="Times New Roman" w:hAnsi="Times New Roman" w:cs="Times New Roman"/>
          <w:sz w:val="24"/>
          <w:szCs w:val="24"/>
        </w:rPr>
        <w:t xml:space="preserve"> the difference between</w:t>
      </w:r>
      <w:r w:rsidR="005A467E">
        <w:rPr>
          <w:rFonts w:ascii="Times New Roman" w:eastAsia="Times New Roman" w:hAnsi="Times New Roman" w:cs="Times New Roman"/>
          <w:sz w:val="24"/>
          <w:szCs w:val="24"/>
        </w:rPr>
        <w:t xml:space="preserve"> </w:t>
      </w:r>
      <w:r w:rsidR="005524A9">
        <w:rPr>
          <w:rFonts w:ascii="Times New Roman" w:eastAsia="Times New Roman" w:hAnsi="Times New Roman" w:cs="Times New Roman"/>
          <w:sz w:val="24"/>
          <w:szCs w:val="24"/>
        </w:rPr>
        <w:t>GPP</w:t>
      </w:r>
      <w:r>
        <w:rPr>
          <w:rFonts w:ascii="Times New Roman" w:eastAsia="Times New Roman" w:hAnsi="Times New Roman" w:cs="Times New Roman"/>
          <w:sz w:val="24"/>
          <w:szCs w:val="24"/>
        </w:rPr>
        <w:t xml:space="preserve"> and autotrophic respiration</w:t>
      </w:r>
      <w:r w:rsidR="005A467E">
        <w:rPr>
          <w:rFonts w:ascii="Times New Roman" w:eastAsia="Times New Roman" w:hAnsi="Times New Roman" w:cs="Times New Roman"/>
          <w:sz w:val="24"/>
          <w:szCs w:val="24"/>
        </w:rPr>
        <w:t xml:space="preserve">, </w:t>
      </w:r>
      <w:r w:rsidR="004A2486">
        <w:rPr>
          <w:rFonts w:ascii="Times New Roman" w:eastAsia="Times New Roman" w:hAnsi="Times New Roman" w:cs="Times New Roman"/>
          <w:sz w:val="24"/>
          <w:szCs w:val="24"/>
        </w:rPr>
        <w:t xml:space="preserve">is typically measured instead. </w:t>
      </w:r>
      <w:r>
        <w:rPr>
          <w:rFonts w:ascii="Times New Roman" w:eastAsia="Times New Roman" w:hAnsi="Times New Roman" w:cs="Times New Roman"/>
          <w:sz w:val="24"/>
          <w:szCs w:val="24"/>
        </w:rPr>
        <w:t xml:space="preserve">Approaches previously employed to estimate </w:t>
      </w:r>
      <w:r w:rsidR="004A2486">
        <w:rPr>
          <w:rFonts w:ascii="Times New Roman" w:eastAsia="Times New Roman" w:hAnsi="Times New Roman" w:cs="Times New Roman"/>
          <w:sz w:val="24"/>
          <w:szCs w:val="24"/>
        </w:rPr>
        <w:t>NPP</w:t>
      </w:r>
      <w:r>
        <w:rPr>
          <w:rFonts w:ascii="Times New Roman" w:eastAsia="Times New Roman" w:hAnsi="Times New Roman" w:cs="Times New Roman"/>
          <w:sz w:val="24"/>
          <w:szCs w:val="24"/>
        </w:rPr>
        <w:t xml:space="preserve"> include</w:t>
      </w:r>
      <w:r w:rsidR="004A2486">
        <w:rPr>
          <w:rFonts w:ascii="Times New Roman" w:eastAsia="Times New Roman" w:hAnsi="Times New Roman" w:cs="Times New Roman"/>
          <w:sz w:val="24"/>
          <w:szCs w:val="24"/>
        </w:rPr>
        <w:t xml:space="preserve"> using bottle incubations (Urban 2005, Yang et al. 2008), and more recently high frequency measurements of dissolved oxygen</w:t>
      </w:r>
      <w:r w:rsidR="00CD5DFB">
        <w:rPr>
          <w:rFonts w:ascii="Times New Roman" w:eastAsia="Times New Roman" w:hAnsi="Times New Roman" w:cs="Times New Roman"/>
          <w:sz w:val="24"/>
          <w:szCs w:val="24"/>
        </w:rPr>
        <w:t xml:space="preserve"> or carbon dioxide</w:t>
      </w:r>
      <w:r w:rsidR="004A2486">
        <w:rPr>
          <w:rFonts w:ascii="Times New Roman" w:eastAsia="Times New Roman" w:hAnsi="Times New Roman" w:cs="Times New Roman"/>
          <w:sz w:val="24"/>
          <w:szCs w:val="24"/>
        </w:rPr>
        <w:t xml:space="preserve"> (Cole et al. 2002, Staehr et al. 2010</w:t>
      </w:r>
      <w:r w:rsidR="00CD5DFB">
        <w:rPr>
          <w:rFonts w:ascii="Times New Roman" w:eastAsia="Times New Roman" w:hAnsi="Times New Roman" w:cs="Times New Roman"/>
          <w:sz w:val="24"/>
          <w:szCs w:val="24"/>
        </w:rPr>
        <w:t>).</w:t>
      </w:r>
      <w:r w:rsidR="004A2486">
        <w:rPr>
          <w:rFonts w:ascii="Times New Roman" w:eastAsia="Times New Roman" w:hAnsi="Times New Roman" w:cs="Times New Roman"/>
          <w:sz w:val="24"/>
          <w:szCs w:val="24"/>
        </w:rPr>
        <w:t xml:space="preserve"> Derived from measurements across a gradient of lakes, statistical relationships have been built to estimate NPP from lake temperature and </w:t>
      </w:r>
      <w:r>
        <w:rPr>
          <w:rFonts w:ascii="Times New Roman" w:eastAsia="Times New Roman" w:hAnsi="Times New Roman" w:cs="Times New Roman"/>
          <w:sz w:val="24"/>
          <w:szCs w:val="24"/>
        </w:rPr>
        <w:t>total phosphorus (TP) (Hanson et al. 2004) or chlorophyll-A (ChlA) (Jonsson et al. 2001, Ramlal et al. 2003)</w:t>
      </w:r>
      <w:r w:rsidR="004A248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static proportions of the overall OC pool (Aberg et al. 2004). </w:t>
      </w:r>
    </w:p>
    <w:p w14:paraId="6AAE4928" w14:textId="77777777" w:rsidR="004A2486" w:rsidRDefault="004A2486" w:rsidP="004A2486">
      <w:pPr>
        <w:spacing w:line="480" w:lineRule="auto"/>
        <w:ind w:firstLine="720"/>
        <w:rPr>
          <w:rFonts w:ascii="Times New Roman" w:eastAsia="Times New Roman" w:hAnsi="Times New Roman" w:cs="Times New Roman"/>
          <w:sz w:val="24"/>
          <w:szCs w:val="24"/>
        </w:rPr>
      </w:pPr>
    </w:p>
    <w:p w14:paraId="4AE1494F" w14:textId="496EC1C5" w:rsidR="0032009C" w:rsidRDefault="00DF5DF6" w:rsidP="00DB37D5">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Storage and export</w:t>
      </w:r>
    </w:p>
    <w:p w14:paraId="34EC1F2E" w14:textId="0D09A124" w:rsidR="0032009C" w:rsidRDefault="0085523A" w:rsidP="00080925">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Long-term burial of OC in lake sediments </w:t>
      </w:r>
      <w:r w:rsidR="00274190">
        <w:rPr>
          <w:rFonts w:ascii="Times New Roman" w:eastAsia="Times New Roman" w:hAnsi="Times New Roman" w:cs="Times New Roman"/>
          <w:sz w:val="24"/>
          <w:szCs w:val="24"/>
        </w:rPr>
        <w:t>is the only mechanism by which lakes permanently remove carbon from the global carbon cycle, and is therefore a critical flux in our understanding of</w:t>
      </w:r>
      <w:r w:rsidR="00B80037">
        <w:rPr>
          <w:rFonts w:ascii="Times New Roman" w:eastAsia="Times New Roman" w:hAnsi="Times New Roman" w:cs="Times New Roman"/>
          <w:sz w:val="24"/>
          <w:szCs w:val="24"/>
        </w:rPr>
        <w:t xml:space="preserve"> source or sink dynamics of both allochthonous and autochthonous OC</w:t>
      </w:r>
      <w:r w:rsidR="00C2241C">
        <w:rPr>
          <w:rFonts w:ascii="Times New Roman" w:eastAsia="Times New Roman" w:hAnsi="Times New Roman" w:cs="Times New Roman"/>
          <w:sz w:val="24"/>
          <w:szCs w:val="24"/>
        </w:rPr>
        <w:t xml:space="preserve"> (Cole et al. 2002, Tranvik et al. 2009)</w:t>
      </w:r>
      <w:r w:rsidR="00B80037">
        <w:rPr>
          <w:rFonts w:ascii="Times New Roman" w:eastAsia="Times New Roman" w:hAnsi="Times New Roman" w:cs="Times New Roman"/>
          <w:sz w:val="24"/>
          <w:szCs w:val="24"/>
        </w:rPr>
        <w:t xml:space="preserve">. </w:t>
      </w:r>
      <w:commentRangeStart w:id="22"/>
      <w:r w:rsidR="00B80037">
        <w:rPr>
          <w:rFonts w:ascii="Times New Roman" w:eastAsia="Times New Roman" w:hAnsi="Times New Roman" w:cs="Times New Roman"/>
          <w:sz w:val="24"/>
          <w:szCs w:val="24"/>
        </w:rPr>
        <w:t>Permanent OC burial in lakes is a product of in-lake POC concentrations, POC particle sizes and associated settling rates, sediment particle size and density that affect resuspension, lake hydrodynamics that affect settling rates and resuspension</w:t>
      </w:r>
      <w:r w:rsidR="00AD72FF">
        <w:rPr>
          <w:rFonts w:ascii="Times New Roman" w:eastAsia="Times New Roman" w:hAnsi="Times New Roman" w:cs="Times New Roman"/>
          <w:sz w:val="24"/>
          <w:szCs w:val="24"/>
        </w:rPr>
        <w:t>,</w:t>
      </w:r>
      <w:r w:rsidR="00B80037">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lastRenderedPageBreak/>
        <w:t>and benthic biogeochemistry (citations to be added).</w:t>
      </w:r>
      <w:commentRangeEnd w:id="22"/>
      <w:r w:rsidR="00B80037">
        <w:commentReference w:id="22"/>
      </w:r>
      <w:r w:rsidR="00B80037">
        <w:rPr>
          <w:rFonts w:ascii="Times New Roman" w:eastAsia="Times New Roman" w:hAnsi="Times New Roman" w:cs="Times New Roman"/>
          <w:sz w:val="24"/>
          <w:szCs w:val="24"/>
        </w:rPr>
        <w:t xml:space="preserve"> The complexity associated with modeling each of these mechanisms cannot be well represented in a single-node model; uncertainties associated with each mechanism would likely yield questionable results. Methods for estimating sediment accumulation rates are diverse and have commonly included functions based on lake area, particularly for studies containing a large number of lakes (Canham et al. 2004, Hanson et al. 2004). Some studies have used historical accumulation rates measured from sediment cores (Yang et al. 2008, Klump et al. 2009, Xu et al. 2013), sediment traps (Jonsson et al. 2001, Ramlal et al. 2003), or estimates based on changing bathymetry (Downing 2008). A challenge associated with estimating accumulation rates is the reliance on point measurements to characterize sediment accumulation rates that can vary dramatically over both space and time.</w:t>
      </w:r>
      <w:r w:rsidR="00080925">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A</w:t>
      </w:r>
      <w:r w:rsidR="00B80037">
        <w:rPr>
          <w:rFonts w:ascii="Times New Roman" w:eastAsia="Times New Roman" w:hAnsi="Times New Roman" w:cs="Times New Roman"/>
          <w:sz w:val="24"/>
          <w:szCs w:val="24"/>
        </w:rPr>
        <w:t>lloc</w:t>
      </w:r>
      <w:r w:rsidR="002B082E">
        <w:rPr>
          <w:rFonts w:ascii="Times New Roman" w:eastAsia="Times New Roman" w:hAnsi="Times New Roman" w:cs="Times New Roman"/>
          <w:sz w:val="24"/>
          <w:szCs w:val="24"/>
        </w:rPr>
        <w:t>h</w:t>
      </w:r>
      <w:r w:rsidR="00B80037">
        <w:rPr>
          <w:rFonts w:ascii="Times New Roman" w:eastAsia="Times New Roman" w:hAnsi="Times New Roman" w:cs="Times New Roman"/>
          <w:sz w:val="24"/>
          <w:szCs w:val="24"/>
        </w:rPr>
        <w:t xml:space="preserve">thonous and autochthonous POC </w:t>
      </w:r>
      <w:r w:rsidR="002B082E">
        <w:rPr>
          <w:rFonts w:ascii="Times New Roman" w:eastAsia="Times New Roman" w:hAnsi="Times New Roman" w:cs="Times New Roman"/>
          <w:sz w:val="24"/>
          <w:szCs w:val="24"/>
        </w:rPr>
        <w:t xml:space="preserve">that is </w:t>
      </w:r>
      <w:r w:rsidR="00B80037">
        <w:rPr>
          <w:rFonts w:ascii="Times New Roman" w:eastAsia="Times New Roman" w:hAnsi="Times New Roman" w:cs="Times New Roman"/>
          <w:sz w:val="24"/>
          <w:szCs w:val="24"/>
        </w:rPr>
        <w:t>n</w:t>
      </w:r>
      <w:r w:rsidR="00DB37D5">
        <w:rPr>
          <w:rFonts w:ascii="Times New Roman" w:eastAsia="Times New Roman" w:hAnsi="Times New Roman" w:cs="Times New Roman"/>
          <w:sz w:val="24"/>
          <w:szCs w:val="24"/>
        </w:rPr>
        <w:t xml:space="preserve">ot buried </w:t>
      </w:r>
      <w:r w:rsidR="002B082E">
        <w:rPr>
          <w:rFonts w:ascii="Times New Roman" w:eastAsia="Times New Roman" w:hAnsi="Times New Roman" w:cs="Times New Roman"/>
          <w:sz w:val="24"/>
          <w:szCs w:val="24"/>
        </w:rPr>
        <w:t xml:space="preserve">is </w:t>
      </w:r>
      <w:r w:rsidR="00DB37D5">
        <w:rPr>
          <w:rFonts w:ascii="Times New Roman" w:eastAsia="Times New Roman" w:hAnsi="Times New Roman" w:cs="Times New Roman"/>
          <w:sz w:val="24"/>
          <w:szCs w:val="24"/>
        </w:rPr>
        <w:t>leached to DOC or</w:t>
      </w:r>
      <w:r w:rsidR="00B80037">
        <w:rPr>
          <w:rFonts w:ascii="Times New Roman" w:eastAsia="Times New Roman" w:hAnsi="Times New Roman" w:cs="Times New Roman"/>
          <w:sz w:val="24"/>
          <w:szCs w:val="24"/>
        </w:rPr>
        <w:t xml:space="preserve"> exported </w:t>
      </w:r>
      <w:r w:rsidR="002B082E">
        <w:rPr>
          <w:rFonts w:ascii="Times New Roman" w:eastAsia="Times New Roman" w:hAnsi="Times New Roman" w:cs="Times New Roman"/>
          <w:sz w:val="24"/>
          <w:szCs w:val="24"/>
        </w:rPr>
        <w:t xml:space="preserve">via surface water </w:t>
      </w:r>
      <w:r w:rsidR="00B80037">
        <w:rPr>
          <w:rFonts w:ascii="Times New Roman" w:eastAsia="Times New Roman" w:hAnsi="Times New Roman" w:cs="Times New Roman"/>
          <w:sz w:val="24"/>
          <w:szCs w:val="24"/>
        </w:rPr>
        <w:t xml:space="preserve">(Cole et al. 1984). Exports may serve as allochthonous inputs to other aquatic ecosystems including lakes and therefore play an important role in landscape carbon cycling (Kling et al. 2000). </w:t>
      </w:r>
    </w:p>
    <w:p w14:paraId="617503CC"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3" w:name="_hwd1sfdwl8es" w:colFirst="0" w:colLast="0"/>
      <w:bookmarkEnd w:id="23"/>
      <w:r>
        <w:rPr>
          <w:rFonts w:ascii="Times New Roman" w:eastAsia="Times New Roman" w:hAnsi="Times New Roman" w:cs="Times New Roman"/>
          <w:i/>
          <w:sz w:val="24"/>
          <w:szCs w:val="24"/>
        </w:rPr>
        <w:t>Objective and research questions</w:t>
      </w:r>
    </w:p>
    <w:p w14:paraId="611F8C03" w14:textId="639016C9"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Our broad objective was to develop a flexible </w:t>
      </w:r>
      <w:r w:rsidR="002B082E">
        <w:rPr>
          <w:rFonts w:ascii="Times New Roman" w:eastAsia="Times New Roman" w:hAnsi="Times New Roman" w:cs="Times New Roman"/>
          <w:sz w:val="24"/>
          <w:szCs w:val="24"/>
        </w:rPr>
        <w:t xml:space="preserve">OC </w:t>
      </w:r>
      <w:r>
        <w:rPr>
          <w:rFonts w:ascii="Times New Roman" w:eastAsia="Times New Roman" w:hAnsi="Times New Roman" w:cs="Times New Roman"/>
          <w:sz w:val="24"/>
          <w:szCs w:val="24"/>
        </w:rPr>
        <w:t xml:space="preserve">model </w:t>
      </w:r>
      <w:r w:rsidR="002B082E">
        <w:rPr>
          <w:rFonts w:ascii="Times New Roman" w:eastAsia="Times New Roman" w:hAnsi="Times New Roman" w:cs="Times New Roman"/>
          <w:sz w:val="24"/>
          <w:szCs w:val="24"/>
        </w:rPr>
        <w:t xml:space="preserve">for lakes </w:t>
      </w:r>
      <w:r w:rsidR="00B85B77">
        <w:rPr>
          <w:rFonts w:ascii="Times New Roman" w:eastAsia="Times New Roman" w:hAnsi="Times New Roman" w:cs="Times New Roman"/>
          <w:sz w:val="24"/>
          <w:szCs w:val="24"/>
        </w:rPr>
        <w:t>that represented</w:t>
      </w:r>
      <w:r>
        <w:rPr>
          <w:rFonts w:ascii="Times New Roman" w:eastAsia="Times New Roman" w:hAnsi="Times New Roman" w:cs="Times New Roman"/>
          <w:sz w:val="24"/>
          <w:szCs w:val="24"/>
        </w:rPr>
        <w:t xml:space="preserve"> </w:t>
      </w:r>
      <w:r w:rsidR="002B082E">
        <w:rPr>
          <w:rFonts w:ascii="Times New Roman" w:eastAsia="Times New Roman" w:hAnsi="Times New Roman" w:cs="Times New Roman"/>
          <w:sz w:val="24"/>
          <w:szCs w:val="24"/>
        </w:rPr>
        <w:t xml:space="preserve">long-term dynamics and </w:t>
      </w:r>
      <w:r>
        <w:rPr>
          <w:rFonts w:ascii="Times New Roman" w:eastAsia="Times New Roman" w:hAnsi="Times New Roman" w:cs="Times New Roman"/>
          <w:sz w:val="24"/>
          <w:szCs w:val="24"/>
        </w:rPr>
        <w:t>magnitudes of key</w:t>
      </w:r>
      <w:r w:rsidR="002B082E">
        <w:rPr>
          <w:rFonts w:ascii="Times New Roman" w:eastAsia="Times New Roman" w:hAnsi="Times New Roman" w:cs="Times New Roman"/>
          <w:sz w:val="24"/>
          <w:szCs w:val="24"/>
        </w:rPr>
        <w:t xml:space="preserve"> OC</w:t>
      </w:r>
      <w:r>
        <w:rPr>
          <w:rFonts w:ascii="Times New Roman" w:eastAsia="Times New Roman" w:hAnsi="Times New Roman" w:cs="Times New Roman"/>
          <w:sz w:val="24"/>
          <w:szCs w:val="24"/>
        </w:rPr>
        <w:t xml:space="preserve"> fluxes.</w:t>
      </w:r>
      <w:r w:rsidR="002B082E">
        <w:rPr>
          <w:rFonts w:ascii="Times New Roman" w:eastAsia="Times New Roman" w:hAnsi="Times New Roman" w:cs="Times New Roman"/>
          <w:sz w:val="24"/>
          <w:szCs w:val="24"/>
        </w:rPr>
        <w:t xml:space="preserve"> Here, we present</w:t>
      </w:r>
      <w:r w:rsidR="00B85B77">
        <w:rPr>
          <w:rFonts w:ascii="Times New Roman" w:eastAsia="Times New Roman" w:hAnsi="Times New Roman" w:cs="Times New Roman"/>
          <w:sz w:val="24"/>
          <w:szCs w:val="24"/>
        </w:rPr>
        <w:t>ed</w:t>
      </w:r>
      <w:r w:rsidR="002B082E">
        <w:rPr>
          <w:rFonts w:ascii="Times New Roman" w:eastAsia="Times New Roman" w:hAnsi="Times New Roman" w:cs="Times New Roman"/>
          <w:sz w:val="24"/>
          <w:szCs w:val="24"/>
        </w:rPr>
        <w:t xml:space="preserve"> a simple dynamical mass balance model that incorporate</w:t>
      </w:r>
      <w:r w:rsidR="00B85B77">
        <w:rPr>
          <w:rFonts w:ascii="Times New Roman" w:eastAsia="Times New Roman" w:hAnsi="Times New Roman" w:cs="Times New Roman"/>
          <w:sz w:val="24"/>
          <w:szCs w:val="24"/>
        </w:rPr>
        <w:t>s</w:t>
      </w:r>
      <w:r w:rsidR="002B082E">
        <w:rPr>
          <w:rFonts w:ascii="Times New Roman" w:eastAsia="Times New Roman" w:hAnsi="Times New Roman" w:cs="Times New Roman"/>
          <w:sz w:val="24"/>
          <w:szCs w:val="24"/>
        </w:rPr>
        <w:t xml:space="preserve"> the various OC fluxes described above and parameterize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 model for 5 lakes that span a gradient of morphological characteristics. </w:t>
      </w:r>
      <w:r>
        <w:rPr>
          <w:rFonts w:ascii="Times New Roman" w:eastAsia="Times New Roman" w:hAnsi="Times New Roman" w:cs="Times New Roman"/>
          <w:sz w:val="24"/>
          <w:szCs w:val="24"/>
        </w:rPr>
        <w:t xml:space="preserve">We </w:t>
      </w:r>
      <w:r w:rsidR="002B082E">
        <w:rPr>
          <w:rFonts w:ascii="Times New Roman" w:eastAsia="Times New Roman" w:hAnsi="Times New Roman" w:cs="Times New Roman"/>
          <w:sz w:val="24"/>
          <w:szCs w:val="24"/>
        </w:rPr>
        <w:t>use</w:t>
      </w:r>
      <w:r w:rsidR="00B85B77">
        <w:rPr>
          <w:rFonts w:ascii="Times New Roman" w:eastAsia="Times New Roman" w:hAnsi="Times New Roman" w:cs="Times New Roman"/>
          <w:sz w:val="24"/>
          <w:szCs w:val="24"/>
        </w:rPr>
        <w:t>d</w:t>
      </w:r>
      <w:r w:rsidR="002B082E">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model to </w:t>
      </w:r>
      <w:r w:rsidR="002B082E">
        <w:rPr>
          <w:rFonts w:ascii="Times New Roman" w:eastAsia="Times New Roman" w:hAnsi="Times New Roman" w:cs="Times New Roman"/>
          <w:sz w:val="24"/>
          <w:szCs w:val="24"/>
        </w:rPr>
        <w:t xml:space="preserve">address </w:t>
      </w:r>
      <w:r>
        <w:rPr>
          <w:rFonts w:ascii="Times New Roman" w:eastAsia="Times New Roman" w:hAnsi="Times New Roman" w:cs="Times New Roman"/>
          <w:sz w:val="24"/>
          <w:szCs w:val="24"/>
        </w:rPr>
        <w:t>the following questions:</w:t>
      </w:r>
    </w:p>
    <w:p w14:paraId="124B464E" w14:textId="77777777" w:rsidR="0032009C" w:rsidRDefault="00B80037">
      <w:pPr>
        <w:numPr>
          <w:ilvl w:val="0"/>
          <w:numId w:val="1"/>
        </w:numPr>
        <w:spacing w:line="480" w:lineRule="auto"/>
        <w:ind w:hanging="360"/>
        <w:rPr>
          <w:rFonts w:ascii="Times New Roman" w:eastAsia="Times New Roman" w:hAnsi="Times New Roman" w:cs="Times New Roman"/>
          <w:sz w:val="24"/>
          <w:szCs w:val="24"/>
        </w:rPr>
      </w:pPr>
      <w:r>
        <w:rPr>
          <w:rFonts w:ascii="Times New Roman" w:eastAsia="Times New Roman" w:hAnsi="Times New Roman" w:cs="Times New Roman"/>
          <w:sz w:val="24"/>
          <w:szCs w:val="24"/>
        </w:rPr>
        <w:t>What is the relative importance of mechanisms that drive lake OC budgets and lake function as net sources or sinks?</w:t>
      </w:r>
    </w:p>
    <w:p w14:paraId="6CD4D16F" w14:textId="31981AF1" w:rsidR="0032009C" w:rsidRDefault="00B80037">
      <w:pPr>
        <w:numPr>
          <w:ilvl w:val="0"/>
          <w:numId w:val="1"/>
        </w:numPr>
        <w:spacing w:line="480" w:lineRule="auto"/>
        <w:ind w:hanging="360"/>
        <w:rPr>
          <w:ins w:id="24" w:author="Paul Hanson" w:date="2017-04-06T07:21:00Z"/>
          <w:rFonts w:ascii="Times New Roman" w:eastAsia="Times New Roman" w:hAnsi="Times New Roman" w:cs="Times New Roman"/>
          <w:sz w:val="24"/>
          <w:szCs w:val="24"/>
        </w:rPr>
      </w:pPr>
      <w:r>
        <w:rPr>
          <w:rFonts w:ascii="Times New Roman" w:eastAsia="Times New Roman" w:hAnsi="Times New Roman" w:cs="Times New Roman"/>
          <w:sz w:val="24"/>
          <w:szCs w:val="24"/>
        </w:rPr>
        <w:t>Under what conditions are lakes net sources or sinks of OC?</w:t>
      </w:r>
    </w:p>
    <w:p w14:paraId="73AE0D54" w14:textId="45B0C070" w:rsidR="00DC05B9" w:rsidRDefault="00DC05B9">
      <w:pPr>
        <w:numPr>
          <w:ilvl w:val="0"/>
          <w:numId w:val="1"/>
        </w:numPr>
        <w:spacing w:line="480" w:lineRule="auto"/>
        <w:ind w:hanging="360"/>
        <w:rPr>
          <w:rFonts w:ascii="Times New Roman" w:eastAsia="Times New Roman" w:hAnsi="Times New Roman" w:cs="Times New Roman"/>
          <w:sz w:val="24"/>
          <w:szCs w:val="24"/>
        </w:rPr>
      </w:pPr>
      <w:ins w:id="25" w:author="Paul Hanson" w:date="2017-04-06T07:21:00Z">
        <w:r>
          <w:rPr>
            <w:rFonts w:ascii="Times New Roman" w:eastAsia="Times New Roman" w:hAnsi="Times New Roman" w:cs="Times New Roman"/>
            <w:sz w:val="24"/>
            <w:szCs w:val="24"/>
          </w:rPr>
          <w:lastRenderedPageBreak/>
          <w:t xml:space="preserve">Something like, </w:t>
        </w:r>
        <w:commentRangeStart w:id="26"/>
        <w:r>
          <w:rPr>
            <w:rFonts w:ascii="Times New Roman" w:eastAsia="Times New Roman" w:hAnsi="Times New Roman" w:cs="Times New Roman"/>
            <w:sz w:val="24"/>
            <w:szCs w:val="24"/>
          </w:rPr>
          <w:t xml:space="preserve">How do </w:t>
        </w:r>
      </w:ins>
      <w:ins w:id="27" w:author="Paul Hanson" w:date="2017-04-06T07:22:00Z">
        <w:r>
          <w:rPr>
            <w:rFonts w:ascii="Times New Roman" w:eastAsia="Times New Roman" w:hAnsi="Times New Roman" w:cs="Times New Roman"/>
            <w:sz w:val="24"/>
            <w:szCs w:val="24"/>
          </w:rPr>
          <w:t>autochthony and allochthony contribute to the observed patterns in lakes and lake OC budgets?</w:t>
        </w:r>
      </w:ins>
      <w:commentRangeEnd w:id="26"/>
      <w:r w:rsidR="007D3039">
        <w:rPr>
          <w:rStyle w:val="CommentReference"/>
        </w:rPr>
        <w:commentReference w:id="26"/>
      </w:r>
    </w:p>
    <w:p w14:paraId="3B738AE2"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8" w:name="_d5wy3t4llow9" w:colFirst="0" w:colLast="0"/>
      <w:bookmarkEnd w:id="28"/>
      <w:r>
        <w:rPr>
          <w:rFonts w:ascii="Times New Roman" w:eastAsia="Times New Roman" w:hAnsi="Times New Roman" w:cs="Times New Roman"/>
          <w:b/>
          <w:sz w:val="24"/>
          <w:szCs w:val="24"/>
        </w:rPr>
        <w:t>METHODS</w:t>
      </w:r>
    </w:p>
    <w:p w14:paraId="5AA3C7CE"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9" w:name="_hvnmkjqwqiaq" w:colFirst="0" w:colLast="0"/>
      <w:bookmarkEnd w:id="29"/>
      <w:r>
        <w:rPr>
          <w:rFonts w:ascii="Times New Roman" w:eastAsia="Times New Roman" w:hAnsi="Times New Roman" w:cs="Times New Roman"/>
          <w:i/>
          <w:sz w:val="24"/>
          <w:szCs w:val="24"/>
        </w:rPr>
        <w:t>Study lakes and data sources</w:t>
      </w:r>
    </w:p>
    <w:p w14:paraId="6C8B092E" w14:textId="3863B1A4" w:rsidR="00797426" w:rsidRDefault="00B80037" w:rsidP="007974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modeled OC budgets for 5 lakes that span a range of environmental conditions and limnological characteristics (e.g., hydrological residence time, </w:t>
      </w:r>
      <w:r w:rsidR="00DB37D5">
        <w:rPr>
          <w:rFonts w:ascii="Times New Roman" w:eastAsia="Times New Roman" w:hAnsi="Times New Roman" w:cs="Times New Roman"/>
          <w:sz w:val="24"/>
          <w:szCs w:val="24"/>
        </w:rPr>
        <w:t>depth</w:t>
      </w:r>
      <w:r>
        <w:rPr>
          <w:rFonts w:ascii="Times New Roman" w:eastAsia="Times New Roman" w:hAnsi="Times New Roman" w:cs="Times New Roman"/>
          <w:sz w:val="24"/>
          <w:szCs w:val="24"/>
        </w:rPr>
        <w:t xml:space="preserve">) (Table 1). Lakes were selected based on observational data availability. Lake Monona and Trout Lake (Wisconsin, USA), Lake Vanern (Sweden) and Harp Lake (Ontario, Canada) all are situated in north-temperate continental climates, whereas Toolik Lake (Alaska, USA), which sits 304 km north of the Arctic Circle, occurs in a subarctic climate based on Koppen classification (S1). </w:t>
      </w:r>
      <w:r w:rsidR="00261DF2">
        <w:rPr>
          <w:rFonts w:ascii="Times New Roman" w:eastAsia="Times New Roman" w:hAnsi="Times New Roman" w:cs="Times New Roman"/>
          <w:sz w:val="24"/>
          <w:szCs w:val="24"/>
        </w:rPr>
        <w:t xml:space="preserve">Required </w:t>
      </w:r>
      <w:r>
        <w:rPr>
          <w:rFonts w:ascii="Times New Roman" w:eastAsia="Times New Roman" w:hAnsi="Times New Roman" w:cs="Times New Roman"/>
          <w:sz w:val="24"/>
          <w:szCs w:val="24"/>
        </w:rPr>
        <w:t xml:space="preserve">observational data included daily precipitation, daily hydrological inflow (discharge), sub-annual inflow DOC concentration and </w:t>
      </w:r>
      <w:r w:rsidR="00B85B77">
        <w:rPr>
          <w:rFonts w:ascii="Times New Roman" w:eastAsia="Times New Roman" w:hAnsi="Times New Roman" w:cs="Times New Roman"/>
          <w:sz w:val="24"/>
          <w:szCs w:val="24"/>
        </w:rPr>
        <w:t xml:space="preserve">various </w:t>
      </w:r>
      <w:r>
        <w:rPr>
          <w:rFonts w:ascii="Times New Roman" w:eastAsia="Times New Roman" w:hAnsi="Times New Roman" w:cs="Times New Roman"/>
          <w:sz w:val="24"/>
          <w:szCs w:val="24"/>
        </w:rPr>
        <w:t xml:space="preserve">sub-annual in-lake measurements (surface temperature, ChlA, and Secchi depth). All lakes had a minimum of 10 years of limnological data used for model training (Table 1) and at least 4 years of in-lake DOC and </w:t>
      </w:r>
      <w:r w:rsidR="00DB37D5">
        <w:rPr>
          <w:rFonts w:ascii="Times New Roman" w:eastAsia="Times New Roman" w:hAnsi="Times New Roman" w:cs="Times New Roman"/>
          <w:sz w:val="24"/>
          <w:szCs w:val="24"/>
        </w:rPr>
        <w:t>DO</w:t>
      </w:r>
      <w:r>
        <w:rPr>
          <w:rFonts w:ascii="Times New Roman" w:eastAsia="Times New Roman" w:hAnsi="Times New Roman" w:cs="Times New Roman"/>
          <w:sz w:val="24"/>
          <w:szCs w:val="24"/>
        </w:rPr>
        <w:t xml:space="preserve"> measurements for model validation. </w:t>
      </w:r>
      <w:r w:rsidR="00B85B77">
        <w:rPr>
          <w:rFonts w:ascii="Times New Roman" w:eastAsia="Times New Roman" w:hAnsi="Times New Roman" w:cs="Times New Roman"/>
          <w:sz w:val="24"/>
          <w:szCs w:val="24"/>
        </w:rPr>
        <w:t xml:space="preserve">Land cover datasets were used to calculate the proportion of lake shorelines occupied by forests and wetlands. </w:t>
      </w:r>
      <w:r>
        <w:rPr>
          <w:rFonts w:ascii="Times New Roman" w:eastAsia="Times New Roman" w:hAnsi="Times New Roman" w:cs="Times New Roman"/>
          <w:sz w:val="24"/>
          <w:szCs w:val="24"/>
        </w:rPr>
        <w:t>See supplemental material for detailed data descriptions (S2)</w:t>
      </w:r>
      <w:r w:rsidR="0079742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bookmarkStart w:id="30" w:name="_zhqmebn7y8o8" w:colFirst="0" w:colLast="0"/>
      <w:bookmarkEnd w:id="30"/>
    </w:p>
    <w:p w14:paraId="09A07E8F" w14:textId="26502AEA" w:rsidR="0032009C" w:rsidRDefault="00B80037" w:rsidP="00797426">
      <w:pPr>
        <w:spacing w:line="48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General model approach</w:t>
      </w:r>
    </w:p>
    <w:p w14:paraId="6D23F43C" w14:textId="0947108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Given our objective to represent the relative contributions of individual fluxes to whole-system OC dynamics, an overly complex modeling approach would considerably hinder our ability to apply the model across multiple lakes with limited observational data. We therefore specifically aimed to minimize the need for driving data and maintain generalizability across lake systems, using our conceptual framework as the foundation for the mass balance model. We </w:t>
      </w:r>
      <w:r>
        <w:rPr>
          <w:rFonts w:ascii="Times New Roman" w:eastAsia="Times New Roman" w:hAnsi="Times New Roman" w:cs="Times New Roman"/>
          <w:sz w:val="24"/>
          <w:szCs w:val="24"/>
        </w:rPr>
        <w:lastRenderedPageBreak/>
        <w:t xml:space="preserve">operated the model on a daily time step. Lake volume was assumed static and inflow volume was assumed equal to outflow volume. Because </w:t>
      </w:r>
      <w:r w:rsidR="002D28EA">
        <w:rPr>
          <w:rFonts w:ascii="Times New Roman" w:eastAsia="Times New Roman" w:hAnsi="Times New Roman" w:cs="Times New Roman"/>
          <w:sz w:val="24"/>
          <w:szCs w:val="24"/>
        </w:rPr>
        <w:t xml:space="preserve">daily </w:t>
      </w:r>
      <w:r>
        <w:rPr>
          <w:rFonts w:ascii="Times New Roman" w:eastAsia="Times New Roman" w:hAnsi="Times New Roman" w:cs="Times New Roman"/>
          <w:sz w:val="24"/>
          <w:szCs w:val="24"/>
        </w:rPr>
        <w:t>observational data</w:t>
      </w:r>
      <w:r w:rsidR="00261DF2">
        <w:rPr>
          <w:rFonts w:ascii="Times New Roman" w:eastAsia="Times New Roman" w:hAnsi="Times New Roman" w:cs="Times New Roman"/>
          <w:sz w:val="24"/>
          <w:szCs w:val="24"/>
        </w:rPr>
        <w:t xml:space="preserve"> of inflow DOC, in-lake ChlA, </w:t>
      </w:r>
      <w:r w:rsidR="00DF5DF6">
        <w:rPr>
          <w:rFonts w:ascii="Times New Roman" w:eastAsia="Times New Roman" w:hAnsi="Times New Roman" w:cs="Times New Roman"/>
          <w:sz w:val="24"/>
          <w:szCs w:val="24"/>
        </w:rPr>
        <w:t>S</w:t>
      </w:r>
      <w:r w:rsidR="00261DF2">
        <w:rPr>
          <w:rFonts w:ascii="Times New Roman" w:eastAsia="Times New Roman" w:hAnsi="Times New Roman" w:cs="Times New Roman"/>
          <w:sz w:val="24"/>
          <w:szCs w:val="24"/>
        </w:rPr>
        <w:t>ecchi depth, and temperature</w:t>
      </w:r>
      <w:r>
        <w:rPr>
          <w:rFonts w:ascii="Times New Roman" w:eastAsia="Times New Roman" w:hAnsi="Times New Roman" w:cs="Times New Roman"/>
          <w:sz w:val="24"/>
          <w:szCs w:val="24"/>
        </w:rPr>
        <w:t xml:space="preserve"> were not always available (i.e</w:t>
      </w:r>
      <w:r w:rsidR="00CD5D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weekly to bi-weekly for some lakes), we </w:t>
      </w:r>
      <w:r w:rsidR="00C30946">
        <w:rPr>
          <w:rFonts w:ascii="Times New Roman" w:eastAsia="Times New Roman" w:hAnsi="Times New Roman" w:cs="Times New Roman"/>
          <w:sz w:val="24"/>
          <w:szCs w:val="24"/>
        </w:rPr>
        <w:t>gap-filled to a daily time step</w:t>
      </w:r>
      <w:r>
        <w:rPr>
          <w:rFonts w:ascii="Times New Roman" w:eastAsia="Times New Roman" w:hAnsi="Times New Roman" w:cs="Times New Roman"/>
          <w:sz w:val="24"/>
          <w:szCs w:val="24"/>
        </w:rPr>
        <w:t xml:space="preserve"> using linear interpolations</w:t>
      </w:r>
      <w:r w:rsidR="00B85B77">
        <w:rPr>
          <w:rFonts w:ascii="Times New Roman" w:eastAsia="Times New Roman" w:hAnsi="Times New Roman" w:cs="Times New Roman"/>
          <w:sz w:val="24"/>
          <w:szCs w:val="24"/>
        </w:rPr>
        <w:t xml:space="preserve">, </w:t>
      </w:r>
      <w:r w:rsidR="00C30946">
        <w:rPr>
          <w:rFonts w:ascii="Times New Roman" w:eastAsia="Times New Roman" w:hAnsi="Times New Roman" w:cs="Times New Roman"/>
          <w:sz w:val="24"/>
          <w:szCs w:val="24"/>
        </w:rPr>
        <w:t>except for precipitation</w:t>
      </w:r>
      <w:r w:rsidR="00B85B77">
        <w:rPr>
          <w:rFonts w:ascii="Times New Roman" w:eastAsia="Times New Roman" w:hAnsi="Times New Roman" w:cs="Times New Roman"/>
          <w:sz w:val="24"/>
          <w:szCs w:val="24"/>
        </w:rPr>
        <w:t>,</w:t>
      </w:r>
      <w:r w:rsidR="00C30946">
        <w:rPr>
          <w:rFonts w:ascii="Times New Roman" w:eastAsia="Times New Roman" w:hAnsi="Times New Roman" w:cs="Times New Roman"/>
          <w:sz w:val="24"/>
          <w:szCs w:val="24"/>
        </w:rPr>
        <w:t xml:space="preserve"> which was assume</w:t>
      </w:r>
      <w:r w:rsidR="00DF5DF6">
        <w:rPr>
          <w:rFonts w:ascii="Times New Roman" w:eastAsia="Times New Roman" w:hAnsi="Times New Roman" w:cs="Times New Roman"/>
          <w:sz w:val="24"/>
          <w:szCs w:val="24"/>
        </w:rPr>
        <w:t>d</w:t>
      </w:r>
      <w:r w:rsidR="00C30946">
        <w:rPr>
          <w:rFonts w:ascii="Times New Roman" w:eastAsia="Times New Roman" w:hAnsi="Times New Roman" w:cs="Times New Roman"/>
          <w:sz w:val="24"/>
          <w:szCs w:val="24"/>
        </w:rPr>
        <w:t xml:space="preserve"> zero for missing data.</w:t>
      </w:r>
      <w:r>
        <w:rPr>
          <w:rFonts w:ascii="Times New Roman" w:eastAsia="Times New Roman" w:hAnsi="Times New Roman" w:cs="Times New Roman"/>
          <w:sz w:val="24"/>
          <w:szCs w:val="24"/>
        </w:rPr>
        <w:t xml:space="preserve"> </w:t>
      </w:r>
      <w:r w:rsidR="00080925">
        <w:rPr>
          <w:rFonts w:ascii="Times New Roman" w:eastAsia="Times New Roman" w:hAnsi="Times New Roman" w:cs="Times New Roman"/>
          <w:sz w:val="24"/>
          <w:szCs w:val="24"/>
        </w:rPr>
        <w:t xml:space="preserve">A small amount of water relative to lake volume evaporates depending on seasonal weather conditions, but we did not account for this process. </w:t>
      </w:r>
      <w:r>
        <w:rPr>
          <w:rFonts w:ascii="Times New Roman" w:eastAsia="Times New Roman" w:hAnsi="Times New Roman" w:cs="Times New Roman"/>
          <w:sz w:val="24"/>
          <w:szCs w:val="24"/>
        </w:rPr>
        <w:t>To account for the absence of winter data at Toolik, we set inflow DOC to 0 when the main inflow (Toolik Inlet) was frozen (S2). We summarized static and calibrated model parameters in Table 2. We developed the model using R version 3.3.2.</w:t>
      </w:r>
    </w:p>
    <w:p w14:paraId="175D9C2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1" w:name="_e3qajp1968u" w:colFirst="0" w:colLast="0"/>
      <w:bookmarkEnd w:id="31"/>
      <w:r>
        <w:rPr>
          <w:rFonts w:ascii="Times New Roman" w:eastAsia="Times New Roman" w:hAnsi="Times New Roman" w:cs="Times New Roman"/>
          <w:i/>
          <w:sz w:val="24"/>
          <w:szCs w:val="24"/>
        </w:rPr>
        <w:t>Allochthonous DOC and POC</w:t>
      </w:r>
    </w:p>
    <w:p w14:paraId="7D3C75D5" w14:textId="6CA8C2A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Allochthonous DOC </w:t>
      </w:r>
      <w:r w:rsidR="002D28EA">
        <w:rPr>
          <w:rFonts w:ascii="Times New Roman" w:eastAsia="Times New Roman" w:hAnsi="Times New Roman" w:cs="Times New Roman"/>
          <w:sz w:val="24"/>
          <w:szCs w:val="24"/>
        </w:rPr>
        <w:t xml:space="preserve">load </w:t>
      </w:r>
      <w:r>
        <w:rPr>
          <w:rFonts w:ascii="Times New Roman" w:eastAsia="Times New Roman" w:hAnsi="Times New Roman" w:cs="Times New Roman"/>
          <w:sz w:val="24"/>
          <w:szCs w:val="24"/>
        </w:rPr>
        <w:t>(DOC</w:t>
      </w:r>
      <w:r>
        <w:rPr>
          <w:rFonts w:ascii="Times New Roman" w:eastAsia="Times New Roman" w:hAnsi="Times New Roman" w:cs="Times New Roman"/>
          <w:sz w:val="24"/>
          <w:szCs w:val="24"/>
          <w:vertAlign w:val="subscript"/>
        </w:rPr>
        <w:t>alloch</w:t>
      </w:r>
      <w:r w:rsidR="002D28E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was calculated as a combined function of 1) stream load, 2) precipitation load, 3) wetland load</w:t>
      </w:r>
      <w:r w:rsidR="00C65AE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4) groundwater load. POC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(5) is the sum of an aerial load based </w:t>
      </w:r>
      <w:r w:rsidR="002D28EA">
        <w:rPr>
          <w:rFonts w:ascii="Times New Roman" w:eastAsia="Times New Roman" w:hAnsi="Times New Roman" w:cs="Times New Roman"/>
          <w:sz w:val="24"/>
          <w:szCs w:val="24"/>
        </w:rPr>
        <w:t xml:space="preserve">on canopy cover and </w:t>
      </w:r>
      <w:r>
        <w:rPr>
          <w:rFonts w:ascii="Times New Roman" w:eastAsia="Times New Roman" w:hAnsi="Times New Roman" w:cs="Times New Roman"/>
          <w:sz w:val="24"/>
          <w:szCs w:val="24"/>
        </w:rPr>
        <w:t>10% of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w:t>
      </w:r>
    </w:p>
    <w:p w14:paraId="13815B47" w14:textId="777777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1) Daily surface water inflow discharge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s</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was generally available for the main tributaries of all lakes. Inflow DOC concentration (DOC SW;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was calculated as a product of discharge volume and measured concentration (Table 3: Eq. 1a). This variable was one of the least frequently measured variables for our study lakes. When inflow DOC data were not available for all tributaries, DOC contributions for each tributary were estimated based on the proportion of total inflow volume and the assumption that inflow DOC concentration was the same in all tributaries. </w:t>
      </w:r>
    </w:p>
    <w:p w14:paraId="64975FAC" w14:textId="58BAD36B"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2) DOC loads from precipitation were calculated as the product of lake surface area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and daily precipitation (mm) measured at the weather station nearest to each lake (Table 3: Eq. </w:t>
      </w:r>
      <w:r>
        <w:rPr>
          <w:rFonts w:ascii="Times New Roman" w:eastAsia="Times New Roman" w:hAnsi="Times New Roman" w:cs="Times New Roman"/>
          <w:sz w:val="24"/>
          <w:szCs w:val="24"/>
        </w:rPr>
        <w:lastRenderedPageBreak/>
        <w:t>1b-c). The concentration of DOC in precipitation was set to 2 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(Hanson et al. 2014) (Table 2</w:t>
      </w:r>
      <w:r w:rsidR="00AD6663">
        <w:rPr>
          <w:rFonts w:ascii="Times New Roman" w:eastAsia="Times New Roman" w:hAnsi="Times New Roman" w:cs="Times New Roman"/>
          <w:sz w:val="24"/>
          <w:szCs w:val="24"/>
        </w:rPr>
        <w:t>: DOC_precip_conc</w:t>
      </w:r>
      <w:r>
        <w:rPr>
          <w:rFonts w:ascii="Times New Roman" w:eastAsia="Times New Roman" w:hAnsi="Times New Roman" w:cs="Times New Roman"/>
          <w:sz w:val="24"/>
          <w:szCs w:val="24"/>
        </w:rPr>
        <w:t>).</w:t>
      </w:r>
    </w:p>
    <w:p w14:paraId="1E3E421F" w14:textId="5FB94374"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Contributions of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OC from shoreline-adjacent wetlands were estimated using GIS and publicly available spatial datasets (S2). We focused on wetlands adjacent</w:t>
      </w:r>
      <w:r w:rsidR="002D28EA">
        <w:rPr>
          <w:rFonts w:ascii="Times New Roman" w:eastAsia="Times New Roman" w:hAnsi="Times New Roman" w:cs="Times New Roman"/>
          <w:sz w:val="24"/>
          <w:szCs w:val="24"/>
        </w:rPr>
        <w:t xml:space="preserve"> to the shoreline because they </w:t>
      </w:r>
      <w:r>
        <w:rPr>
          <w:rFonts w:ascii="Times New Roman" w:eastAsia="Times New Roman" w:hAnsi="Times New Roman" w:cs="Times New Roman"/>
          <w:sz w:val="24"/>
          <w:szCs w:val="24"/>
        </w:rPr>
        <w:t xml:space="preserve">contribute the vast majority of wetland-derived </w:t>
      </w:r>
      <w:r w:rsidR="00C65AEE">
        <w:rPr>
          <w:rFonts w:ascii="Times New Roman" w:eastAsia="Times New Roman" w:hAnsi="Times New Roman" w:cs="Times New Roman"/>
          <w:sz w:val="24"/>
          <w:szCs w:val="24"/>
        </w:rPr>
        <w:t>D</w:t>
      </w:r>
      <w:r>
        <w:rPr>
          <w:rFonts w:ascii="Times New Roman" w:eastAsia="Times New Roman" w:hAnsi="Times New Roman" w:cs="Times New Roman"/>
          <w:sz w:val="24"/>
          <w:szCs w:val="24"/>
        </w:rPr>
        <w:t xml:space="preserve">OC to lakes; distant wetlands contribute negligible </w:t>
      </w:r>
      <w:r w:rsidR="00E24120">
        <w:rPr>
          <w:rFonts w:ascii="Times New Roman" w:eastAsia="Times New Roman" w:hAnsi="Times New Roman" w:cs="Times New Roman"/>
          <w:sz w:val="24"/>
          <w:szCs w:val="24"/>
        </w:rPr>
        <w:t>D</w:t>
      </w:r>
      <w:r>
        <w:rPr>
          <w:rFonts w:ascii="Times New Roman" w:eastAsia="Times New Roman" w:hAnsi="Times New Roman" w:cs="Times New Roman"/>
          <w:sz w:val="24"/>
          <w:szCs w:val="24"/>
        </w:rPr>
        <w:t>OC that is not transported via streams (Hanson et al. 2014). DOC contribution of wetlands was calculated by multiplying the proportion of lake shoreline covered by wetlands (</w:t>
      </w:r>
      <w:r w:rsidR="00AD6663">
        <w:rPr>
          <w:rFonts w:ascii="Times New Roman" w:eastAsia="Times New Roman" w:hAnsi="Times New Roman" w:cs="Times New Roman"/>
          <w:sz w:val="24"/>
          <w:szCs w:val="24"/>
        </w:rPr>
        <w:t>Table 2: PropWetland</w:t>
      </w:r>
      <w:r>
        <w:rPr>
          <w:rFonts w:ascii="Times New Roman" w:eastAsia="Times New Roman" w:hAnsi="Times New Roman" w:cs="Times New Roman"/>
          <w:sz w:val="24"/>
          <w:szCs w:val="24"/>
        </w:rPr>
        <w:t>) by lake perimeter (m), and then multiplying this value by a static parameter representing wetland DOC in g/m shoreline/day (Table 3: Eq. 1d).</w:t>
      </w:r>
    </w:p>
    <w:p w14:paraId="557B63AC" w14:textId="377FCD69"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4) Lake-specific groundwater inflow volume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and DOC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were not available for any lake. The proportion of inflow resulting from groundwater in our stu</w:t>
      </w:r>
      <w:r w:rsidR="00E24120">
        <w:rPr>
          <w:rFonts w:ascii="Times New Roman" w:eastAsia="Times New Roman" w:hAnsi="Times New Roman" w:cs="Times New Roman"/>
          <w:sz w:val="24"/>
          <w:szCs w:val="24"/>
        </w:rPr>
        <w:t>dy lakes ranged from (0-19%) (S2</w:t>
      </w:r>
      <w:r>
        <w:rPr>
          <w:rFonts w:ascii="Times New Roman" w:eastAsia="Times New Roman" w:hAnsi="Times New Roman" w:cs="Times New Roman"/>
          <w:sz w:val="24"/>
          <w:szCs w:val="24"/>
        </w:rPr>
        <w:t>) and groundwater DOC concentration was assumed to be 10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(Hanson et al. 2014) (Table 2</w:t>
      </w:r>
      <w:r w:rsidR="00AD6663">
        <w:rPr>
          <w:rFonts w:ascii="Times New Roman" w:eastAsia="Times New Roman" w:hAnsi="Times New Roman" w:cs="Times New Roman"/>
          <w:sz w:val="24"/>
          <w:szCs w:val="24"/>
        </w:rPr>
        <w:t>: DOC_GW</w:t>
      </w:r>
      <w:r>
        <w:rPr>
          <w:rFonts w:ascii="Times New Roman" w:eastAsia="Times New Roman" w:hAnsi="Times New Roman" w:cs="Times New Roman"/>
          <w:sz w:val="24"/>
          <w:szCs w:val="24"/>
        </w:rPr>
        <w:t xml:space="preserve">). The contribution of groundwater to the allochthonous DOC load was therefore calculated as the product of DOC concentration and a percentage of total surface inflow (groundwater inflow rate) (Table 3: Eq. 1e). </w:t>
      </w:r>
    </w:p>
    <w:p w14:paraId="79AB911A" w14:textId="193F3488"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5) We calculated the contribution of all adjacent forests, including coniferous, deciduous, and mixed stands (POC canopy), to the OC budget via litterfall by multiplying the proportion of lake shoreline covered by forests (</w:t>
      </w:r>
      <w:r w:rsidR="00AD6663">
        <w:rPr>
          <w:rFonts w:ascii="Times New Roman" w:eastAsia="Times New Roman" w:hAnsi="Times New Roman" w:cs="Times New Roman"/>
          <w:sz w:val="24"/>
          <w:szCs w:val="24"/>
        </w:rPr>
        <w:t>Table 2: PropCanopy</w:t>
      </w:r>
      <w:r>
        <w:rPr>
          <w:rFonts w:ascii="Times New Roman" w:eastAsia="Times New Roman" w:hAnsi="Times New Roman" w:cs="Times New Roman"/>
          <w:sz w:val="24"/>
          <w:szCs w:val="24"/>
        </w:rPr>
        <w:t>) by lake perimeter (m), and multiplying this value by an aerial POC rate of 1 g m shoreline</w:t>
      </w:r>
      <w:r>
        <w:rPr>
          <w:rFonts w:ascii="Times New Roman" w:eastAsia="Times New Roman" w:hAnsi="Times New Roman" w:cs="Times New Roman"/>
          <w:sz w:val="24"/>
          <w:szCs w:val="24"/>
          <w:vertAlign w:val="superscript"/>
        </w:rPr>
        <w:t xml:space="preserve">-1 </w:t>
      </w:r>
      <w:r>
        <w:rPr>
          <w:rFonts w:ascii="Times New Roman" w:eastAsia="Times New Roman" w:hAnsi="Times New Roman" w:cs="Times New Roman"/>
          <w:sz w:val="24"/>
          <w:szCs w:val="24"/>
        </w:rPr>
        <w:t>day</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1f) (Hanson et al. 2014). </w:t>
      </w:r>
    </w:p>
    <w:p w14:paraId="45EA878F"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2" w:name="_6mc5pfc13zyv" w:colFirst="0" w:colLast="0"/>
      <w:bookmarkEnd w:id="32"/>
      <w:r>
        <w:rPr>
          <w:rFonts w:ascii="Times New Roman" w:eastAsia="Times New Roman" w:hAnsi="Times New Roman" w:cs="Times New Roman"/>
          <w:i/>
          <w:color w:val="000000"/>
          <w:sz w:val="24"/>
          <w:szCs w:val="24"/>
        </w:rPr>
        <w:t xml:space="preserve">Autochthonous DOC and POC: primary production </w:t>
      </w:r>
    </w:p>
    <w:p w14:paraId="515F4F31" w14:textId="35D7080D" w:rsidR="0032009C" w:rsidRDefault="00B80037">
      <w:pPr>
        <w:spacing w:line="480" w:lineRule="auto"/>
        <w:ind w:firstLine="720"/>
        <w:rPr>
          <w:rFonts w:ascii="Times New Roman" w:eastAsia="Times New Roman" w:hAnsi="Times New Roman" w:cs="Times New Roman"/>
          <w:i/>
          <w:sz w:val="24"/>
          <w:szCs w:val="24"/>
        </w:rPr>
      </w:pPr>
      <w:r>
        <w:rPr>
          <w:rFonts w:ascii="Times New Roman" w:eastAsia="Times New Roman" w:hAnsi="Times New Roman" w:cs="Times New Roman"/>
          <w:sz w:val="24"/>
          <w:szCs w:val="24"/>
        </w:rPr>
        <w:t>Autochthonous OC production as GPP was modeled as a function of ChlA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or TP (ug L</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(if ChlA was unavailable) and surface water temperature (°C) per Morin et al. (1999) (Table 3: Eq. 2a). This empirical statistical model was based on observational temperature and </w:t>
      </w:r>
      <w:r>
        <w:rPr>
          <w:rFonts w:ascii="Times New Roman" w:eastAsia="Times New Roman" w:hAnsi="Times New Roman" w:cs="Times New Roman"/>
          <w:sz w:val="24"/>
          <w:szCs w:val="24"/>
        </w:rPr>
        <w:lastRenderedPageBreak/>
        <w:t>ChlA data that ranged from 5-</w:t>
      </w:r>
      <w:r w:rsidRPr="00F55FEA">
        <w:rPr>
          <w:rFonts w:ascii="Times New Roman" w:eastAsia="Times New Roman" w:hAnsi="Times New Roman" w:cs="Times New Roman"/>
          <w:sz w:val="24"/>
          <w:szCs w:val="24"/>
        </w:rPr>
        <w:t xml:space="preserve">25 </w:t>
      </w:r>
      <w:r w:rsidR="00F55FEA" w:rsidRP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C and 1-1000 mg m</w:t>
      </w:r>
      <w:r w:rsidR="004271D5">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respectively. Since this model d</w:t>
      </w:r>
      <w:r w:rsidR="00E24120">
        <w:rPr>
          <w:rFonts w:ascii="Times New Roman" w:eastAsia="Times New Roman" w:hAnsi="Times New Roman" w:cs="Times New Roman"/>
          <w:sz w:val="24"/>
          <w:szCs w:val="24"/>
        </w:rPr>
        <w:t>id</w:t>
      </w:r>
      <w:r>
        <w:rPr>
          <w:rFonts w:ascii="Times New Roman" w:eastAsia="Times New Roman" w:hAnsi="Times New Roman" w:cs="Times New Roman"/>
          <w:sz w:val="24"/>
          <w:szCs w:val="24"/>
        </w:rPr>
        <w:t xml:space="preserve"> not predict GPP well for winter-temperatures, we set GPP to zero if surface water temperatures were &lt; 4 </w:t>
      </w:r>
      <w:r w:rsidR="00E24120">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C. ChlA and TP concentrations were converted from volume to areal units by multiplying by photic depth, which was estimated from Secchi depth (m; Wetzel 1975). Autotrophic respiration (</w:t>
      </w:r>
      <w:r w:rsidR="00F55FEA">
        <w:rPr>
          <w:rFonts w:ascii="Times New Roman" w:eastAsia="Times New Roman" w:hAnsi="Times New Roman" w:cs="Times New Roman"/>
          <w:sz w:val="24"/>
          <w:szCs w:val="24"/>
        </w:rPr>
        <w:t>Table 2: R_autotroph</w:t>
      </w:r>
      <w:r>
        <w:rPr>
          <w:rFonts w:ascii="Times New Roman" w:eastAsia="Times New Roman" w:hAnsi="Times New Roman" w:cs="Times New Roman"/>
          <w:sz w:val="24"/>
          <w:szCs w:val="24"/>
        </w:rPr>
        <w:t>) was assumed to equal 80% of total GPP; therefore, net primary production (NPP) was set equal to 20% of GPP (Quay et al. 1986, Cole et al. 2002, Hanson et al. 2004) (Table 3: Eqs. 2b-2d). NPP was partitioned into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fractions using the Pace and Prairie (2005) estimate that 40-70% (as a function of ChlA) of NPP is respired and therefore must be converted to DOC. The resulting rates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production were then applied to the whole-lake carbon balance by scaling with lake surface area (Table 3: Eqs. 2e-f). </w:t>
      </w:r>
    </w:p>
    <w:p w14:paraId="506DE743" w14:textId="539A99CF"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Heterotrophic respiration was calculated as a function of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concentration (g 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in the photic zone, epilimnion temperature</w:t>
      </w:r>
      <w:r w:rsidR="004E3080">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two free parameters: Respiration_autoch and Respiration_alloch (Table 2, Table 3: Eqs</w:t>
      </w:r>
      <w:r w:rsidR="00F55FE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2g-h). Respiration_alloch was constrained between 0.0003 and 0.03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based on the range of OC decomposition rates for inland waters with residence times between 1-10 years presented in Catalan et al. (2016). Since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is more autochthonous than DOC</w:t>
      </w:r>
      <w:r>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in lakes (</w:t>
      </w:r>
      <w:commentRangeStart w:id="33"/>
      <w:r>
        <w:rPr>
          <w:rFonts w:ascii="Times New Roman" w:eastAsia="Times New Roman" w:hAnsi="Times New Roman" w:cs="Times New Roman"/>
          <w:sz w:val="24"/>
          <w:szCs w:val="24"/>
        </w:rPr>
        <w:t>add some citations</w:t>
      </w:r>
      <w:commentRangeEnd w:id="33"/>
      <w:r w:rsidR="00F55FEA">
        <w:rPr>
          <w:rStyle w:val="CommentReference"/>
        </w:rPr>
        <w:commentReference w:id="33"/>
      </w:r>
      <w:r>
        <w:rPr>
          <w:rFonts w:ascii="Times New Roman" w:eastAsia="Times New Roman" w:hAnsi="Times New Roman" w:cs="Times New Roman"/>
          <w:sz w:val="24"/>
          <w:szCs w:val="24"/>
        </w:rPr>
        <w:t>), Respiration_autoch was constrained between 0.03 and 0.3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p>
    <w:p w14:paraId="234DD4BA" w14:textId="77777777" w:rsidR="0032009C" w:rsidRDefault="00B80037">
      <w:pPr>
        <w:pStyle w:val="Heading3"/>
        <w:spacing w:after="0" w:line="480" w:lineRule="auto"/>
        <w:contextualSpacing w:val="0"/>
        <w:rPr>
          <w:rFonts w:ascii="Times New Roman" w:eastAsia="Times New Roman" w:hAnsi="Times New Roman" w:cs="Times New Roman"/>
          <w:i/>
          <w:color w:val="000000"/>
          <w:sz w:val="24"/>
          <w:szCs w:val="24"/>
        </w:rPr>
      </w:pPr>
      <w:bookmarkStart w:id="34" w:name="_ny5h27mmaq7k" w:colFirst="0" w:colLast="0"/>
      <w:bookmarkEnd w:id="34"/>
      <w:r>
        <w:rPr>
          <w:rFonts w:ascii="Times New Roman" w:eastAsia="Times New Roman" w:hAnsi="Times New Roman" w:cs="Times New Roman"/>
          <w:i/>
          <w:color w:val="000000"/>
          <w:sz w:val="24"/>
          <w:szCs w:val="24"/>
        </w:rPr>
        <w:t>Burial of POC</w:t>
      </w:r>
    </w:p>
    <w:p w14:paraId="35DF9375" w14:textId="145DBA0C" w:rsidR="00A55681" w:rsidRDefault="00B80037" w:rsidP="007811FB">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At each time step, a small proportion of POC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and POC</w:t>
      </w:r>
      <w:r>
        <w:rPr>
          <w:rFonts w:ascii="Times New Roman" w:eastAsia="Times New Roman" w:hAnsi="Times New Roman" w:cs="Times New Roman"/>
          <w:sz w:val="24"/>
          <w:szCs w:val="24"/>
          <w:vertAlign w:val="subscript"/>
        </w:rPr>
        <w:t xml:space="preserve">alloch </w:t>
      </w:r>
      <w:r>
        <w:rPr>
          <w:rFonts w:ascii="Times New Roman" w:eastAsia="Times New Roman" w:hAnsi="Times New Roman" w:cs="Times New Roman"/>
          <w:sz w:val="24"/>
          <w:szCs w:val="24"/>
        </w:rPr>
        <w:t>was allowed to leave the lake via export, and the rest was either buried or leached to DOC</w:t>
      </w:r>
      <w:r>
        <w:rPr>
          <w:rFonts w:ascii="Times New Roman" w:eastAsia="Times New Roman" w:hAnsi="Times New Roman" w:cs="Times New Roman"/>
          <w:sz w:val="24"/>
          <w:szCs w:val="24"/>
          <w:vertAlign w:val="subscript"/>
        </w:rPr>
        <w:t>auto</w:t>
      </w:r>
      <w:r>
        <w:rPr>
          <w:rFonts w:ascii="Times New Roman" w:eastAsia="Times New Roman" w:hAnsi="Times New Roman" w:cs="Times New Roman"/>
          <w:sz w:val="24"/>
          <w:szCs w:val="24"/>
        </w:rPr>
        <w:t xml:space="preserve"> based on the Burial_autoch and Burial_alloch parameters (Table 2, Table 3: Eqs. 3c-h). Given the uncertainty</w:t>
      </w:r>
      <w:r w:rsidR="001D3328">
        <w:rPr>
          <w:rFonts w:ascii="Times New Roman" w:eastAsia="Times New Roman" w:hAnsi="Times New Roman" w:cs="Times New Roman"/>
          <w:sz w:val="24"/>
          <w:szCs w:val="24"/>
        </w:rPr>
        <w:t xml:space="preserve"> associated with estimating </w:t>
      </w:r>
      <w:r>
        <w:rPr>
          <w:rFonts w:ascii="Times New Roman" w:eastAsia="Times New Roman" w:hAnsi="Times New Roman" w:cs="Times New Roman"/>
          <w:sz w:val="24"/>
          <w:szCs w:val="24"/>
        </w:rPr>
        <w:t xml:space="preserve">burial, burial parameters were treated as a free calibration parameter in the </w:t>
      </w:r>
      <w:r>
        <w:rPr>
          <w:rFonts w:ascii="Times New Roman" w:eastAsia="Times New Roman" w:hAnsi="Times New Roman" w:cs="Times New Roman"/>
          <w:sz w:val="24"/>
          <w:szCs w:val="24"/>
        </w:rPr>
        <w:lastRenderedPageBreak/>
        <w:t xml:space="preserve">model and allowed to vary as a proportion between 0 (no burial of POC) and 1 (all POC is buried). This simple approach allowed burial to function as the expected feedback mechanism to high POC loads from inflows and/or primary production without the need for highly uncertain gross </w:t>
      </w:r>
      <w:r w:rsidR="001D3328">
        <w:rPr>
          <w:rFonts w:ascii="Times New Roman" w:eastAsia="Times New Roman" w:hAnsi="Times New Roman" w:cs="Times New Roman"/>
          <w:sz w:val="24"/>
          <w:szCs w:val="24"/>
        </w:rPr>
        <w:t>burial</w:t>
      </w:r>
      <w:r>
        <w:rPr>
          <w:rFonts w:ascii="Times New Roman" w:eastAsia="Times New Roman" w:hAnsi="Times New Roman" w:cs="Times New Roman"/>
          <w:sz w:val="24"/>
          <w:szCs w:val="24"/>
        </w:rPr>
        <w:t xml:space="preserve"> and resuspension estimates. </w:t>
      </w:r>
    </w:p>
    <w:p w14:paraId="337D2C3B" w14:textId="77777777" w:rsidR="00A55681" w:rsidRDefault="00A55681">
      <w:pPr>
        <w:spacing w:line="480" w:lineRule="auto"/>
        <w:ind w:firstLine="720"/>
        <w:rPr>
          <w:rFonts w:ascii="Times New Roman" w:eastAsia="Times New Roman" w:hAnsi="Times New Roman" w:cs="Times New Roman"/>
          <w:sz w:val="24"/>
          <w:szCs w:val="24"/>
        </w:rPr>
      </w:pPr>
    </w:p>
    <w:p w14:paraId="598DC9E6"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5" w:name="_l03fr54i2e0u" w:colFirst="0" w:colLast="0"/>
      <w:bookmarkEnd w:id="35"/>
      <w:r>
        <w:rPr>
          <w:rFonts w:ascii="Times New Roman" w:eastAsia="Times New Roman" w:hAnsi="Times New Roman" w:cs="Times New Roman"/>
          <w:i/>
          <w:sz w:val="24"/>
          <w:szCs w:val="24"/>
        </w:rPr>
        <w:t xml:space="preserve">Model output and calibration </w:t>
      </w:r>
    </w:p>
    <w:p w14:paraId="2F876694" w14:textId="35B1EBB4"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ab/>
      </w:r>
      <w:r>
        <w:rPr>
          <w:rFonts w:ascii="Times New Roman" w:eastAsia="Times New Roman" w:hAnsi="Times New Roman" w:cs="Times New Roman"/>
          <w:sz w:val="24"/>
          <w:szCs w:val="24"/>
        </w:rPr>
        <w:t xml:space="preserve">All fluxes and loads of DOC and POC were tracked at </w:t>
      </w:r>
      <w:r w:rsidR="007811FB">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daily time step. Net ecosystem production (NEP) was calculated as the difference between NPP and heterotrophic respiration (Table 3: Eq. 4a). F</w:t>
      </w:r>
      <w:r>
        <w:rPr>
          <w:rFonts w:ascii="Times New Roman" w:eastAsia="Times New Roman" w:hAnsi="Times New Roman" w:cs="Times New Roman"/>
          <w:sz w:val="24"/>
          <w:szCs w:val="24"/>
          <w:vertAlign w:val="subscript"/>
        </w:rPr>
        <w:t>atm</w:t>
      </w:r>
      <w:r>
        <w:rPr>
          <w:rFonts w:ascii="Times New Roman" w:eastAsia="Times New Roman" w:hAnsi="Times New Roman" w:cs="Times New Roman"/>
          <w:sz w:val="24"/>
          <w:szCs w:val="24"/>
        </w:rPr>
        <w:t xml:space="preserve"> (atmospheric flux rate) was calculated as k</w:t>
      </w:r>
      <w:r w:rsidR="00080925">
        <w:rPr>
          <w:rFonts w:ascii="Times New Roman" w:eastAsia="Times New Roman" w:hAnsi="Times New Roman" w:cs="Times New Roman"/>
          <w:sz w:val="24"/>
          <w:szCs w:val="24"/>
        </w:rPr>
        <w:t xml:space="preserve"> </w:t>
      </w:r>
      <w:r w:rsidR="002529BF">
        <w:rPr>
          <w:rFonts w:ascii="Times New Roman" w:eastAsia="Times New Roman" w:hAnsi="Times New Roman" w:cs="Times New Roman"/>
          <w:sz w:val="24"/>
          <w:szCs w:val="24"/>
        </w:rPr>
        <w:sym w:font="Symbol" w:char="F0B4"/>
      </w:r>
      <w:r w:rsidR="0008092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(DO</w:t>
      </w:r>
      <w:r>
        <w:rPr>
          <w:rFonts w:ascii="Times New Roman" w:eastAsia="Times New Roman" w:hAnsi="Times New Roman" w:cs="Times New Roman"/>
          <w:sz w:val="24"/>
          <w:szCs w:val="24"/>
          <w:vertAlign w:val="subscript"/>
        </w:rPr>
        <w:t>conc</w:t>
      </w:r>
      <w:r>
        <w:rPr>
          <w:rFonts w:ascii="Times New Roman" w:eastAsia="Times New Roman" w:hAnsi="Times New Roman" w:cs="Times New Roman"/>
          <w:sz w:val="24"/>
          <w:szCs w:val="24"/>
        </w:rPr>
        <w:t xml:space="preserve"> -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The mix</w:t>
      </w:r>
      <w:r w:rsidR="00342DAD">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(Z</w:t>
      </w:r>
      <w:r>
        <w:rPr>
          <w:rFonts w:ascii="Times New Roman" w:eastAsia="Times New Roman" w:hAnsi="Times New Roman" w:cs="Times New Roman"/>
          <w:sz w:val="24"/>
          <w:szCs w:val="24"/>
          <w:vertAlign w:val="subscript"/>
        </w:rPr>
        <w:t>mix</w:t>
      </w:r>
      <w:r>
        <w:rPr>
          <w:rFonts w:ascii="Times New Roman" w:eastAsia="Times New Roman" w:hAnsi="Times New Roman" w:cs="Times New Roman"/>
          <w:sz w:val="24"/>
          <w:szCs w:val="24"/>
        </w:rPr>
        <w:t>) was set equal to half the photic depth</w:t>
      </w:r>
      <w:r w:rsidR="001D3328">
        <w:rPr>
          <w:rFonts w:ascii="Times New Roman" w:eastAsia="Times New Roman" w:hAnsi="Times New Roman" w:cs="Times New Roman"/>
          <w:sz w:val="24"/>
          <w:szCs w:val="24"/>
        </w:rPr>
        <w:t xml:space="preserve"> (m)</w:t>
      </w:r>
      <w:r>
        <w:rPr>
          <w:rFonts w:ascii="Times New Roman" w:eastAsia="Times New Roman" w:hAnsi="Times New Roman" w:cs="Times New Roman"/>
          <w:sz w:val="24"/>
          <w:szCs w:val="24"/>
        </w:rPr>
        <w:t xml:space="preserve"> and </w:t>
      </w:r>
      <w:r w:rsidR="007811FB">
        <w:rPr>
          <w:rFonts w:ascii="Times New Roman" w:eastAsia="Times New Roman" w:hAnsi="Times New Roman" w:cs="Times New Roman"/>
          <w:sz w:val="24"/>
          <w:szCs w:val="24"/>
        </w:rPr>
        <w:t>the piston velocity (</w:t>
      </w:r>
      <w:r>
        <w:rPr>
          <w:rFonts w:ascii="Times New Roman" w:eastAsia="Times New Roman" w:hAnsi="Times New Roman" w:cs="Times New Roman"/>
          <w:sz w:val="24"/>
          <w:szCs w:val="24"/>
        </w:rPr>
        <w:t>k</w:t>
      </w:r>
      <w:r w:rsidR="007811F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was set at 0.7 m d</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(Table 3: Eq. 4b) The saturation of DO (DO</w:t>
      </w:r>
      <w:r>
        <w:rPr>
          <w:rFonts w:ascii="Times New Roman" w:eastAsia="Times New Roman" w:hAnsi="Times New Roman" w:cs="Times New Roman"/>
          <w:sz w:val="24"/>
          <w:szCs w:val="24"/>
          <w:vertAlign w:val="subscript"/>
        </w:rPr>
        <w:t>sat</w:t>
      </w:r>
      <w:r>
        <w:rPr>
          <w:rFonts w:ascii="Times New Roman" w:eastAsia="Times New Roman" w:hAnsi="Times New Roman" w:cs="Times New Roman"/>
          <w:sz w:val="24"/>
          <w:szCs w:val="24"/>
        </w:rPr>
        <w:t>) is temperature dependent and was determined using the Garcia-Benson method in the LakeMetabolizer R package (Winslow et al. 2016). NEP, F</w:t>
      </w:r>
      <w:r>
        <w:rPr>
          <w:rFonts w:ascii="Times New Roman" w:eastAsia="Times New Roman" w:hAnsi="Times New Roman" w:cs="Times New Roman"/>
          <w:sz w:val="24"/>
          <w:szCs w:val="24"/>
          <w:vertAlign w:val="subscript"/>
        </w:rPr>
        <w:t>atm</w:t>
      </w:r>
      <w:r w:rsidR="00F243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DO were used to calculate the change </w:t>
      </w:r>
      <w:r w:rsidR="001D3328">
        <w:rPr>
          <w:rFonts w:ascii="Times New Roman" w:eastAsia="Times New Roman" w:hAnsi="Times New Roman" w:cs="Times New Roman"/>
          <w:sz w:val="24"/>
          <w:szCs w:val="24"/>
        </w:rPr>
        <w:t>in DO in the surface water</w:t>
      </w:r>
      <w:r>
        <w:rPr>
          <w:rFonts w:ascii="Times New Roman" w:eastAsia="Times New Roman" w:hAnsi="Times New Roman" w:cs="Times New Roman"/>
          <w:sz w:val="24"/>
          <w:szCs w:val="24"/>
        </w:rPr>
        <w:t xml:space="preserve"> (Table 3: Eq. 4c). </w:t>
      </w:r>
    </w:p>
    <w:p w14:paraId="7877166D" w14:textId="756E8E45"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four free parameters in the model (Respiration_autoch, Respiration_alloch, Burial_autoch and Burial_alloch; Table 2) were fit by minimizing the sum of the squared residuals of DOC and DO modeled minus DOC and DO observed (equally weighted by number of observations). The model was fit using a pseudo-random search algorithm in the R package FME (Soetaert and Petzoldt 2010). </w:t>
      </w:r>
      <w:r w:rsidR="001D3328">
        <w:rPr>
          <w:rFonts w:ascii="Times New Roman" w:eastAsia="Times New Roman" w:hAnsi="Times New Roman" w:cs="Times New Roman"/>
          <w:sz w:val="24"/>
          <w:szCs w:val="24"/>
        </w:rPr>
        <w:t xml:space="preserve">Modeled DOC and DO were compared to corresponding observed concentrations using RMSE (root mean square error) and Nash-Sutcliffe efficiency scores for each lake to determine model goodness of fit. </w:t>
      </w:r>
      <w:r>
        <w:rPr>
          <w:rFonts w:ascii="Times New Roman" w:eastAsia="Times New Roman" w:hAnsi="Times New Roman" w:cs="Times New Roman"/>
          <w:sz w:val="24"/>
          <w:szCs w:val="24"/>
        </w:rPr>
        <w:t xml:space="preserve">A sensitivity analysis of each parameter was conducted by allowing the parameter to vary within the set bounds (n=100) while fixing the other three parameters at their calibrated values. </w:t>
      </w:r>
    </w:p>
    <w:p w14:paraId="0BA44B90" w14:textId="77777777" w:rsidR="0032009C" w:rsidRDefault="00B80037">
      <w:pPr>
        <w:spacing w:line="480" w:lineRule="auto"/>
        <w:rPr>
          <w:rFonts w:ascii="Times New Roman" w:eastAsia="Times New Roman" w:hAnsi="Times New Roman" w:cs="Times New Roman"/>
          <w:sz w:val="24"/>
          <w:szCs w:val="24"/>
        </w:rPr>
      </w:pPr>
      <w:commentRangeStart w:id="36"/>
      <w:r>
        <w:rPr>
          <w:rFonts w:ascii="Times New Roman" w:eastAsia="Times New Roman" w:hAnsi="Times New Roman" w:cs="Times New Roman"/>
          <w:i/>
          <w:sz w:val="24"/>
          <w:szCs w:val="24"/>
        </w:rPr>
        <w:lastRenderedPageBreak/>
        <w:t>Bootstrapping</w:t>
      </w:r>
      <w:commentRangeEnd w:id="36"/>
      <w:r w:rsidR="00E44214">
        <w:rPr>
          <w:rStyle w:val="CommentReference"/>
        </w:rPr>
        <w:commentReference w:id="36"/>
      </w:r>
      <w:r>
        <w:rPr>
          <w:rFonts w:ascii="Times New Roman" w:eastAsia="Times New Roman" w:hAnsi="Times New Roman" w:cs="Times New Roman"/>
          <w:i/>
          <w:sz w:val="24"/>
          <w:szCs w:val="24"/>
        </w:rPr>
        <w:t xml:space="preserve"> </w:t>
      </w:r>
    </w:p>
    <w:p w14:paraId="38F37F72"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assessed parameter uncertainty using bootstrapping...</w:t>
      </w:r>
    </w:p>
    <w:p w14:paraId="706D11BA"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37" w:name="_ocy0aysirc6j" w:colFirst="0" w:colLast="0"/>
      <w:bookmarkEnd w:id="37"/>
      <w:r>
        <w:rPr>
          <w:rFonts w:ascii="Times New Roman" w:eastAsia="Times New Roman" w:hAnsi="Times New Roman" w:cs="Times New Roman"/>
          <w:b/>
          <w:sz w:val="24"/>
          <w:szCs w:val="24"/>
        </w:rPr>
        <w:t>RESULTS</w:t>
      </w:r>
    </w:p>
    <w:p w14:paraId="234DFA31"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38" w:name="_5q3azwjwpxro" w:colFirst="0" w:colLast="0"/>
      <w:bookmarkEnd w:id="38"/>
      <w:r>
        <w:rPr>
          <w:rFonts w:ascii="Times New Roman" w:eastAsia="Times New Roman" w:hAnsi="Times New Roman" w:cs="Times New Roman"/>
          <w:i/>
          <w:sz w:val="24"/>
          <w:szCs w:val="24"/>
        </w:rPr>
        <w:t>Model performance, parameter estimates and sensitivity analysis</w:t>
      </w:r>
    </w:p>
    <w:p w14:paraId="0183F9C1" w14:textId="5585C7CB" w:rsidR="0032009C" w:rsidRDefault="00B80037">
      <w:pPr>
        <w:spacing w:line="480" w:lineRule="auto"/>
        <w:ind w:firstLine="720"/>
        <w:rPr>
          <w:rFonts w:ascii="Times New Roman" w:eastAsia="Times New Roman" w:hAnsi="Times New Roman" w:cs="Times New Roman"/>
          <w:sz w:val="24"/>
          <w:szCs w:val="24"/>
        </w:rPr>
      </w:pPr>
      <w:commentRangeStart w:id="39"/>
      <w:r>
        <w:rPr>
          <w:rFonts w:ascii="Times New Roman" w:eastAsia="Times New Roman" w:hAnsi="Times New Roman" w:cs="Times New Roman"/>
          <w:sz w:val="24"/>
          <w:szCs w:val="24"/>
        </w:rPr>
        <w:t xml:space="preserve">Modeled DOC and DO </w:t>
      </w:r>
      <w:commentRangeEnd w:id="39"/>
      <w:r w:rsidR="00191DFF">
        <w:rPr>
          <w:rStyle w:val="CommentReference"/>
        </w:rPr>
        <w:commentReference w:id="39"/>
      </w:r>
      <w:r>
        <w:rPr>
          <w:rFonts w:ascii="Times New Roman" w:eastAsia="Times New Roman" w:hAnsi="Times New Roman" w:cs="Times New Roman"/>
          <w:sz w:val="24"/>
          <w:szCs w:val="24"/>
        </w:rPr>
        <w:t xml:space="preserve">generally </w:t>
      </w:r>
      <w:r w:rsidR="004B4238">
        <w:rPr>
          <w:rFonts w:ascii="Times New Roman" w:eastAsia="Times New Roman" w:hAnsi="Times New Roman" w:cs="Times New Roman"/>
          <w:sz w:val="24"/>
          <w:szCs w:val="24"/>
        </w:rPr>
        <w:t xml:space="preserve">recreated </w:t>
      </w:r>
      <w:r>
        <w:rPr>
          <w:rFonts w:ascii="Times New Roman" w:eastAsia="Times New Roman" w:hAnsi="Times New Roman" w:cs="Times New Roman"/>
          <w:sz w:val="24"/>
          <w:szCs w:val="24"/>
        </w:rPr>
        <w:t>observed temporal patterns across years and study lakes</w:t>
      </w:r>
      <w:r w:rsidR="00BE121D">
        <w:rPr>
          <w:rFonts w:ascii="Times New Roman" w:eastAsia="Times New Roman" w:hAnsi="Times New Roman" w:cs="Times New Roman"/>
          <w:sz w:val="24"/>
          <w:szCs w:val="24"/>
        </w:rPr>
        <w:t xml:space="preserve"> (Fig. 2)</w:t>
      </w:r>
      <w:r>
        <w:rPr>
          <w:rFonts w:ascii="Times New Roman" w:eastAsia="Times New Roman" w:hAnsi="Times New Roman" w:cs="Times New Roman"/>
          <w:sz w:val="24"/>
          <w:szCs w:val="24"/>
        </w:rPr>
        <w:t xml:space="preserve">. RMSE ranged 0.73-1.46 </w:t>
      </w:r>
      <w:r w:rsidR="004E3080">
        <w:rPr>
          <w:rFonts w:ascii="Times New Roman" w:eastAsia="Times New Roman" w:hAnsi="Times New Roman" w:cs="Times New Roman"/>
          <w:sz w:val="24"/>
          <w:szCs w:val="24"/>
        </w:rPr>
        <w:t>mg L</w:t>
      </w:r>
      <w:r w:rsidR="004E3080" w:rsidRPr="004E3080">
        <w:rPr>
          <w:rFonts w:ascii="Times New Roman" w:eastAsia="Times New Roman" w:hAnsi="Times New Roman" w:cs="Times New Roman"/>
          <w:sz w:val="24"/>
          <w:szCs w:val="24"/>
          <w:vertAlign w:val="superscript"/>
        </w:rPr>
        <w:t>-</w:t>
      </w:r>
      <w:r w:rsidR="004E3080">
        <w:rPr>
          <w:rFonts w:ascii="Times New Roman" w:eastAsia="Times New Roman" w:hAnsi="Times New Roman" w:cs="Times New Roman"/>
          <w:sz w:val="24"/>
          <w:szCs w:val="24"/>
        </w:rPr>
        <w:t>¹</w:t>
      </w:r>
      <w:r w:rsidR="00F2436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lakes, demonstrating overall strong goodness of fit for both DOC and DO (Table 4). NSE values ranged 0.69-0.96, indicating that the model accounted for considerably more information than long-term means of DOC and DO. Although the model captured </w:t>
      </w:r>
      <w:r w:rsidR="005E3BC0">
        <w:rPr>
          <w:rFonts w:ascii="Times New Roman" w:eastAsia="Times New Roman" w:hAnsi="Times New Roman" w:cs="Times New Roman"/>
          <w:sz w:val="24"/>
          <w:szCs w:val="24"/>
        </w:rPr>
        <w:t xml:space="preserve">annual and seasonal </w:t>
      </w:r>
      <w:r>
        <w:rPr>
          <w:rFonts w:ascii="Times New Roman" w:eastAsia="Times New Roman" w:hAnsi="Times New Roman" w:cs="Times New Roman"/>
          <w:sz w:val="24"/>
          <w:szCs w:val="24"/>
        </w:rPr>
        <w:t>DOC and DO</w:t>
      </w:r>
      <w:r w:rsidR="005E3BC0">
        <w:rPr>
          <w:rFonts w:ascii="Times New Roman" w:eastAsia="Times New Roman" w:hAnsi="Times New Roman" w:cs="Times New Roman"/>
          <w:sz w:val="24"/>
          <w:szCs w:val="24"/>
        </w:rPr>
        <w:t xml:space="preserve"> dynamics</w:t>
      </w:r>
      <w:r>
        <w:rPr>
          <w:rFonts w:ascii="Times New Roman" w:eastAsia="Times New Roman" w:hAnsi="Times New Roman" w:cs="Times New Roman"/>
          <w:sz w:val="24"/>
          <w:szCs w:val="24"/>
        </w:rPr>
        <w:t>, the model did not consistently characterize the magnitude of short-term spikes (i.e., days to weeks). Nonetheless, long-term model performance indicated the ability to account for lake variability in DOC and DO from seasonal to interannual time scales.</w:t>
      </w:r>
    </w:p>
    <w:p w14:paraId="3F110D52" w14:textId="3BF45293"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Burial_alloch, which represented the daily proportion of </w:t>
      </w:r>
      <w:r w:rsidR="00430173">
        <w:rPr>
          <w:rFonts w:ascii="Times New Roman" w:eastAsia="Times New Roman" w:hAnsi="Times New Roman" w:cs="Times New Roman"/>
          <w:sz w:val="24"/>
          <w:szCs w:val="24"/>
        </w:rPr>
        <w:t>POC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buried in sediments, was 1 (i.e., 1=100% burial, 0% leached to DOC) for all lakes (Table</w:t>
      </w:r>
      <w:r w:rsidR="00BE121D">
        <w:rPr>
          <w:rFonts w:ascii="Times New Roman" w:eastAsia="Times New Roman" w:hAnsi="Times New Roman" w:cs="Times New Roman"/>
          <w:sz w:val="24"/>
          <w:szCs w:val="24"/>
        </w:rPr>
        <w:t xml:space="preserve"> 2</w:t>
      </w:r>
      <w:r>
        <w:rPr>
          <w:rFonts w:ascii="Times New Roman" w:eastAsia="Times New Roman" w:hAnsi="Times New Roman" w:cs="Times New Roman"/>
          <w:sz w:val="24"/>
          <w:szCs w:val="24"/>
        </w:rPr>
        <w:t>). Similarly, Burial_autoch was near 1 for Monona, Vanern and Toolik; however, values were 0 for Harp and Trout, indicating nearly all autochthonous POC was leached to DOC in these two lakes</w:t>
      </w:r>
      <w:r w:rsidR="00191DFF">
        <w:rPr>
          <w:rFonts w:ascii="Times New Roman" w:eastAsia="Times New Roman" w:hAnsi="Times New Roman" w:cs="Times New Roman"/>
          <w:sz w:val="24"/>
          <w:szCs w:val="24"/>
        </w:rPr>
        <w:t xml:space="preserve"> and subsequently mineralized or exported</w:t>
      </w:r>
      <w:r>
        <w:rPr>
          <w:rFonts w:ascii="Times New Roman" w:eastAsia="Times New Roman" w:hAnsi="Times New Roman" w:cs="Times New Roman"/>
          <w:sz w:val="24"/>
          <w:szCs w:val="24"/>
        </w:rPr>
        <w:t xml:space="preserve">. DOC respiration parameters were lower for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across all lakes, indicating that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auto</w:t>
      </w:r>
      <w:r w:rsidR="00430173" w:rsidDel="00430173">
        <w:rPr>
          <w:rFonts w:ascii="Times New Roman" w:eastAsia="Times New Roman" w:hAnsi="Times New Roman" w:cs="Times New Roman"/>
          <w:sz w:val="24"/>
          <w:szCs w:val="24"/>
        </w:rPr>
        <w:t xml:space="preserve"> </w:t>
      </w:r>
      <w:r w:rsidR="00E309C7">
        <w:rPr>
          <w:rFonts w:ascii="Times New Roman" w:eastAsia="Times New Roman" w:hAnsi="Times New Roman" w:cs="Times New Roman"/>
          <w:sz w:val="24"/>
          <w:szCs w:val="24"/>
        </w:rPr>
        <w:t>was more readily used and respired</w:t>
      </w:r>
      <w:r w:rsidR="009C27E9">
        <w:rPr>
          <w:rFonts w:ascii="Times New Roman" w:eastAsia="Times New Roman" w:hAnsi="Times New Roman" w:cs="Times New Roman"/>
          <w:sz w:val="24"/>
          <w:szCs w:val="24"/>
        </w:rPr>
        <w:t xml:space="preserve"> than </w:t>
      </w:r>
      <w:r w:rsidR="00430173">
        <w:rPr>
          <w:rFonts w:ascii="Times New Roman" w:eastAsia="Times New Roman" w:hAnsi="Times New Roman" w:cs="Times New Roman"/>
          <w:sz w:val="24"/>
          <w:szCs w:val="24"/>
        </w:rPr>
        <w:t>DOC</w:t>
      </w:r>
      <w:r w:rsidR="00430173">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Respiration_alloch was largely similar across lakes, ranging 0.001-0.003, whereas Respiration_autoch was more variable, ranging 0.015 (Trout) to 0.297 (Toolik).</w:t>
      </w:r>
    </w:p>
    <w:p w14:paraId="0C38E314" w14:textId="49302077" w:rsidR="0032009C" w:rsidRDefault="00366556">
      <w:pPr>
        <w:spacing w:line="480" w:lineRule="auto"/>
        <w:ind w:firstLine="720"/>
        <w:rPr>
          <w:ins w:id="40" w:author="Paul Hanson" w:date="2017-04-05T11:06:00Z"/>
          <w:rFonts w:ascii="Times New Roman" w:eastAsia="Times New Roman" w:hAnsi="Times New Roman" w:cs="Times New Roman"/>
          <w:sz w:val="24"/>
          <w:szCs w:val="24"/>
        </w:rPr>
      </w:pPr>
      <w:r>
        <w:rPr>
          <w:rFonts w:ascii="Times New Roman" w:eastAsia="Times New Roman" w:hAnsi="Times New Roman" w:cs="Times New Roman"/>
          <w:sz w:val="24"/>
          <w:szCs w:val="24"/>
        </w:rPr>
        <w:t>M</w:t>
      </w:r>
      <w:r w:rsidR="00BE121D">
        <w:rPr>
          <w:rFonts w:ascii="Times New Roman" w:eastAsia="Times New Roman" w:hAnsi="Times New Roman" w:cs="Times New Roman"/>
          <w:sz w:val="24"/>
          <w:szCs w:val="24"/>
        </w:rPr>
        <w:t xml:space="preserve">odeled DOC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was generally most sensitive to Respiration_alloch, except for Monona, for which modeled DOC was most sensitive to Burial_autoch (Fig. 3). The other 4 </w:t>
      </w:r>
      <w:r w:rsidR="00B80037">
        <w:rPr>
          <w:rFonts w:ascii="Times New Roman" w:eastAsia="Times New Roman" w:hAnsi="Times New Roman" w:cs="Times New Roman"/>
          <w:sz w:val="24"/>
          <w:szCs w:val="24"/>
        </w:rPr>
        <w:lastRenderedPageBreak/>
        <w:t>lakes were minimally affected by ch</w:t>
      </w:r>
      <w:r w:rsidR="00BE121D">
        <w:rPr>
          <w:rFonts w:ascii="Times New Roman" w:eastAsia="Times New Roman" w:hAnsi="Times New Roman" w:cs="Times New Roman"/>
          <w:sz w:val="24"/>
          <w:szCs w:val="24"/>
        </w:rPr>
        <w:t xml:space="preserve">anges in this parameter (&lt; 1 mg </w:t>
      </w:r>
      <w:r w:rsidR="00B80037">
        <w:rPr>
          <w:rFonts w:ascii="Times New Roman" w:eastAsia="Times New Roman" w:hAnsi="Times New Roman" w:cs="Times New Roman"/>
          <w:sz w:val="24"/>
          <w:szCs w:val="24"/>
        </w:rPr>
        <w:t>L</w:t>
      </w:r>
      <w:r w:rsidR="00BE121D">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difference across the range of parameter values). Changes in Burial_alloch had consistently minimal effects on modeled DOC across lakes. Harp and Monona were the only lakes with considerable sensitivity to Respiration_autoch. </w:t>
      </w:r>
      <w:commentRangeStart w:id="41"/>
      <w:r w:rsidR="00B80037">
        <w:rPr>
          <w:rFonts w:ascii="Times New Roman" w:eastAsia="Times New Roman" w:hAnsi="Times New Roman" w:cs="Times New Roman"/>
          <w:sz w:val="24"/>
          <w:szCs w:val="24"/>
        </w:rPr>
        <w:t>Overall</w:t>
      </w:r>
      <w:commentRangeEnd w:id="41"/>
      <w:r w:rsidR="00B80037">
        <w:commentReference w:id="41"/>
      </w:r>
      <w:r w:rsidR="00B80037">
        <w:rPr>
          <w:rFonts w:ascii="Times New Roman" w:eastAsia="Times New Roman" w:hAnsi="Times New Roman" w:cs="Times New Roman"/>
          <w:sz w:val="24"/>
          <w:szCs w:val="24"/>
        </w:rPr>
        <w:t>, parameter sensitivity was greatest for Vanern, Harp and Monona, for which model</w:t>
      </w:r>
      <w:r w:rsidR="00796693">
        <w:rPr>
          <w:rFonts w:ascii="Times New Roman" w:eastAsia="Times New Roman" w:hAnsi="Times New Roman" w:cs="Times New Roman"/>
          <w:sz w:val="24"/>
          <w:szCs w:val="24"/>
        </w:rPr>
        <w:t xml:space="preserve">ed DOC varied as much as 5-6 mg </w:t>
      </w:r>
      <w:r w:rsidR="00B80037">
        <w:rPr>
          <w:rFonts w:ascii="Times New Roman" w:eastAsia="Times New Roman" w:hAnsi="Times New Roman" w:cs="Times New Roman"/>
          <w:sz w:val="24"/>
          <w:szCs w:val="24"/>
        </w:rPr>
        <w:t>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across the range of parameter values. Conversely, modeled DOC varied no more than 2 and 3 mg</w:t>
      </w:r>
      <w:r w:rsidR="00796693">
        <w:rPr>
          <w:rFonts w:ascii="Times New Roman" w:eastAsia="Times New Roman" w:hAnsi="Times New Roman" w:cs="Times New Roman"/>
          <w:sz w:val="24"/>
          <w:szCs w:val="24"/>
        </w:rPr>
        <w:t xml:space="preserve"> L</w:t>
      </w:r>
      <w:r w:rsidR="00796693">
        <w:rPr>
          <w:rFonts w:ascii="Times New Roman" w:eastAsia="Times New Roman" w:hAnsi="Times New Roman" w:cs="Times New Roman"/>
          <w:sz w:val="24"/>
          <w:szCs w:val="24"/>
          <w:vertAlign w:val="superscript"/>
        </w:rPr>
        <w:t>-1</w:t>
      </w:r>
      <w:r w:rsidR="00B80037">
        <w:rPr>
          <w:rFonts w:ascii="Times New Roman" w:eastAsia="Times New Roman" w:hAnsi="Times New Roman" w:cs="Times New Roman"/>
          <w:sz w:val="24"/>
          <w:szCs w:val="24"/>
        </w:rPr>
        <w:t xml:space="preserve"> for Toolik and Trout, respectively.  </w:t>
      </w:r>
    </w:p>
    <w:p w14:paraId="407B738E" w14:textId="375E9042" w:rsidR="00366556" w:rsidRDefault="00366556">
      <w:pPr>
        <w:spacing w:line="480" w:lineRule="auto"/>
        <w:ind w:firstLine="720"/>
        <w:rPr>
          <w:rFonts w:ascii="Times New Roman" w:eastAsia="Times New Roman" w:hAnsi="Times New Roman" w:cs="Times New Roman"/>
          <w:sz w:val="24"/>
          <w:szCs w:val="24"/>
        </w:rPr>
      </w:pPr>
      <w:ins w:id="42" w:author="Paul Hanson" w:date="2017-04-05T11:06:00Z">
        <w:r>
          <w:rPr>
            <w:rFonts w:ascii="Times New Roman" w:eastAsia="Times New Roman" w:hAnsi="Times New Roman" w:cs="Times New Roman"/>
            <w:sz w:val="24"/>
            <w:szCs w:val="24"/>
          </w:rPr>
          <w:t xml:space="preserve">[Yep, we need a paragraph about parameter uncertainty, which will come from the bootstrap analysis.  My </w:t>
        </w:r>
      </w:ins>
      <w:ins w:id="43" w:author="Paul Hanson" w:date="2017-04-05T11:08:00Z">
        <w:r>
          <w:rPr>
            <w:rFonts w:ascii="Times New Roman" w:eastAsia="Times New Roman" w:hAnsi="Times New Roman" w:cs="Times New Roman"/>
            <w:sz w:val="24"/>
            <w:szCs w:val="24"/>
          </w:rPr>
          <w:t>expectation</w:t>
        </w:r>
      </w:ins>
      <w:ins w:id="44" w:author="Paul Hanson" w:date="2017-04-05T11:06:00Z">
        <w:r>
          <w:rPr>
            <w:rFonts w:ascii="Times New Roman" w:eastAsia="Times New Roman" w:hAnsi="Times New Roman" w:cs="Times New Roman"/>
            <w:sz w:val="24"/>
            <w:szCs w:val="24"/>
          </w:rPr>
          <w:t xml:space="preserve"> is that the burial factors for POC will not be well-constrained, and this will be an important take-home point from the manuscript.]</w:t>
        </w:r>
      </w:ins>
    </w:p>
    <w:p w14:paraId="7D6C1E8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5" w:name="_xlemxvr7c40e" w:colFirst="0" w:colLast="0"/>
      <w:bookmarkEnd w:id="45"/>
      <w:r>
        <w:rPr>
          <w:rFonts w:ascii="Times New Roman" w:eastAsia="Times New Roman" w:hAnsi="Times New Roman" w:cs="Times New Roman"/>
          <w:i/>
          <w:sz w:val="24"/>
          <w:szCs w:val="24"/>
        </w:rPr>
        <w:t>Summary of fluxes and fates</w:t>
      </w:r>
    </w:p>
    <w:p w14:paraId="2AC97DE6" w14:textId="35F4B124" w:rsidR="0032009C" w:rsidRDefault="00C01BC6" w:rsidP="006C0B26">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OC inputs to Harp averaged 72 g m</w:t>
      </w:r>
      <w:r w:rsidRPr="00365809">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365809">
        <w:rPr>
          <w:rFonts w:ascii="Times New Roman" w:eastAsia="Times New Roman" w:hAnsi="Times New Roman" w:cs="Times New Roman"/>
          <w:sz w:val="24"/>
          <w:szCs w:val="24"/>
          <w:vertAlign w:val="superscript"/>
        </w:rPr>
        <w:t>-1</w:t>
      </w:r>
      <w:r w:rsidR="00A022F0">
        <w:rPr>
          <w:rFonts w:ascii="Times New Roman" w:eastAsia="Times New Roman" w:hAnsi="Times New Roman" w:cs="Times New Roman"/>
          <w:sz w:val="24"/>
          <w:szCs w:val="24"/>
        </w:rPr>
        <w:t xml:space="preserve"> (based on complete years only),</w:t>
      </w:r>
      <w:r>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split </w:t>
      </w:r>
      <w:r w:rsidR="00713F10">
        <w:rPr>
          <w:rFonts w:ascii="Times New Roman" w:eastAsia="Times New Roman" w:hAnsi="Times New Roman" w:cs="Times New Roman"/>
          <w:sz w:val="24"/>
          <w:szCs w:val="24"/>
        </w:rPr>
        <w:t xml:space="preserve">nearly equally </w:t>
      </w:r>
      <w:r w:rsidR="0083120A">
        <w:rPr>
          <w:rFonts w:ascii="Times New Roman" w:eastAsia="Times New Roman" w:hAnsi="Times New Roman" w:cs="Times New Roman"/>
          <w:sz w:val="24"/>
          <w:szCs w:val="24"/>
        </w:rPr>
        <w:t xml:space="preserve">between allochthony and autochthony, </w:t>
      </w:r>
      <w:r>
        <w:rPr>
          <w:rFonts w:ascii="Times New Roman" w:eastAsia="Times New Roman" w:hAnsi="Times New Roman" w:cs="Times New Roman"/>
          <w:sz w:val="24"/>
          <w:szCs w:val="24"/>
        </w:rPr>
        <w:t xml:space="preserve">and exported </w:t>
      </w:r>
      <w:r w:rsidR="0083120A">
        <w:rPr>
          <w:rFonts w:ascii="Times New Roman" w:eastAsia="Times New Roman" w:hAnsi="Times New Roman" w:cs="Times New Roman"/>
          <w:sz w:val="24"/>
          <w:szCs w:val="24"/>
        </w:rPr>
        <w:t xml:space="preserve">only </w:t>
      </w:r>
      <w:r w:rsidR="00A022F0">
        <w:rPr>
          <w:rFonts w:ascii="Times New Roman" w:eastAsia="Times New Roman" w:hAnsi="Times New Roman" w:cs="Times New Roman"/>
          <w:sz w:val="24"/>
          <w:szCs w:val="24"/>
        </w:rPr>
        <w:t xml:space="preserve">18 </w:t>
      </w:r>
      <w:r>
        <w:rPr>
          <w:rFonts w:ascii="Times New Roman" w:eastAsia="Times New Roman" w:hAnsi="Times New Roman" w:cs="Times New Roman"/>
          <w:sz w:val="24"/>
          <w:szCs w:val="24"/>
        </w:rPr>
        <w:t>g m</w:t>
      </w:r>
      <w:r w:rsidRPr="00450F71">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yr</w:t>
      </w:r>
      <w:r w:rsidRPr="00450F71">
        <w:rPr>
          <w:rFonts w:ascii="Times New Roman" w:eastAsia="Times New Roman" w:hAnsi="Times New Roman" w:cs="Times New Roman"/>
          <w:sz w:val="24"/>
          <w:szCs w:val="24"/>
          <w:vertAlign w:val="superscript"/>
        </w:rPr>
        <w:t>-1</w:t>
      </w:r>
      <w:r w:rsidR="0083120A">
        <w:rPr>
          <w:rFonts w:ascii="Times New Roman" w:eastAsia="Times New Roman" w:hAnsi="Times New Roman" w:cs="Times New Roman"/>
          <w:sz w:val="24"/>
          <w:szCs w:val="24"/>
        </w:rPr>
        <w:t xml:space="preserve"> via surface water</w:t>
      </w:r>
      <w:r w:rsidR="00DD7B9E">
        <w:rPr>
          <w:rFonts w:ascii="Times New Roman" w:eastAsia="Times New Roman" w:hAnsi="Times New Roman" w:cs="Times New Roman"/>
          <w:sz w:val="24"/>
          <w:szCs w:val="24"/>
        </w:rPr>
        <w:t xml:space="preserve"> (Table 5)</w:t>
      </w:r>
      <w:r w:rsidR="0083120A">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Therefore, Harp processed 75% of all OC input into the system, mostly via respiration (</w:t>
      </w:r>
      <w:r w:rsidR="00A022F0">
        <w:rPr>
          <w:rFonts w:ascii="Times New Roman" w:eastAsia="Times New Roman" w:hAnsi="Times New Roman" w:cs="Times New Roman"/>
          <w:sz w:val="24"/>
          <w:szCs w:val="24"/>
        </w:rPr>
        <w:t>66</w:t>
      </w:r>
      <w:r>
        <w:rPr>
          <w:rFonts w:ascii="Times New Roman" w:eastAsia="Times New Roman" w:hAnsi="Times New Roman" w:cs="Times New Roman"/>
          <w:sz w:val="24"/>
          <w:szCs w:val="24"/>
        </w:rPr>
        <w:t xml:space="preserve">%). </w:t>
      </w:r>
      <w:r w:rsidR="007C3BD2">
        <w:rPr>
          <w:rFonts w:ascii="Times New Roman" w:eastAsia="Times New Roman" w:hAnsi="Times New Roman" w:cs="Times New Roman"/>
          <w:sz w:val="24"/>
          <w:szCs w:val="24"/>
        </w:rPr>
        <w:t>Monona had the largest OC load of the five lakes (</w:t>
      </w:r>
      <w:r w:rsidR="00A022F0">
        <w:rPr>
          <w:rFonts w:ascii="Times New Roman" w:eastAsia="Times New Roman" w:hAnsi="Times New Roman" w:cs="Times New Roman"/>
          <w:sz w:val="24"/>
          <w:szCs w:val="24"/>
        </w:rPr>
        <w:t xml:space="preserve">119 </w:t>
      </w:r>
      <w:r w:rsidR="007C3BD2">
        <w:rPr>
          <w:rFonts w:ascii="Times New Roman" w:eastAsia="Times New Roman" w:hAnsi="Times New Roman" w:cs="Times New Roman"/>
          <w:sz w:val="24"/>
          <w:szCs w:val="24"/>
        </w:rPr>
        <w:t>g m</w:t>
      </w:r>
      <w:r w:rsidR="007C3BD2" w:rsidRPr="00450F71">
        <w:rPr>
          <w:rFonts w:ascii="Times New Roman" w:eastAsia="Times New Roman" w:hAnsi="Times New Roman" w:cs="Times New Roman"/>
          <w:sz w:val="24"/>
          <w:szCs w:val="24"/>
          <w:vertAlign w:val="superscript"/>
        </w:rPr>
        <w:t>-2</w:t>
      </w:r>
      <w:r w:rsidR="007C3BD2">
        <w:rPr>
          <w:rFonts w:ascii="Times New Roman" w:eastAsia="Times New Roman" w:hAnsi="Times New Roman" w:cs="Times New Roman"/>
          <w:sz w:val="24"/>
          <w:szCs w:val="24"/>
        </w:rPr>
        <w:t xml:space="preserve"> yr</w:t>
      </w:r>
      <w:r w:rsidR="007C3BD2" w:rsidRPr="00450F71">
        <w:rPr>
          <w:rFonts w:ascii="Times New Roman" w:eastAsia="Times New Roman" w:hAnsi="Times New Roman" w:cs="Times New Roman"/>
          <w:sz w:val="24"/>
          <w:szCs w:val="24"/>
          <w:vertAlign w:val="superscript"/>
        </w:rPr>
        <w:t>-1</w:t>
      </w:r>
      <w:r w:rsidR="007C3BD2">
        <w:rPr>
          <w:rFonts w:ascii="Times New Roman" w:eastAsia="Times New Roman" w:hAnsi="Times New Roman" w:cs="Times New Roman"/>
          <w:sz w:val="24"/>
          <w:szCs w:val="24"/>
        </w:rPr>
        <w:t>)</w:t>
      </w:r>
      <w:r w:rsidR="00DB4104">
        <w:rPr>
          <w:rFonts w:ascii="Times New Roman" w:eastAsia="Times New Roman" w:hAnsi="Times New Roman" w:cs="Times New Roman"/>
          <w:sz w:val="24"/>
          <w:szCs w:val="24"/>
        </w:rPr>
        <w:t>, with OC input almost equally divided between allochthony and autochthony. In the</w:t>
      </w:r>
      <w:r w:rsidR="00A80E1F">
        <w:rPr>
          <w:rFonts w:ascii="Times New Roman" w:eastAsia="Times New Roman" w:hAnsi="Times New Roman" w:cs="Times New Roman"/>
          <w:sz w:val="24"/>
          <w:szCs w:val="24"/>
        </w:rPr>
        <w:t xml:space="preserve"> later years, autochthony began</w:t>
      </w:r>
      <w:r w:rsidR="00DB4104">
        <w:rPr>
          <w:rFonts w:ascii="Times New Roman" w:eastAsia="Times New Roman" w:hAnsi="Times New Roman" w:cs="Times New Roman"/>
          <w:sz w:val="24"/>
          <w:szCs w:val="24"/>
        </w:rPr>
        <w:t xml:space="preserve"> to dominant over allochthony. Only 1</w:t>
      </w:r>
      <w:r w:rsidR="00A022F0">
        <w:rPr>
          <w:rFonts w:ascii="Times New Roman" w:eastAsia="Times New Roman" w:hAnsi="Times New Roman" w:cs="Times New Roman"/>
          <w:sz w:val="24"/>
          <w:szCs w:val="24"/>
        </w:rPr>
        <w:t>4</w:t>
      </w:r>
      <w:r w:rsidR="00DB4104">
        <w:rPr>
          <w:rFonts w:ascii="Times New Roman" w:eastAsia="Times New Roman" w:hAnsi="Times New Roman" w:cs="Times New Roman"/>
          <w:sz w:val="24"/>
          <w:szCs w:val="24"/>
        </w:rPr>
        <w:t xml:space="preserve">% of the OC was respired, with </w:t>
      </w:r>
      <w:r w:rsidR="00216C17">
        <w:rPr>
          <w:rFonts w:ascii="Times New Roman" w:eastAsia="Times New Roman" w:hAnsi="Times New Roman" w:cs="Times New Roman"/>
          <w:sz w:val="24"/>
          <w:szCs w:val="24"/>
        </w:rPr>
        <w:t>46</w:t>
      </w:r>
      <w:r w:rsidR="00DB4104">
        <w:rPr>
          <w:rFonts w:ascii="Times New Roman" w:eastAsia="Times New Roman" w:hAnsi="Times New Roman" w:cs="Times New Roman"/>
          <w:sz w:val="24"/>
          <w:szCs w:val="24"/>
        </w:rPr>
        <w:t xml:space="preserve">% buried and 59% exported via surface water. </w:t>
      </w:r>
      <w:r w:rsidR="0083120A">
        <w:rPr>
          <w:rFonts w:ascii="Times New Roman" w:eastAsia="Times New Roman" w:hAnsi="Times New Roman" w:cs="Times New Roman"/>
          <w:sz w:val="24"/>
          <w:szCs w:val="24"/>
        </w:rPr>
        <w:t xml:space="preserve">Trout had the lowest OC load of the five lakes </w:t>
      </w:r>
      <w:r w:rsidR="005255DD">
        <w:rPr>
          <w:rFonts w:ascii="Times New Roman" w:eastAsia="Times New Roman" w:hAnsi="Times New Roman" w:cs="Times New Roman"/>
          <w:sz w:val="24"/>
          <w:szCs w:val="24"/>
        </w:rPr>
        <w:t>(</w:t>
      </w:r>
      <w:bookmarkStart w:id="46" w:name="_Hlk478839044"/>
      <w:r w:rsidR="00216C17">
        <w:rPr>
          <w:rFonts w:ascii="Times New Roman" w:eastAsia="Times New Roman" w:hAnsi="Times New Roman" w:cs="Times New Roman"/>
          <w:sz w:val="24"/>
          <w:szCs w:val="24"/>
        </w:rPr>
        <w:t xml:space="preserve">42 </w:t>
      </w:r>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bookmarkEnd w:id="46"/>
      <w:r w:rsidR="005255DD">
        <w:rPr>
          <w:rFonts w:ascii="Times New Roman" w:eastAsia="Times New Roman" w:hAnsi="Times New Roman" w:cs="Times New Roman"/>
          <w:sz w:val="24"/>
          <w:szCs w:val="24"/>
        </w:rPr>
        <w:t xml:space="preserve">), </w:t>
      </w:r>
      <w:r w:rsidR="0083120A">
        <w:rPr>
          <w:rFonts w:ascii="Times New Roman" w:eastAsia="Times New Roman" w:hAnsi="Times New Roman" w:cs="Times New Roman"/>
          <w:sz w:val="24"/>
          <w:szCs w:val="24"/>
        </w:rPr>
        <w:t xml:space="preserve">which was predominantly autochthonous production (68%). </w:t>
      </w:r>
      <w:r w:rsidR="00653233">
        <w:rPr>
          <w:rFonts w:ascii="Times New Roman" w:eastAsia="Times New Roman" w:hAnsi="Times New Roman" w:cs="Times New Roman"/>
          <w:sz w:val="24"/>
          <w:szCs w:val="24"/>
        </w:rPr>
        <w:t xml:space="preserve">Of Trout’s load, </w:t>
      </w:r>
      <w:r w:rsidR="00A022F0">
        <w:rPr>
          <w:rFonts w:ascii="Times New Roman" w:eastAsia="Times New Roman" w:hAnsi="Times New Roman" w:cs="Times New Roman"/>
          <w:sz w:val="24"/>
          <w:szCs w:val="24"/>
        </w:rPr>
        <w:t>90</w:t>
      </w:r>
      <w:r w:rsidR="005009AE">
        <w:rPr>
          <w:rFonts w:ascii="Times New Roman" w:eastAsia="Times New Roman" w:hAnsi="Times New Roman" w:cs="Times New Roman"/>
          <w:sz w:val="24"/>
          <w:szCs w:val="24"/>
        </w:rPr>
        <w:t xml:space="preserve">% was respired, with only 3% buried. </w:t>
      </w:r>
      <w:r w:rsidR="0083120A">
        <w:rPr>
          <w:rFonts w:ascii="Times New Roman" w:eastAsia="Times New Roman" w:hAnsi="Times New Roman" w:cs="Times New Roman"/>
          <w:sz w:val="24"/>
          <w:szCs w:val="24"/>
        </w:rPr>
        <w:t>Seasonal patterns in OC fluxes were</w:t>
      </w:r>
      <w:r w:rsidR="005009AE">
        <w:rPr>
          <w:rFonts w:ascii="Times New Roman" w:eastAsia="Times New Roman" w:hAnsi="Times New Roman" w:cs="Times New Roman"/>
          <w:sz w:val="24"/>
          <w:szCs w:val="24"/>
        </w:rPr>
        <w:t xml:space="preserve"> very</w:t>
      </w:r>
      <w:r w:rsidR="0083120A">
        <w:rPr>
          <w:rFonts w:ascii="Times New Roman" w:eastAsia="Times New Roman" w:hAnsi="Times New Roman" w:cs="Times New Roman"/>
          <w:sz w:val="24"/>
          <w:szCs w:val="24"/>
        </w:rPr>
        <w:t xml:space="preserve"> </w:t>
      </w:r>
      <w:r w:rsidR="006F064B">
        <w:rPr>
          <w:rFonts w:ascii="Times New Roman" w:eastAsia="Times New Roman" w:hAnsi="Times New Roman" w:cs="Times New Roman"/>
          <w:sz w:val="24"/>
          <w:szCs w:val="24"/>
        </w:rPr>
        <w:t xml:space="preserve">consistent across the entire time series, with </w:t>
      </w:r>
      <w:r w:rsidR="005009AE">
        <w:rPr>
          <w:rFonts w:ascii="Times New Roman" w:eastAsia="Times New Roman" w:hAnsi="Times New Roman" w:cs="Times New Roman"/>
          <w:sz w:val="24"/>
          <w:szCs w:val="24"/>
        </w:rPr>
        <w:t>autochthony and respiration increasing to a summer maximum</w:t>
      </w:r>
      <w:r w:rsidR="00222217">
        <w:rPr>
          <w:rFonts w:ascii="Times New Roman" w:eastAsia="Times New Roman" w:hAnsi="Times New Roman" w:cs="Times New Roman"/>
          <w:sz w:val="24"/>
          <w:szCs w:val="24"/>
        </w:rPr>
        <w:t xml:space="preserve"> (Fig. 4)</w:t>
      </w:r>
      <w:r w:rsidR="005009AE">
        <w:rPr>
          <w:rFonts w:ascii="Times New Roman" w:eastAsia="Times New Roman" w:hAnsi="Times New Roman" w:cs="Times New Roman"/>
          <w:sz w:val="24"/>
          <w:szCs w:val="24"/>
        </w:rPr>
        <w:t xml:space="preserve">. </w:t>
      </w:r>
      <w:r w:rsidR="005255DD">
        <w:rPr>
          <w:rFonts w:ascii="Times New Roman" w:eastAsia="Times New Roman" w:hAnsi="Times New Roman" w:cs="Times New Roman"/>
          <w:sz w:val="24"/>
          <w:szCs w:val="24"/>
        </w:rPr>
        <w:t>Vanern had the second lowest average OC load (</w:t>
      </w:r>
      <w:r w:rsidR="00216C17">
        <w:rPr>
          <w:rFonts w:ascii="Times New Roman" w:eastAsia="Times New Roman" w:hAnsi="Times New Roman" w:cs="Times New Roman"/>
          <w:sz w:val="24"/>
          <w:szCs w:val="24"/>
        </w:rPr>
        <w:t xml:space="preserve">66 </w:t>
      </w:r>
      <w:r w:rsidR="005255DD">
        <w:rPr>
          <w:rFonts w:ascii="Times New Roman" w:eastAsia="Times New Roman" w:hAnsi="Times New Roman" w:cs="Times New Roman"/>
          <w:sz w:val="24"/>
          <w:szCs w:val="24"/>
        </w:rPr>
        <w:t>g m</w:t>
      </w:r>
      <w:r w:rsidR="005255DD" w:rsidRPr="00450F71">
        <w:rPr>
          <w:rFonts w:ascii="Times New Roman" w:eastAsia="Times New Roman" w:hAnsi="Times New Roman" w:cs="Times New Roman"/>
          <w:sz w:val="24"/>
          <w:szCs w:val="24"/>
          <w:vertAlign w:val="superscript"/>
        </w:rPr>
        <w:t>-2</w:t>
      </w:r>
      <w:r w:rsidR="005255DD">
        <w:rPr>
          <w:rFonts w:ascii="Times New Roman" w:eastAsia="Times New Roman" w:hAnsi="Times New Roman" w:cs="Times New Roman"/>
          <w:sz w:val="24"/>
          <w:szCs w:val="24"/>
        </w:rPr>
        <w:t xml:space="preserve"> yr</w:t>
      </w:r>
      <w:r w:rsidR="005255DD" w:rsidRPr="00450F71">
        <w:rPr>
          <w:rFonts w:ascii="Times New Roman" w:eastAsia="Times New Roman" w:hAnsi="Times New Roman" w:cs="Times New Roman"/>
          <w:sz w:val="24"/>
          <w:szCs w:val="24"/>
          <w:vertAlign w:val="superscript"/>
        </w:rPr>
        <w:t>-1</w:t>
      </w:r>
      <w:r w:rsidR="005255DD">
        <w:rPr>
          <w:rFonts w:ascii="Times New Roman" w:eastAsia="Times New Roman" w:hAnsi="Times New Roman" w:cs="Times New Roman"/>
          <w:sz w:val="24"/>
          <w:szCs w:val="24"/>
        </w:rPr>
        <w:t>), of which was 60% allochthonous load. Of this load, 5</w:t>
      </w:r>
      <w:r w:rsidR="00216C17">
        <w:rPr>
          <w:rFonts w:ascii="Times New Roman" w:eastAsia="Times New Roman" w:hAnsi="Times New Roman" w:cs="Times New Roman"/>
          <w:sz w:val="24"/>
          <w:szCs w:val="24"/>
        </w:rPr>
        <w:t>0</w:t>
      </w:r>
      <w:r w:rsidR="005255DD">
        <w:rPr>
          <w:rFonts w:ascii="Times New Roman" w:eastAsia="Times New Roman" w:hAnsi="Times New Roman" w:cs="Times New Roman"/>
          <w:sz w:val="24"/>
          <w:szCs w:val="24"/>
        </w:rPr>
        <w:t xml:space="preserve">% was respired to the atmosphere, 30% was buried, and only 18% was exported </w:t>
      </w:r>
      <w:r w:rsidR="005255DD">
        <w:rPr>
          <w:rFonts w:ascii="Times New Roman" w:eastAsia="Times New Roman" w:hAnsi="Times New Roman" w:cs="Times New Roman"/>
          <w:sz w:val="24"/>
          <w:szCs w:val="24"/>
        </w:rPr>
        <w:lastRenderedPageBreak/>
        <w:t>downstream. T</w:t>
      </w:r>
      <w:r w:rsidR="00BF7C2F">
        <w:rPr>
          <w:rFonts w:ascii="Times New Roman" w:eastAsia="Times New Roman" w:hAnsi="Times New Roman" w:cs="Times New Roman"/>
          <w:sz w:val="24"/>
          <w:szCs w:val="24"/>
        </w:rPr>
        <w:t xml:space="preserve">he OC load in Toolik was </w:t>
      </w:r>
      <w:r w:rsidR="00A80E1F">
        <w:rPr>
          <w:rFonts w:ascii="Times New Roman" w:eastAsia="Times New Roman" w:hAnsi="Times New Roman" w:cs="Times New Roman"/>
          <w:sz w:val="24"/>
          <w:szCs w:val="24"/>
        </w:rPr>
        <w:t>87% allochthonous</w:t>
      </w:r>
      <w:r w:rsidR="00770DFB">
        <w:rPr>
          <w:rFonts w:ascii="Times New Roman" w:eastAsia="Times New Roman" w:hAnsi="Times New Roman" w:cs="Times New Roman"/>
          <w:sz w:val="24"/>
          <w:szCs w:val="24"/>
        </w:rPr>
        <w:t xml:space="preserve"> and</w:t>
      </w:r>
      <w:r w:rsidR="00A80E1F">
        <w:rPr>
          <w:rFonts w:ascii="Times New Roman" w:eastAsia="Times New Roman" w:hAnsi="Times New Roman" w:cs="Times New Roman"/>
          <w:sz w:val="24"/>
          <w:szCs w:val="24"/>
        </w:rPr>
        <w:t xml:space="preserve"> dominated by summer peaks; </w:t>
      </w:r>
      <w:r w:rsidR="00770DFB">
        <w:rPr>
          <w:rFonts w:ascii="Times New Roman" w:eastAsia="Times New Roman" w:hAnsi="Times New Roman" w:cs="Times New Roman"/>
          <w:sz w:val="24"/>
          <w:szCs w:val="24"/>
        </w:rPr>
        <w:t xml:space="preserve">64% of this load was exported downstream, mostly during the summer. </w:t>
      </w:r>
      <w:r w:rsidR="00B80037">
        <w:rPr>
          <w:rFonts w:ascii="Times New Roman" w:eastAsia="Times New Roman" w:hAnsi="Times New Roman" w:cs="Times New Roman"/>
          <w:sz w:val="24"/>
          <w:szCs w:val="24"/>
        </w:rPr>
        <w:t>On average across years, with the exception of Trout, lake OC budgets were predominantly driven by allochthonous OC, underscoring the importance of terrestrially derived OC in overall lak</w:t>
      </w:r>
      <w:r w:rsidR="007F6933">
        <w:rPr>
          <w:rFonts w:ascii="Times New Roman" w:eastAsia="Times New Roman" w:hAnsi="Times New Roman" w:cs="Times New Roman"/>
          <w:sz w:val="24"/>
          <w:szCs w:val="24"/>
        </w:rPr>
        <w:t>e budgets (Table 5</w:t>
      </w:r>
      <w:r w:rsidR="00222217">
        <w:rPr>
          <w:rFonts w:ascii="Times New Roman" w:eastAsia="Times New Roman" w:hAnsi="Times New Roman" w:cs="Times New Roman"/>
          <w:sz w:val="24"/>
          <w:szCs w:val="24"/>
        </w:rPr>
        <w:t>, Fig. 4</w:t>
      </w:r>
      <w:r w:rsidR="007F6933">
        <w:rPr>
          <w:rFonts w:ascii="Times New Roman" w:eastAsia="Times New Roman" w:hAnsi="Times New Roman" w:cs="Times New Roman"/>
          <w:sz w:val="24"/>
          <w:szCs w:val="24"/>
        </w:rPr>
        <w:t>)</w:t>
      </w:r>
      <w:r w:rsidR="0084170F">
        <w:rPr>
          <w:rFonts w:ascii="Times New Roman" w:eastAsia="Times New Roman" w:hAnsi="Times New Roman" w:cs="Times New Roman"/>
          <w:sz w:val="24"/>
          <w:szCs w:val="24"/>
        </w:rPr>
        <w:t xml:space="preserve">. </w:t>
      </w:r>
      <w:r w:rsidR="00B80037">
        <w:rPr>
          <w:rFonts w:ascii="Times New Roman" w:eastAsia="Times New Roman" w:hAnsi="Times New Roman" w:cs="Times New Roman"/>
          <w:sz w:val="24"/>
          <w:szCs w:val="24"/>
        </w:rPr>
        <w:t>Respiration consistently exceeded burial in all lakes but Monona, indicating that these lakes were net sources of OC (Table 5</w:t>
      </w:r>
      <w:r w:rsidR="007F6933">
        <w:rPr>
          <w:rFonts w:ascii="Times New Roman" w:eastAsia="Times New Roman" w:hAnsi="Times New Roman" w:cs="Times New Roman"/>
          <w:sz w:val="24"/>
          <w:szCs w:val="24"/>
        </w:rPr>
        <w:t>, Box 1</w:t>
      </w:r>
      <w:r w:rsidR="00B80037">
        <w:rPr>
          <w:rFonts w:ascii="Times New Roman" w:eastAsia="Times New Roman" w:hAnsi="Times New Roman" w:cs="Times New Roman"/>
          <w:sz w:val="24"/>
          <w:szCs w:val="24"/>
        </w:rPr>
        <w:t>). Monona was the only long-term net sink of OC due to its low rate of respiration relative to burial</w:t>
      </w:r>
      <w:r w:rsidR="00222217">
        <w:rPr>
          <w:rFonts w:ascii="Times New Roman" w:eastAsia="Times New Roman" w:hAnsi="Times New Roman" w:cs="Times New Roman"/>
          <w:sz w:val="24"/>
          <w:szCs w:val="24"/>
        </w:rPr>
        <w:t xml:space="preserve"> (Fig. 4)</w:t>
      </w:r>
      <w:r w:rsidR="00B80037">
        <w:rPr>
          <w:rFonts w:ascii="Times New Roman" w:eastAsia="Times New Roman" w:hAnsi="Times New Roman" w:cs="Times New Roman"/>
          <w:sz w:val="24"/>
          <w:szCs w:val="24"/>
        </w:rPr>
        <w:t xml:space="preserve">. </w:t>
      </w:r>
    </w:p>
    <w:p w14:paraId="0EEFA378"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47" w:name="_23giog1xmb1e" w:colFirst="0" w:colLast="0"/>
      <w:bookmarkEnd w:id="47"/>
      <w:r>
        <w:rPr>
          <w:rFonts w:ascii="Times New Roman" w:eastAsia="Times New Roman" w:hAnsi="Times New Roman" w:cs="Times New Roman"/>
          <w:i/>
          <w:sz w:val="24"/>
          <w:szCs w:val="24"/>
        </w:rPr>
        <w:t>Seasonal fates</w:t>
      </w:r>
    </w:p>
    <w:p w14:paraId="1A5EEDF1" w14:textId="5E3EC60B"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As water temperatures increased during the growing season, the ratio between allochthony and autochthony generally shifted in favor of autochthony (due to increases in </w:t>
      </w:r>
      <w:r w:rsidR="00BE5431">
        <w:rPr>
          <w:rFonts w:ascii="Times New Roman" w:eastAsia="Times New Roman" w:hAnsi="Times New Roman" w:cs="Times New Roman"/>
          <w:sz w:val="24"/>
          <w:szCs w:val="24"/>
        </w:rPr>
        <w:t>NPP</w:t>
      </w:r>
      <w:r>
        <w:rPr>
          <w:rFonts w:ascii="Times New Roman" w:eastAsia="Times New Roman" w:hAnsi="Times New Roman" w:cs="Times New Roman"/>
          <w:sz w:val="24"/>
          <w:szCs w:val="24"/>
        </w:rPr>
        <w:t>), whereas the ratio between respiration and burial generally shifted towards respiration and therefore source status (</w:t>
      </w:r>
      <w:commentRangeStart w:id="48"/>
      <w:r>
        <w:rPr>
          <w:rFonts w:ascii="Times New Roman" w:eastAsia="Times New Roman" w:hAnsi="Times New Roman" w:cs="Times New Roman"/>
          <w:sz w:val="24"/>
          <w:szCs w:val="24"/>
        </w:rPr>
        <w:t>Fig. 5</w:t>
      </w:r>
      <w:commentRangeEnd w:id="48"/>
      <w:r w:rsidR="00231C87">
        <w:rPr>
          <w:rStyle w:val="CommentReference"/>
        </w:rPr>
        <w:commentReference w:id="48"/>
      </w:r>
      <w:r>
        <w:rPr>
          <w:rFonts w:ascii="Times New Roman" w:eastAsia="Times New Roman" w:hAnsi="Times New Roman" w:cs="Times New Roman"/>
          <w:sz w:val="24"/>
          <w:szCs w:val="24"/>
        </w:rPr>
        <w:t xml:space="preserve">). The four quadrants in Fig. 5 </w:t>
      </w:r>
      <w:r w:rsidR="00BE5431">
        <w:rPr>
          <w:rFonts w:ascii="Times New Roman" w:eastAsia="Times New Roman" w:hAnsi="Times New Roman" w:cs="Times New Roman"/>
          <w:sz w:val="24"/>
          <w:szCs w:val="24"/>
        </w:rPr>
        <w:t xml:space="preserve">demonstrate the </w:t>
      </w:r>
      <w:r>
        <w:rPr>
          <w:rFonts w:ascii="Times New Roman" w:eastAsia="Times New Roman" w:hAnsi="Times New Roman" w:cs="Times New Roman"/>
          <w:sz w:val="24"/>
          <w:szCs w:val="24"/>
        </w:rPr>
        <w:t xml:space="preserve">seasonal variability </w:t>
      </w:r>
      <w:r w:rsidR="00BE5431">
        <w:rPr>
          <w:rFonts w:ascii="Times New Roman" w:eastAsia="Times New Roman" w:hAnsi="Times New Roman" w:cs="Times New Roman"/>
          <w:sz w:val="24"/>
          <w:szCs w:val="24"/>
        </w:rPr>
        <w:t xml:space="preserve">in the dominant fluxes acting in each lake. </w:t>
      </w:r>
      <w:r>
        <w:rPr>
          <w:rFonts w:ascii="Times New Roman" w:eastAsia="Times New Roman" w:hAnsi="Times New Roman" w:cs="Times New Roman"/>
          <w:sz w:val="24"/>
          <w:szCs w:val="24"/>
        </w:rPr>
        <w:t>Trout remained a source for the entire year, but became a greater source as the growing season progressed. Harp, Toolik and Vanern were sinks early in the growing season, but eventually became sources as temperatures warmed. Conversely, Monona remained a sink throughout most of the year and only became a source late in the growing season. Despite this late pulse in respiration, Monona remained a net sink on an annual basis (Table 5). Monona and Vanern also showed less of an increase in autochthony as the growing season progressed compared to other lakes, suggesting the importance of continued allochthonous inputs during summer months coinciding with increases in autochthony.</w:t>
      </w:r>
    </w:p>
    <w:p w14:paraId="46DAE4A2" w14:textId="77777777" w:rsidR="0032009C" w:rsidRDefault="00B80037">
      <w:pPr>
        <w:pStyle w:val="Heading2"/>
        <w:spacing w:after="0" w:line="480" w:lineRule="auto"/>
        <w:contextualSpacing w:val="0"/>
        <w:rPr>
          <w:rFonts w:ascii="Times New Roman" w:eastAsia="Times New Roman" w:hAnsi="Times New Roman" w:cs="Times New Roman"/>
          <w:b/>
          <w:sz w:val="24"/>
          <w:szCs w:val="24"/>
        </w:rPr>
      </w:pPr>
      <w:bookmarkStart w:id="49" w:name="_3o4ewidztyp5" w:colFirst="0" w:colLast="0"/>
      <w:bookmarkEnd w:id="49"/>
      <w:commentRangeStart w:id="50"/>
      <w:r>
        <w:rPr>
          <w:rFonts w:ascii="Times New Roman" w:eastAsia="Times New Roman" w:hAnsi="Times New Roman" w:cs="Times New Roman"/>
          <w:b/>
          <w:sz w:val="24"/>
          <w:szCs w:val="24"/>
        </w:rPr>
        <w:lastRenderedPageBreak/>
        <w:t>DISCUSSION</w:t>
      </w:r>
      <w:commentRangeEnd w:id="50"/>
      <w:r w:rsidR="00EB4F26">
        <w:rPr>
          <w:rStyle w:val="CommentReference"/>
        </w:rPr>
        <w:commentReference w:id="50"/>
      </w:r>
    </w:p>
    <w:p w14:paraId="5D290FCA" w14:textId="44619CA2" w:rsidR="005D206D" w:rsidRDefault="005D206D" w:rsidP="005D206D">
      <w:pPr>
        <w:pStyle w:val="Heading3"/>
        <w:spacing w:line="480" w:lineRule="auto"/>
        <w:contextualSpacing w:val="0"/>
        <w:rPr>
          <w:rFonts w:ascii="Times New Roman" w:eastAsia="Times New Roman" w:hAnsi="Times New Roman" w:cs="Times New Roman"/>
          <w:i/>
          <w:sz w:val="24"/>
          <w:szCs w:val="24"/>
        </w:rPr>
      </w:pPr>
      <w:bookmarkStart w:id="51" w:name="_a3c9orcnsv16" w:colFirst="0" w:colLast="0"/>
      <w:bookmarkEnd w:id="51"/>
      <w:r>
        <w:rPr>
          <w:rFonts w:ascii="Times New Roman" w:eastAsia="Times New Roman" w:hAnsi="Times New Roman" w:cs="Times New Roman"/>
          <w:i/>
          <w:sz w:val="24"/>
          <w:szCs w:val="24"/>
        </w:rPr>
        <w:t>Capturing lake processes</w:t>
      </w:r>
    </w:p>
    <w:p w14:paraId="0B4FA302" w14:textId="2A89BE5F" w:rsidR="005D206D" w:rsidRDefault="005D206D" w:rsidP="005D206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results indicated that a relatively simple, dynamical model can represent the set of key biogeochemical, trophic</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landscape processes that combine to determine the fate of OC in lake ecosystems. Our model worked reasonably well for both eutrophic and oligotrophic lakes, temperate to subarctic climate zones, forested and agricultural watersheds</w:t>
      </w:r>
      <w:r w:rsidR="002D35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orders of magnitude differences in lake morphometry, which demonstrated the </w:t>
      </w:r>
      <w:r w:rsidR="00C2202B">
        <w:rPr>
          <w:rFonts w:ascii="Times New Roman" w:eastAsia="Times New Roman" w:hAnsi="Times New Roman" w:cs="Times New Roman"/>
          <w:sz w:val="24"/>
          <w:szCs w:val="24"/>
        </w:rPr>
        <w:t xml:space="preserve">generalizable </w:t>
      </w:r>
      <w:r>
        <w:rPr>
          <w:rFonts w:ascii="Times New Roman" w:eastAsia="Times New Roman" w:hAnsi="Times New Roman" w:cs="Times New Roman"/>
          <w:sz w:val="24"/>
          <w:szCs w:val="24"/>
        </w:rPr>
        <w:t xml:space="preserve">nature of our approach. </w:t>
      </w:r>
      <w:r w:rsidR="00C2202B">
        <w:rPr>
          <w:rFonts w:ascii="Times New Roman" w:eastAsia="Times New Roman" w:hAnsi="Times New Roman" w:cs="Times New Roman"/>
          <w:sz w:val="24"/>
          <w:szCs w:val="24"/>
        </w:rPr>
        <w:t xml:space="preserve">A key inference is that a few processes are responsible for control over the OC dynamics. While postulated previously (Hanson et al. 2011), this is the first demonstration in a dynamical model applied to contrasting lake types. </w:t>
      </w:r>
      <w:r>
        <w:rPr>
          <w:rFonts w:ascii="Times New Roman" w:eastAsia="Times New Roman" w:hAnsi="Times New Roman" w:cs="Times New Roman"/>
          <w:sz w:val="24"/>
          <w:szCs w:val="24"/>
        </w:rPr>
        <w:t>Further, the flux</w:t>
      </w:r>
      <w:r w:rsidR="00492203">
        <w:rPr>
          <w:rFonts w:ascii="Times New Roman" w:eastAsia="Times New Roman" w:hAnsi="Times New Roman" w:cs="Times New Roman"/>
          <w:sz w:val="24"/>
          <w:szCs w:val="24"/>
        </w:rPr>
        <w:t>es</w:t>
      </w:r>
      <w:r>
        <w:rPr>
          <w:rFonts w:ascii="Times New Roman" w:eastAsia="Times New Roman" w:hAnsi="Times New Roman" w:cs="Times New Roman"/>
          <w:sz w:val="24"/>
          <w:szCs w:val="24"/>
        </w:rPr>
        <w:t xml:space="preserve"> we produced were within the range of other published studies for these lakes based on steady-state models. Using much of the same LTER data, Hanson et al. (2014) provided similar estimates for Trout of allochthony</w:t>
      </w:r>
      <w:r w:rsidR="009E4CF0">
        <w:rPr>
          <w:rFonts w:ascii="Times New Roman" w:eastAsia="Times New Roman" w:hAnsi="Times New Roman" w:cs="Times New Roman"/>
          <w:sz w:val="24"/>
          <w:szCs w:val="24"/>
        </w:rPr>
        <w:t xml:space="preserve"> (Hanson estimate: </w:t>
      </w:r>
      <w:r w:rsidR="00653233">
        <w:rPr>
          <w:rFonts w:ascii="Times New Roman" w:eastAsia="Times New Roman" w:hAnsi="Times New Roman" w:cs="Times New Roman"/>
          <w:sz w:val="24"/>
          <w:szCs w:val="24"/>
        </w:rPr>
        <w:t>15.92</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 xml:space="preserve">, our estimate: </w:t>
      </w:r>
      <w:r w:rsidR="00D117AE">
        <w:rPr>
          <w:rFonts w:ascii="Times New Roman" w:eastAsia="Times New Roman" w:hAnsi="Times New Roman" w:cs="Times New Roman"/>
          <w:sz w:val="24"/>
          <w:szCs w:val="24"/>
        </w:rPr>
        <w:t>13.</w:t>
      </w:r>
      <w:r w:rsidR="00430173">
        <w:rPr>
          <w:rFonts w:ascii="Times New Roman" w:eastAsia="Times New Roman" w:hAnsi="Times New Roman" w:cs="Times New Roman"/>
          <w:sz w:val="24"/>
          <w:szCs w:val="24"/>
        </w:rPr>
        <w:t>35</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9E4CF0">
        <w:rPr>
          <w:rFonts w:ascii="Times New Roman" w:eastAsia="Times New Roman" w:hAnsi="Times New Roman" w:cs="Times New Roman"/>
          <w:sz w:val="24"/>
          <w:szCs w:val="24"/>
        </w:rPr>
        <w:t>)</w:t>
      </w:r>
      <w:r>
        <w:rPr>
          <w:rFonts w:ascii="Times New Roman" w:eastAsia="Times New Roman" w:hAnsi="Times New Roman" w:cs="Times New Roman"/>
          <w:sz w:val="24"/>
          <w:szCs w:val="24"/>
        </w:rPr>
        <w:t>, burial and export, but not for respiration</w:t>
      </w:r>
      <w:r w:rsidR="00492203">
        <w:rPr>
          <w:rFonts w:ascii="Times New Roman" w:eastAsia="Times New Roman" w:hAnsi="Times New Roman" w:cs="Times New Roman"/>
          <w:sz w:val="24"/>
          <w:szCs w:val="24"/>
        </w:rPr>
        <w:t>, because that study did not account for autochthony</w:t>
      </w:r>
      <w:r>
        <w:rPr>
          <w:rFonts w:ascii="Times New Roman" w:eastAsia="Times New Roman" w:hAnsi="Times New Roman" w:cs="Times New Roman"/>
          <w:sz w:val="24"/>
          <w:szCs w:val="24"/>
        </w:rPr>
        <w:t>. Whalen and Cornwall (1985) modeled Toolik based on a different set of years from our study (1980-1981), but similarly demonstrated that the system contained high allochthony relative to autochthony, low burial and high export. Similar to Hanson et al. (2014), Dillon and Molot</w:t>
      </w:r>
      <w:r w:rsidR="009E4CF0">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(1997)</w:t>
      </w:r>
      <w:r w:rsidR="009E4CF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estimates for Harp of autochthony, burial </w:t>
      </w:r>
      <w:r w:rsidR="00D117AE">
        <w:rPr>
          <w:rFonts w:ascii="Times New Roman" w:eastAsia="Times New Roman" w:hAnsi="Times New Roman" w:cs="Times New Roman"/>
          <w:sz w:val="24"/>
          <w:szCs w:val="24"/>
        </w:rPr>
        <w:t>(Dillon and Molot: 6.3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our estimate: 5.</w:t>
      </w:r>
      <w:r w:rsidR="00F862B3">
        <w:rPr>
          <w:rFonts w:ascii="Times New Roman" w:eastAsia="Times New Roman" w:hAnsi="Times New Roman" w:cs="Times New Roman"/>
          <w:sz w:val="24"/>
          <w:szCs w:val="24"/>
        </w:rPr>
        <w:t>3</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a</w:t>
      </w:r>
      <w:r>
        <w:rPr>
          <w:rFonts w:ascii="Times New Roman" w:eastAsia="Times New Roman" w:hAnsi="Times New Roman" w:cs="Times New Roman"/>
          <w:sz w:val="24"/>
          <w:szCs w:val="24"/>
        </w:rPr>
        <w:t>nd export</w:t>
      </w:r>
      <w:r w:rsidR="00D117AE">
        <w:rPr>
          <w:rFonts w:ascii="Times New Roman" w:eastAsia="Times New Roman" w:hAnsi="Times New Roman" w:cs="Times New Roman"/>
          <w:sz w:val="24"/>
          <w:szCs w:val="24"/>
        </w:rPr>
        <w:t xml:space="preserve"> (Dillon and Molot: 16.9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 xml:space="preserve">, our estimate: </w:t>
      </w:r>
      <w:r w:rsidR="00F862B3">
        <w:rPr>
          <w:rFonts w:ascii="Times New Roman" w:eastAsia="Times New Roman" w:hAnsi="Times New Roman" w:cs="Times New Roman"/>
          <w:sz w:val="24"/>
          <w:szCs w:val="24"/>
        </w:rPr>
        <w:t>17.</w:t>
      </w:r>
      <w:r w:rsidR="00430173">
        <w:rPr>
          <w:rFonts w:ascii="Times New Roman" w:eastAsia="Times New Roman" w:hAnsi="Times New Roman" w:cs="Times New Roman"/>
          <w:sz w:val="24"/>
          <w:szCs w:val="24"/>
        </w:rPr>
        <w:t>6</w:t>
      </w:r>
      <w:r w:rsidR="00D117AE">
        <w:rPr>
          <w:rFonts w:ascii="Times New Roman" w:eastAsia="Times New Roman" w:hAnsi="Times New Roman" w:cs="Times New Roman"/>
          <w:sz w:val="24"/>
          <w:szCs w:val="24"/>
        </w:rPr>
        <w:t xml:space="preserve"> g m</w:t>
      </w:r>
      <w:r w:rsidR="00D117AE" w:rsidRPr="00450F71">
        <w:rPr>
          <w:rFonts w:ascii="Times New Roman" w:eastAsia="Times New Roman" w:hAnsi="Times New Roman" w:cs="Times New Roman"/>
          <w:sz w:val="24"/>
          <w:szCs w:val="24"/>
          <w:vertAlign w:val="superscript"/>
        </w:rPr>
        <w:t>-2</w:t>
      </w:r>
      <w:r w:rsidR="00D117AE">
        <w:rPr>
          <w:rFonts w:ascii="Times New Roman" w:eastAsia="Times New Roman" w:hAnsi="Times New Roman" w:cs="Times New Roman"/>
          <w:sz w:val="24"/>
          <w:szCs w:val="24"/>
        </w:rPr>
        <w:t xml:space="preserve"> yr</w:t>
      </w:r>
      <w:r w:rsidR="00D117AE" w:rsidRPr="00450F71">
        <w:rPr>
          <w:rFonts w:ascii="Times New Roman" w:eastAsia="Times New Roman" w:hAnsi="Times New Roman" w:cs="Times New Roman"/>
          <w:sz w:val="24"/>
          <w:szCs w:val="24"/>
          <w:vertAlign w:val="superscript"/>
        </w:rPr>
        <w:t>-1</w:t>
      </w:r>
      <w:r w:rsidR="00D117AE">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but not respiration (based on field data from 1981-1989), were comparable to our results. Although our results generally agreed with prior studies based on steady-state models, this was not true for </w:t>
      </w:r>
      <w:commentRangeStart w:id="52"/>
      <w:commentRangeStart w:id="53"/>
      <w:r>
        <w:rPr>
          <w:rFonts w:ascii="Times New Roman" w:eastAsia="Times New Roman" w:hAnsi="Times New Roman" w:cs="Times New Roman"/>
          <w:sz w:val="24"/>
          <w:szCs w:val="24"/>
        </w:rPr>
        <w:t>autochthony and respiration</w:t>
      </w:r>
      <w:commentRangeEnd w:id="52"/>
      <w:r w:rsidR="009E4CF0">
        <w:rPr>
          <w:rStyle w:val="CommentReference"/>
        </w:rPr>
        <w:commentReference w:id="52"/>
      </w:r>
      <w:commentRangeEnd w:id="53"/>
      <w:r w:rsidR="00D117AE">
        <w:rPr>
          <w:rStyle w:val="CommentReference"/>
        </w:rPr>
        <w:commentReference w:id="53"/>
      </w:r>
      <w:r>
        <w:rPr>
          <w:rFonts w:ascii="Times New Roman" w:eastAsia="Times New Roman" w:hAnsi="Times New Roman" w:cs="Times New Roman"/>
          <w:sz w:val="24"/>
          <w:szCs w:val="24"/>
        </w:rPr>
        <w:t xml:space="preserve">. We offer that dynamical models better represent these processes by accounting for seasonal changes in temperature and ChlA concentrations. Therefore, although steady-state </w:t>
      </w:r>
      <w:r>
        <w:rPr>
          <w:rFonts w:ascii="Times New Roman" w:eastAsia="Times New Roman" w:hAnsi="Times New Roman" w:cs="Times New Roman"/>
          <w:sz w:val="24"/>
          <w:szCs w:val="24"/>
        </w:rPr>
        <w:lastRenderedPageBreak/>
        <w:t xml:space="preserve">models may be sufficient for recreating some key ecological processes, dynamical models are needed for determining the net source or sink function of lakes, given the importance of autochthony and respiration. </w:t>
      </w:r>
    </w:p>
    <w:p w14:paraId="5681E986" w14:textId="7697E6E8" w:rsidR="0032009C" w:rsidRDefault="00DC1A14">
      <w:pPr>
        <w:pStyle w:val="Heading3"/>
        <w:spacing w:line="480" w:lineRule="auto"/>
        <w:contextualSpacing w:val="0"/>
        <w:rPr>
          <w:rFonts w:ascii="Times New Roman" w:eastAsia="Times New Roman" w:hAnsi="Times New Roman" w:cs="Times New Roman"/>
          <w:i/>
          <w:sz w:val="24"/>
          <w:szCs w:val="24"/>
        </w:rPr>
      </w:pPr>
      <w:commentRangeStart w:id="54"/>
      <w:r>
        <w:rPr>
          <w:rFonts w:ascii="Times New Roman" w:eastAsia="Times New Roman" w:hAnsi="Times New Roman" w:cs="Times New Roman"/>
          <w:i/>
          <w:sz w:val="24"/>
          <w:szCs w:val="24"/>
        </w:rPr>
        <w:t>Under</w:t>
      </w:r>
      <w:commentRangeEnd w:id="54"/>
      <w:r w:rsidR="00F307D5">
        <w:rPr>
          <w:rStyle w:val="CommentReference"/>
          <w:color w:val="000000"/>
        </w:rPr>
        <w:commentReference w:id="54"/>
      </w:r>
      <w:r>
        <w:rPr>
          <w:rFonts w:ascii="Times New Roman" w:eastAsia="Times New Roman" w:hAnsi="Times New Roman" w:cs="Times New Roman"/>
          <w:i/>
          <w:sz w:val="24"/>
          <w:szCs w:val="24"/>
        </w:rPr>
        <w:t xml:space="preserve"> what conditions are lakes net sources or sinks of organic carbon?</w:t>
      </w:r>
    </w:p>
    <w:p w14:paraId="50E8AF3E" w14:textId="54E23EE8" w:rsidR="0032009C" w:rsidRDefault="00B80037">
      <w:pPr>
        <w:spacing w:line="480" w:lineRule="auto"/>
        <w:rPr>
          <w:ins w:id="55" w:author="Ian Mccullough" w:date="2017-04-06T12:20: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Although prior studies have identified lakes as important </w:t>
      </w:r>
      <w:r w:rsidR="00C1238B">
        <w:rPr>
          <w:rFonts w:ascii="Times New Roman" w:eastAsia="Times New Roman" w:hAnsi="Times New Roman" w:cs="Times New Roman"/>
          <w:sz w:val="24"/>
          <w:szCs w:val="24"/>
        </w:rPr>
        <w:t>OC</w:t>
      </w:r>
      <w:r>
        <w:rPr>
          <w:rFonts w:ascii="Times New Roman" w:eastAsia="Times New Roman" w:hAnsi="Times New Roman" w:cs="Times New Roman"/>
          <w:sz w:val="24"/>
          <w:szCs w:val="24"/>
        </w:rPr>
        <w:t xml:space="preserve"> sinks owing to burial in lake sediments, our study showed that burial can be a relatively small component of overall lake OC budgets. </w:t>
      </w:r>
      <w:r w:rsidR="00333E62">
        <w:rPr>
          <w:rFonts w:ascii="Times New Roman" w:eastAsia="Times New Roman" w:hAnsi="Times New Roman" w:cs="Times New Roman"/>
          <w:sz w:val="24"/>
          <w:szCs w:val="24"/>
        </w:rPr>
        <w:t>Wh</w:t>
      </w:r>
      <w:r w:rsidR="000C7E80">
        <w:rPr>
          <w:rFonts w:ascii="Times New Roman" w:eastAsia="Times New Roman" w:hAnsi="Times New Roman" w:cs="Times New Roman"/>
          <w:sz w:val="24"/>
          <w:szCs w:val="24"/>
        </w:rPr>
        <w:t>ereas</w:t>
      </w:r>
      <w:r w:rsidR="00333E62">
        <w:rPr>
          <w:rFonts w:ascii="Times New Roman" w:eastAsia="Times New Roman" w:hAnsi="Times New Roman" w:cs="Times New Roman"/>
          <w:sz w:val="24"/>
          <w:szCs w:val="24"/>
        </w:rPr>
        <w:t xml:space="preserve"> this may have been assumed previously in empirical studies (</w:t>
      </w:r>
      <w:r w:rsidR="000C7E80">
        <w:rPr>
          <w:rFonts w:ascii="Times New Roman" w:eastAsia="Times New Roman" w:hAnsi="Times New Roman" w:cs="Times New Roman"/>
          <w:sz w:val="24"/>
          <w:szCs w:val="24"/>
        </w:rPr>
        <w:t xml:space="preserve">e.g., </w:t>
      </w:r>
      <w:r w:rsidR="00333E62">
        <w:rPr>
          <w:rFonts w:ascii="Times New Roman" w:eastAsia="Times New Roman" w:hAnsi="Times New Roman" w:cs="Times New Roman"/>
          <w:sz w:val="24"/>
          <w:szCs w:val="24"/>
        </w:rPr>
        <w:t>Cole et al. 2007), we demonstrate</w:t>
      </w:r>
      <w:r w:rsidR="00992E31">
        <w:rPr>
          <w:rFonts w:ascii="Times New Roman" w:eastAsia="Times New Roman" w:hAnsi="Times New Roman" w:cs="Times New Roman"/>
          <w:sz w:val="24"/>
          <w:szCs w:val="24"/>
        </w:rPr>
        <w:t>d</w:t>
      </w:r>
      <w:r w:rsidR="00333E62">
        <w:rPr>
          <w:rFonts w:ascii="Times New Roman" w:eastAsia="Times New Roman" w:hAnsi="Times New Roman" w:cs="Times New Roman"/>
          <w:sz w:val="24"/>
          <w:szCs w:val="24"/>
        </w:rPr>
        <w:t xml:space="preserve"> how those ratios can be constrained by mass balance and inclusion of both allochthonous and autochthonous sources. </w:t>
      </w:r>
      <w:r>
        <w:rPr>
          <w:rFonts w:ascii="Times New Roman" w:eastAsia="Times New Roman" w:hAnsi="Times New Roman" w:cs="Times New Roman"/>
          <w:sz w:val="24"/>
          <w:szCs w:val="24"/>
        </w:rPr>
        <w:t>Many lakes</w:t>
      </w:r>
      <w:r w:rsidR="00333E62">
        <w:rPr>
          <w:rFonts w:ascii="Times New Roman" w:eastAsia="Times New Roman" w:hAnsi="Times New Roman" w:cs="Times New Roman"/>
          <w:sz w:val="24"/>
          <w:szCs w:val="24"/>
        </w:rPr>
        <w:t xml:space="preserve"> are</w:t>
      </w:r>
      <w:r>
        <w:rPr>
          <w:rFonts w:ascii="Times New Roman" w:eastAsia="Times New Roman" w:hAnsi="Times New Roman" w:cs="Times New Roman"/>
          <w:sz w:val="24"/>
          <w:szCs w:val="24"/>
        </w:rPr>
        <w:t xml:space="preserve"> net OC sources due to the ratio between burial and respiration. </w:t>
      </w:r>
      <w:ins w:id="56" w:author="Ian Mccullough" w:date="2017-04-07T09:18:00Z">
        <w:r w:rsidR="00430173">
          <w:rPr>
            <w:rFonts w:ascii="Times New Roman" w:eastAsia="Times New Roman" w:hAnsi="Times New Roman" w:cs="Times New Roman"/>
            <w:sz w:val="24"/>
            <w:szCs w:val="24"/>
          </w:rPr>
          <w:t xml:space="preserve">A key consideration is that </w:t>
        </w:r>
      </w:ins>
      <w:ins w:id="57" w:author="Ian Mccullough" w:date="2017-04-06T17:11:00Z">
        <w:r w:rsidR="00430173">
          <w:rPr>
            <w:rFonts w:ascii="Times New Roman" w:eastAsia="Times New Roman" w:hAnsi="Times New Roman" w:cs="Times New Roman"/>
            <w:sz w:val="24"/>
            <w:szCs w:val="24"/>
          </w:rPr>
          <w:t>o</w:t>
        </w:r>
        <w:r w:rsidR="00E44214">
          <w:rPr>
            <w:rFonts w:ascii="Times New Roman" w:eastAsia="Times New Roman" w:hAnsi="Times New Roman" w:cs="Times New Roman"/>
            <w:sz w:val="24"/>
            <w:szCs w:val="24"/>
          </w:rPr>
          <w:t xml:space="preserve">ur model buried 100% of </w:t>
        </w:r>
      </w:ins>
      <w:ins w:id="58"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59" w:author="Ian Mccullough" w:date="2017-04-06T17:12:00Z">
        <w:r w:rsidR="00E44214">
          <w:rPr>
            <w:rFonts w:ascii="Times New Roman" w:eastAsia="Times New Roman" w:hAnsi="Times New Roman" w:cs="Times New Roman"/>
            <w:sz w:val="24"/>
            <w:szCs w:val="24"/>
          </w:rPr>
          <w:t xml:space="preserve">(Table 2: Burial_alloch); therefore, any increase in </w:t>
        </w:r>
      </w:ins>
      <w:ins w:id="60" w:author="Ian Mccullough" w:date="2017-04-07T09:21: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r w:rsidR="009538B4">
          <w:rPr>
            <w:rFonts w:ascii="Times New Roman" w:eastAsia="Times New Roman" w:hAnsi="Times New Roman" w:cs="Times New Roman"/>
            <w:sz w:val="24"/>
            <w:szCs w:val="24"/>
          </w:rPr>
          <w:t xml:space="preserve"> </w:t>
        </w:r>
      </w:ins>
      <w:ins w:id="61" w:author="Ian Mccullough" w:date="2017-04-06T17:12:00Z">
        <w:r w:rsidR="00E44214">
          <w:rPr>
            <w:rFonts w:ascii="Times New Roman" w:eastAsia="Times New Roman" w:hAnsi="Times New Roman" w:cs="Times New Roman"/>
            <w:sz w:val="24"/>
            <w:szCs w:val="24"/>
          </w:rPr>
          <w:t xml:space="preserve">would be directly proportional to increases in burial. For </w:t>
        </w:r>
      </w:ins>
      <w:ins w:id="62" w:author="Ian Mccullough" w:date="2017-04-06T17:14:00Z">
        <w:r w:rsidR="00E44214">
          <w:rPr>
            <w:rFonts w:ascii="Times New Roman" w:eastAsia="Times New Roman" w:hAnsi="Times New Roman" w:cs="Times New Roman"/>
            <w:sz w:val="24"/>
            <w:szCs w:val="24"/>
          </w:rPr>
          <w:t>Harp, Trout and Toolik</w:t>
        </w:r>
      </w:ins>
      <w:ins w:id="63" w:author="Ian Mccullough" w:date="2017-04-06T17:12:00Z">
        <w:r w:rsidR="00E44214">
          <w:rPr>
            <w:rFonts w:ascii="Times New Roman" w:eastAsia="Times New Roman" w:hAnsi="Times New Roman" w:cs="Times New Roman"/>
            <w:sz w:val="24"/>
            <w:szCs w:val="24"/>
          </w:rPr>
          <w:t xml:space="preserve">, however, burial would have to increase </w:t>
        </w:r>
      </w:ins>
      <w:ins w:id="64" w:author="immccull@gmail.com" w:date="2017-04-06T20:09:00Z">
        <w:r w:rsidR="00656127">
          <w:rPr>
            <w:rFonts w:ascii="Times New Roman" w:eastAsia="Times New Roman" w:hAnsi="Times New Roman" w:cs="Times New Roman"/>
            <w:sz w:val="24"/>
            <w:szCs w:val="24"/>
          </w:rPr>
          <w:t>several-fold</w:t>
        </w:r>
      </w:ins>
      <w:ins w:id="65" w:author="immccull@gmail.com" w:date="2017-04-06T20:10:00Z">
        <w:r w:rsidR="00656127">
          <w:rPr>
            <w:rFonts w:ascii="Times New Roman" w:eastAsia="Times New Roman" w:hAnsi="Times New Roman" w:cs="Times New Roman"/>
            <w:sz w:val="24"/>
            <w:szCs w:val="24"/>
          </w:rPr>
          <w:t xml:space="preserve"> over the course of the entire modeling period</w:t>
        </w:r>
      </w:ins>
      <w:ins w:id="66" w:author="immccull@gmail.com" w:date="2017-04-06T20:09:00Z">
        <w:r w:rsidR="00656127">
          <w:rPr>
            <w:rFonts w:ascii="Times New Roman" w:eastAsia="Times New Roman" w:hAnsi="Times New Roman" w:cs="Times New Roman"/>
            <w:sz w:val="24"/>
            <w:szCs w:val="24"/>
          </w:rPr>
          <w:t xml:space="preserve"> </w:t>
        </w:r>
      </w:ins>
      <w:ins w:id="67" w:author="Ian Mccullough" w:date="2017-04-06T17:12:00Z">
        <w:r w:rsidR="00E44214">
          <w:rPr>
            <w:rFonts w:ascii="Times New Roman" w:eastAsia="Times New Roman" w:hAnsi="Times New Roman" w:cs="Times New Roman"/>
            <w:sz w:val="24"/>
            <w:szCs w:val="24"/>
          </w:rPr>
          <w:t xml:space="preserve">to switch lake function to sink rather than source (Table </w:t>
        </w:r>
      </w:ins>
      <w:ins w:id="68" w:author="Ian Mccullough" w:date="2017-04-06T17:14:00Z">
        <w:r w:rsidR="00E44214">
          <w:rPr>
            <w:rFonts w:ascii="Times New Roman" w:eastAsia="Times New Roman" w:hAnsi="Times New Roman" w:cs="Times New Roman"/>
            <w:sz w:val="24"/>
            <w:szCs w:val="24"/>
          </w:rPr>
          <w:t xml:space="preserve">5). </w:t>
        </w:r>
      </w:ins>
      <w:ins w:id="69" w:author="Ian Mccullough" w:date="2017-04-07T09:22:00Z">
        <w:r w:rsidR="009538B4">
          <w:rPr>
            <w:rFonts w:ascii="Times New Roman" w:eastAsia="Times New Roman" w:hAnsi="Times New Roman" w:cs="Times New Roman"/>
            <w:sz w:val="24"/>
            <w:szCs w:val="24"/>
          </w:rPr>
          <w:t xml:space="preserve">Although </w:t>
        </w:r>
      </w:ins>
      <w:ins w:id="70" w:author="Ian Mccullough" w:date="2017-04-06T17:19:00Z">
        <w:r w:rsidR="009538B4">
          <w:rPr>
            <w:rFonts w:ascii="Times New Roman" w:eastAsia="Times New Roman" w:hAnsi="Times New Roman" w:cs="Times New Roman"/>
            <w:sz w:val="24"/>
            <w:szCs w:val="24"/>
          </w:rPr>
          <w:t>i</w:t>
        </w:r>
        <w:r w:rsidR="00BB19C3">
          <w:rPr>
            <w:rFonts w:ascii="Times New Roman" w:eastAsia="Times New Roman" w:hAnsi="Times New Roman" w:cs="Times New Roman"/>
            <w:sz w:val="24"/>
            <w:szCs w:val="24"/>
          </w:rPr>
          <w:t>ntense precipitation increases POC</w:t>
        </w:r>
      </w:ins>
      <w:ins w:id="71" w:author="Ian Mccullough" w:date="2017-04-06T17:20:00Z">
        <w:r w:rsidR="00BB19C3">
          <w:rPr>
            <w:rFonts w:ascii="Times New Roman" w:eastAsia="Times New Roman" w:hAnsi="Times New Roman" w:cs="Times New Roman"/>
            <w:sz w:val="24"/>
            <w:szCs w:val="24"/>
          </w:rPr>
          <w:t xml:space="preserve"> disproportionately to DOC in streams (Jeong et al. 2012</w:t>
        </w:r>
      </w:ins>
      <w:ins w:id="72" w:author="Ian Mccullough" w:date="2017-04-06T17:19:00Z">
        <w:r w:rsidR="00BB19C3">
          <w:rPr>
            <w:rFonts w:ascii="Times New Roman" w:eastAsia="Times New Roman" w:hAnsi="Times New Roman" w:cs="Times New Roman"/>
            <w:sz w:val="24"/>
            <w:szCs w:val="24"/>
          </w:rPr>
          <w:t>,</w:t>
        </w:r>
      </w:ins>
      <w:ins w:id="73" w:author="Ian Mccullough" w:date="2017-04-06T17:21:00Z">
        <w:r w:rsidR="00BB19C3">
          <w:rPr>
            <w:rFonts w:ascii="Times New Roman" w:eastAsia="Times New Roman" w:hAnsi="Times New Roman" w:cs="Times New Roman"/>
            <w:sz w:val="24"/>
            <w:szCs w:val="24"/>
          </w:rPr>
          <w:t xml:space="preserve"> Dhillon and Inamdar 2013),</w:t>
        </w:r>
      </w:ins>
      <w:ins w:id="74" w:author="Ian Mccullough" w:date="2017-04-06T17:19:00Z">
        <w:r w:rsidR="00BB19C3">
          <w:rPr>
            <w:rFonts w:ascii="Times New Roman" w:eastAsia="Times New Roman" w:hAnsi="Times New Roman" w:cs="Times New Roman"/>
            <w:sz w:val="24"/>
            <w:szCs w:val="24"/>
          </w:rPr>
          <w:t xml:space="preserve"> which </w:t>
        </w:r>
      </w:ins>
      <w:ins w:id="75" w:author="Ian Mccullough" w:date="2017-04-06T17:21:00Z">
        <w:r w:rsidR="00BB19C3">
          <w:rPr>
            <w:rFonts w:ascii="Times New Roman" w:eastAsia="Times New Roman" w:hAnsi="Times New Roman" w:cs="Times New Roman"/>
            <w:sz w:val="24"/>
            <w:szCs w:val="24"/>
          </w:rPr>
          <w:t xml:space="preserve">could </w:t>
        </w:r>
      </w:ins>
      <w:ins w:id="76" w:author="immccull@gmail.com" w:date="2017-04-06T20:10:00Z">
        <w:r w:rsidR="00656127">
          <w:rPr>
            <w:rFonts w:ascii="Times New Roman" w:eastAsia="Times New Roman" w:hAnsi="Times New Roman" w:cs="Times New Roman"/>
            <w:sz w:val="24"/>
            <w:szCs w:val="24"/>
          </w:rPr>
          <w:t xml:space="preserve">temporarily </w:t>
        </w:r>
      </w:ins>
      <w:ins w:id="77" w:author="Ian Mccullough" w:date="2017-04-06T17:21:00Z">
        <w:r w:rsidR="00BB19C3">
          <w:rPr>
            <w:rFonts w:ascii="Times New Roman" w:eastAsia="Times New Roman" w:hAnsi="Times New Roman" w:cs="Times New Roman"/>
            <w:sz w:val="24"/>
            <w:szCs w:val="24"/>
          </w:rPr>
          <w:t xml:space="preserve">increase </w:t>
        </w:r>
      </w:ins>
      <w:ins w:id="78" w:author="Ian Mccullough" w:date="2017-04-07T09:24:00Z">
        <w:r w:rsidR="009538B4">
          <w:rPr>
            <w:rFonts w:ascii="Times New Roman" w:eastAsia="Times New Roman" w:hAnsi="Times New Roman" w:cs="Times New Roman"/>
            <w:sz w:val="24"/>
            <w:szCs w:val="24"/>
          </w:rPr>
          <w:t>POC</w:t>
        </w:r>
        <w:r w:rsidR="009538B4">
          <w:rPr>
            <w:rFonts w:ascii="Times New Roman" w:eastAsia="Times New Roman" w:hAnsi="Times New Roman" w:cs="Times New Roman"/>
            <w:sz w:val="24"/>
            <w:szCs w:val="24"/>
            <w:vertAlign w:val="subscript"/>
          </w:rPr>
          <w:t>alloch</w:t>
        </w:r>
      </w:ins>
      <w:ins w:id="79" w:author="Ian Mccullough" w:date="2017-04-06T17:21:00Z">
        <w:r w:rsidR="00BB19C3">
          <w:rPr>
            <w:rFonts w:ascii="Times New Roman" w:eastAsia="Times New Roman" w:hAnsi="Times New Roman" w:cs="Times New Roman"/>
            <w:sz w:val="24"/>
            <w:szCs w:val="24"/>
          </w:rPr>
          <w:t xml:space="preserve">. </w:t>
        </w:r>
      </w:ins>
      <w:ins w:id="80" w:author="Ian Mccullough" w:date="2017-04-07T09:24:00Z">
        <w:r w:rsidR="00D234CD">
          <w:rPr>
            <w:rFonts w:ascii="Times New Roman" w:eastAsia="Times New Roman" w:hAnsi="Times New Roman" w:cs="Times New Roman"/>
            <w:sz w:val="24"/>
            <w:szCs w:val="24"/>
          </w:rPr>
          <w:t xml:space="preserve">Because </w:t>
        </w:r>
      </w:ins>
      <w:ins w:id="81" w:author="Ian Mccullough" w:date="2017-04-06T17:21:00Z">
        <w:r w:rsidR="00D234CD">
          <w:rPr>
            <w:rFonts w:ascii="Times New Roman" w:eastAsia="Times New Roman" w:hAnsi="Times New Roman" w:cs="Times New Roman"/>
            <w:sz w:val="24"/>
            <w:szCs w:val="24"/>
          </w:rPr>
          <w:t>w</w:t>
        </w:r>
        <w:r w:rsidR="00BB19C3">
          <w:rPr>
            <w:rFonts w:ascii="Times New Roman" w:eastAsia="Times New Roman" w:hAnsi="Times New Roman" w:cs="Times New Roman"/>
            <w:sz w:val="24"/>
            <w:szCs w:val="24"/>
          </w:rPr>
          <w:t xml:space="preserve">e assumed a direct relationship between </w:t>
        </w:r>
      </w:ins>
      <w:ins w:id="82" w:author="Ian Mccullough" w:date="2017-04-07T09:25:00Z">
        <w:r w:rsidR="00D234CD">
          <w:rPr>
            <w:rFonts w:ascii="Times New Roman" w:eastAsia="Times New Roman" w:hAnsi="Times New Roman" w:cs="Times New Roman"/>
            <w:sz w:val="24"/>
            <w:szCs w:val="24"/>
          </w:rPr>
          <w:t>DOC</w:t>
        </w:r>
        <w:r w:rsidR="00D234CD">
          <w:rPr>
            <w:rFonts w:ascii="Times New Roman" w:eastAsia="Times New Roman" w:hAnsi="Times New Roman" w:cs="Times New Roman"/>
            <w:sz w:val="24"/>
            <w:szCs w:val="24"/>
            <w:vertAlign w:val="subscript"/>
          </w:rPr>
          <w:t>alloch</w:t>
        </w:r>
        <w:r w:rsidR="00D234CD">
          <w:rPr>
            <w:rFonts w:ascii="Times New Roman" w:eastAsia="Times New Roman" w:hAnsi="Times New Roman" w:cs="Times New Roman"/>
            <w:sz w:val="24"/>
            <w:szCs w:val="24"/>
          </w:rPr>
          <w:t xml:space="preserve"> and POC</w:t>
        </w:r>
        <w:r w:rsidR="00D234CD">
          <w:rPr>
            <w:rFonts w:ascii="Times New Roman" w:eastAsia="Times New Roman" w:hAnsi="Times New Roman" w:cs="Times New Roman"/>
            <w:sz w:val="24"/>
            <w:szCs w:val="24"/>
            <w:vertAlign w:val="subscript"/>
          </w:rPr>
          <w:t>alloch</w:t>
        </w:r>
      </w:ins>
      <w:ins w:id="83" w:author="Ian Mccullough" w:date="2017-04-06T17:22:00Z">
        <w:r w:rsidR="00BB19C3">
          <w:rPr>
            <w:rFonts w:ascii="Times New Roman" w:eastAsia="Times New Roman" w:hAnsi="Times New Roman" w:cs="Times New Roman"/>
            <w:sz w:val="24"/>
            <w:szCs w:val="24"/>
          </w:rPr>
          <w:t xml:space="preserve"> due to lack of POC data</w:t>
        </w:r>
      </w:ins>
      <w:ins w:id="84" w:author="Ian Mccullough" w:date="2017-04-06T17:23:00Z">
        <w:r w:rsidR="00D234CD">
          <w:rPr>
            <w:rFonts w:ascii="Times New Roman" w:eastAsia="Times New Roman" w:hAnsi="Times New Roman" w:cs="Times New Roman"/>
            <w:sz w:val="24"/>
            <w:szCs w:val="24"/>
          </w:rPr>
          <w:t xml:space="preserve">, </w:t>
        </w:r>
      </w:ins>
      <w:ins w:id="85" w:author="Ian Mccullough" w:date="2017-04-07T09:28:00Z">
        <w:r w:rsidR="00D234CD">
          <w:rPr>
            <w:rFonts w:ascii="Times New Roman" w:eastAsia="Times New Roman" w:hAnsi="Times New Roman" w:cs="Times New Roman"/>
            <w:sz w:val="24"/>
            <w:szCs w:val="24"/>
          </w:rPr>
          <w:t>underrepresentation of</w:t>
        </w:r>
      </w:ins>
      <w:ins w:id="86" w:author="Ian Mccullough" w:date="2017-04-06T17:23:00Z">
        <w:r w:rsidR="00BB19C3">
          <w:rPr>
            <w:rFonts w:ascii="Times New Roman" w:eastAsia="Times New Roman" w:hAnsi="Times New Roman" w:cs="Times New Roman"/>
            <w:sz w:val="24"/>
            <w:szCs w:val="24"/>
          </w:rPr>
          <w:t xml:space="preserve"> precipitation events could have led to </w:t>
        </w:r>
      </w:ins>
      <w:ins w:id="87" w:author="Ian Mccullough" w:date="2017-04-07T09:24:00Z">
        <w:r w:rsidR="00D234CD">
          <w:rPr>
            <w:rFonts w:ascii="Times New Roman" w:eastAsia="Times New Roman" w:hAnsi="Times New Roman" w:cs="Times New Roman"/>
            <w:sz w:val="24"/>
            <w:szCs w:val="24"/>
          </w:rPr>
          <w:t>conservative estimates</w:t>
        </w:r>
      </w:ins>
      <w:ins w:id="88" w:author="Ian Mccullough" w:date="2017-04-06T17:23:00Z">
        <w:r w:rsidR="00BB19C3">
          <w:rPr>
            <w:rFonts w:ascii="Times New Roman" w:eastAsia="Times New Roman" w:hAnsi="Times New Roman" w:cs="Times New Roman"/>
            <w:sz w:val="24"/>
            <w:szCs w:val="24"/>
          </w:rPr>
          <w:t xml:space="preserve"> of burial</w:t>
        </w:r>
      </w:ins>
      <w:ins w:id="89" w:author="Ian Mccullough" w:date="2017-04-06T17:21:00Z">
        <w:r w:rsidR="00BB19C3">
          <w:rPr>
            <w:rFonts w:ascii="Times New Roman" w:eastAsia="Times New Roman" w:hAnsi="Times New Roman" w:cs="Times New Roman"/>
            <w:sz w:val="24"/>
            <w:szCs w:val="24"/>
          </w:rPr>
          <w:t>.</w:t>
        </w:r>
      </w:ins>
      <w:ins w:id="90" w:author="Ian Mccullough" w:date="2017-04-06T17:23:00Z">
        <w:r w:rsidR="00BB19C3">
          <w:rPr>
            <w:rFonts w:ascii="Times New Roman" w:eastAsia="Times New Roman" w:hAnsi="Times New Roman" w:cs="Times New Roman"/>
            <w:sz w:val="24"/>
            <w:szCs w:val="24"/>
          </w:rPr>
          <w:t xml:space="preserve"> </w:t>
        </w:r>
      </w:ins>
      <w:ins w:id="91" w:author="Ian Mccullough" w:date="2017-04-07T09:26:00Z">
        <w:r w:rsidR="00D234CD">
          <w:rPr>
            <w:rFonts w:ascii="Times New Roman" w:eastAsia="Times New Roman" w:hAnsi="Times New Roman" w:cs="Times New Roman"/>
            <w:sz w:val="24"/>
            <w:szCs w:val="24"/>
          </w:rPr>
          <w:t>Nonetheless</w:t>
        </w:r>
      </w:ins>
      <w:ins w:id="92" w:author="Ian Mccullough" w:date="2017-04-06T17:24:00Z">
        <w:r w:rsidR="00BB19C3">
          <w:rPr>
            <w:rFonts w:ascii="Times New Roman" w:eastAsia="Times New Roman" w:hAnsi="Times New Roman" w:cs="Times New Roman"/>
            <w:sz w:val="24"/>
            <w:szCs w:val="24"/>
          </w:rPr>
          <w:t xml:space="preserve">, </w:t>
        </w:r>
      </w:ins>
      <w:ins w:id="93" w:author="Ian Mccullough" w:date="2017-04-06T17:27:00Z">
        <w:r w:rsidR="00B34289">
          <w:rPr>
            <w:rFonts w:ascii="Times New Roman" w:eastAsia="Times New Roman" w:hAnsi="Times New Roman" w:cs="Times New Roman"/>
            <w:sz w:val="24"/>
            <w:szCs w:val="24"/>
          </w:rPr>
          <w:t xml:space="preserve">although </w:t>
        </w:r>
      </w:ins>
      <w:ins w:id="94" w:author="Ian Mccullough" w:date="2017-04-06T17:24:00Z">
        <w:r w:rsidR="00BB19C3">
          <w:rPr>
            <w:rFonts w:ascii="Times New Roman" w:eastAsia="Times New Roman" w:hAnsi="Times New Roman" w:cs="Times New Roman"/>
            <w:sz w:val="24"/>
            <w:szCs w:val="24"/>
          </w:rPr>
          <w:t xml:space="preserve">our burial estimates were </w:t>
        </w:r>
      </w:ins>
      <w:ins w:id="95" w:author="Ian Mccullough" w:date="2017-04-06T17:27:00Z">
        <w:r w:rsidR="00B34289">
          <w:rPr>
            <w:rFonts w:ascii="Times New Roman" w:eastAsia="Times New Roman" w:hAnsi="Times New Roman" w:cs="Times New Roman"/>
            <w:sz w:val="24"/>
            <w:szCs w:val="24"/>
          </w:rPr>
          <w:t xml:space="preserve">uncertain in some capacity, the range of potential burial </w:t>
        </w:r>
      </w:ins>
      <w:ins w:id="96" w:author="Ian Mccullough" w:date="2017-04-06T17:28:00Z">
        <w:r w:rsidR="00B34289">
          <w:rPr>
            <w:rFonts w:ascii="Times New Roman" w:eastAsia="Times New Roman" w:hAnsi="Times New Roman" w:cs="Times New Roman"/>
            <w:sz w:val="24"/>
            <w:szCs w:val="24"/>
          </w:rPr>
          <w:t>amount</w:t>
        </w:r>
      </w:ins>
      <w:ins w:id="97" w:author="Ian Mccullough" w:date="2017-04-06T17:27:00Z">
        <w:r w:rsidR="00B34289">
          <w:rPr>
            <w:rFonts w:ascii="Times New Roman" w:eastAsia="Times New Roman" w:hAnsi="Times New Roman" w:cs="Times New Roman"/>
            <w:sz w:val="24"/>
            <w:szCs w:val="24"/>
          </w:rPr>
          <w:t>s essentially existed within the noise of the overall budget compared to other fluxes</w:t>
        </w:r>
      </w:ins>
      <w:ins w:id="98" w:author="Ian Mccullough" w:date="2017-04-06T17:24:00Z">
        <w:r w:rsidR="00BB19C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 xml:space="preserve">Although lakes will continue to store carbon in lake sediments in the future, increases in water temperatures associated with climate warming could lead to increases in respiration and increase the net source capacity of lakes, particularly as lakes trend toward sources earlier in the growing season. Therefore, OC cycling has important implications for </w:t>
      </w:r>
      <w:r>
        <w:rPr>
          <w:rFonts w:ascii="Times New Roman" w:eastAsia="Times New Roman" w:hAnsi="Times New Roman" w:cs="Times New Roman"/>
          <w:sz w:val="24"/>
          <w:szCs w:val="24"/>
        </w:rPr>
        <w:lastRenderedPageBreak/>
        <w:t>broader ecosystem responses to climate change.</w:t>
      </w:r>
      <w:ins w:id="99" w:author="Paul Hanson" w:date="2017-04-05T11:58:00Z">
        <w:r w:rsidR="00DC1A14">
          <w:rPr>
            <w:rFonts w:ascii="Times New Roman" w:eastAsia="Times New Roman" w:hAnsi="Times New Roman" w:cs="Times New Roman"/>
            <w:sz w:val="24"/>
            <w:szCs w:val="24"/>
          </w:rPr>
          <w:t xml:space="preserve"> [We could test and quantify this, which would add a little more meat to this paragraph.]</w:t>
        </w:r>
      </w:ins>
    </w:p>
    <w:p w14:paraId="3FDEE474" w14:textId="0ADEE419" w:rsidR="00560B5E" w:rsidRDefault="00560B5E">
      <w:pPr>
        <w:spacing w:line="480" w:lineRule="auto"/>
        <w:rPr>
          <w:ins w:id="100" w:author="Paul Hanson" w:date="2017-04-05T11:59:00Z"/>
          <w:rFonts w:ascii="Times New Roman" w:eastAsia="Times New Roman" w:hAnsi="Times New Roman" w:cs="Times New Roman"/>
          <w:sz w:val="24"/>
          <w:szCs w:val="24"/>
        </w:rPr>
      </w:pPr>
      <w:ins w:id="101" w:author="Ian Mccullough" w:date="2017-04-06T12:21:00Z">
        <w:r>
          <w:rPr>
            <w:rFonts w:ascii="Times New Roman" w:eastAsia="Times New Roman" w:hAnsi="Times New Roman" w:cs="Times New Roman"/>
            <w:sz w:val="24"/>
            <w:szCs w:val="24"/>
          </w:rPr>
          <w:tab/>
        </w:r>
      </w:ins>
      <w:commentRangeStart w:id="102"/>
      <w:ins w:id="103" w:author="Ian Mccullough" w:date="2017-04-06T12:28:00Z">
        <w:r>
          <w:rPr>
            <w:rFonts w:ascii="Times New Roman" w:eastAsia="Times New Roman" w:hAnsi="Times New Roman" w:cs="Times New Roman"/>
            <w:sz w:val="24"/>
            <w:szCs w:val="24"/>
          </w:rPr>
          <w:t xml:space="preserve">Our </w:t>
        </w:r>
      </w:ins>
      <w:ins w:id="104" w:author="Ian Mccullough" w:date="2017-04-06T15:50:00Z">
        <w:r w:rsidR="00231C87">
          <w:rPr>
            <w:rFonts w:ascii="Times New Roman" w:eastAsia="Times New Roman" w:hAnsi="Times New Roman" w:cs="Times New Roman"/>
            <w:sz w:val="24"/>
            <w:szCs w:val="24"/>
          </w:rPr>
          <w:t xml:space="preserve">long-term and </w:t>
        </w:r>
      </w:ins>
      <w:ins w:id="105" w:author="Ian Mccullough" w:date="2017-04-06T12:28:00Z">
        <w:r w:rsidR="00231C87">
          <w:rPr>
            <w:rFonts w:ascii="Times New Roman" w:eastAsia="Times New Roman" w:hAnsi="Times New Roman" w:cs="Times New Roman"/>
            <w:sz w:val="24"/>
            <w:szCs w:val="24"/>
          </w:rPr>
          <w:t xml:space="preserve">seasonal analyses </w:t>
        </w:r>
      </w:ins>
      <w:commentRangeEnd w:id="102"/>
      <w:ins w:id="106" w:author="Ian Mccullough" w:date="2017-04-06T16:56:00Z">
        <w:r w:rsidR="00D52901">
          <w:rPr>
            <w:rStyle w:val="CommentReference"/>
          </w:rPr>
          <w:commentReference w:id="102"/>
        </w:r>
      </w:ins>
      <w:ins w:id="107" w:author="Ian Mccullough" w:date="2017-04-06T12:28:00Z">
        <w:r w:rsidR="00231C87">
          <w:rPr>
            <w:rFonts w:ascii="Times New Roman" w:eastAsia="Times New Roman" w:hAnsi="Times New Roman" w:cs="Times New Roman"/>
            <w:sz w:val="24"/>
            <w:szCs w:val="24"/>
          </w:rPr>
          <w:t>have important implications for temporal scaling of lake funct</w:t>
        </w:r>
        <w:r w:rsidR="0018273A">
          <w:rPr>
            <w:rFonts w:ascii="Times New Roman" w:eastAsia="Times New Roman" w:hAnsi="Times New Roman" w:cs="Times New Roman"/>
            <w:sz w:val="24"/>
            <w:szCs w:val="24"/>
          </w:rPr>
          <w:t>ion. Many previous mass balance</w:t>
        </w:r>
        <w:r w:rsidR="00231C87">
          <w:rPr>
            <w:rFonts w:ascii="Times New Roman" w:eastAsia="Times New Roman" w:hAnsi="Times New Roman" w:cs="Times New Roman"/>
            <w:sz w:val="24"/>
            <w:szCs w:val="24"/>
          </w:rPr>
          <w:t xml:space="preserve"> studies were conducted over a single open-water season</w:t>
        </w:r>
      </w:ins>
      <w:ins w:id="108" w:author="Ian Mccullough" w:date="2017-04-06T16:19:00Z">
        <w:r w:rsidR="0018273A">
          <w:rPr>
            <w:rFonts w:ascii="Times New Roman" w:eastAsia="Times New Roman" w:hAnsi="Times New Roman" w:cs="Times New Roman"/>
            <w:sz w:val="24"/>
            <w:szCs w:val="24"/>
          </w:rPr>
          <w:t xml:space="preserve"> and therefore cannot represent longer term trends</w:t>
        </w:r>
      </w:ins>
      <w:ins w:id="109" w:author="Ian Mccullough" w:date="2017-04-06T12:28:00Z">
        <w:r w:rsidR="00231C87">
          <w:rPr>
            <w:rFonts w:ascii="Times New Roman" w:eastAsia="Times New Roman" w:hAnsi="Times New Roman" w:cs="Times New Roman"/>
            <w:sz w:val="24"/>
            <w:szCs w:val="24"/>
          </w:rPr>
          <w:t xml:space="preserve">. </w:t>
        </w:r>
      </w:ins>
      <w:ins w:id="110" w:author="Ian Mccullough" w:date="2017-04-06T15:54:00Z">
        <w:r w:rsidR="00231C87">
          <w:rPr>
            <w:rFonts w:ascii="Times New Roman" w:eastAsia="Times New Roman" w:hAnsi="Times New Roman" w:cs="Times New Roman"/>
            <w:sz w:val="24"/>
            <w:szCs w:val="24"/>
          </w:rPr>
          <w:t xml:space="preserve">As a post hoc analysis, we </w:t>
        </w:r>
      </w:ins>
      <w:ins w:id="111" w:author="Ian Mccullough" w:date="2017-04-06T16:15:00Z">
        <w:r w:rsidR="0018273A">
          <w:rPr>
            <w:rFonts w:ascii="Times New Roman" w:eastAsia="Times New Roman" w:hAnsi="Times New Roman" w:cs="Times New Roman"/>
            <w:sz w:val="24"/>
            <w:szCs w:val="24"/>
          </w:rPr>
          <w:t xml:space="preserve">found </w:t>
        </w:r>
      </w:ins>
      <w:ins w:id="112" w:author="Ian Mccullough" w:date="2017-04-06T16:30:00Z">
        <w:r w:rsidR="00A7181A">
          <w:rPr>
            <w:rFonts w:ascii="Times New Roman" w:eastAsia="Times New Roman" w:hAnsi="Times New Roman" w:cs="Times New Roman"/>
            <w:sz w:val="24"/>
            <w:szCs w:val="24"/>
          </w:rPr>
          <w:t xml:space="preserve">overall </w:t>
        </w:r>
      </w:ins>
      <w:ins w:id="113" w:author="Ian Mccullough" w:date="2017-04-06T16:15:00Z">
        <w:r w:rsidR="0018273A">
          <w:rPr>
            <w:rFonts w:ascii="Times New Roman" w:eastAsia="Times New Roman" w:hAnsi="Times New Roman" w:cs="Times New Roman"/>
            <w:sz w:val="24"/>
            <w:szCs w:val="24"/>
          </w:rPr>
          <w:t>consistency in lake function across all modeled years (using only complete years)</w:t>
        </w:r>
      </w:ins>
      <w:ins w:id="114" w:author="Ian Mccullough" w:date="2017-04-06T16:30:00Z">
        <w:r w:rsidR="00A7181A">
          <w:rPr>
            <w:rFonts w:ascii="Times New Roman" w:eastAsia="Times New Roman" w:hAnsi="Times New Roman" w:cs="Times New Roman"/>
            <w:sz w:val="24"/>
            <w:szCs w:val="24"/>
          </w:rPr>
          <w:t>; however, differences between respiration and burial</w:t>
        </w:r>
      </w:ins>
      <w:ins w:id="115" w:author="Ian Mccullough" w:date="2017-04-07T09:29:00Z">
        <w:r w:rsidR="00D234CD">
          <w:rPr>
            <w:rFonts w:ascii="Times New Roman" w:eastAsia="Times New Roman" w:hAnsi="Times New Roman" w:cs="Times New Roman"/>
            <w:sz w:val="24"/>
            <w:szCs w:val="24"/>
          </w:rPr>
          <w:t xml:space="preserve"> (lake function)</w:t>
        </w:r>
      </w:ins>
      <w:ins w:id="116" w:author="Ian Mccullough" w:date="2017-04-06T16:30:00Z">
        <w:r w:rsidR="00A7181A">
          <w:rPr>
            <w:rFonts w:ascii="Times New Roman" w:eastAsia="Times New Roman" w:hAnsi="Times New Roman" w:cs="Times New Roman"/>
            <w:sz w:val="24"/>
            <w:szCs w:val="24"/>
          </w:rPr>
          <w:t xml:space="preserve"> varied by orders of magnitude across years in some lakes</w:t>
        </w:r>
      </w:ins>
      <w:ins w:id="117" w:author="Ian Mccullough" w:date="2017-04-06T16:20:00Z">
        <w:r w:rsidR="0018273A">
          <w:rPr>
            <w:rFonts w:ascii="Times New Roman" w:eastAsia="Times New Roman" w:hAnsi="Times New Roman" w:cs="Times New Roman"/>
            <w:sz w:val="24"/>
            <w:szCs w:val="24"/>
          </w:rPr>
          <w:t xml:space="preserve"> (Fig. 6a)</w:t>
        </w:r>
      </w:ins>
      <w:ins w:id="118" w:author="Ian Mccullough" w:date="2017-04-06T16:15:00Z">
        <w:r w:rsidR="0018273A">
          <w:rPr>
            <w:rFonts w:ascii="Times New Roman" w:eastAsia="Times New Roman" w:hAnsi="Times New Roman" w:cs="Times New Roman"/>
            <w:sz w:val="24"/>
            <w:szCs w:val="24"/>
          </w:rPr>
          <w:t xml:space="preserve">. </w:t>
        </w:r>
      </w:ins>
      <w:ins w:id="119" w:author="Ian Mccullough" w:date="2017-04-06T16:22:00Z">
        <w:r w:rsidR="0018273A">
          <w:rPr>
            <w:rFonts w:ascii="Times New Roman" w:eastAsia="Times New Roman" w:hAnsi="Times New Roman" w:cs="Times New Roman"/>
            <w:sz w:val="24"/>
            <w:szCs w:val="24"/>
          </w:rPr>
          <w:t>Over multi-year periods, weather</w:t>
        </w:r>
      </w:ins>
      <w:ins w:id="120" w:author="Ian Mccullough" w:date="2017-04-06T16:24:00Z">
        <w:r w:rsidR="0018273A">
          <w:rPr>
            <w:rFonts w:ascii="Times New Roman" w:eastAsia="Times New Roman" w:hAnsi="Times New Roman" w:cs="Times New Roman"/>
            <w:sz w:val="24"/>
            <w:szCs w:val="24"/>
          </w:rPr>
          <w:t xml:space="preserve"> may influence lake function, given that</w:t>
        </w:r>
      </w:ins>
      <w:ins w:id="121" w:author="Ian Mccullough" w:date="2017-04-06T16:22:00Z">
        <w:r w:rsidR="0018273A">
          <w:rPr>
            <w:rFonts w:ascii="Times New Roman" w:eastAsia="Times New Roman" w:hAnsi="Times New Roman" w:cs="Times New Roman"/>
            <w:sz w:val="24"/>
            <w:szCs w:val="24"/>
          </w:rPr>
          <w:t xml:space="preserve"> </w:t>
        </w:r>
      </w:ins>
      <w:ins w:id="122" w:author="Ian Mccullough" w:date="2017-04-06T16:20:00Z">
        <w:r w:rsidR="0018273A">
          <w:rPr>
            <w:rFonts w:ascii="Times New Roman" w:eastAsia="Times New Roman" w:hAnsi="Times New Roman" w:cs="Times New Roman"/>
            <w:sz w:val="24"/>
            <w:szCs w:val="24"/>
          </w:rPr>
          <w:t xml:space="preserve">differences in precipitation </w:t>
        </w:r>
      </w:ins>
      <w:ins w:id="123" w:author="Ian Mccullough" w:date="2017-04-06T16:21:00Z">
        <w:r w:rsidR="0018273A">
          <w:rPr>
            <w:rFonts w:ascii="Times New Roman" w:eastAsia="Times New Roman" w:hAnsi="Times New Roman" w:cs="Times New Roman"/>
            <w:sz w:val="24"/>
            <w:szCs w:val="24"/>
          </w:rPr>
          <w:t xml:space="preserve">across years </w:t>
        </w:r>
      </w:ins>
      <w:ins w:id="124" w:author="Ian Mccullough" w:date="2017-04-06T16:20:00Z">
        <w:r w:rsidR="0018273A">
          <w:rPr>
            <w:rFonts w:ascii="Times New Roman" w:eastAsia="Times New Roman" w:hAnsi="Times New Roman" w:cs="Times New Roman"/>
            <w:sz w:val="24"/>
            <w:szCs w:val="24"/>
          </w:rPr>
          <w:t>drive</w:t>
        </w:r>
      </w:ins>
      <w:ins w:id="125" w:author="Ian Mccullough" w:date="2017-04-06T16:21:00Z">
        <w:r w:rsidR="0018273A">
          <w:rPr>
            <w:rFonts w:ascii="Times New Roman" w:eastAsia="Times New Roman" w:hAnsi="Times New Roman" w:cs="Times New Roman"/>
            <w:sz w:val="24"/>
            <w:szCs w:val="24"/>
          </w:rPr>
          <w:t xml:space="preserve"> variation in inflow DOC and POC (Jeong et al. 2012)</w:t>
        </w:r>
      </w:ins>
      <w:ins w:id="126" w:author="Ian Mccullough" w:date="2017-04-06T16:24:00Z">
        <w:r w:rsidR="0018273A">
          <w:rPr>
            <w:rFonts w:ascii="Times New Roman" w:eastAsia="Times New Roman" w:hAnsi="Times New Roman" w:cs="Times New Roman"/>
            <w:sz w:val="24"/>
            <w:szCs w:val="24"/>
          </w:rPr>
          <w:t xml:space="preserve"> and that </w:t>
        </w:r>
      </w:ins>
      <w:ins w:id="127" w:author="Ian Mccullough" w:date="2017-04-06T16:21:00Z">
        <w:r w:rsidR="0018273A">
          <w:rPr>
            <w:rFonts w:ascii="Times New Roman" w:eastAsia="Times New Roman" w:hAnsi="Times New Roman" w:cs="Times New Roman"/>
            <w:sz w:val="24"/>
            <w:szCs w:val="24"/>
          </w:rPr>
          <w:t>warmer years increase autochthony.</w:t>
        </w:r>
      </w:ins>
      <w:ins w:id="128" w:author="Ian Mccullough" w:date="2017-04-06T16:20:00Z">
        <w:r w:rsidR="0018273A">
          <w:rPr>
            <w:rFonts w:ascii="Times New Roman" w:eastAsia="Times New Roman" w:hAnsi="Times New Roman" w:cs="Times New Roman"/>
            <w:sz w:val="24"/>
            <w:szCs w:val="24"/>
          </w:rPr>
          <w:t xml:space="preserve"> </w:t>
        </w:r>
      </w:ins>
      <w:ins w:id="129" w:author="Ian Mccullough" w:date="2017-04-06T16:27:00Z">
        <w:r w:rsidR="00A7181A">
          <w:rPr>
            <w:rFonts w:ascii="Times New Roman" w:eastAsia="Times New Roman" w:hAnsi="Times New Roman" w:cs="Times New Roman"/>
            <w:sz w:val="24"/>
            <w:szCs w:val="24"/>
          </w:rPr>
          <w:t>As such, single-year studies may not be representative of long-term conditions</w:t>
        </w:r>
      </w:ins>
      <w:ins w:id="130" w:author="Ian Mccullough" w:date="2017-04-06T16:32:00Z">
        <w:r w:rsidR="00A7181A">
          <w:rPr>
            <w:rFonts w:ascii="Times New Roman" w:eastAsia="Times New Roman" w:hAnsi="Times New Roman" w:cs="Times New Roman"/>
            <w:sz w:val="24"/>
            <w:szCs w:val="24"/>
          </w:rPr>
          <w:t xml:space="preserve">. In addition, our study allowed us to make a cautious comparison between </w:t>
        </w:r>
      </w:ins>
      <w:ins w:id="131" w:author="Ian Mccullough" w:date="2017-04-06T16:36:00Z">
        <w:r w:rsidR="004E7902">
          <w:rPr>
            <w:rFonts w:ascii="Times New Roman" w:eastAsia="Times New Roman" w:hAnsi="Times New Roman" w:cs="Times New Roman"/>
            <w:sz w:val="24"/>
            <w:szCs w:val="24"/>
          </w:rPr>
          <w:t>annual</w:t>
        </w:r>
      </w:ins>
      <w:ins w:id="132" w:author="Ian Mccullough" w:date="2017-04-06T16:32:00Z">
        <w:r w:rsidR="00A7181A">
          <w:rPr>
            <w:rFonts w:ascii="Times New Roman" w:eastAsia="Times New Roman" w:hAnsi="Times New Roman" w:cs="Times New Roman"/>
            <w:sz w:val="24"/>
            <w:szCs w:val="24"/>
          </w:rPr>
          <w:t xml:space="preserve"> and sub-annual OC budgets. </w:t>
        </w:r>
      </w:ins>
      <w:ins w:id="133" w:author="Ian Mccullough" w:date="2017-04-06T16:33:00Z">
        <w:r w:rsidR="00A7181A">
          <w:rPr>
            <w:rFonts w:ascii="Times New Roman" w:eastAsia="Times New Roman" w:hAnsi="Times New Roman" w:cs="Times New Roman"/>
            <w:sz w:val="24"/>
            <w:szCs w:val="24"/>
          </w:rPr>
          <w:t xml:space="preserve">Limnological studies are </w:t>
        </w:r>
      </w:ins>
      <w:ins w:id="134" w:author="Ian Mccullough" w:date="2017-04-06T16:34:00Z">
        <w:r w:rsidR="00A7181A">
          <w:rPr>
            <w:rFonts w:ascii="Times New Roman" w:eastAsia="Times New Roman" w:hAnsi="Times New Roman" w:cs="Times New Roman"/>
            <w:sz w:val="24"/>
            <w:szCs w:val="24"/>
          </w:rPr>
          <w:t xml:space="preserve">generally </w:t>
        </w:r>
      </w:ins>
      <w:ins w:id="135" w:author="Ian Mccullough" w:date="2017-04-06T16:33:00Z">
        <w:r w:rsidR="00A7181A">
          <w:rPr>
            <w:rFonts w:ascii="Times New Roman" w:eastAsia="Times New Roman" w:hAnsi="Times New Roman" w:cs="Times New Roman"/>
            <w:sz w:val="24"/>
            <w:szCs w:val="24"/>
          </w:rPr>
          <w:t xml:space="preserve">conducted during the summer, </w:t>
        </w:r>
      </w:ins>
      <w:ins w:id="136" w:author="Ian Mccullough" w:date="2017-04-06T12:28:00Z">
        <w:r w:rsidR="00231C87">
          <w:rPr>
            <w:rFonts w:ascii="Times New Roman" w:eastAsia="Times New Roman" w:hAnsi="Times New Roman" w:cs="Times New Roman"/>
            <w:sz w:val="24"/>
            <w:szCs w:val="24"/>
          </w:rPr>
          <w:t>which may</w:t>
        </w:r>
      </w:ins>
      <w:ins w:id="137" w:author="Ian Mccullough" w:date="2017-04-06T12:21:00Z">
        <w:r>
          <w:rPr>
            <w:rFonts w:ascii="Times New Roman" w:eastAsia="Times New Roman" w:hAnsi="Times New Roman" w:cs="Times New Roman"/>
            <w:sz w:val="24"/>
            <w:szCs w:val="24"/>
          </w:rPr>
          <w:t xml:space="preserve"> </w:t>
        </w:r>
      </w:ins>
      <w:ins w:id="138" w:author="Ian Mccullough" w:date="2017-04-06T15:53:00Z">
        <w:r w:rsidR="00231C87">
          <w:rPr>
            <w:rFonts w:ascii="Times New Roman" w:eastAsia="Times New Roman" w:hAnsi="Times New Roman" w:cs="Times New Roman"/>
            <w:sz w:val="24"/>
            <w:szCs w:val="24"/>
          </w:rPr>
          <w:t xml:space="preserve">bias </w:t>
        </w:r>
      </w:ins>
      <w:ins w:id="139" w:author="Ian Mccullough" w:date="2017-04-06T16:34:00Z">
        <w:r w:rsidR="00A7181A">
          <w:rPr>
            <w:rFonts w:ascii="Times New Roman" w:eastAsia="Times New Roman" w:hAnsi="Times New Roman" w:cs="Times New Roman"/>
            <w:sz w:val="24"/>
            <w:szCs w:val="24"/>
          </w:rPr>
          <w:t xml:space="preserve">data </w:t>
        </w:r>
      </w:ins>
      <w:ins w:id="140" w:author="Ian Mccullough" w:date="2017-04-06T15:53:00Z">
        <w:r w:rsidR="00231C87">
          <w:rPr>
            <w:rFonts w:ascii="Times New Roman" w:eastAsia="Times New Roman" w:hAnsi="Times New Roman" w:cs="Times New Roman"/>
            <w:sz w:val="24"/>
            <w:szCs w:val="24"/>
          </w:rPr>
          <w:t>by inadequately accounting for cold season burial</w:t>
        </w:r>
      </w:ins>
      <w:ins w:id="141" w:author="Ian Mccullough" w:date="2017-04-06T12:21:00Z">
        <w:r>
          <w:rPr>
            <w:rFonts w:ascii="Times New Roman" w:eastAsia="Times New Roman" w:hAnsi="Times New Roman" w:cs="Times New Roman"/>
            <w:sz w:val="24"/>
            <w:szCs w:val="24"/>
          </w:rPr>
          <w:t xml:space="preserve"> </w:t>
        </w:r>
      </w:ins>
      <w:ins w:id="142" w:author="Ian Mccullough" w:date="2017-04-06T12:28:00Z">
        <w:r>
          <w:rPr>
            <w:rFonts w:ascii="Times New Roman" w:eastAsia="Times New Roman" w:hAnsi="Times New Roman" w:cs="Times New Roman"/>
            <w:sz w:val="24"/>
            <w:szCs w:val="24"/>
          </w:rPr>
          <w:t xml:space="preserve">(Fig. 5). </w:t>
        </w:r>
      </w:ins>
      <w:ins w:id="143" w:author="Ian Mccullough" w:date="2017-04-06T12:29:00Z">
        <w:r>
          <w:rPr>
            <w:rFonts w:ascii="Times New Roman" w:eastAsia="Times New Roman" w:hAnsi="Times New Roman" w:cs="Times New Roman"/>
            <w:sz w:val="24"/>
            <w:szCs w:val="24"/>
          </w:rPr>
          <w:t>Therefore, summer studies may overestimate the source capacity of lakes.</w:t>
        </w:r>
      </w:ins>
      <w:ins w:id="144" w:author="Ian Mccullough" w:date="2017-04-06T12:30:00Z">
        <w:r w:rsidR="004E7902">
          <w:rPr>
            <w:rFonts w:ascii="Times New Roman" w:eastAsia="Times New Roman" w:hAnsi="Times New Roman" w:cs="Times New Roman"/>
            <w:sz w:val="24"/>
            <w:szCs w:val="24"/>
          </w:rPr>
          <w:t xml:space="preserve"> As</w:t>
        </w:r>
        <w:r>
          <w:rPr>
            <w:rFonts w:ascii="Times New Roman" w:eastAsia="Times New Roman" w:hAnsi="Times New Roman" w:cs="Times New Roman"/>
            <w:sz w:val="24"/>
            <w:szCs w:val="24"/>
          </w:rPr>
          <w:t xml:space="preserve"> </w:t>
        </w:r>
      </w:ins>
      <w:ins w:id="145" w:author="Ian Mccullough" w:date="2017-04-06T16:35:00Z">
        <w:r w:rsidR="004E7902">
          <w:rPr>
            <w:rFonts w:ascii="Times New Roman" w:eastAsia="Times New Roman" w:hAnsi="Times New Roman" w:cs="Times New Roman"/>
            <w:sz w:val="24"/>
            <w:szCs w:val="24"/>
          </w:rPr>
          <w:t xml:space="preserve">another </w:t>
        </w:r>
      </w:ins>
      <w:ins w:id="146" w:author="Ian Mccullough" w:date="2017-04-06T12:30:00Z">
        <w:r>
          <w:rPr>
            <w:rFonts w:ascii="Times New Roman" w:eastAsia="Times New Roman" w:hAnsi="Times New Roman" w:cs="Times New Roman"/>
            <w:sz w:val="24"/>
            <w:szCs w:val="24"/>
          </w:rPr>
          <w:t xml:space="preserve">post hoc analysis, we compared lake function over the entire year to </w:t>
        </w:r>
      </w:ins>
      <w:ins w:id="147" w:author="Ian Mccullough" w:date="2017-04-06T16:38:00Z">
        <w:r w:rsidR="004E7902">
          <w:rPr>
            <w:rFonts w:ascii="Times New Roman" w:eastAsia="Times New Roman" w:hAnsi="Times New Roman" w:cs="Times New Roman"/>
            <w:sz w:val="24"/>
            <w:szCs w:val="24"/>
          </w:rPr>
          <w:t xml:space="preserve">lake function over </w:t>
        </w:r>
      </w:ins>
      <w:ins w:id="148" w:author="Ian Mccullough" w:date="2017-04-06T12:30:00Z">
        <w:r w:rsidR="00D52901">
          <w:rPr>
            <w:rFonts w:ascii="Times New Roman" w:eastAsia="Times New Roman" w:hAnsi="Times New Roman" w:cs="Times New Roman"/>
            <w:sz w:val="24"/>
            <w:szCs w:val="24"/>
          </w:rPr>
          <w:t>May-August only, encountering</w:t>
        </w:r>
        <w:r w:rsidR="001D6273">
          <w:rPr>
            <w:rFonts w:ascii="Times New Roman" w:eastAsia="Times New Roman" w:hAnsi="Times New Roman" w:cs="Times New Roman"/>
            <w:sz w:val="24"/>
            <w:szCs w:val="24"/>
          </w:rPr>
          <w:t xml:space="preserve"> sim</w:t>
        </w:r>
        <w:r w:rsidR="004E7902">
          <w:rPr>
            <w:rFonts w:ascii="Times New Roman" w:eastAsia="Times New Roman" w:hAnsi="Times New Roman" w:cs="Times New Roman"/>
            <w:sz w:val="24"/>
            <w:szCs w:val="24"/>
          </w:rPr>
          <w:t>ilar</w:t>
        </w:r>
      </w:ins>
      <w:ins w:id="149" w:author="Ian Mccullough" w:date="2017-04-06T17:01:00Z">
        <w:r w:rsidR="00D52901">
          <w:rPr>
            <w:rFonts w:ascii="Times New Roman" w:eastAsia="Times New Roman" w:hAnsi="Times New Roman" w:cs="Times New Roman"/>
            <w:sz w:val="24"/>
            <w:szCs w:val="24"/>
          </w:rPr>
          <w:t>ly shaped</w:t>
        </w:r>
      </w:ins>
      <w:ins w:id="150" w:author="Ian Mccullough" w:date="2017-04-06T12:30:00Z">
        <w:r w:rsidR="004E7902">
          <w:rPr>
            <w:rFonts w:ascii="Times New Roman" w:eastAsia="Times New Roman" w:hAnsi="Times New Roman" w:cs="Times New Roman"/>
            <w:sz w:val="24"/>
            <w:szCs w:val="24"/>
          </w:rPr>
          <w:t xml:space="preserve"> patterns </w:t>
        </w:r>
      </w:ins>
      <w:ins w:id="151" w:author="Ian Mccullough" w:date="2017-04-06T13:03:00Z">
        <w:r w:rsidR="005F7F3E">
          <w:rPr>
            <w:rFonts w:ascii="Times New Roman" w:eastAsia="Times New Roman" w:hAnsi="Times New Roman" w:cs="Times New Roman"/>
            <w:sz w:val="24"/>
            <w:szCs w:val="24"/>
          </w:rPr>
          <w:t>(Fig. 6</w:t>
        </w:r>
      </w:ins>
      <w:ins w:id="152" w:author="Ian Mccullough" w:date="2017-04-06T16:38:00Z">
        <w:r w:rsidR="004E7902">
          <w:rPr>
            <w:rFonts w:ascii="Times New Roman" w:eastAsia="Times New Roman" w:hAnsi="Times New Roman" w:cs="Times New Roman"/>
            <w:sz w:val="24"/>
            <w:szCs w:val="24"/>
          </w:rPr>
          <w:t>b</w:t>
        </w:r>
      </w:ins>
      <w:ins w:id="153" w:author="Ian Mccullough" w:date="2017-04-06T13:03:00Z">
        <w:r w:rsidR="005F7F3E">
          <w:rPr>
            <w:rFonts w:ascii="Times New Roman" w:eastAsia="Times New Roman" w:hAnsi="Times New Roman" w:cs="Times New Roman"/>
            <w:sz w:val="24"/>
            <w:szCs w:val="24"/>
          </w:rPr>
          <w:t>)</w:t>
        </w:r>
      </w:ins>
      <w:ins w:id="154" w:author="Ian Mccullough" w:date="2017-04-06T13:01:00Z">
        <w:r w:rsidR="008B522E">
          <w:rPr>
            <w:rFonts w:ascii="Times New Roman" w:eastAsia="Times New Roman" w:hAnsi="Times New Roman" w:cs="Times New Roman"/>
            <w:sz w:val="24"/>
            <w:szCs w:val="24"/>
          </w:rPr>
          <w:t xml:space="preserve">. </w:t>
        </w:r>
      </w:ins>
      <w:ins w:id="155" w:author="Ian Mccullough" w:date="2017-04-07T09:30:00Z">
        <w:r w:rsidR="00D234CD">
          <w:rPr>
            <w:rFonts w:ascii="Times New Roman" w:eastAsia="Times New Roman" w:hAnsi="Times New Roman" w:cs="Times New Roman"/>
            <w:sz w:val="24"/>
            <w:szCs w:val="24"/>
          </w:rPr>
          <w:t xml:space="preserve">Based on May-August alone, </w:t>
        </w:r>
      </w:ins>
      <w:ins w:id="156" w:author="Ian Mccullough" w:date="2017-04-06T14:37:00Z">
        <w:r w:rsidR="00D234CD">
          <w:rPr>
            <w:rFonts w:ascii="Times New Roman" w:eastAsia="Times New Roman" w:hAnsi="Times New Roman" w:cs="Times New Roman"/>
            <w:sz w:val="24"/>
            <w:szCs w:val="24"/>
          </w:rPr>
          <w:t>t</w:t>
        </w:r>
        <w:r w:rsidR="00E35127">
          <w:rPr>
            <w:rFonts w:ascii="Times New Roman" w:eastAsia="Times New Roman" w:hAnsi="Times New Roman" w:cs="Times New Roman"/>
            <w:sz w:val="24"/>
            <w:szCs w:val="24"/>
          </w:rPr>
          <w:t xml:space="preserve">he net source capacity of lakes </w:t>
        </w:r>
      </w:ins>
      <w:ins w:id="157" w:author="immccull@gmail.com" w:date="2017-04-06T19:55:00Z">
        <w:r w:rsidR="00247969">
          <w:rPr>
            <w:rFonts w:ascii="Times New Roman" w:eastAsia="Times New Roman" w:hAnsi="Times New Roman" w:cs="Times New Roman"/>
            <w:sz w:val="24"/>
            <w:szCs w:val="24"/>
          </w:rPr>
          <w:t>increased</w:t>
        </w:r>
      </w:ins>
      <w:ins w:id="158" w:author="Ian Mccullough" w:date="2017-04-06T14:37:00Z">
        <w:r w:rsidR="00E35127">
          <w:rPr>
            <w:rFonts w:ascii="Times New Roman" w:eastAsia="Times New Roman" w:hAnsi="Times New Roman" w:cs="Times New Roman"/>
            <w:sz w:val="24"/>
            <w:szCs w:val="24"/>
          </w:rPr>
          <w:t xml:space="preserve"> by </w:t>
        </w:r>
      </w:ins>
      <w:ins w:id="159" w:author="Ian Mccullough" w:date="2017-04-06T14:38:00Z">
        <w:r w:rsidR="004E7902">
          <w:rPr>
            <w:rFonts w:ascii="Times New Roman" w:eastAsia="Times New Roman" w:hAnsi="Times New Roman" w:cs="Times New Roman"/>
            <w:sz w:val="24"/>
            <w:szCs w:val="24"/>
          </w:rPr>
          <w:t>12.5-</w:t>
        </w:r>
      </w:ins>
      <w:ins w:id="160" w:author="Ian Mccullough" w:date="2017-04-06T16:39:00Z">
        <w:r w:rsidR="004E7902">
          <w:rPr>
            <w:rFonts w:ascii="Times New Roman" w:eastAsia="Times New Roman" w:hAnsi="Times New Roman" w:cs="Times New Roman"/>
            <w:sz w:val="24"/>
            <w:szCs w:val="24"/>
          </w:rPr>
          <w:t>41.8</w:t>
        </w:r>
      </w:ins>
      <w:ins w:id="161" w:author="Ian Mccullough" w:date="2017-04-06T14:38:00Z">
        <w:r w:rsidR="00E35127">
          <w:rPr>
            <w:rFonts w:ascii="Times New Roman" w:eastAsia="Times New Roman" w:hAnsi="Times New Roman" w:cs="Times New Roman"/>
            <w:sz w:val="24"/>
            <w:szCs w:val="24"/>
          </w:rPr>
          <w:t>%</w:t>
        </w:r>
      </w:ins>
      <w:ins w:id="162" w:author="Ian Mccullough" w:date="2017-04-06T14:39:00Z">
        <w:r w:rsidR="004E7902">
          <w:rPr>
            <w:rFonts w:ascii="Times New Roman" w:eastAsia="Times New Roman" w:hAnsi="Times New Roman" w:cs="Times New Roman"/>
            <w:sz w:val="24"/>
            <w:szCs w:val="24"/>
          </w:rPr>
          <w:t xml:space="preserve"> on average across years for Harp, Trout and Vanern</w:t>
        </w:r>
      </w:ins>
      <w:ins w:id="163" w:author="Ian Mccullough" w:date="2017-04-06T14:38:00Z">
        <w:r w:rsidR="00E35127">
          <w:rPr>
            <w:rFonts w:ascii="Times New Roman" w:eastAsia="Times New Roman" w:hAnsi="Times New Roman" w:cs="Times New Roman"/>
            <w:sz w:val="24"/>
            <w:szCs w:val="24"/>
          </w:rPr>
          <w:t xml:space="preserve">, reflecting the influence of cold season burial. </w:t>
        </w:r>
      </w:ins>
      <w:ins w:id="164" w:author="Ian Mccullough" w:date="2017-04-06T16:40:00Z">
        <w:r w:rsidR="004E7902">
          <w:rPr>
            <w:rFonts w:ascii="Times New Roman" w:eastAsia="Times New Roman" w:hAnsi="Times New Roman" w:cs="Times New Roman"/>
            <w:sz w:val="24"/>
            <w:szCs w:val="24"/>
          </w:rPr>
          <w:t xml:space="preserve">Monona became a </w:t>
        </w:r>
      </w:ins>
      <w:ins w:id="165" w:author="Ian Mccullough" w:date="2017-04-06T17:01:00Z">
        <w:r w:rsidR="00D52901">
          <w:rPr>
            <w:rFonts w:ascii="Times New Roman" w:eastAsia="Times New Roman" w:hAnsi="Times New Roman" w:cs="Times New Roman"/>
            <w:sz w:val="24"/>
            <w:szCs w:val="24"/>
          </w:rPr>
          <w:t xml:space="preserve">substantially </w:t>
        </w:r>
      </w:ins>
      <w:ins w:id="166" w:author="Ian Mccullough" w:date="2017-04-06T16:40:00Z">
        <w:r w:rsidR="004E7902">
          <w:rPr>
            <w:rFonts w:ascii="Times New Roman" w:eastAsia="Times New Roman" w:hAnsi="Times New Roman" w:cs="Times New Roman"/>
            <w:sz w:val="24"/>
            <w:szCs w:val="24"/>
          </w:rPr>
          <w:t xml:space="preserve">lesser sink compared to the full year by 74.1%. </w:t>
        </w:r>
      </w:ins>
      <w:commentRangeStart w:id="167"/>
      <w:ins w:id="168" w:author="Ian Mccullough" w:date="2017-04-06T14:39:00Z">
        <w:r w:rsidR="00E35127">
          <w:rPr>
            <w:rFonts w:ascii="Times New Roman" w:eastAsia="Times New Roman" w:hAnsi="Times New Roman" w:cs="Times New Roman"/>
            <w:sz w:val="24"/>
            <w:szCs w:val="24"/>
          </w:rPr>
          <w:t>Toolik</w:t>
        </w:r>
      </w:ins>
      <w:commentRangeEnd w:id="167"/>
      <w:ins w:id="169" w:author="Ian Mccullough" w:date="2017-04-06T16:44:00Z">
        <w:r w:rsidR="004E7902">
          <w:rPr>
            <w:rStyle w:val="CommentReference"/>
          </w:rPr>
          <w:commentReference w:id="167"/>
        </w:r>
      </w:ins>
      <w:ins w:id="170" w:author="Ian Mccullough" w:date="2017-04-06T14:39:00Z">
        <w:r w:rsidR="00E35127">
          <w:rPr>
            <w:rFonts w:ascii="Times New Roman" w:eastAsia="Times New Roman" w:hAnsi="Times New Roman" w:cs="Times New Roman"/>
            <w:sz w:val="24"/>
            <w:szCs w:val="24"/>
          </w:rPr>
          <w:t xml:space="preserve"> became a</w:t>
        </w:r>
      </w:ins>
      <w:ins w:id="171" w:author="Ian Mccullough" w:date="2017-04-06T14:40:00Z">
        <w:r w:rsidR="00E35127">
          <w:rPr>
            <w:rFonts w:ascii="Times New Roman" w:eastAsia="Times New Roman" w:hAnsi="Times New Roman" w:cs="Times New Roman"/>
            <w:sz w:val="24"/>
            <w:szCs w:val="24"/>
          </w:rPr>
          <w:t xml:space="preserve"> dramatically</w:t>
        </w:r>
      </w:ins>
      <w:ins w:id="172" w:author="Ian Mccullough" w:date="2017-04-06T14:39:00Z">
        <w:r w:rsidR="00E35127">
          <w:rPr>
            <w:rFonts w:ascii="Times New Roman" w:eastAsia="Times New Roman" w:hAnsi="Times New Roman" w:cs="Times New Roman"/>
            <w:sz w:val="24"/>
            <w:szCs w:val="24"/>
          </w:rPr>
          <w:t xml:space="preserve"> smaller source </w:t>
        </w:r>
      </w:ins>
      <w:ins w:id="173" w:author="Ian Mccullough" w:date="2017-04-06T14:40:00Z">
        <w:r w:rsidR="00E35127">
          <w:rPr>
            <w:rFonts w:ascii="Times New Roman" w:eastAsia="Times New Roman" w:hAnsi="Times New Roman" w:cs="Times New Roman"/>
            <w:sz w:val="24"/>
            <w:szCs w:val="24"/>
          </w:rPr>
          <w:t>(</w:t>
        </w:r>
      </w:ins>
      <w:ins w:id="174" w:author="immccull@gmail.com" w:date="2017-04-06T19:45:00Z">
        <w:r w:rsidR="00992E31">
          <w:rPr>
            <w:rFonts w:ascii="Times New Roman" w:eastAsia="Times New Roman" w:hAnsi="Times New Roman" w:cs="Times New Roman"/>
            <w:sz w:val="24"/>
            <w:szCs w:val="24"/>
          </w:rPr>
          <w:t>89.8</w:t>
        </w:r>
      </w:ins>
      <w:ins w:id="175" w:author="Ian Mccullough" w:date="2017-04-06T14:40:00Z">
        <w:r w:rsidR="00E35127">
          <w:rPr>
            <w:rFonts w:ascii="Times New Roman" w:eastAsia="Times New Roman" w:hAnsi="Times New Roman" w:cs="Times New Roman"/>
            <w:sz w:val="24"/>
            <w:szCs w:val="24"/>
          </w:rPr>
          <w:t xml:space="preserve">%) </w:t>
        </w:r>
      </w:ins>
      <w:ins w:id="176" w:author="Ian Mccullough" w:date="2017-04-06T14:39:00Z">
        <w:r w:rsidR="004E7902">
          <w:rPr>
            <w:rFonts w:ascii="Times New Roman" w:eastAsia="Times New Roman" w:hAnsi="Times New Roman" w:cs="Times New Roman"/>
            <w:sz w:val="24"/>
            <w:szCs w:val="24"/>
          </w:rPr>
          <w:t>during May-August alone.</w:t>
        </w:r>
      </w:ins>
      <w:ins w:id="177" w:author="Ian Mccullough" w:date="2017-04-06T14:40:00Z">
        <w:r w:rsidR="00E35127">
          <w:rPr>
            <w:rFonts w:ascii="Times New Roman" w:eastAsia="Times New Roman" w:hAnsi="Times New Roman" w:cs="Times New Roman"/>
            <w:sz w:val="24"/>
            <w:szCs w:val="24"/>
          </w:rPr>
          <w:t xml:space="preserve"> </w:t>
        </w:r>
      </w:ins>
      <w:ins w:id="178" w:author="Ian Mccullough" w:date="2017-04-06T16:45:00Z">
        <w:r w:rsidR="003071E2">
          <w:rPr>
            <w:rFonts w:ascii="Times New Roman" w:eastAsia="Times New Roman" w:hAnsi="Times New Roman" w:cs="Times New Roman"/>
            <w:sz w:val="24"/>
            <w:szCs w:val="24"/>
          </w:rPr>
          <w:t>Although these results highlight</w:t>
        </w:r>
      </w:ins>
      <w:ins w:id="179" w:author="immccull@gmail.com" w:date="2017-04-06T19:56:00Z">
        <w:r w:rsidR="00655213">
          <w:rPr>
            <w:rFonts w:ascii="Times New Roman" w:eastAsia="Times New Roman" w:hAnsi="Times New Roman" w:cs="Times New Roman"/>
            <w:sz w:val="24"/>
            <w:szCs w:val="24"/>
          </w:rPr>
          <w:t>ed</w:t>
        </w:r>
      </w:ins>
      <w:ins w:id="180" w:author="Ian Mccullough" w:date="2017-04-06T16:45:00Z">
        <w:r w:rsidR="003071E2">
          <w:rPr>
            <w:rFonts w:ascii="Times New Roman" w:eastAsia="Times New Roman" w:hAnsi="Times New Roman" w:cs="Times New Roman"/>
            <w:sz w:val="24"/>
            <w:szCs w:val="24"/>
          </w:rPr>
          <w:t xml:space="preserve"> the importance of considering long-term dynamics in lake function beyond single summers, actual differences between annual and sub-annual lake function </w:t>
        </w:r>
      </w:ins>
      <w:ins w:id="181" w:author="Ian Mccullough" w:date="2017-04-06T16:55:00Z">
        <w:r w:rsidR="00D52901">
          <w:rPr>
            <w:rFonts w:ascii="Times New Roman" w:eastAsia="Times New Roman" w:hAnsi="Times New Roman" w:cs="Times New Roman"/>
            <w:sz w:val="24"/>
            <w:szCs w:val="24"/>
          </w:rPr>
          <w:t>are still uncertain</w:t>
        </w:r>
      </w:ins>
      <w:ins w:id="182" w:author="Ian Mccullough" w:date="2017-04-06T16:45:00Z">
        <w:r w:rsidR="003071E2">
          <w:rPr>
            <w:rFonts w:ascii="Times New Roman" w:eastAsia="Times New Roman" w:hAnsi="Times New Roman" w:cs="Times New Roman"/>
            <w:sz w:val="24"/>
            <w:szCs w:val="24"/>
          </w:rPr>
          <w:t xml:space="preserve"> due to uncertainty associated with </w:t>
        </w:r>
      </w:ins>
      <w:ins w:id="183" w:author="Ian Mccullough" w:date="2017-04-06T16:50:00Z">
        <w:r w:rsidR="003071E2">
          <w:rPr>
            <w:rFonts w:ascii="Times New Roman" w:eastAsia="Times New Roman" w:hAnsi="Times New Roman" w:cs="Times New Roman"/>
            <w:sz w:val="24"/>
            <w:szCs w:val="24"/>
          </w:rPr>
          <w:t xml:space="preserve">modeling </w:t>
        </w:r>
      </w:ins>
      <w:ins w:id="184" w:author="Ian Mccullough" w:date="2017-04-06T16:45:00Z">
        <w:r w:rsidR="003071E2">
          <w:rPr>
            <w:rFonts w:ascii="Times New Roman" w:eastAsia="Times New Roman" w:hAnsi="Times New Roman" w:cs="Times New Roman"/>
            <w:sz w:val="24"/>
            <w:szCs w:val="24"/>
          </w:rPr>
          <w:t>metabolic activity outside the main growing season.</w:t>
        </w:r>
      </w:ins>
      <w:ins w:id="185" w:author="Ian Mccullough" w:date="2017-04-06T16:49:00Z">
        <w:r w:rsidR="003071E2">
          <w:rPr>
            <w:rFonts w:ascii="Times New Roman" w:eastAsia="Times New Roman" w:hAnsi="Times New Roman" w:cs="Times New Roman"/>
            <w:sz w:val="24"/>
            <w:szCs w:val="24"/>
          </w:rPr>
          <w:t xml:space="preserve"> </w:t>
        </w:r>
      </w:ins>
      <w:ins w:id="186" w:author="Ian Mccullough" w:date="2017-04-06T17:01:00Z">
        <w:r w:rsidR="00D52901">
          <w:rPr>
            <w:rFonts w:ascii="Times New Roman" w:eastAsia="Times New Roman" w:hAnsi="Times New Roman" w:cs="Times New Roman"/>
            <w:sz w:val="24"/>
            <w:szCs w:val="24"/>
          </w:rPr>
          <w:t xml:space="preserve">We had little data </w:t>
        </w:r>
        <w:r w:rsidR="00D52901">
          <w:rPr>
            <w:rFonts w:ascii="Times New Roman" w:eastAsia="Times New Roman" w:hAnsi="Times New Roman" w:cs="Times New Roman"/>
            <w:sz w:val="24"/>
            <w:szCs w:val="24"/>
          </w:rPr>
          <w:lastRenderedPageBreak/>
          <w:t>outside summer months, but respiration rates can be significant during win</w:t>
        </w:r>
      </w:ins>
      <w:ins w:id="187" w:author="Ian Mccullough" w:date="2017-04-06T17:02:00Z">
        <w:r w:rsidR="00D52901">
          <w:rPr>
            <w:rFonts w:ascii="Times New Roman" w:eastAsia="Times New Roman" w:hAnsi="Times New Roman" w:cs="Times New Roman"/>
            <w:sz w:val="24"/>
            <w:szCs w:val="24"/>
          </w:rPr>
          <w:t>t</w:t>
        </w:r>
      </w:ins>
      <w:ins w:id="188" w:author="Ian Mccullough" w:date="2017-04-06T17:01:00Z">
        <w:r w:rsidR="00D52901">
          <w:rPr>
            <w:rFonts w:ascii="Times New Roman" w:eastAsia="Times New Roman" w:hAnsi="Times New Roman" w:cs="Times New Roman"/>
            <w:sz w:val="24"/>
            <w:szCs w:val="24"/>
          </w:rPr>
          <w:t xml:space="preserve">er. </w:t>
        </w:r>
      </w:ins>
      <w:ins w:id="189" w:author="Ian Mccullough" w:date="2017-04-06T16:49:00Z">
        <w:r w:rsidR="003071E2">
          <w:rPr>
            <w:rFonts w:ascii="Times New Roman" w:eastAsia="Times New Roman" w:hAnsi="Times New Roman" w:cs="Times New Roman"/>
            <w:sz w:val="24"/>
            <w:szCs w:val="24"/>
          </w:rPr>
          <w:t xml:space="preserve">For example, Karlsson et al. (2008) found that winter respiration accounted for 25% of annual respiration in an </w:t>
        </w:r>
      </w:ins>
      <w:ins w:id="190" w:author="Ian Mccullough" w:date="2017-04-06T16:50:00Z">
        <w:r w:rsidR="003071E2">
          <w:rPr>
            <w:rFonts w:ascii="Times New Roman" w:eastAsia="Times New Roman" w:hAnsi="Times New Roman" w:cs="Times New Roman"/>
            <w:sz w:val="24"/>
            <w:szCs w:val="24"/>
          </w:rPr>
          <w:t>unproductive, sub</w:t>
        </w:r>
      </w:ins>
      <w:ins w:id="191" w:author="Ian Mccullough" w:date="2017-04-06T16:49:00Z">
        <w:r w:rsidR="003071E2">
          <w:rPr>
            <w:rFonts w:ascii="Times New Roman" w:eastAsia="Times New Roman" w:hAnsi="Times New Roman" w:cs="Times New Roman"/>
            <w:sz w:val="24"/>
            <w:szCs w:val="24"/>
          </w:rPr>
          <w:t>arctic lake</w:t>
        </w:r>
      </w:ins>
      <w:ins w:id="192" w:author="Ian Mccullough" w:date="2017-04-06T16:50:00Z">
        <w:r w:rsidR="003071E2">
          <w:rPr>
            <w:rFonts w:ascii="Times New Roman" w:eastAsia="Times New Roman" w:hAnsi="Times New Roman" w:cs="Times New Roman"/>
            <w:sz w:val="24"/>
            <w:szCs w:val="24"/>
          </w:rPr>
          <w:t>.</w:t>
        </w:r>
      </w:ins>
      <w:ins w:id="193" w:author="Ian Mccullough" w:date="2017-04-06T14:39:00Z">
        <w:r w:rsidR="00E35127">
          <w:rPr>
            <w:rFonts w:ascii="Times New Roman" w:eastAsia="Times New Roman" w:hAnsi="Times New Roman" w:cs="Times New Roman"/>
            <w:sz w:val="24"/>
            <w:szCs w:val="24"/>
          </w:rPr>
          <w:t xml:space="preserve"> </w:t>
        </w:r>
      </w:ins>
    </w:p>
    <w:p w14:paraId="4AB16927" w14:textId="6A4A018B" w:rsidR="00DC1A14" w:rsidRDefault="00DC1A14">
      <w:pPr>
        <w:spacing w:line="480" w:lineRule="auto"/>
        <w:rPr>
          <w:ins w:id="194" w:author="Paul Hanson" w:date="2017-04-05T12:11:00Z"/>
          <w:rFonts w:ascii="Times New Roman" w:eastAsia="Times New Roman" w:hAnsi="Times New Roman" w:cs="Times New Roman"/>
          <w:sz w:val="24"/>
          <w:szCs w:val="24"/>
        </w:rPr>
      </w:pPr>
    </w:p>
    <w:p w14:paraId="6AE9B93C" w14:textId="1BE299A4" w:rsidR="00CA6BD2" w:rsidRDefault="00CA6BD2">
      <w:pPr>
        <w:spacing w:line="480" w:lineRule="auto"/>
        <w:rPr>
          <w:ins w:id="195" w:author="Paul Hanson" w:date="2017-04-05T13:58:00Z"/>
          <w:rFonts w:ascii="Times New Roman" w:eastAsia="Times New Roman" w:hAnsi="Times New Roman" w:cs="Times New Roman"/>
          <w:sz w:val="24"/>
          <w:szCs w:val="24"/>
        </w:rPr>
      </w:pPr>
      <w:ins w:id="196" w:author="Paul Hanson" w:date="2017-04-05T12:11:00Z">
        <w:r>
          <w:rPr>
            <w:rFonts w:ascii="Times New Roman" w:eastAsia="Times New Roman" w:hAnsi="Times New Roman" w:cs="Times New Roman"/>
            <w:sz w:val="24"/>
            <w:szCs w:val="24"/>
          </w:rPr>
          <w:tab/>
        </w:r>
        <w:commentRangeStart w:id="197"/>
        <w:r>
          <w:rPr>
            <w:rFonts w:ascii="Times New Roman" w:eastAsia="Times New Roman" w:hAnsi="Times New Roman" w:cs="Times New Roman"/>
            <w:sz w:val="24"/>
            <w:szCs w:val="24"/>
          </w:rPr>
          <w:t xml:space="preserve">[I think we need a paragraph about how POC dynamics are hidden in the noise of the overall OC budget. </w:t>
        </w:r>
      </w:ins>
      <w:commentRangeEnd w:id="197"/>
      <w:r w:rsidR="00E44214">
        <w:rPr>
          <w:rStyle w:val="CommentReference"/>
        </w:rPr>
        <w:commentReference w:id="197"/>
      </w:r>
      <w:ins w:id="198" w:author="Paul Hanson" w:date="2017-04-05T12:11:00Z">
        <w:r>
          <w:rPr>
            <w:rFonts w:ascii="Times New Roman" w:eastAsia="Times New Roman" w:hAnsi="Times New Roman" w:cs="Times New Roman"/>
            <w:sz w:val="24"/>
            <w:szCs w:val="24"/>
          </w:rPr>
          <w:t xml:space="preserve">There are at least three scales of variability in this study </w:t>
        </w:r>
      </w:ins>
      <w:ins w:id="199" w:author="Paul Hanson" w:date="2017-04-05T12:12:00Z">
        <w:r>
          <w:rPr>
            <w:rFonts w:ascii="Times New Roman" w:eastAsia="Times New Roman" w:hAnsi="Times New Roman" w:cs="Times New Roman"/>
            <w:sz w:val="24"/>
            <w:szCs w:val="24"/>
          </w:rPr>
          <w:t>–</w:t>
        </w:r>
      </w:ins>
      <w:ins w:id="200" w:author="Paul Hanson" w:date="2017-04-05T12:11:00Z">
        <w:r>
          <w:rPr>
            <w:rFonts w:ascii="Times New Roman" w:eastAsia="Times New Roman" w:hAnsi="Times New Roman" w:cs="Times New Roman"/>
            <w:sz w:val="24"/>
            <w:szCs w:val="24"/>
          </w:rPr>
          <w:t xml:space="preserve"> </w:t>
        </w:r>
      </w:ins>
      <w:ins w:id="201" w:author="Paul Hanson" w:date="2017-04-05T12:12:00Z">
        <w:r>
          <w:rPr>
            <w:rFonts w:ascii="Times New Roman" w:eastAsia="Times New Roman" w:hAnsi="Times New Roman" w:cs="Times New Roman"/>
            <w:sz w:val="24"/>
            <w:szCs w:val="24"/>
          </w:rPr>
          <w:t xml:space="preserve">(1) </w:t>
        </w:r>
      </w:ins>
      <w:ins w:id="202" w:author="Paul Hanson" w:date="2017-04-05T12:11:00Z">
        <w:r>
          <w:rPr>
            <w:rFonts w:ascii="Times New Roman" w:eastAsia="Times New Roman" w:hAnsi="Times New Roman" w:cs="Times New Roman"/>
            <w:sz w:val="24"/>
            <w:szCs w:val="24"/>
          </w:rPr>
          <w:t xml:space="preserve">the </w:t>
        </w:r>
      </w:ins>
      <w:ins w:id="203" w:author="Paul Hanson" w:date="2017-04-05T12:12:00Z">
        <w:r>
          <w:rPr>
            <w:rFonts w:ascii="Times New Roman" w:eastAsia="Times New Roman" w:hAnsi="Times New Roman" w:cs="Times New Roman"/>
            <w:sz w:val="24"/>
            <w:szCs w:val="24"/>
          </w:rPr>
          <w:t xml:space="preserve">short-term (annual) represented by autochthony and calibrated by dissolved gas and a seasonal DOC hump; </w:t>
        </w:r>
      </w:ins>
      <w:ins w:id="204" w:author="Paul Hanson" w:date="2017-04-05T12:13:00Z">
        <w:r>
          <w:rPr>
            <w:rFonts w:ascii="Times New Roman" w:eastAsia="Times New Roman" w:hAnsi="Times New Roman" w:cs="Times New Roman"/>
            <w:sz w:val="24"/>
            <w:szCs w:val="24"/>
          </w:rPr>
          <w:t xml:space="preserve">(2) Interannual, which appears to be represented by allochthonous load and most of the in-lake DOC signal; (3) burial, which is a long-slow process hidden in the noise of our model.  </w:t>
        </w:r>
      </w:ins>
      <w:ins w:id="205" w:author="Paul Hanson" w:date="2017-04-05T12:14:00Z">
        <w:r w:rsidR="00F97953">
          <w:rPr>
            <w:rFonts w:ascii="Times New Roman" w:eastAsia="Times New Roman" w:hAnsi="Times New Roman" w:cs="Times New Roman"/>
            <w:sz w:val="24"/>
            <w:szCs w:val="24"/>
          </w:rPr>
          <w:t>Within the scope of our model, we have upper and lower  bounds for burial, unless there is a hidden POC load, which there may very well be.  I suspect that the distribution of our loads is pretty normal looking (we could check this).  How wrong would we be if there were a long tail to the distribution?]</w:t>
        </w:r>
      </w:ins>
    </w:p>
    <w:p w14:paraId="6A815C8B" w14:textId="06A218B5" w:rsidR="00E44214" w:rsidRDefault="00092D76">
      <w:pPr>
        <w:spacing w:line="480" w:lineRule="auto"/>
        <w:rPr>
          <w:rFonts w:ascii="Times New Roman" w:eastAsia="Times New Roman" w:hAnsi="Times New Roman" w:cs="Times New Roman"/>
          <w:sz w:val="24"/>
          <w:szCs w:val="24"/>
        </w:rPr>
      </w:pPr>
      <w:ins w:id="206" w:author="Paul Hanson" w:date="2017-04-05T13:58:00Z">
        <w:r>
          <w:rPr>
            <w:rFonts w:ascii="Times New Roman" w:eastAsia="Times New Roman" w:hAnsi="Times New Roman" w:cs="Times New Roman"/>
            <w:sz w:val="24"/>
            <w:szCs w:val="24"/>
          </w:rPr>
          <w:tab/>
          <w:t>[Discussion about the loads.  How much might we be off by?</w:t>
        </w:r>
      </w:ins>
      <w:ins w:id="207" w:author="Paul Hanson" w:date="2017-04-05T14:07:00Z">
        <w:r w:rsidR="00C13497">
          <w:rPr>
            <w:rFonts w:ascii="Times New Roman" w:eastAsia="Times New Roman" w:hAnsi="Times New Roman" w:cs="Times New Roman"/>
            <w:sz w:val="24"/>
            <w:szCs w:val="24"/>
          </w:rPr>
          <w:t xml:space="preserve"> Looking at Table  2, </w:t>
        </w:r>
        <w:commentRangeStart w:id="208"/>
        <w:r w:rsidR="00C13497">
          <w:rPr>
            <w:rFonts w:ascii="Times New Roman" w:eastAsia="Times New Roman" w:hAnsi="Times New Roman" w:cs="Times New Roman"/>
            <w:sz w:val="24"/>
            <w:szCs w:val="24"/>
          </w:rPr>
          <w:t xml:space="preserve">we </w:t>
        </w:r>
        <w:r w:rsidR="00C13497" w:rsidRPr="00453D03">
          <w:rPr>
            <w:rFonts w:ascii="Times New Roman" w:eastAsia="Times New Roman" w:hAnsi="Times New Roman" w:cs="Times New Roman"/>
            <w:b/>
            <w:bCs/>
            <w:sz w:val="24"/>
            <w:szCs w:val="24"/>
          </w:rPr>
          <w:t>w</w:t>
        </w:r>
        <w:r w:rsidR="00C13497" w:rsidRPr="00C13497">
          <w:rPr>
            <w:rFonts w:ascii="Times New Roman" w:eastAsia="Times New Roman" w:hAnsi="Times New Roman" w:cs="Times New Roman"/>
            <w:b/>
            <w:bCs/>
            <w:sz w:val="24"/>
            <w:szCs w:val="24"/>
          </w:rPr>
          <w:t xml:space="preserve">ay </w:t>
        </w:r>
        <w:r w:rsidR="00C13497">
          <w:rPr>
            <w:rFonts w:ascii="Times New Roman" w:eastAsia="Times New Roman" w:hAnsi="Times New Roman" w:cs="Times New Roman"/>
            <w:bCs/>
            <w:sz w:val="24"/>
            <w:szCs w:val="24"/>
          </w:rPr>
          <w:t>underestimate the burial</w:t>
        </w:r>
      </w:ins>
      <w:commentRangeEnd w:id="208"/>
      <w:r w:rsidR="00BB19C3">
        <w:rPr>
          <w:rStyle w:val="CommentReference"/>
        </w:rPr>
        <w:commentReference w:id="208"/>
      </w:r>
      <w:ins w:id="209" w:author="Paul Hanson" w:date="2017-04-05T14:07:00Z">
        <w:r w:rsidR="00C13497">
          <w:rPr>
            <w:rFonts w:ascii="Times New Roman" w:eastAsia="Times New Roman" w:hAnsi="Times New Roman" w:cs="Times New Roman"/>
            <w:bCs/>
            <w:sz w:val="24"/>
            <w:szCs w:val="24"/>
          </w:rPr>
          <w:t>.  Either we’re missing a bunch of POC input or those burial rates are way too high. How do our loads compare to loads in other studies?]</w:t>
        </w:r>
      </w:ins>
    </w:p>
    <w:p w14:paraId="0997B724" w14:textId="77777777"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Lakes as net sources of OC additionally have important implications for landscape cycling of OC. When respiration exceeds burial, this excess OC exits the lake and provides OC inputs to other landscape features such as streams or lakes. As such, warming-induced increases in respiration could increase exports to other aquatic systems across the landscape. Allochthonous loads already appear to be the dominant forcing of OC budgets in most lakes, so lakes may experience increases in both allochthony and autochthony under climate warming. Further, the turnover rate of autochthonous OC in lakes is faster than for allochthonous OC </w:t>
      </w:r>
      <w:r>
        <w:rPr>
          <w:rFonts w:ascii="Times New Roman" w:eastAsia="Times New Roman" w:hAnsi="Times New Roman" w:cs="Times New Roman"/>
          <w:sz w:val="24"/>
          <w:szCs w:val="24"/>
        </w:rPr>
        <w:lastRenderedPageBreak/>
        <w:t>(based on respective respiration parameters). As such, increases in lake productivity could rapidly increase allochthonous inputs to other lakes.</w:t>
      </w:r>
    </w:p>
    <w:p w14:paraId="012687D0" w14:textId="77777777" w:rsidR="0032009C" w:rsidRDefault="00B80037">
      <w:pPr>
        <w:pStyle w:val="Heading3"/>
        <w:spacing w:line="480" w:lineRule="auto"/>
        <w:contextualSpacing w:val="0"/>
        <w:rPr>
          <w:rFonts w:ascii="Times New Roman" w:eastAsia="Times New Roman" w:hAnsi="Times New Roman" w:cs="Times New Roman"/>
          <w:i/>
          <w:sz w:val="24"/>
          <w:szCs w:val="24"/>
        </w:rPr>
      </w:pPr>
      <w:bookmarkStart w:id="210" w:name="_3s028hwr8v82" w:colFirst="0" w:colLast="0"/>
      <w:bookmarkStart w:id="211" w:name="_vg8pldrl49h3" w:colFirst="0" w:colLast="0"/>
      <w:bookmarkEnd w:id="210"/>
      <w:bookmarkEnd w:id="211"/>
      <w:r>
        <w:rPr>
          <w:rFonts w:ascii="Times New Roman" w:eastAsia="Times New Roman" w:hAnsi="Times New Roman" w:cs="Times New Roman"/>
          <w:i/>
          <w:sz w:val="24"/>
          <w:szCs w:val="24"/>
        </w:rPr>
        <w:t>On-going research needs and future implications</w:t>
      </w:r>
    </w:p>
    <w:p w14:paraId="3E34E684" w14:textId="145AB88E"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Although we believe this work is an important advance in terms of understanding the fates of OC across aquatic ecosystems and landscapes, we also encountered constraints associated with current data availability. If necessary data were collected for a larger number of lakes spanning wider environmental gradients (e.g., climate, watershed conditions), contributions of lakes to landscape carbon cycles based on net lake function could be estimated at broad spatial scales. Particularly necessary are high-frequency measurements of inflow DOC concentration. These data were among the most infrequently collected</w:t>
      </w:r>
      <w:r w:rsidR="004D6AB9">
        <w:rPr>
          <w:rFonts w:ascii="Times New Roman" w:eastAsia="Times New Roman" w:hAnsi="Times New Roman" w:cs="Times New Roman"/>
          <w:sz w:val="24"/>
          <w:szCs w:val="24"/>
        </w:rPr>
        <w:t xml:space="preserve"> among lakes we considered for this study</w:t>
      </w:r>
      <w:r>
        <w:rPr>
          <w:rFonts w:ascii="Times New Roman" w:eastAsia="Times New Roman" w:hAnsi="Times New Roman" w:cs="Times New Roman"/>
          <w:sz w:val="24"/>
          <w:szCs w:val="24"/>
        </w:rPr>
        <w:t xml:space="preserve">, yet without them, examining whole-lake OC budgets is </w:t>
      </w:r>
      <w:r w:rsidR="003B6F6D">
        <w:rPr>
          <w:rFonts w:ascii="Times New Roman" w:eastAsia="Times New Roman" w:hAnsi="Times New Roman" w:cs="Times New Roman"/>
          <w:sz w:val="24"/>
          <w:szCs w:val="24"/>
        </w:rPr>
        <w:t xml:space="preserve">prohibitively </w:t>
      </w:r>
      <w:r>
        <w:rPr>
          <w:rFonts w:ascii="Times New Roman" w:eastAsia="Times New Roman" w:hAnsi="Times New Roman" w:cs="Times New Roman"/>
          <w:sz w:val="24"/>
          <w:szCs w:val="24"/>
        </w:rPr>
        <w:t>difficult. Our study generally used data collected at weekly or bi-weekly intervals; although data collection may be expensive and logistically challenging, the increasing availability of automated, high-frequency sensor equipment may alleviate long-term costs associated with sensor deployment and manual data retrieval (</w:t>
      </w:r>
      <w:r w:rsidR="00D70D5F">
        <w:rPr>
          <w:rFonts w:ascii="Times New Roman" w:eastAsia="Times New Roman" w:hAnsi="Times New Roman" w:cs="Times New Roman"/>
          <w:sz w:val="24"/>
          <w:szCs w:val="24"/>
        </w:rPr>
        <w:t>e.g., Porter et al. 2009</w:t>
      </w:r>
      <w:r>
        <w:rPr>
          <w:rFonts w:ascii="Times New Roman" w:eastAsia="Times New Roman" w:hAnsi="Times New Roman" w:cs="Times New Roman"/>
          <w:sz w:val="24"/>
          <w:szCs w:val="24"/>
        </w:rPr>
        <w:t>). In addition, relatively little is currently known about POC budgets despite their key interactions with DOC (Einsele et al. 2001); we nee</w:t>
      </w:r>
      <w:r w:rsidR="004D6AB9">
        <w:rPr>
          <w:rFonts w:ascii="Times New Roman" w:eastAsia="Times New Roman" w:hAnsi="Times New Roman" w:cs="Times New Roman"/>
          <w:sz w:val="24"/>
          <w:szCs w:val="24"/>
        </w:rPr>
        <w:t>d more POC observational data for</w:t>
      </w:r>
      <w:r>
        <w:rPr>
          <w:rFonts w:ascii="Times New Roman" w:eastAsia="Times New Roman" w:hAnsi="Times New Roman" w:cs="Times New Roman"/>
          <w:sz w:val="24"/>
          <w:szCs w:val="24"/>
        </w:rPr>
        <w:t xml:space="preserve"> incorpo</w:t>
      </w:r>
      <w:r w:rsidR="004D6AB9">
        <w:rPr>
          <w:rFonts w:ascii="Times New Roman" w:eastAsia="Times New Roman" w:hAnsi="Times New Roman" w:cs="Times New Roman"/>
          <w:sz w:val="24"/>
          <w:szCs w:val="24"/>
        </w:rPr>
        <w:t>ration</w:t>
      </w:r>
      <w:r>
        <w:rPr>
          <w:rFonts w:ascii="Times New Roman" w:eastAsia="Times New Roman" w:hAnsi="Times New Roman" w:cs="Times New Roman"/>
          <w:sz w:val="24"/>
          <w:szCs w:val="24"/>
        </w:rPr>
        <w:t xml:space="preserve"> into dynamical models of OC</w:t>
      </w:r>
      <w:r w:rsidR="00D234CD">
        <w:rPr>
          <w:rFonts w:ascii="Times New Roman" w:eastAsia="Times New Roman" w:hAnsi="Times New Roman" w:cs="Times New Roman"/>
          <w:sz w:val="24"/>
          <w:szCs w:val="24"/>
        </w:rPr>
        <w:t>, particularly inflow data for estimating POC</w:t>
      </w:r>
      <w:r w:rsidR="00D234CD">
        <w:rPr>
          <w:rFonts w:ascii="Times New Roman" w:eastAsia="Times New Roman" w:hAnsi="Times New Roman" w:cs="Times New Roman"/>
          <w:sz w:val="24"/>
          <w:szCs w:val="24"/>
          <w:vertAlign w:val="subscript"/>
        </w:rPr>
        <w:t>alloch</w:t>
      </w:r>
      <w:r>
        <w:rPr>
          <w:rFonts w:ascii="Times New Roman" w:eastAsia="Times New Roman" w:hAnsi="Times New Roman" w:cs="Times New Roman"/>
          <w:sz w:val="24"/>
          <w:szCs w:val="24"/>
        </w:rPr>
        <w:t xml:space="preserve">. Such studies would help constrain POC parameters and improve estimates of the fates of POC within overall OC budgets. </w:t>
      </w:r>
      <w:r w:rsidR="00D234CD">
        <w:rPr>
          <w:rFonts w:ascii="Times New Roman" w:eastAsia="Times New Roman" w:hAnsi="Times New Roman" w:cs="Times New Roman"/>
          <w:sz w:val="24"/>
          <w:szCs w:val="24"/>
        </w:rPr>
        <w:t>Related</w:t>
      </w:r>
      <w:r>
        <w:rPr>
          <w:rFonts w:ascii="Times New Roman" w:eastAsia="Times New Roman" w:hAnsi="Times New Roman" w:cs="Times New Roman"/>
          <w:sz w:val="24"/>
          <w:szCs w:val="24"/>
        </w:rPr>
        <w:t xml:space="preserve">, although burial is in many cases a relatively small OC flux in lake ecosystems, burial may be underestimated if large precipitation events are not included in meteorological observations and/or inflow volumes. Our model demonstrated responses to precipitation events when we had corresponding weather and inflow data, but we assumed no precipitation and linear changes in inflow volume (and DOC </w:t>
      </w:r>
      <w:r>
        <w:rPr>
          <w:rFonts w:ascii="Times New Roman" w:eastAsia="Times New Roman" w:hAnsi="Times New Roman" w:cs="Times New Roman"/>
          <w:sz w:val="24"/>
          <w:szCs w:val="24"/>
        </w:rPr>
        <w:lastRenderedPageBreak/>
        <w:t xml:space="preserve">concentration) between observation points. Given the demonstrated importance of allochthony in lake OC budgets, the ability to characterize responses to large, infrequent precipitation events is therefore critical. Although future precipitation projections are variable within and across regions, wet years increase </w:t>
      </w:r>
      <w:r w:rsidR="00E07C2A">
        <w:rPr>
          <w:rFonts w:ascii="Times New Roman" w:eastAsia="Times New Roman" w:hAnsi="Times New Roman" w:cs="Times New Roman"/>
          <w:sz w:val="24"/>
          <w:szCs w:val="24"/>
        </w:rPr>
        <w:t>DOC</w:t>
      </w:r>
      <w:r w:rsidR="00E07C2A">
        <w:rPr>
          <w:rFonts w:ascii="Times New Roman" w:eastAsia="Times New Roman" w:hAnsi="Times New Roman" w:cs="Times New Roman"/>
          <w:sz w:val="24"/>
          <w:szCs w:val="24"/>
          <w:vertAlign w:val="subscript"/>
        </w:rPr>
        <w:t>alloch</w:t>
      </w:r>
      <w:r w:rsidR="00E07C2A" w:rsidDel="00E07C2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inputs to lakes at regional scales (Rose et al. 2016). </w:t>
      </w:r>
    </w:p>
    <w:p w14:paraId="0E7C3963" w14:textId="7FD9EA77" w:rsidR="0032009C" w:rsidRDefault="00B80037">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a key management implication of our study is the need for more observational data, particularly pertaining to surface water DOC concentrations, POC cycling and burial</w:t>
      </w:r>
      <w:r w:rsidR="00005F46">
        <w:rPr>
          <w:rFonts w:ascii="Times New Roman" w:eastAsia="Times New Roman" w:hAnsi="Times New Roman" w:cs="Times New Roman"/>
          <w:sz w:val="24"/>
          <w:szCs w:val="24"/>
        </w:rPr>
        <w:t xml:space="preserve"> rates</w:t>
      </w:r>
      <w:r>
        <w:rPr>
          <w:rFonts w:ascii="Times New Roman" w:eastAsia="Times New Roman" w:hAnsi="Times New Roman" w:cs="Times New Roman"/>
          <w:sz w:val="24"/>
          <w:szCs w:val="24"/>
        </w:rPr>
        <w:t xml:space="preserve">. Lake resource managers should be aware of the importance of allochthonous inputs derived from watershed sources in lake OC budgets; allochthony exceeded autochthony in 4 of the 5 lakes in this study. Allochthony not only strongly influences </w:t>
      </w:r>
      <w:r w:rsidR="00005F46">
        <w:rPr>
          <w:rFonts w:ascii="Times New Roman" w:eastAsia="Times New Roman" w:hAnsi="Times New Roman" w:cs="Times New Roman"/>
          <w:sz w:val="24"/>
          <w:szCs w:val="24"/>
        </w:rPr>
        <w:t xml:space="preserve">net </w:t>
      </w:r>
      <w:r>
        <w:rPr>
          <w:rFonts w:ascii="Times New Roman" w:eastAsia="Times New Roman" w:hAnsi="Times New Roman" w:cs="Times New Roman"/>
          <w:sz w:val="24"/>
          <w:szCs w:val="24"/>
        </w:rPr>
        <w:t xml:space="preserve">ecosystem productivity, but also may increase as connected lakes and streams </w:t>
      </w:r>
      <w:r w:rsidR="004D6AB9">
        <w:rPr>
          <w:rFonts w:ascii="Times New Roman" w:eastAsia="Times New Roman" w:hAnsi="Times New Roman" w:cs="Times New Roman"/>
          <w:sz w:val="24"/>
          <w:szCs w:val="24"/>
        </w:rPr>
        <w:t>receive</w:t>
      </w:r>
      <w:r>
        <w:rPr>
          <w:rFonts w:ascii="Times New Roman" w:eastAsia="Times New Roman" w:hAnsi="Times New Roman" w:cs="Times New Roman"/>
          <w:sz w:val="24"/>
          <w:szCs w:val="24"/>
        </w:rPr>
        <w:t xml:space="preserve"> relatively </w:t>
      </w:r>
      <w:r w:rsidR="00005F46">
        <w:rPr>
          <w:rFonts w:ascii="Times New Roman" w:eastAsia="Times New Roman" w:hAnsi="Times New Roman" w:cs="Times New Roman"/>
          <w:sz w:val="24"/>
          <w:szCs w:val="24"/>
        </w:rPr>
        <w:t xml:space="preserve">labile </w:t>
      </w:r>
      <w:r>
        <w:rPr>
          <w:rFonts w:ascii="Times New Roman" w:eastAsia="Times New Roman" w:hAnsi="Times New Roman" w:cs="Times New Roman"/>
          <w:sz w:val="24"/>
          <w:szCs w:val="24"/>
        </w:rPr>
        <w:t xml:space="preserve">autochthonous OC from </w:t>
      </w:r>
      <w:r w:rsidR="004D6AB9">
        <w:rPr>
          <w:rFonts w:ascii="Times New Roman" w:eastAsia="Times New Roman" w:hAnsi="Times New Roman" w:cs="Times New Roman"/>
          <w:sz w:val="24"/>
          <w:szCs w:val="24"/>
        </w:rPr>
        <w:t>upstream systems</w:t>
      </w:r>
      <w:r>
        <w:rPr>
          <w:rFonts w:ascii="Times New Roman" w:eastAsia="Times New Roman" w:hAnsi="Times New Roman" w:cs="Times New Roman"/>
          <w:sz w:val="24"/>
          <w:szCs w:val="24"/>
        </w:rPr>
        <w:t xml:space="preserve">. </w:t>
      </w:r>
      <w:r w:rsidR="00B629D3">
        <w:rPr>
          <w:rFonts w:ascii="Times New Roman" w:eastAsia="Times New Roman" w:hAnsi="Times New Roman" w:cs="Times New Roman"/>
          <w:sz w:val="24"/>
          <w:szCs w:val="24"/>
        </w:rPr>
        <w:t xml:space="preserve">Lakes have become increasingly productive under recent climate warming (Kraemer et al. 2016); this increases autochthony as well as </w:t>
      </w:r>
      <w:r w:rsidR="00365809">
        <w:rPr>
          <w:rFonts w:ascii="Times New Roman" w:eastAsia="Times New Roman" w:hAnsi="Times New Roman" w:cs="Times New Roman"/>
          <w:sz w:val="24"/>
          <w:szCs w:val="24"/>
        </w:rPr>
        <w:t>the OC source capacity of lakes</w:t>
      </w:r>
      <w:r>
        <w:rPr>
          <w:rFonts w:ascii="Times New Roman" w:eastAsia="Times New Roman" w:hAnsi="Times New Roman" w:cs="Times New Roman"/>
          <w:sz w:val="24"/>
          <w:szCs w:val="24"/>
        </w:rPr>
        <w:t>. As climates continue to warm, we would therefore expect lakes to become larger sources of OC over time.</w:t>
      </w:r>
    </w:p>
    <w:p w14:paraId="4EB24B54" w14:textId="77777777" w:rsidR="0032009C" w:rsidRDefault="00B80037">
      <w:pPr>
        <w:pStyle w:val="Heading2"/>
        <w:spacing w:line="480" w:lineRule="auto"/>
        <w:contextualSpacing w:val="0"/>
        <w:rPr>
          <w:rFonts w:ascii="Times New Roman" w:eastAsia="Times New Roman" w:hAnsi="Times New Roman" w:cs="Times New Roman"/>
          <w:b/>
          <w:sz w:val="24"/>
          <w:szCs w:val="24"/>
        </w:rPr>
      </w:pPr>
      <w:bookmarkStart w:id="212" w:name="_jodkgtnyf02z" w:colFirst="0" w:colLast="0"/>
      <w:bookmarkEnd w:id="212"/>
      <w:r>
        <w:rPr>
          <w:rFonts w:ascii="Times New Roman" w:eastAsia="Times New Roman" w:hAnsi="Times New Roman" w:cs="Times New Roman"/>
          <w:b/>
          <w:sz w:val="24"/>
          <w:szCs w:val="24"/>
        </w:rPr>
        <w:t xml:space="preserve"> </w:t>
      </w:r>
      <w:commentRangeStart w:id="213"/>
      <w:commentRangeStart w:id="214"/>
      <w:commentRangeStart w:id="215"/>
      <w:r>
        <w:rPr>
          <w:rFonts w:ascii="Times New Roman" w:eastAsia="Times New Roman" w:hAnsi="Times New Roman" w:cs="Times New Roman"/>
          <w:b/>
          <w:sz w:val="24"/>
          <w:szCs w:val="24"/>
        </w:rPr>
        <w:t>ACKNOWLEDGMENTS</w:t>
      </w:r>
      <w:commentRangeEnd w:id="213"/>
      <w:r>
        <w:commentReference w:id="213"/>
      </w:r>
      <w:commentRangeEnd w:id="214"/>
      <w:r w:rsidR="00AF5F3E">
        <w:rPr>
          <w:rStyle w:val="CommentReference"/>
        </w:rPr>
        <w:commentReference w:id="214"/>
      </w:r>
      <w:commentRangeEnd w:id="215"/>
      <w:r w:rsidR="00365809">
        <w:rPr>
          <w:rStyle w:val="CommentReference"/>
        </w:rPr>
        <w:commentReference w:id="215"/>
      </w:r>
    </w:p>
    <w:p w14:paraId="2900B07B" w14:textId="7BD35020" w:rsidR="0032009C" w:rsidRDefault="00B8003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This project was a product of the Global Lake Ecological Observatory Network (GLEON) Fellowship program supported by the </w:t>
      </w:r>
      <w:r w:rsidR="00B51FBD">
        <w:rPr>
          <w:rFonts w:ascii="Times New Roman" w:eastAsia="Times New Roman" w:hAnsi="Times New Roman" w:cs="Times New Roman"/>
          <w:sz w:val="24"/>
          <w:szCs w:val="24"/>
        </w:rPr>
        <w:t xml:space="preserve">US </w:t>
      </w:r>
      <w:r>
        <w:rPr>
          <w:rFonts w:ascii="Times New Roman" w:eastAsia="Times New Roman" w:hAnsi="Times New Roman" w:cs="Times New Roman"/>
          <w:sz w:val="24"/>
          <w:szCs w:val="24"/>
        </w:rPr>
        <w:t xml:space="preserve">National Science Foundation’s Macrosystem Biology Program (Awards # EF1137353 and EF1137327). Logistical support was provided by the University of Wisconsin-Madison Center for Limnology, the Cary Institute for Ecosystem Studies, the University of Wisconsin Trout Lake Station, the Lake Sunapee Protective Association and Grace Hong of GLEON. Limnological data providers included the NSF Long-Term Ecological Research program (North Temperate Lakes DEB-1440297 and Arctic LTER), the Swedish Meteorological and Hydrological Institute, the Swedish University of Agricultural </w:t>
      </w:r>
      <w:r>
        <w:rPr>
          <w:rFonts w:ascii="Times New Roman" w:eastAsia="Times New Roman" w:hAnsi="Times New Roman" w:cs="Times New Roman"/>
          <w:sz w:val="24"/>
          <w:szCs w:val="24"/>
        </w:rPr>
        <w:lastRenderedPageBreak/>
        <w:t xml:space="preserve">Sciences and the Dorset Environmental Science Centre. Additional details on data sources </w:t>
      </w:r>
      <w:r w:rsidR="004E71F4">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re included </w:t>
      </w:r>
      <w:r w:rsidR="004E71F4">
        <w:rPr>
          <w:rFonts w:ascii="Times New Roman" w:eastAsia="Times New Roman" w:hAnsi="Times New Roman" w:cs="Times New Roman"/>
          <w:sz w:val="24"/>
          <w:szCs w:val="24"/>
        </w:rPr>
        <w:t xml:space="preserve">online </w:t>
      </w:r>
      <w:r>
        <w:rPr>
          <w:rFonts w:ascii="Times New Roman" w:eastAsia="Times New Roman" w:hAnsi="Times New Roman" w:cs="Times New Roman"/>
          <w:sz w:val="24"/>
          <w:szCs w:val="24"/>
        </w:rPr>
        <w:t xml:space="preserve">in </w:t>
      </w:r>
      <w:r w:rsidR="004E71F4">
        <w:rPr>
          <w:rFonts w:ascii="Times New Roman" w:eastAsia="Times New Roman" w:hAnsi="Times New Roman" w:cs="Times New Roman"/>
          <w:sz w:val="24"/>
          <w:szCs w:val="24"/>
        </w:rPr>
        <w:t xml:space="preserve">the supporting information </w:t>
      </w:r>
      <w:r>
        <w:rPr>
          <w:rFonts w:ascii="Times New Roman" w:eastAsia="Times New Roman" w:hAnsi="Times New Roman" w:cs="Times New Roman"/>
          <w:sz w:val="24"/>
          <w:szCs w:val="24"/>
        </w:rPr>
        <w:t>(S</w:t>
      </w:r>
      <w:r w:rsidR="004E71F4">
        <w:rPr>
          <w:rFonts w:ascii="Times New Roman" w:eastAsia="Times New Roman" w:hAnsi="Times New Roman" w:cs="Times New Roman"/>
          <w:sz w:val="24"/>
          <w:szCs w:val="24"/>
        </w:rPr>
        <w:t>2</w:t>
      </w:r>
      <w:r>
        <w:rPr>
          <w:rFonts w:ascii="Times New Roman" w:eastAsia="Times New Roman" w:hAnsi="Times New Roman" w:cs="Times New Roman"/>
          <w:sz w:val="24"/>
          <w:szCs w:val="24"/>
        </w:rPr>
        <w:t>). IMM, HAD, KJF, AMM, ZO, DR, FS and PCH acquired data, developed the model and performed data analyses. All authors participated in conceiving and developing the project and writing the paper.</w:t>
      </w:r>
    </w:p>
    <w:p w14:paraId="1A7F25CB" w14:textId="77777777" w:rsidR="0032009C" w:rsidRDefault="0032009C">
      <w:pPr>
        <w:spacing w:line="480" w:lineRule="auto"/>
        <w:rPr>
          <w:rFonts w:ascii="Times New Roman" w:eastAsia="Times New Roman" w:hAnsi="Times New Roman" w:cs="Times New Roman"/>
          <w:sz w:val="24"/>
          <w:szCs w:val="24"/>
        </w:rPr>
      </w:pPr>
    </w:p>
    <w:p w14:paraId="1AD99EB0" w14:textId="77777777" w:rsidR="0032009C" w:rsidRDefault="00B80037" w:rsidP="00735D13">
      <w:pPr>
        <w:pStyle w:val="Heading2"/>
        <w:spacing w:before="0" w:after="0" w:line="480" w:lineRule="auto"/>
        <w:contextualSpacing w:val="0"/>
        <w:rPr>
          <w:rFonts w:ascii="Times New Roman" w:eastAsia="Times New Roman" w:hAnsi="Times New Roman" w:cs="Times New Roman"/>
          <w:b/>
          <w:sz w:val="24"/>
          <w:szCs w:val="24"/>
        </w:rPr>
      </w:pPr>
      <w:bookmarkStart w:id="216" w:name="_j77eak7kbqvt" w:colFirst="0" w:colLast="0"/>
      <w:bookmarkEnd w:id="216"/>
      <w:r>
        <w:rPr>
          <w:rFonts w:ascii="Times New Roman" w:eastAsia="Times New Roman" w:hAnsi="Times New Roman" w:cs="Times New Roman"/>
          <w:b/>
          <w:sz w:val="24"/>
          <w:szCs w:val="24"/>
        </w:rPr>
        <w:t>LITERATURE CITED</w:t>
      </w:r>
    </w:p>
    <w:p w14:paraId="64BDB386" w14:textId="63AAFC0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Åberg, J., Bergström, A. K., Algesten, G., Söderback, K., &amp; Jansson, M. (2004). A comparison of the carbon balances of a natural lake (L. Örträsket) and a hydroelectric reservoir (L. Skinnmuddselet) in northern Sweden. </w:t>
      </w:r>
      <w:r>
        <w:rPr>
          <w:rFonts w:ascii="Times New Roman" w:eastAsia="Times New Roman" w:hAnsi="Times New Roman" w:cs="Times New Roman"/>
          <w:i/>
          <w:sz w:val="24"/>
          <w:szCs w:val="24"/>
        </w:rPr>
        <w:t>Water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38</w:t>
      </w:r>
      <w:r>
        <w:rPr>
          <w:rFonts w:ascii="Times New Roman" w:eastAsia="Times New Roman" w:hAnsi="Times New Roman" w:cs="Times New Roman"/>
          <w:sz w:val="24"/>
          <w:szCs w:val="24"/>
        </w:rPr>
        <w:t>(3), 531-538.</w:t>
      </w:r>
    </w:p>
    <w:p w14:paraId="0FDC5A74" w14:textId="07B0D7A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Algesten, G., Sobek, S., Bergström, A. K., Ågren, A., Tranvik, L. J., &amp; Jansson, M. (2004). Role of lakes for organic carbon cycling in the boreal zone.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141-147.</w:t>
      </w:r>
    </w:p>
    <w:p w14:paraId="34824BA0" w14:textId="4E0AB8C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Alin, S.R., and T.C. Johnson (2007), Carbon cycling in large lakes of the world: A synthesis of production, burial, and lake-atmosphere exchange estimates, </w:t>
      </w:r>
      <w:r>
        <w:rPr>
          <w:rFonts w:ascii="Times New Roman" w:eastAsia="Times New Roman" w:hAnsi="Times New Roman" w:cs="Times New Roman"/>
          <w:i/>
          <w:sz w:val="24"/>
          <w:szCs w:val="24"/>
        </w:rPr>
        <w:t xml:space="preserve">Global Biogeochem. Cycles, 21, </w:t>
      </w:r>
      <w:r>
        <w:rPr>
          <w:rFonts w:ascii="Times New Roman" w:eastAsia="Times New Roman" w:hAnsi="Times New Roman" w:cs="Times New Roman"/>
          <w:sz w:val="24"/>
          <w:szCs w:val="24"/>
        </w:rPr>
        <w:t>GB3002, doi:10.1029/2006GB002881</w:t>
      </w:r>
      <w:r w:rsidR="00735D13">
        <w:rPr>
          <w:rFonts w:ascii="Times New Roman" w:eastAsia="Times New Roman" w:hAnsi="Times New Roman" w:cs="Times New Roman"/>
          <w:sz w:val="24"/>
          <w:szCs w:val="24"/>
        </w:rPr>
        <w:t>.</w:t>
      </w:r>
    </w:p>
    <w:p w14:paraId="4B68CF41" w14:textId="3778AD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Andersson, E., &amp; Sobek, S. (2006). Comparison of a mass balance and an ecosystem model approach when evaluating the carbon cycling in a lake ecosystem.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476-483.</w:t>
      </w:r>
    </w:p>
    <w:p w14:paraId="5253A766" w14:textId="6F2FF2F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Arvola, L., Kortelainen, P. I. R. K. K. O., Bergström, I., Kankaala, P., Ojala, A., Pajunen, H. A. N. N. U., ... &amp; Rantakari, M. I. I. T. T. A. (2002). Carbon pathways through boreal lakes: A multi-scale approach (CARBO). </w:t>
      </w:r>
      <w:r>
        <w:rPr>
          <w:rFonts w:ascii="Times New Roman" w:eastAsia="Times New Roman" w:hAnsi="Times New Roman" w:cs="Times New Roman"/>
          <w:i/>
          <w:sz w:val="24"/>
          <w:szCs w:val="24"/>
        </w:rPr>
        <w:t>Understanding the Global System, The Finnish Perspective, edited by Käyhkö J and Talve L</w:t>
      </w:r>
      <w:r>
        <w:rPr>
          <w:rFonts w:ascii="Times New Roman" w:eastAsia="Times New Roman" w:hAnsi="Times New Roman" w:cs="Times New Roman"/>
          <w:sz w:val="24"/>
          <w:szCs w:val="24"/>
        </w:rPr>
        <w:t xml:space="preserve">, 97-106. </w:t>
      </w:r>
    </w:p>
    <w:p w14:paraId="23DC344B" w14:textId="779CB90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Canham, C. D., Pace, M. L., Papaik, M. J., Primack, A. G., Roy, K. M., Maranger, R. J., ... &amp; Spada, D. M. (2004). A spatially explicit watershed-scale analysis of dissolved organic carbon in Adirondack lakes. </w:t>
      </w:r>
      <w:r>
        <w:rPr>
          <w:rFonts w:ascii="Times New Roman" w:eastAsia="Times New Roman" w:hAnsi="Times New Roman" w:cs="Times New Roman"/>
          <w:i/>
          <w:sz w:val="24"/>
          <w:szCs w:val="24"/>
        </w:rPr>
        <w:t>Ecological Applications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14</w:t>
      </w:r>
      <w:r>
        <w:rPr>
          <w:rFonts w:ascii="Times New Roman" w:eastAsia="Times New Roman" w:hAnsi="Times New Roman" w:cs="Times New Roman"/>
          <w:sz w:val="24"/>
          <w:szCs w:val="24"/>
        </w:rPr>
        <w:t>(3), 839-854.</w:t>
      </w:r>
    </w:p>
    <w:p w14:paraId="07700720" w14:textId="5342CF4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McDowell, W. H., &amp; Likens, G. E. (1984). Sources and molecular weight of" dissolved" organic carbon in an oligotrophic lake. </w:t>
      </w:r>
      <w:r>
        <w:rPr>
          <w:rFonts w:ascii="Times New Roman" w:eastAsia="Times New Roman" w:hAnsi="Times New Roman" w:cs="Times New Roman"/>
          <w:i/>
          <w:sz w:val="24"/>
          <w:szCs w:val="24"/>
        </w:rPr>
        <w:t>Oikos</w:t>
      </w:r>
      <w:r>
        <w:rPr>
          <w:rFonts w:ascii="Times New Roman" w:eastAsia="Times New Roman" w:hAnsi="Times New Roman" w:cs="Times New Roman"/>
          <w:sz w:val="24"/>
          <w:szCs w:val="24"/>
        </w:rPr>
        <w:t>, 1-9.</w:t>
      </w:r>
    </w:p>
    <w:p w14:paraId="4BC5B761" w14:textId="1E63B23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Carpenter, S. R., Kitchell, J. F., &amp; Pace, M. L. (2002). Pathways of organic carbon utilization in small lakes: Results from a whole‐lake 13C addition and coupled model.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47</w:t>
      </w:r>
      <w:r>
        <w:rPr>
          <w:rFonts w:ascii="Times New Roman" w:eastAsia="Times New Roman" w:hAnsi="Times New Roman" w:cs="Times New Roman"/>
          <w:sz w:val="24"/>
          <w:szCs w:val="24"/>
        </w:rPr>
        <w:t>(6), 1664-1675.</w:t>
      </w:r>
    </w:p>
    <w:p w14:paraId="04C46EAA" w14:textId="12A3BCE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Cole, J. J., Prairie, Y. T., Caraco, N. F., McDowell, W. H., Tranvik, L. J., Striegl, R. G., ... &amp; Melack, J. (2007). Plumbing the global carbon cycle: integrating inland waters into the terrestrial carbon budget.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(1), 172-185.</w:t>
      </w:r>
    </w:p>
    <w:p w14:paraId="78BEFEB5" w14:textId="21A412B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Cremona, F., Kõiv, T., Nõges, P., Pall, P., Rõõm, E. I., Feldmann, T., ... &amp; Nõges, T. (2014). Dynamic carbon budget of a large shallow lake assessed by a mass balance approach. </w:t>
      </w:r>
      <w:r>
        <w:rPr>
          <w:rFonts w:ascii="Times New Roman" w:eastAsia="Times New Roman" w:hAnsi="Times New Roman" w:cs="Times New Roman"/>
          <w:i/>
          <w:sz w:val="24"/>
          <w:szCs w:val="24"/>
        </w:rPr>
        <w:t>Hydrobiologia</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731</w:t>
      </w:r>
      <w:r>
        <w:rPr>
          <w:rFonts w:ascii="Times New Roman" w:eastAsia="Times New Roman" w:hAnsi="Times New Roman" w:cs="Times New Roman"/>
          <w:sz w:val="24"/>
          <w:szCs w:val="24"/>
        </w:rPr>
        <w:t>(1), 109-123.</w:t>
      </w:r>
    </w:p>
    <w:p w14:paraId="77846F8E" w14:textId="744D806A" w:rsidR="000219DF" w:rsidRPr="000219DF" w:rsidRDefault="000219DF" w:rsidP="00735D13">
      <w:pPr>
        <w:spacing w:line="480" w:lineRule="auto"/>
        <w:ind w:left="450" w:hanging="450"/>
        <w:rPr>
          <w:rFonts w:ascii="Times New Roman" w:eastAsia="Times New Roman" w:hAnsi="Times New Roman" w:cs="Times New Roman"/>
          <w:sz w:val="24"/>
          <w:szCs w:val="24"/>
        </w:rPr>
      </w:pPr>
      <w:r w:rsidRPr="000219DF">
        <w:rPr>
          <w:rFonts w:ascii="Times New Roman" w:hAnsi="Times New Roman" w:cs="Times New Roman"/>
          <w:color w:val="222222"/>
          <w:sz w:val="24"/>
          <w:szCs w:val="24"/>
        </w:rPr>
        <w:t xml:space="preserve">Dhillon, G. S., &amp; Inamdar, S. (2014). Storm event patterns of particulate organic carbon (POC) for large storms and differences with dissolved organic carbon (DOC). </w:t>
      </w:r>
      <w:r w:rsidRPr="000219DF">
        <w:rPr>
          <w:rFonts w:ascii="Times New Roman" w:hAnsi="Times New Roman" w:cs="Times New Roman"/>
          <w:i/>
          <w:iCs/>
          <w:color w:val="222222"/>
          <w:sz w:val="24"/>
          <w:szCs w:val="24"/>
        </w:rPr>
        <w:t>Biogeochemistry</w:t>
      </w:r>
      <w:r w:rsidRPr="000219DF">
        <w:rPr>
          <w:rFonts w:ascii="Times New Roman" w:hAnsi="Times New Roman" w:cs="Times New Roman"/>
          <w:color w:val="222222"/>
          <w:sz w:val="24"/>
          <w:szCs w:val="24"/>
        </w:rPr>
        <w:t xml:space="preserve">, </w:t>
      </w:r>
      <w:r w:rsidRPr="000219DF">
        <w:rPr>
          <w:rFonts w:ascii="Times New Roman" w:hAnsi="Times New Roman" w:cs="Times New Roman"/>
          <w:i/>
          <w:iCs/>
          <w:color w:val="222222"/>
          <w:sz w:val="24"/>
          <w:szCs w:val="24"/>
        </w:rPr>
        <w:t>118</w:t>
      </w:r>
      <w:r w:rsidRPr="000219DF">
        <w:rPr>
          <w:rFonts w:ascii="Times New Roman" w:hAnsi="Times New Roman" w:cs="Times New Roman"/>
          <w:color w:val="222222"/>
          <w:sz w:val="24"/>
          <w:szCs w:val="24"/>
        </w:rPr>
        <w:t>(1-3), 61-81.</w:t>
      </w:r>
    </w:p>
    <w:p w14:paraId="3C3F57C1" w14:textId="5F1B8E9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Dillon, P. J., &amp; Molot, L. A. (1997). Dissolved organic and inorganic carbon mass balances in central Ontario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29-42.</w:t>
      </w:r>
    </w:p>
    <w:p w14:paraId="27195C3C" w14:textId="02CE1B4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Downing, J. A., Cole, J. J., Middelburg, J. J., Striegl, R. G., Duarte, C. M., Kortelainen, P., ... &amp; Laube, K. A. (2008). Sediment organic carbon burial in agriculturally eutrophic impoundments over the last century. </w:t>
      </w:r>
      <w:r>
        <w:rPr>
          <w:rFonts w:ascii="Times New Roman" w:eastAsia="Times New Roman" w:hAnsi="Times New Roman" w:cs="Times New Roman"/>
          <w:i/>
          <w:sz w:val="24"/>
          <w:szCs w:val="24"/>
        </w:rPr>
        <w:t>Global Biogeochemical Cycles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22</w:t>
      </w:r>
      <w:r>
        <w:rPr>
          <w:rFonts w:ascii="Times New Roman" w:eastAsia="Times New Roman" w:hAnsi="Times New Roman" w:cs="Times New Roman"/>
          <w:sz w:val="24"/>
          <w:szCs w:val="24"/>
        </w:rPr>
        <w:t xml:space="preserve">(1). </w:t>
      </w:r>
    </w:p>
    <w:p w14:paraId="3F7A79E5" w14:textId="75F98C2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Einsele, G., Yan, J., &amp; Hinderer, M. (2001). Atmospheric carbon burial in modern lake basins and its significance for the global carbon budget. </w:t>
      </w:r>
      <w:r>
        <w:rPr>
          <w:rFonts w:ascii="Times New Roman" w:eastAsia="Times New Roman" w:hAnsi="Times New Roman" w:cs="Times New Roman"/>
          <w:i/>
          <w:sz w:val="24"/>
          <w:szCs w:val="24"/>
        </w:rPr>
        <w:t>Global and Planetary Change</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30</w:t>
      </w:r>
      <w:r>
        <w:rPr>
          <w:rFonts w:ascii="Times New Roman" w:eastAsia="Times New Roman" w:hAnsi="Times New Roman" w:cs="Times New Roman"/>
          <w:sz w:val="24"/>
          <w:szCs w:val="24"/>
        </w:rPr>
        <w:t>(3), 167-195.</w:t>
      </w:r>
    </w:p>
    <w:p w14:paraId="06E52F80" w14:textId="62CBCFA3"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Gaiser, E. E., Deyrup, N. D., Bachmann, R. W., Battoe, L. D., &amp; Swain, H. M. (2009). Multidecadal climate oscillations detected in a transparency record from a subtropical Florida lake.</w:t>
      </w:r>
    </w:p>
    <w:p w14:paraId="62922CCE" w14:textId="48B3C4DA"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Buffam, I., Rusak, J. A., Stanley, E. H., &amp; Watras, C. (2014). Quantifying lake allochthonous organic carbon budgets using a simple equilibrium model. </w:t>
      </w:r>
      <w:r>
        <w:rPr>
          <w:rFonts w:ascii="Times New Roman" w:eastAsia="Times New Roman" w:hAnsi="Times New Roman" w:cs="Times New Roman"/>
          <w:i/>
          <w:sz w:val="24"/>
          <w:szCs w:val="24"/>
        </w:rPr>
        <w:t>Limnol. Oceanogr</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59</w:t>
      </w:r>
      <w:r>
        <w:rPr>
          <w:rFonts w:ascii="Times New Roman" w:eastAsia="Times New Roman" w:hAnsi="Times New Roman" w:cs="Times New Roman"/>
          <w:sz w:val="24"/>
          <w:szCs w:val="24"/>
        </w:rPr>
        <w:t>(1), 167-181.</w:t>
      </w:r>
    </w:p>
    <w:p w14:paraId="07F6C05F" w14:textId="49127829" w:rsidR="000C7E80" w:rsidRPr="000C7E80" w:rsidRDefault="000C7E80" w:rsidP="00735D13">
      <w:pPr>
        <w:spacing w:line="480" w:lineRule="auto"/>
        <w:ind w:left="450" w:hanging="450"/>
        <w:rPr>
          <w:rFonts w:ascii="Times New Roman" w:eastAsia="Times New Roman" w:hAnsi="Times New Roman" w:cs="Times New Roman"/>
          <w:sz w:val="24"/>
          <w:szCs w:val="24"/>
        </w:rPr>
      </w:pPr>
      <w:r w:rsidRPr="000C7E80">
        <w:rPr>
          <w:rFonts w:ascii="Times New Roman" w:hAnsi="Times New Roman" w:cs="Times New Roman"/>
          <w:color w:val="222222"/>
          <w:sz w:val="24"/>
          <w:szCs w:val="24"/>
        </w:rPr>
        <w:t xml:space="preserve">Hanson, P. C., Hamilton, D. P., Stanley, E. H., Preston, N., Langman, O. C., &amp; Kara, E. L. (2011). Fate of allochthonous dissolved organic carbon in lakes: a quantitative approach. </w:t>
      </w:r>
      <w:r w:rsidRPr="000C7E80">
        <w:rPr>
          <w:rFonts w:ascii="Times New Roman" w:hAnsi="Times New Roman" w:cs="Times New Roman"/>
          <w:i/>
          <w:iCs/>
          <w:color w:val="222222"/>
          <w:sz w:val="24"/>
          <w:szCs w:val="24"/>
        </w:rPr>
        <w:t>PLoS One</w:t>
      </w:r>
      <w:r w:rsidRPr="000C7E80">
        <w:rPr>
          <w:rFonts w:ascii="Times New Roman" w:hAnsi="Times New Roman" w:cs="Times New Roman"/>
          <w:color w:val="222222"/>
          <w:sz w:val="24"/>
          <w:szCs w:val="24"/>
        </w:rPr>
        <w:t xml:space="preserve">, </w:t>
      </w:r>
      <w:r w:rsidRPr="000C7E80">
        <w:rPr>
          <w:rFonts w:ascii="Times New Roman" w:hAnsi="Times New Roman" w:cs="Times New Roman"/>
          <w:i/>
          <w:iCs/>
          <w:color w:val="222222"/>
          <w:sz w:val="24"/>
          <w:szCs w:val="24"/>
        </w:rPr>
        <w:t>6</w:t>
      </w:r>
      <w:r w:rsidRPr="000C7E80">
        <w:rPr>
          <w:rFonts w:ascii="Times New Roman" w:hAnsi="Times New Roman" w:cs="Times New Roman"/>
          <w:color w:val="222222"/>
          <w:sz w:val="24"/>
          <w:szCs w:val="24"/>
        </w:rPr>
        <w:t>(7), e21884.</w:t>
      </w:r>
    </w:p>
    <w:p w14:paraId="1E73162A" w14:textId="445E13C5"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Pace, M. L., Carpenter, S. R., Cole, J. J., &amp; Stanley, E. H. (2015). Integrating landscape carbon cycling: research needs for resolving organic carbon budgets of lakes. </w:t>
      </w:r>
      <w:r>
        <w:rPr>
          <w:rFonts w:ascii="Times New Roman" w:eastAsia="Times New Roman" w:hAnsi="Times New Roman" w:cs="Times New Roman"/>
          <w:i/>
          <w:sz w:val="24"/>
          <w:szCs w:val="24"/>
        </w:rPr>
        <w:t>Ecosystems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18</w:t>
      </w:r>
      <w:r>
        <w:rPr>
          <w:rFonts w:ascii="Times New Roman" w:eastAsia="Times New Roman" w:hAnsi="Times New Roman" w:cs="Times New Roman"/>
          <w:sz w:val="24"/>
          <w:szCs w:val="24"/>
        </w:rPr>
        <w:t>(3), 363-375.</w:t>
      </w:r>
    </w:p>
    <w:p w14:paraId="0D2F6088" w14:textId="5198167C"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Hanson, P. C., Pollard, A. I., Bade, D. L., Predick, K., Carpenter, S. R., &amp; Foley, J. A. (2004). A model of carbon evasion and sedimentation in temperate lakes. </w:t>
      </w:r>
      <w:r>
        <w:rPr>
          <w:rFonts w:ascii="Times New Roman" w:eastAsia="Times New Roman" w:hAnsi="Times New Roman" w:cs="Times New Roman"/>
          <w:i/>
          <w:sz w:val="24"/>
          <w:szCs w:val="24"/>
        </w:rPr>
        <w:t>Global Change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10</w:t>
      </w:r>
      <w:r>
        <w:rPr>
          <w:rFonts w:ascii="Times New Roman" w:eastAsia="Times New Roman" w:hAnsi="Times New Roman" w:cs="Times New Roman"/>
          <w:sz w:val="24"/>
          <w:szCs w:val="24"/>
        </w:rPr>
        <w:t>(8), 1285-1298.</w:t>
      </w:r>
    </w:p>
    <w:p w14:paraId="2515EFE2" w14:textId="23573298" w:rsidR="00D52901" w:rsidRPr="00D52901" w:rsidRDefault="00D52901" w:rsidP="00735D13">
      <w:pPr>
        <w:spacing w:line="480" w:lineRule="auto"/>
        <w:ind w:left="450" w:hanging="450"/>
        <w:rPr>
          <w:rFonts w:ascii="Times New Roman" w:eastAsia="Times New Roman" w:hAnsi="Times New Roman" w:cs="Times New Roman"/>
          <w:sz w:val="24"/>
          <w:szCs w:val="24"/>
        </w:rPr>
      </w:pPr>
      <w:r w:rsidRPr="00D52901">
        <w:rPr>
          <w:rFonts w:ascii="Times New Roman" w:hAnsi="Times New Roman" w:cs="Times New Roman"/>
          <w:color w:val="222222"/>
          <w:sz w:val="24"/>
          <w:szCs w:val="24"/>
        </w:rPr>
        <w:t>Jeong, J. J., Bartsch, S., Fleckenstein, J. H., Matzner, E., Tenhunen, J. D., Lee, S. D., ... &amp; Park, J. H. (2012). Differential storm responses of dissolved and particulate organic carbon in a mountainous headwater stream, investigated by high</w:t>
      </w:r>
      <w:r w:rsidRPr="00D52901">
        <w:rPr>
          <w:rFonts w:ascii="Cambria Math" w:hAnsi="Cambria Math" w:cs="Cambria Math"/>
          <w:color w:val="222222"/>
          <w:sz w:val="24"/>
          <w:szCs w:val="24"/>
        </w:rPr>
        <w:t>‐</w:t>
      </w:r>
      <w:r w:rsidRPr="00D52901">
        <w:rPr>
          <w:rFonts w:ascii="Times New Roman" w:hAnsi="Times New Roman" w:cs="Times New Roman"/>
          <w:color w:val="222222"/>
          <w:sz w:val="24"/>
          <w:szCs w:val="24"/>
        </w:rPr>
        <w:t xml:space="preserve">frequency, in situ optical measurements. </w:t>
      </w:r>
      <w:r w:rsidRPr="00D52901">
        <w:rPr>
          <w:rFonts w:ascii="Times New Roman" w:hAnsi="Times New Roman" w:cs="Times New Roman"/>
          <w:i/>
          <w:iCs/>
          <w:color w:val="222222"/>
          <w:sz w:val="24"/>
          <w:szCs w:val="24"/>
        </w:rPr>
        <w:t>Journal of Geophysical Research: Biogeosciences</w:t>
      </w:r>
      <w:r w:rsidRPr="00D52901">
        <w:rPr>
          <w:rFonts w:ascii="Times New Roman" w:hAnsi="Times New Roman" w:cs="Times New Roman"/>
          <w:color w:val="222222"/>
          <w:sz w:val="24"/>
          <w:szCs w:val="24"/>
        </w:rPr>
        <w:t xml:space="preserve">, </w:t>
      </w:r>
      <w:r w:rsidRPr="00D52901">
        <w:rPr>
          <w:rFonts w:ascii="Times New Roman" w:hAnsi="Times New Roman" w:cs="Times New Roman"/>
          <w:i/>
          <w:iCs/>
          <w:color w:val="222222"/>
          <w:sz w:val="24"/>
          <w:szCs w:val="24"/>
        </w:rPr>
        <w:t>117</w:t>
      </w:r>
      <w:r w:rsidRPr="00D52901">
        <w:rPr>
          <w:rFonts w:ascii="Times New Roman" w:hAnsi="Times New Roman" w:cs="Times New Roman"/>
          <w:color w:val="222222"/>
          <w:sz w:val="24"/>
          <w:szCs w:val="24"/>
        </w:rPr>
        <w:t>(G3).</w:t>
      </w:r>
    </w:p>
    <w:p w14:paraId="5414EA13" w14:textId="4AFCAE7C" w:rsidR="0032009C" w:rsidRPr="003071E2"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Jonsson, A., Meili, M., Bergström, A. K., &amp; Jansson, M. (2001). Whole‐lake mineralization of allochthonous and autochthonous organic carbon in a large humic lake (Örträsket, N. </w:t>
      </w:r>
      <w:r w:rsidRPr="003071E2">
        <w:rPr>
          <w:rFonts w:ascii="Times New Roman" w:eastAsia="Times New Roman" w:hAnsi="Times New Roman" w:cs="Times New Roman"/>
          <w:sz w:val="24"/>
          <w:szCs w:val="24"/>
        </w:rPr>
        <w:t xml:space="preserve">Sweden). </w:t>
      </w:r>
      <w:r w:rsidRPr="003071E2">
        <w:rPr>
          <w:rFonts w:ascii="Times New Roman" w:eastAsia="Times New Roman" w:hAnsi="Times New Roman" w:cs="Times New Roman"/>
          <w:i/>
          <w:sz w:val="24"/>
          <w:szCs w:val="24"/>
        </w:rPr>
        <w:t>Limnology and Oceanography</w:t>
      </w:r>
      <w:r w:rsidRPr="003071E2">
        <w:rPr>
          <w:rFonts w:ascii="Times New Roman" w:eastAsia="Times New Roman" w:hAnsi="Times New Roman" w:cs="Times New Roman"/>
          <w:sz w:val="24"/>
          <w:szCs w:val="24"/>
        </w:rPr>
        <w:t xml:space="preserve">, </w:t>
      </w:r>
      <w:r w:rsidRPr="003071E2">
        <w:rPr>
          <w:rFonts w:ascii="Times New Roman" w:eastAsia="Times New Roman" w:hAnsi="Times New Roman" w:cs="Times New Roman"/>
          <w:i/>
          <w:sz w:val="24"/>
          <w:szCs w:val="24"/>
        </w:rPr>
        <w:t>46</w:t>
      </w:r>
      <w:r w:rsidRPr="003071E2">
        <w:rPr>
          <w:rFonts w:ascii="Times New Roman" w:eastAsia="Times New Roman" w:hAnsi="Times New Roman" w:cs="Times New Roman"/>
          <w:sz w:val="24"/>
          <w:szCs w:val="24"/>
        </w:rPr>
        <w:t>(7), 1691-1700.</w:t>
      </w:r>
    </w:p>
    <w:p w14:paraId="2C5D0F7F" w14:textId="27F35FA1" w:rsidR="003071E2" w:rsidRPr="003071E2" w:rsidRDefault="003071E2" w:rsidP="00735D13">
      <w:pPr>
        <w:spacing w:line="480" w:lineRule="auto"/>
        <w:ind w:left="450" w:hanging="450"/>
        <w:rPr>
          <w:rFonts w:ascii="Times New Roman" w:eastAsia="Times New Roman" w:hAnsi="Times New Roman" w:cs="Times New Roman"/>
          <w:sz w:val="24"/>
          <w:szCs w:val="24"/>
        </w:rPr>
      </w:pPr>
      <w:r w:rsidRPr="003071E2">
        <w:rPr>
          <w:rFonts w:ascii="Times New Roman" w:hAnsi="Times New Roman" w:cs="Times New Roman"/>
          <w:color w:val="222222"/>
          <w:sz w:val="24"/>
          <w:szCs w:val="24"/>
        </w:rPr>
        <w:t>Karlsson, J., Ask, J., &amp; Jansson, M. (2008). Winter respiration of allochthonous and autochthonous organic carbon in a subarctic clear</w:t>
      </w:r>
      <w:r w:rsidRPr="003071E2">
        <w:rPr>
          <w:rFonts w:ascii="Cambria Math" w:hAnsi="Cambria Math" w:cs="Cambria Math"/>
          <w:color w:val="222222"/>
          <w:sz w:val="24"/>
          <w:szCs w:val="24"/>
        </w:rPr>
        <w:t>‐</w:t>
      </w:r>
      <w:r w:rsidRPr="003071E2">
        <w:rPr>
          <w:rFonts w:ascii="Times New Roman" w:hAnsi="Times New Roman" w:cs="Times New Roman"/>
          <w:color w:val="222222"/>
          <w:sz w:val="24"/>
          <w:szCs w:val="24"/>
        </w:rPr>
        <w:t xml:space="preserve">water lake. </w:t>
      </w:r>
      <w:r w:rsidRPr="003071E2">
        <w:rPr>
          <w:rFonts w:ascii="Times New Roman" w:hAnsi="Times New Roman" w:cs="Times New Roman"/>
          <w:i/>
          <w:iCs/>
          <w:color w:val="222222"/>
          <w:sz w:val="24"/>
          <w:szCs w:val="24"/>
        </w:rPr>
        <w:t>Limnology and oceanography</w:t>
      </w:r>
      <w:r w:rsidRPr="003071E2">
        <w:rPr>
          <w:rFonts w:ascii="Times New Roman" w:hAnsi="Times New Roman" w:cs="Times New Roman"/>
          <w:color w:val="222222"/>
          <w:sz w:val="24"/>
          <w:szCs w:val="24"/>
        </w:rPr>
        <w:t xml:space="preserve">, </w:t>
      </w:r>
      <w:r w:rsidRPr="003071E2">
        <w:rPr>
          <w:rFonts w:ascii="Times New Roman" w:hAnsi="Times New Roman" w:cs="Times New Roman"/>
          <w:i/>
          <w:iCs/>
          <w:color w:val="222222"/>
          <w:sz w:val="24"/>
          <w:szCs w:val="24"/>
        </w:rPr>
        <w:t>53</w:t>
      </w:r>
      <w:r w:rsidRPr="003071E2">
        <w:rPr>
          <w:rFonts w:ascii="Times New Roman" w:hAnsi="Times New Roman" w:cs="Times New Roman"/>
          <w:color w:val="222222"/>
          <w:sz w:val="24"/>
          <w:szCs w:val="24"/>
        </w:rPr>
        <w:t>(3), 948-954.</w:t>
      </w:r>
    </w:p>
    <w:p w14:paraId="4F14F317" w14:textId="5A59C90B"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Kling, G. W., Kipphut, G. W., Miller, M. M., &amp; O'Brien, W. J. (2000). Integration of lakes and streams in a landscape perspective: the importance of material processing on spatial patterns and temporal coherence. </w:t>
      </w:r>
      <w:r>
        <w:rPr>
          <w:rFonts w:ascii="Times New Roman" w:eastAsia="Times New Roman" w:hAnsi="Times New Roman" w:cs="Times New Roman"/>
          <w:i/>
          <w:sz w:val="24"/>
          <w:szCs w:val="24"/>
        </w:rPr>
        <w:t>Freshwater Biology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(3), 477-497.</w:t>
      </w:r>
    </w:p>
    <w:p w14:paraId="3AD08C6B" w14:textId="34B3A5F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Klump, J. V., Fitzgerald, S. A., &amp; Waplesa, J. T. (2009). Benthic biogeochemical cycling, nutrient stoichiometry, and carbon and nitrogen mass balances in a eutrophic freshwater bay.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(3), 692-712.</w:t>
      </w:r>
    </w:p>
    <w:p w14:paraId="172DF9E9" w14:textId="77777777" w:rsidR="00B629D3" w:rsidRDefault="00B629D3" w:rsidP="00B629D3">
      <w:pPr>
        <w:spacing w:line="480" w:lineRule="auto"/>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Kraemer, B. M., Chandra, S., Dell, A. I., Dix, M., Kuusisto, E., Livingstone, D. M., ... &amp; </w:t>
      </w:r>
    </w:p>
    <w:p w14:paraId="6AF2DAC8" w14:textId="37AFB6FE" w:rsidR="00B629D3" w:rsidRPr="00B629D3" w:rsidRDefault="00B629D3" w:rsidP="00B629D3">
      <w:pPr>
        <w:spacing w:line="480" w:lineRule="auto"/>
        <w:ind w:left="450"/>
        <w:rPr>
          <w:rFonts w:ascii="Times New Roman" w:eastAsia="Times New Roman" w:hAnsi="Times New Roman" w:cs="Times New Roman"/>
          <w:color w:val="auto"/>
          <w:sz w:val="24"/>
          <w:szCs w:val="24"/>
        </w:rPr>
      </w:pPr>
      <w:r w:rsidRPr="00037B72">
        <w:rPr>
          <w:rFonts w:ascii="Times New Roman" w:eastAsia="Times New Roman" w:hAnsi="Times New Roman" w:cs="Times New Roman"/>
          <w:color w:val="auto"/>
          <w:sz w:val="24"/>
          <w:szCs w:val="24"/>
        </w:rPr>
        <w:t xml:space="preserve">McIntyre, P. B. (2016). Global patterns in lake ecosystem responses to warming based on the temperature dependence of metabolism. </w:t>
      </w:r>
      <w:r w:rsidRPr="00037B72">
        <w:rPr>
          <w:rFonts w:ascii="Times New Roman" w:eastAsia="Times New Roman" w:hAnsi="Times New Roman" w:cs="Times New Roman"/>
          <w:i/>
          <w:iCs/>
          <w:color w:val="auto"/>
          <w:sz w:val="24"/>
          <w:szCs w:val="24"/>
        </w:rPr>
        <w:t>Global change biology</w:t>
      </w:r>
      <w:r w:rsidRPr="00037B72">
        <w:rPr>
          <w:rFonts w:ascii="Times New Roman" w:eastAsia="Times New Roman" w:hAnsi="Times New Roman" w:cs="Times New Roman"/>
          <w:color w:val="auto"/>
          <w:sz w:val="24"/>
          <w:szCs w:val="24"/>
        </w:rPr>
        <w:t>.</w:t>
      </w:r>
    </w:p>
    <w:p w14:paraId="55E7ADD3" w14:textId="7DEDFF0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Lehner, B., &amp; Döll, P. (2004). Development and validation of a global database of lakes, reservoirs and wetlands. </w:t>
      </w:r>
      <w:r>
        <w:rPr>
          <w:rFonts w:ascii="Times New Roman" w:eastAsia="Times New Roman" w:hAnsi="Times New Roman" w:cs="Times New Roman"/>
          <w:i/>
          <w:sz w:val="24"/>
          <w:szCs w:val="24"/>
        </w:rPr>
        <w:t xml:space="preserve">Journal of Hydrology </w:t>
      </w:r>
      <w:r>
        <w:rPr>
          <w:rFonts w:ascii="Times New Roman" w:eastAsia="Times New Roman" w:hAnsi="Times New Roman" w:cs="Times New Roman"/>
          <w:sz w:val="24"/>
          <w:szCs w:val="24"/>
        </w:rPr>
        <w:t>296, 1-22.</w:t>
      </w:r>
    </w:p>
    <w:p w14:paraId="26830BC1" w14:textId="4394E4A6" w:rsidR="0032009C" w:rsidRPr="00D70D5F"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O'Connor, E. M., Dillon, P. J., Molot, L. A., &amp; Creed, I. F. (2009). Modeling dissolved organic carbon mass balances for lakes of the Muskoka River Watershed. </w:t>
      </w:r>
      <w:r>
        <w:rPr>
          <w:rFonts w:ascii="Times New Roman" w:eastAsia="Times New Roman" w:hAnsi="Times New Roman" w:cs="Times New Roman"/>
          <w:i/>
          <w:sz w:val="24"/>
          <w:szCs w:val="24"/>
        </w:rPr>
        <w:t>Hydrology Research</w:t>
      </w:r>
      <w:r>
        <w:rPr>
          <w:rFonts w:ascii="Times New Roman" w:eastAsia="Times New Roman" w:hAnsi="Times New Roman" w:cs="Times New Roman"/>
          <w:sz w:val="24"/>
          <w:szCs w:val="24"/>
        </w:rPr>
        <w:t xml:space="preserve">, </w:t>
      </w:r>
      <w:r w:rsidRPr="00D70D5F">
        <w:rPr>
          <w:rFonts w:ascii="Times New Roman" w:eastAsia="Times New Roman" w:hAnsi="Times New Roman" w:cs="Times New Roman"/>
          <w:i/>
          <w:sz w:val="24"/>
          <w:szCs w:val="24"/>
        </w:rPr>
        <w:t>40</w:t>
      </w:r>
      <w:r w:rsidRPr="00D70D5F">
        <w:rPr>
          <w:rFonts w:ascii="Times New Roman" w:eastAsia="Times New Roman" w:hAnsi="Times New Roman" w:cs="Times New Roman"/>
          <w:sz w:val="24"/>
          <w:szCs w:val="24"/>
        </w:rPr>
        <w:t>(2-3), 273-290.</w:t>
      </w:r>
    </w:p>
    <w:p w14:paraId="4214921D" w14:textId="2FCB51DE" w:rsidR="00D70D5F" w:rsidRPr="00D70D5F" w:rsidRDefault="00D70D5F" w:rsidP="00735D13">
      <w:pPr>
        <w:spacing w:line="480" w:lineRule="auto"/>
        <w:ind w:left="450" w:hanging="450"/>
        <w:rPr>
          <w:rFonts w:ascii="Times New Roman" w:eastAsia="Times New Roman" w:hAnsi="Times New Roman" w:cs="Times New Roman"/>
          <w:sz w:val="24"/>
          <w:szCs w:val="24"/>
        </w:rPr>
      </w:pPr>
      <w:r w:rsidRPr="00D70D5F">
        <w:rPr>
          <w:rFonts w:ascii="Times New Roman" w:hAnsi="Times New Roman" w:cs="Times New Roman"/>
          <w:sz w:val="24"/>
          <w:szCs w:val="24"/>
        </w:rPr>
        <w:t xml:space="preserve">Porter, J. H., Nagy, E., Kratz, T. K., Hanson, P., Collins, S. L., &amp; Arzberger, P. (2009). New eyes on the world: advanced sensors for ecology. </w:t>
      </w:r>
      <w:r w:rsidRPr="00D70D5F">
        <w:rPr>
          <w:rFonts w:ascii="Times New Roman" w:hAnsi="Times New Roman" w:cs="Times New Roman"/>
          <w:i/>
          <w:iCs/>
          <w:sz w:val="24"/>
          <w:szCs w:val="24"/>
        </w:rPr>
        <w:t>BioScience</w:t>
      </w:r>
      <w:r w:rsidRPr="00D70D5F">
        <w:rPr>
          <w:rFonts w:ascii="Times New Roman" w:hAnsi="Times New Roman" w:cs="Times New Roman"/>
          <w:sz w:val="24"/>
          <w:szCs w:val="24"/>
        </w:rPr>
        <w:t xml:space="preserve">, </w:t>
      </w:r>
      <w:r w:rsidRPr="00D70D5F">
        <w:rPr>
          <w:rFonts w:ascii="Times New Roman" w:hAnsi="Times New Roman" w:cs="Times New Roman"/>
          <w:i/>
          <w:iCs/>
          <w:sz w:val="24"/>
          <w:szCs w:val="24"/>
        </w:rPr>
        <w:t>59</w:t>
      </w:r>
      <w:r w:rsidRPr="00D70D5F">
        <w:rPr>
          <w:rFonts w:ascii="Times New Roman" w:hAnsi="Times New Roman" w:cs="Times New Roman"/>
          <w:sz w:val="24"/>
          <w:szCs w:val="24"/>
        </w:rPr>
        <w:t>(5), 385-397.</w:t>
      </w:r>
    </w:p>
    <w:p w14:paraId="5C796381" w14:textId="460863DA"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Quay, P. D., Emerson, S. R., Quay, B. M., &amp; Devol, A. H. (1986). The carbon cycle for Lake Washington-- a stable isotope study.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31</w:t>
      </w:r>
      <w:r>
        <w:rPr>
          <w:rFonts w:ascii="Times New Roman" w:eastAsia="Times New Roman" w:hAnsi="Times New Roman" w:cs="Times New Roman"/>
          <w:sz w:val="24"/>
          <w:szCs w:val="24"/>
        </w:rPr>
        <w:t>(3), 596-611.</w:t>
      </w:r>
    </w:p>
    <w:p w14:paraId="52C1BFAF" w14:textId="05101A1C" w:rsidR="0032009C" w:rsidRDefault="00B80037" w:rsidP="00992E31">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Ramlal, P. S., Hecky, R. E., Bootsma, H. A., Schiff, S. L., &amp; Kingdon, M. J. (2003). Sources and fluxes of organic carbon in Lake Malawi/Nyasa. </w:t>
      </w:r>
      <w:r>
        <w:rPr>
          <w:rFonts w:ascii="Times New Roman" w:eastAsia="Times New Roman" w:hAnsi="Times New Roman" w:cs="Times New Roman"/>
          <w:i/>
          <w:sz w:val="24"/>
          <w:szCs w:val="24"/>
        </w:rPr>
        <w:t>Journal of Great Lakes Research</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29</w:t>
      </w:r>
      <w:r>
        <w:rPr>
          <w:rFonts w:ascii="Times New Roman" w:eastAsia="Times New Roman" w:hAnsi="Times New Roman" w:cs="Times New Roman"/>
          <w:sz w:val="24"/>
          <w:szCs w:val="24"/>
        </w:rPr>
        <w:t>, 107-120.</w:t>
      </w:r>
    </w:p>
    <w:p w14:paraId="3C4C7B11" w14:textId="77777777" w:rsidR="00992E31" w:rsidRDefault="00992E31" w:rsidP="00992E31">
      <w:pPr>
        <w:spacing w:line="480" w:lineRule="auto"/>
        <w:rPr>
          <w:rFonts w:ascii="Times New Roman" w:eastAsia="Times New Roman" w:hAnsi="Times New Roman" w:cs="Times New Roman"/>
          <w:color w:val="auto"/>
          <w:sz w:val="24"/>
          <w:szCs w:val="24"/>
        </w:rPr>
      </w:pPr>
      <w:r w:rsidRPr="00992E31">
        <w:rPr>
          <w:rFonts w:ascii="Times New Roman" w:eastAsia="Times New Roman" w:hAnsi="Times New Roman" w:cs="Times New Roman"/>
          <w:color w:val="auto"/>
          <w:sz w:val="24"/>
          <w:szCs w:val="24"/>
        </w:rPr>
        <w:t xml:space="preserve">Santoso, A. B., Hamilton, D. P., Hendy, C. H., &amp; Schipper, L. A. Carbon dioxide emissions and </w:t>
      </w:r>
    </w:p>
    <w:p w14:paraId="55C64451" w14:textId="468EB832" w:rsidR="00992E31" w:rsidRDefault="00992E31" w:rsidP="00992E31">
      <w:pPr>
        <w:spacing w:line="480" w:lineRule="auto"/>
        <w:ind w:left="446"/>
        <w:rPr>
          <w:rFonts w:ascii="Times New Roman" w:eastAsia="Times New Roman" w:hAnsi="Times New Roman" w:cs="Times New Roman"/>
          <w:sz w:val="24"/>
          <w:szCs w:val="24"/>
        </w:rPr>
      </w:pPr>
      <w:r w:rsidRPr="00992E31">
        <w:rPr>
          <w:rFonts w:ascii="Times New Roman" w:eastAsia="Times New Roman" w:hAnsi="Times New Roman" w:cs="Times New Roman"/>
          <w:color w:val="auto"/>
          <w:sz w:val="24"/>
          <w:szCs w:val="24"/>
        </w:rPr>
        <w:t xml:space="preserve">sediment organic carbon burials across a gradient of trophic state in eleven New Zealand lakes. </w:t>
      </w:r>
      <w:r w:rsidRPr="00992E31">
        <w:rPr>
          <w:rFonts w:ascii="Times New Roman" w:eastAsia="Times New Roman" w:hAnsi="Times New Roman" w:cs="Times New Roman"/>
          <w:i/>
          <w:iCs/>
          <w:color w:val="auto"/>
          <w:sz w:val="24"/>
          <w:szCs w:val="24"/>
        </w:rPr>
        <w:t>Hydrobiologia</w:t>
      </w:r>
      <w:r w:rsidRPr="00992E31">
        <w:rPr>
          <w:rFonts w:ascii="Times New Roman" w:eastAsia="Times New Roman" w:hAnsi="Times New Roman" w:cs="Times New Roman"/>
          <w:color w:val="auto"/>
          <w:sz w:val="24"/>
          <w:szCs w:val="24"/>
        </w:rPr>
        <w:t>, 1-14.</w:t>
      </w:r>
    </w:p>
    <w:p w14:paraId="4A3CD270" w14:textId="68A3EF27" w:rsidR="0032009C" w:rsidRDefault="00B80037" w:rsidP="00992E31">
      <w:pPr>
        <w:spacing w:line="480" w:lineRule="auto"/>
        <w:ind w:left="446"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D. W., Curtis, P. J., Bayley, S. E., Parker, B. R., Beaty, K. G., &amp; Stainton, M. P. (1997). Climate-induced changes in the dissolved organic carbon budgets of boreal lakes.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36</w:t>
      </w:r>
      <w:r>
        <w:rPr>
          <w:rFonts w:ascii="Times New Roman" w:eastAsia="Times New Roman" w:hAnsi="Times New Roman" w:cs="Times New Roman"/>
          <w:sz w:val="24"/>
          <w:szCs w:val="24"/>
        </w:rPr>
        <w:t>(1), 9-28.</w:t>
      </w:r>
    </w:p>
    <w:p w14:paraId="3AE6BB44" w14:textId="758D4A10"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Schindler, J. E., &amp; Krabbenhoft, D. P. (1998). The hyporheic zone as a source of dissolved organic carbon and carbon gases to a temperate forested stream. </w:t>
      </w:r>
      <w:r>
        <w:rPr>
          <w:rFonts w:ascii="Times New Roman" w:eastAsia="Times New Roman" w:hAnsi="Times New Roman" w:cs="Times New Roman"/>
          <w:i/>
          <w:sz w:val="24"/>
          <w:szCs w:val="24"/>
        </w:rPr>
        <w:t>Biogeochemistry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(2), 157-174.</w:t>
      </w:r>
    </w:p>
    <w:p w14:paraId="7925E752" w14:textId="17D373F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Sobek, S., Söderbäck, B., Karlsson, S., Andersson, E., &amp; Brunberg, A. K. (2006). A carbon budget of a small humic lake: an example of the importance of lakes for organic matter cycling in boreal catchments. </w:t>
      </w:r>
      <w:r>
        <w:rPr>
          <w:rFonts w:ascii="Times New Roman" w:eastAsia="Times New Roman" w:hAnsi="Times New Roman" w:cs="Times New Roman"/>
          <w:i/>
          <w:sz w:val="24"/>
          <w:szCs w:val="24"/>
        </w:rPr>
        <w:t>AMBIO: A Journal of the Human Environment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35</w:t>
      </w:r>
      <w:r>
        <w:rPr>
          <w:rFonts w:ascii="Times New Roman" w:eastAsia="Times New Roman" w:hAnsi="Times New Roman" w:cs="Times New Roman"/>
          <w:sz w:val="24"/>
          <w:szCs w:val="24"/>
        </w:rPr>
        <w:t>(8), 469-475.</w:t>
      </w:r>
    </w:p>
    <w:p w14:paraId="28044055" w14:textId="651E7315"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Soetaert, Karline and Petzoldt, Thomas, 2010. Inverse Modelling, Sensitivity and Monte Carlo Analysis in R Using Package FME. Journal of Statistical Software, 33(3), 1-28. DOI 10.18637/jss.v033.i03 URL http://www.jstatsoft.org/v33/i03/.</w:t>
      </w:r>
    </w:p>
    <w:p w14:paraId="0B1AE761" w14:textId="351069BD"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Staehr, P. A., Sand-Jensen, K., Raun, A. L., Nilsson, B., &amp; Kidmose, J. (2010). Drivers of metabolism and net heterotrophy in contrasting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55</w:t>
      </w:r>
      <w:r>
        <w:rPr>
          <w:rFonts w:ascii="Times New Roman" w:eastAsia="Times New Roman" w:hAnsi="Times New Roman" w:cs="Times New Roman"/>
          <w:sz w:val="24"/>
          <w:szCs w:val="24"/>
        </w:rPr>
        <w:t>(2), 817.</w:t>
      </w:r>
    </w:p>
    <w:p w14:paraId="6A57E367" w14:textId="2A061539" w:rsidR="0032009C" w:rsidRDefault="00B80037" w:rsidP="009B39CD">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Striegl, R. G., &amp; Michmerhuizen, C. M. (1998). Hydrologic influence on methane and carbon dioxide dynamics at two north-central Minnesota lakes.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43</w:t>
      </w:r>
      <w:r>
        <w:rPr>
          <w:rFonts w:ascii="Times New Roman" w:eastAsia="Times New Roman" w:hAnsi="Times New Roman" w:cs="Times New Roman"/>
          <w:sz w:val="24"/>
          <w:szCs w:val="24"/>
        </w:rPr>
        <w:t>(7), 1519-1529.</w:t>
      </w:r>
    </w:p>
    <w:p w14:paraId="6A5D6103" w14:textId="7488ADF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Tranvik, L. J., Downing, J. A., Cotner, J. B., Loiselle, S. A., Striegl, R. G., Ballatore, T. J., ... &amp; Kortelainen, P. L. (2009). Lakes and reservoirs as regulators of carbon cycling and climate. </w:t>
      </w:r>
      <w:r>
        <w:rPr>
          <w:rFonts w:ascii="Times New Roman" w:eastAsia="Times New Roman" w:hAnsi="Times New Roman" w:cs="Times New Roman"/>
          <w:i/>
          <w:sz w:val="24"/>
          <w:szCs w:val="24"/>
        </w:rPr>
        <w:t>Limnology and Oceanography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54</w:t>
      </w:r>
      <w:r>
        <w:rPr>
          <w:rFonts w:ascii="Times New Roman" w:eastAsia="Times New Roman" w:hAnsi="Times New Roman" w:cs="Times New Roman"/>
          <w:sz w:val="24"/>
          <w:szCs w:val="24"/>
        </w:rPr>
        <w:t>(6part2), 2298-2314.</w:t>
      </w:r>
    </w:p>
    <w:p w14:paraId="3CC50F6A" w14:textId="4ED78614"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Urban, N. R., Auer, M. T., Green, S. A., Lu, X., Apul, D. S., Powell, K. D., &amp; Bub, L. (2005). Carbon cycling in Lake Superior. </w:t>
      </w:r>
      <w:r>
        <w:rPr>
          <w:rFonts w:ascii="Times New Roman" w:eastAsia="Times New Roman" w:hAnsi="Times New Roman" w:cs="Times New Roman"/>
          <w:i/>
          <w:sz w:val="24"/>
          <w:szCs w:val="24"/>
        </w:rPr>
        <w:t>Journal of Geophysical Research: Oceans (1978–2012)</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110</w:t>
      </w:r>
      <w:r>
        <w:rPr>
          <w:rFonts w:ascii="Times New Roman" w:eastAsia="Times New Roman" w:hAnsi="Times New Roman" w:cs="Times New Roman"/>
          <w:sz w:val="24"/>
          <w:szCs w:val="24"/>
        </w:rPr>
        <w:t>(C6).</w:t>
      </w:r>
    </w:p>
    <w:p w14:paraId="1DCDC908" w14:textId="509EF6A6"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Verpoorter, C., Kutser, T., Seekell, D. A., &amp; Tranvik, L.J. (2014). A global inventory of lakes based on high-resolution satellite imagery. </w:t>
      </w:r>
      <w:r>
        <w:rPr>
          <w:rFonts w:ascii="Times New Roman" w:eastAsia="Times New Roman" w:hAnsi="Times New Roman" w:cs="Times New Roman"/>
          <w:i/>
          <w:sz w:val="24"/>
          <w:szCs w:val="24"/>
        </w:rPr>
        <w:t xml:space="preserve">Geophysical Research Letters </w:t>
      </w:r>
      <w:r>
        <w:rPr>
          <w:rFonts w:ascii="Times New Roman" w:eastAsia="Times New Roman" w:hAnsi="Times New Roman" w:cs="Times New Roman"/>
          <w:sz w:val="24"/>
          <w:szCs w:val="24"/>
        </w:rPr>
        <w:t>41(18), 6396-6402.</w:t>
      </w:r>
    </w:p>
    <w:p w14:paraId="4A9A1C65" w14:textId="7ED2B2D7"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Weyhenmeyer, G. A., Kosten, S., Wallin, M. B., Tranvik, L. J., Jeppesen, E., &amp; Roland, F. (2015). Significant fraction of CO2 emissions from boreal lakes derived from hydrologic inorganic carbon inputs. </w:t>
      </w:r>
      <w:r>
        <w:rPr>
          <w:rFonts w:ascii="Times New Roman" w:eastAsia="Times New Roman" w:hAnsi="Times New Roman" w:cs="Times New Roman"/>
          <w:i/>
          <w:sz w:val="24"/>
          <w:szCs w:val="24"/>
        </w:rPr>
        <w:t>Nature Geoscience</w:t>
      </w:r>
      <w:r>
        <w:rPr>
          <w:rFonts w:ascii="Times New Roman" w:eastAsia="Times New Roman" w:hAnsi="Times New Roman" w:cs="Times New Roman"/>
          <w:sz w:val="24"/>
          <w:szCs w:val="24"/>
        </w:rPr>
        <w:t>.</w:t>
      </w:r>
    </w:p>
    <w:p w14:paraId="5806CA99" w14:textId="3A638CAE"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Whalen, S. C., &amp; Cornwell, J. C. (1985). Nitrogen, phosphorus, and organic carbon cycling in an arctic lake. </w:t>
      </w:r>
      <w:r>
        <w:rPr>
          <w:rFonts w:ascii="Times New Roman" w:eastAsia="Times New Roman" w:hAnsi="Times New Roman" w:cs="Times New Roman"/>
          <w:i/>
          <w:sz w:val="24"/>
          <w:szCs w:val="24"/>
        </w:rPr>
        <w:t>Canadian Journal of Fisheries and Aquatic Sciences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42</w:t>
      </w:r>
      <w:r>
        <w:rPr>
          <w:rFonts w:ascii="Times New Roman" w:eastAsia="Times New Roman" w:hAnsi="Times New Roman" w:cs="Times New Roman"/>
          <w:sz w:val="24"/>
          <w:szCs w:val="24"/>
        </w:rPr>
        <w:t>(4), 797-808.</w:t>
      </w:r>
    </w:p>
    <w:p w14:paraId="1C6AADED" w14:textId="2980F759"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Winslow, L. A., Zwart, J. A., Batt, R. D., Dugan, H., Woolway, R. I., Corman, J., ... &amp; Read, J. S. (2016). LakeMetabolizer: an R package for estimating lake metabolism from free-water oxygen using diverse statistical models. </w:t>
      </w:r>
      <w:r>
        <w:rPr>
          <w:rFonts w:ascii="Times New Roman" w:eastAsia="Times New Roman" w:hAnsi="Times New Roman" w:cs="Times New Roman"/>
          <w:i/>
          <w:sz w:val="24"/>
          <w:szCs w:val="24"/>
        </w:rPr>
        <w:t>Inland Waters</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6</w:t>
      </w:r>
      <w:r>
        <w:rPr>
          <w:rFonts w:ascii="Times New Roman" w:eastAsia="Times New Roman" w:hAnsi="Times New Roman" w:cs="Times New Roman"/>
          <w:sz w:val="24"/>
          <w:szCs w:val="24"/>
        </w:rPr>
        <w:t>(4), 622-636.</w:t>
      </w:r>
    </w:p>
    <w:p w14:paraId="4C05FE23" w14:textId="7E0E1308" w:rsidR="0032009C" w:rsidRDefault="00B80037" w:rsidP="00735D13">
      <w:pPr>
        <w:spacing w:line="480" w:lineRule="auto"/>
        <w:ind w:left="450" w:hanging="45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Xu, H., Lan, J., Liu, B., Sheng, E., &amp; Yeager, K. M. (2013). Modern carbon burial in Lake Qinghai, China. </w:t>
      </w:r>
      <w:r>
        <w:rPr>
          <w:rFonts w:ascii="Times New Roman" w:eastAsia="Times New Roman" w:hAnsi="Times New Roman" w:cs="Times New Roman"/>
          <w:i/>
          <w:sz w:val="24"/>
          <w:szCs w:val="24"/>
        </w:rPr>
        <w:t>Applied geochemistry</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39</w:t>
      </w:r>
      <w:r>
        <w:rPr>
          <w:rFonts w:ascii="Times New Roman" w:eastAsia="Times New Roman" w:hAnsi="Times New Roman" w:cs="Times New Roman"/>
          <w:sz w:val="24"/>
          <w:szCs w:val="24"/>
        </w:rPr>
        <w:t>, 150-155.</w:t>
      </w:r>
    </w:p>
    <w:p w14:paraId="1CF36AFF" w14:textId="77777777" w:rsidR="0032009C" w:rsidRDefault="00B80037" w:rsidP="00735D13">
      <w:pPr>
        <w:spacing w:line="480" w:lineRule="auto"/>
        <w:ind w:left="450" w:hanging="45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Yang, H., Xing, Y., Xie, P., Ni, L., &amp; Rong, K. (2008). Carbon source/sink function of a subtropical, eutrophic lake determined from an overall mass balance and a gas exchange and carbon burial balance. </w:t>
      </w:r>
      <w:r>
        <w:rPr>
          <w:rFonts w:ascii="Times New Roman" w:eastAsia="Times New Roman" w:hAnsi="Times New Roman" w:cs="Times New Roman"/>
          <w:i/>
          <w:sz w:val="24"/>
          <w:szCs w:val="24"/>
          <w:highlight w:val="white"/>
        </w:rPr>
        <w:t>Environmental Pollution</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151</w:t>
      </w:r>
      <w:r>
        <w:rPr>
          <w:rFonts w:ascii="Times New Roman" w:eastAsia="Times New Roman" w:hAnsi="Times New Roman" w:cs="Times New Roman"/>
          <w:sz w:val="24"/>
          <w:szCs w:val="24"/>
          <w:highlight w:val="white"/>
        </w:rPr>
        <w:t>(3), 559-568.</w:t>
      </w:r>
    </w:p>
    <w:p w14:paraId="415C69CA" w14:textId="4D5DA97C" w:rsidR="009870ED" w:rsidRDefault="009870ED">
      <w:pPr>
        <w:spacing w:line="480" w:lineRule="auto"/>
      </w:pPr>
    </w:p>
    <w:p w14:paraId="1D3BEB57" w14:textId="75157445" w:rsidR="009870ED" w:rsidRDefault="009870ED">
      <w:r>
        <w:br w:type="page"/>
      </w:r>
    </w:p>
    <w:p w14:paraId="25840164" w14:textId="77777777" w:rsidR="009870ED" w:rsidRDefault="009870ED">
      <w:pPr>
        <w:spacing w:line="480" w:lineRule="auto"/>
        <w:sectPr w:rsidR="009870ED" w:rsidSect="002D28EA">
          <w:headerReference w:type="default" r:id="rId11"/>
          <w:pgSz w:w="12240" w:h="15840"/>
          <w:pgMar w:top="1440" w:right="1440" w:bottom="1440" w:left="1440" w:header="0" w:footer="720" w:gutter="0"/>
          <w:lnNumType w:countBy="1" w:restart="continuous"/>
          <w:pgNumType w:start="1"/>
          <w:cols w:space="720"/>
          <w:docGrid w:linePitch="299"/>
        </w:sectPr>
      </w:pPr>
    </w:p>
    <w:tbl>
      <w:tblPr>
        <w:tblW w:w="18575" w:type="dxa"/>
        <w:tblInd w:w="108" w:type="dxa"/>
        <w:tblLayout w:type="fixed"/>
        <w:tblLook w:val="04A0" w:firstRow="1" w:lastRow="0" w:firstColumn="1" w:lastColumn="0" w:noHBand="0" w:noVBand="1"/>
      </w:tblPr>
      <w:tblGrid>
        <w:gridCol w:w="1079"/>
        <w:gridCol w:w="1891"/>
        <w:gridCol w:w="1440"/>
        <w:gridCol w:w="86"/>
        <w:gridCol w:w="1174"/>
        <w:gridCol w:w="266"/>
        <w:gridCol w:w="454"/>
        <w:gridCol w:w="439"/>
        <w:gridCol w:w="191"/>
        <w:gridCol w:w="914"/>
        <w:gridCol w:w="526"/>
        <w:gridCol w:w="659"/>
        <w:gridCol w:w="241"/>
        <w:gridCol w:w="732"/>
        <w:gridCol w:w="258"/>
        <w:gridCol w:w="900"/>
        <w:gridCol w:w="28"/>
        <w:gridCol w:w="962"/>
        <w:gridCol w:w="365"/>
        <w:gridCol w:w="830"/>
        <w:gridCol w:w="785"/>
        <w:gridCol w:w="37"/>
        <w:gridCol w:w="897"/>
        <w:gridCol w:w="797"/>
        <w:gridCol w:w="2624"/>
      </w:tblGrid>
      <w:tr w:rsidR="002577C0" w:rsidRPr="00C64C78" w14:paraId="4ED5437C" w14:textId="77777777" w:rsidTr="00AB7902">
        <w:trPr>
          <w:trHeight w:val="891"/>
        </w:trPr>
        <w:tc>
          <w:tcPr>
            <w:tcW w:w="4496" w:type="dxa"/>
            <w:gridSpan w:val="4"/>
            <w:tcBorders>
              <w:top w:val="nil"/>
              <w:left w:val="nil"/>
              <w:bottom w:val="nil"/>
              <w:right w:val="nil"/>
            </w:tcBorders>
            <w:shd w:val="clear" w:color="auto" w:fill="auto"/>
            <w:noWrap/>
            <w:vAlign w:val="bottom"/>
            <w:hideMark/>
          </w:tcPr>
          <w:p w14:paraId="6D741AFF" w14:textId="537D5A6F" w:rsidR="00C22873" w:rsidRPr="00C22873" w:rsidRDefault="00C22873" w:rsidP="00B80037">
            <w:pPr>
              <w:spacing w:line="240" w:lineRule="auto"/>
              <w:rPr>
                <w:rFonts w:ascii="Times New Roman" w:eastAsia="Times New Roman" w:hAnsi="Times New Roman" w:cs="Times New Roman"/>
                <w:b/>
                <w:sz w:val="24"/>
                <w:szCs w:val="24"/>
              </w:rPr>
            </w:pPr>
            <w:r w:rsidRPr="00C22873">
              <w:rPr>
                <w:rFonts w:ascii="Times New Roman" w:eastAsia="Times New Roman" w:hAnsi="Times New Roman" w:cs="Times New Roman"/>
                <w:b/>
                <w:sz w:val="24"/>
                <w:szCs w:val="24"/>
              </w:rPr>
              <w:lastRenderedPageBreak/>
              <w:t>TABLES</w:t>
            </w:r>
          </w:p>
          <w:p w14:paraId="14DA1793" w14:textId="77777777" w:rsidR="00C22873" w:rsidRDefault="00C22873" w:rsidP="00B80037">
            <w:pPr>
              <w:spacing w:line="240" w:lineRule="auto"/>
              <w:rPr>
                <w:rFonts w:ascii="Times New Roman" w:eastAsia="Times New Roman" w:hAnsi="Times New Roman" w:cs="Times New Roman"/>
                <w:sz w:val="24"/>
                <w:szCs w:val="24"/>
              </w:rPr>
            </w:pPr>
          </w:p>
          <w:p w14:paraId="4AE5E0A6" w14:textId="0CBB9F47" w:rsidR="009870ED" w:rsidRPr="00664D73" w:rsidRDefault="009870ED" w:rsidP="00B80037">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t>Table 1. General lake characteristics</w:t>
            </w:r>
          </w:p>
        </w:tc>
        <w:tc>
          <w:tcPr>
            <w:tcW w:w="1440" w:type="dxa"/>
            <w:gridSpan w:val="2"/>
            <w:tcBorders>
              <w:top w:val="nil"/>
              <w:left w:val="nil"/>
              <w:bottom w:val="nil"/>
              <w:right w:val="nil"/>
            </w:tcBorders>
            <w:shd w:val="clear" w:color="auto" w:fill="auto"/>
            <w:noWrap/>
            <w:vAlign w:val="bottom"/>
            <w:hideMark/>
          </w:tcPr>
          <w:p w14:paraId="6FE81C50" w14:textId="77777777" w:rsidR="009870ED" w:rsidRPr="00C64C78" w:rsidRDefault="009870ED" w:rsidP="00B80037">
            <w:pPr>
              <w:spacing w:line="240" w:lineRule="auto"/>
              <w:rPr>
                <w:rFonts w:ascii="Times New Roman" w:eastAsia="Times New Roman" w:hAnsi="Times New Roman" w:cs="Times New Roman"/>
                <w:sz w:val="24"/>
                <w:szCs w:val="24"/>
              </w:rPr>
            </w:pPr>
          </w:p>
        </w:tc>
        <w:tc>
          <w:tcPr>
            <w:tcW w:w="893" w:type="dxa"/>
            <w:gridSpan w:val="2"/>
            <w:tcBorders>
              <w:top w:val="nil"/>
              <w:left w:val="nil"/>
              <w:bottom w:val="nil"/>
              <w:right w:val="nil"/>
            </w:tcBorders>
            <w:shd w:val="clear" w:color="auto" w:fill="auto"/>
            <w:noWrap/>
            <w:vAlign w:val="bottom"/>
            <w:hideMark/>
          </w:tcPr>
          <w:p w14:paraId="36932B5D"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05" w:type="dxa"/>
            <w:gridSpan w:val="2"/>
            <w:tcBorders>
              <w:top w:val="nil"/>
              <w:left w:val="nil"/>
              <w:bottom w:val="nil"/>
              <w:right w:val="nil"/>
            </w:tcBorders>
            <w:shd w:val="clear" w:color="auto" w:fill="auto"/>
            <w:noWrap/>
            <w:vAlign w:val="bottom"/>
            <w:hideMark/>
          </w:tcPr>
          <w:p w14:paraId="46F363D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5" w:type="dxa"/>
            <w:gridSpan w:val="2"/>
            <w:tcBorders>
              <w:top w:val="nil"/>
              <w:left w:val="nil"/>
              <w:bottom w:val="nil"/>
              <w:right w:val="nil"/>
            </w:tcBorders>
            <w:shd w:val="clear" w:color="auto" w:fill="auto"/>
            <w:noWrap/>
            <w:vAlign w:val="bottom"/>
            <w:hideMark/>
          </w:tcPr>
          <w:p w14:paraId="02499C14"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973" w:type="dxa"/>
            <w:gridSpan w:val="2"/>
            <w:tcBorders>
              <w:top w:val="nil"/>
              <w:left w:val="nil"/>
              <w:bottom w:val="nil"/>
              <w:right w:val="nil"/>
            </w:tcBorders>
            <w:shd w:val="clear" w:color="auto" w:fill="auto"/>
            <w:noWrap/>
            <w:vAlign w:val="bottom"/>
            <w:hideMark/>
          </w:tcPr>
          <w:p w14:paraId="5CF5597F"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186" w:type="dxa"/>
            <w:gridSpan w:val="3"/>
            <w:tcBorders>
              <w:top w:val="nil"/>
              <w:left w:val="nil"/>
              <w:bottom w:val="nil"/>
              <w:right w:val="nil"/>
            </w:tcBorders>
            <w:shd w:val="clear" w:color="auto" w:fill="auto"/>
            <w:noWrap/>
            <w:vAlign w:val="bottom"/>
            <w:hideMark/>
          </w:tcPr>
          <w:p w14:paraId="4B7739C0"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1327" w:type="dxa"/>
            <w:gridSpan w:val="2"/>
            <w:tcBorders>
              <w:top w:val="nil"/>
              <w:left w:val="nil"/>
              <w:bottom w:val="nil"/>
              <w:right w:val="nil"/>
            </w:tcBorders>
            <w:shd w:val="clear" w:color="auto" w:fill="auto"/>
            <w:noWrap/>
            <w:vAlign w:val="bottom"/>
            <w:hideMark/>
          </w:tcPr>
          <w:p w14:paraId="37EF58B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30" w:type="dxa"/>
            <w:tcBorders>
              <w:top w:val="nil"/>
              <w:left w:val="nil"/>
              <w:bottom w:val="nil"/>
              <w:right w:val="nil"/>
            </w:tcBorders>
            <w:shd w:val="clear" w:color="auto" w:fill="auto"/>
            <w:noWrap/>
            <w:vAlign w:val="bottom"/>
            <w:hideMark/>
          </w:tcPr>
          <w:p w14:paraId="742B0F69"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22" w:type="dxa"/>
            <w:gridSpan w:val="2"/>
            <w:tcBorders>
              <w:top w:val="nil"/>
              <w:left w:val="nil"/>
              <w:bottom w:val="nil"/>
              <w:right w:val="nil"/>
            </w:tcBorders>
            <w:shd w:val="clear" w:color="auto" w:fill="auto"/>
            <w:noWrap/>
            <w:vAlign w:val="bottom"/>
            <w:hideMark/>
          </w:tcPr>
          <w:p w14:paraId="32FB326C"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897" w:type="dxa"/>
            <w:tcBorders>
              <w:top w:val="nil"/>
              <w:left w:val="nil"/>
              <w:bottom w:val="nil"/>
              <w:right w:val="nil"/>
            </w:tcBorders>
            <w:shd w:val="clear" w:color="auto" w:fill="auto"/>
            <w:noWrap/>
            <w:vAlign w:val="bottom"/>
            <w:hideMark/>
          </w:tcPr>
          <w:p w14:paraId="69CA15B3"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797" w:type="dxa"/>
            <w:tcBorders>
              <w:top w:val="nil"/>
              <w:left w:val="nil"/>
              <w:bottom w:val="nil"/>
              <w:right w:val="nil"/>
            </w:tcBorders>
            <w:shd w:val="clear" w:color="auto" w:fill="auto"/>
            <w:noWrap/>
            <w:vAlign w:val="bottom"/>
            <w:hideMark/>
          </w:tcPr>
          <w:p w14:paraId="08AF6446"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c>
          <w:tcPr>
            <w:tcW w:w="2624" w:type="dxa"/>
            <w:tcBorders>
              <w:top w:val="nil"/>
              <w:left w:val="nil"/>
              <w:bottom w:val="nil"/>
              <w:right w:val="nil"/>
            </w:tcBorders>
            <w:shd w:val="clear" w:color="auto" w:fill="auto"/>
            <w:noWrap/>
            <w:vAlign w:val="bottom"/>
            <w:hideMark/>
          </w:tcPr>
          <w:p w14:paraId="4BA688A7" w14:textId="77777777" w:rsidR="009870ED" w:rsidRPr="00C64C78" w:rsidRDefault="009870ED" w:rsidP="00B80037">
            <w:pPr>
              <w:spacing w:line="240" w:lineRule="auto"/>
              <w:rPr>
                <w:rFonts w:ascii="Times New Roman" w:eastAsia="Times New Roman" w:hAnsi="Times New Roman" w:cs="Times New Roman"/>
                <w:color w:val="auto"/>
                <w:sz w:val="24"/>
                <w:szCs w:val="24"/>
              </w:rPr>
            </w:pPr>
          </w:p>
        </w:tc>
      </w:tr>
      <w:tr w:rsidR="002577C0" w:rsidRPr="00C64C78" w14:paraId="17F88EA7" w14:textId="77777777" w:rsidTr="009A4328">
        <w:trPr>
          <w:gridAfter w:val="4"/>
          <w:wAfter w:w="4355" w:type="dxa"/>
          <w:trHeight w:val="246"/>
        </w:trPr>
        <w:tc>
          <w:tcPr>
            <w:tcW w:w="1079" w:type="dxa"/>
            <w:tcBorders>
              <w:top w:val="single" w:sz="8" w:space="0" w:color="auto"/>
              <w:left w:val="nil"/>
              <w:bottom w:val="single" w:sz="8" w:space="0" w:color="auto"/>
              <w:right w:val="nil"/>
            </w:tcBorders>
            <w:shd w:val="clear" w:color="auto" w:fill="auto"/>
            <w:noWrap/>
            <w:vAlign w:val="bottom"/>
            <w:hideMark/>
          </w:tcPr>
          <w:p w14:paraId="668ADD9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Lake</w:t>
            </w:r>
          </w:p>
        </w:tc>
        <w:tc>
          <w:tcPr>
            <w:tcW w:w="1891" w:type="dxa"/>
            <w:tcBorders>
              <w:top w:val="single" w:sz="8" w:space="0" w:color="auto"/>
              <w:left w:val="nil"/>
              <w:bottom w:val="single" w:sz="8" w:space="0" w:color="auto"/>
              <w:right w:val="nil"/>
            </w:tcBorders>
            <w:shd w:val="clear" w:color="auto" w:fill="auto"/>
            <w:noWrap/>
            <w:vAlign w:val="bottom"/>
            <w:hideMark/>
          </w:tcPr>
          <w:p w14:paraId="7862BE44"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Location</w:t>
            </w:r>
          </w:p>
        </w:tc>
        <w:tc>
          <w:tcPr>
            <w:tcW w:w="1440" w:type="dxa"/>
            <w:tcBorders>
              <w:top w:val="single" w:sz="8" w:space="0" w:color="auto"/>
              <w:left w:val="nil"/>
              <w:bottom w:val="single" w:sz="8" w:space="0" w:color="auto"/>
              <w:right w:val="nil"/>
            </w:tcBorders>
            <w:shd w:val="clear" w:color="auto" w:fill="auto"/>
            <w:noWrap/>
            <w:vAlign w:val="bottom"/>
            <w:hideMark/>
          </w:tcPr>
          <w:p w14:paraId="286552A8" w14:textId="77777777" w:rsidR="002577C0" w:rsidRDefault="009870ED" w:rsidP="00B80037">
            <w:pPr>
              <w:spacing w:line="240" w:lineRule="auto"/>
              <w:jc w:val="center"/>
              <w:rPr>
                <w:ins w:id="217" w:author="HILARY A DUGAN" w:date="2017-03-31T16:00:00Z"/>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N lat, </w:t>
            </w:r>
          </w:p>
          <w:p w14:paraId="7F2A388D" w14:textId="5220D0DF"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W lon</w:t>
            </w:r>
          </w:p>
        </w:tc>
        <w:tc>
          <w:tcPr>
            <w:tcW w:w="1260" w:type="dxa"/>
            <w:gridSpan w:val="2"/>
            <w:tcBorders>
              <w:top w:val="single" w:sz="8" w:space="0" w:color="auto"/>
              <w:left w:val="nil"/>
              <w:bottom w:val="single" w:sz="8" w:space="0" w:color="auto"/>
              <w:right w:val="nil"/>
            </w:tcBorders>
            <w:shd w:val="clear" w:color="auto" w:fill="auto"/>
            <w:vAlign w:val="bottom"/>
            <w:hideMark/>
          </w:tcPr>
          <w:p w14:paraId="11C87130"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Data years</w:t>
            </w:r>
          </w:p>
        </w:tc>
        <w:tc>
          <w:tcPr>
            <w:tcW w:w="720" w:type="dxa"/>
            <w:gridSpan w:val="2"/>
            <w:tcBorders>
              <w:top w:val="single" w:sz="8" w:space="0" w:color="auto"/>
              <w:left w:val="nil"/>
              <w:bottom w:val="single" w:sz="8" w:space="0" w:color="auto"/>
              <w:right w:val="nil"/>
            </w:tcBorders>
            <w:shd w:val="clear" w:color="auto" w:fill="auto"/>
            <w:vAlign w:val="bottom"/>
            <w:hideMark/>
          </w:tcPr>
          <w:p w14:paraId="51AAEA92" w14:textId="3DD7F48F"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z</w:t>
            </w:r>
            <w:r w:rsidRPr="00AB7902">
              <w:rPr>
                <w:rFonts w:ascii="Times New Roman" w:eastAsia="Times New Roman" w:hAnsi="Times New Roman" w:cs="Times New Roman"/>
                <w:b/>
                <w:bCs/>
                <w:sz w:val="24"/>
                <w:szCs w:val="24"/>
                <w:vertAlign w:val="subscript"/>
              </w:rPr>
              <w:t>mean</w:t>
            </w:r>
            <w:r w:rsidRPr="00C64C78">
              <w:rPr>
                <w:rFonts w:ascii="Times New Roman" w:eastAsia="Times New Roman" w:hAnsi="Times New Roman" w:cs="Times New Roman"/>
                <w:b/>
                <w:bCs/>
                <w:sz w:val="24"/>
                <w:szCs w:val="24"/>
              </w:rPr>
              <w:t xml:space="preserve"> </w:t>
            </w:r>
            <w:r w:rsidR="009870ED" w:rsidRPr="00C64C78">
              <w:rPr>
                <w:rFonts w:ascii="Times New Roman" w:eastAsia="Times New Roman" w:hAnsi="Times New Roman" w:cs="Times New Roman"/>
                <w:b/>
                <w:bCs/>
                <w:sz w:val="24"/>
                <w:szCs w:val="24"/>
              </w:rPr>
              <w:t>(m)</w:t>
            </w:r>
          </w:p>
        </w:tc>
        <w:tc>
          <w:tcPr>
            <w:tcW w:w="630" w:type="dxa"/>
            <w:gridSpan w:val="2"/>
            <w:tcBorders>
              <w:top w:val="single" w:sz="8" w:space="0" w:color="auto"/>
              <w:left w:val="nil"/>
              <w:bottom w:val="single" w:sz="8" w:space="0" w:color="auto"/>
              <w:right w:val="nil"/>
            </w:tcBorders>
            <w:shd w:val="clear" w:color="auto" w:fill="auto"/>
            <w:vAlign w:val="bottom"/>
            <w:hideMark/>
          </w:tcPr>
          <w:p w14:paraId="24F5BC5B"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RT (yr)</w:t>
            </w:r>
          </w:p>
        </w:tc>
        <w:tc>
          <w:tcPr>
            <w:tcW w:w="1440" w:type="dxa"/>
            <w:gridSpan w:val="2"/>
            <w:tcBorders>
              <w:top w:val="single" w:sz="8" w:space="0" w:color="auto"/>
              <w:left w:val="nil"/>
              <w:bottom w:val="single" w:sz="8" w:space="0" w:color="auto"/>
              <w:right w:val="nil"/>
            </w:tcBorders>
            <w:shd w:val="clear" w:color="auto" w:fill="auto"/>
            <w:vAlign w:val="bottom"/>
            <w:hideMark/>
          </w:tcPr>
          <w:p w14:paraId="0247B65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Trophic status</w:t>
            </w:r>
          </w:p>
        </w:tc>
        <w:tc>
          <w:tcPr>
            <w:tcW w:w="900" w:type="dxa"/>
            <w:gridSpan w:val="2"/>
            <w:tcBorders>
              <w:top w:val="single" w:sz="8" w:space="0" w:color="auto"/>
              <w:left w:val="nil"/>
              <w:bottom w:val="single" w:sz="8" w:space="0" w:color="auto"/>
              <w:right w:val="nil"/>
            </w:tcBorders>
            <w:shd w:val="clear" w:color="auto" w:fill="auto"/>
            <w:vAlign w:val="bottom"/>
            <w:hideMark/>
          </w:tcPr>
          <w:p w14:paraId="142A114D" w14:textId="5201E62D" w:rsidR="009870ED" w:rsidRPr="00C64C78" w:rsidRDefault="00132174" w:rsidP="00132174">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Se</w:t>
            </w:r>
            <w:r w:rsidR="002577C0">
              <w:rPr>
                <w:rFonts w:ascii="Times New Roman" w:eastAsia="Times New Roman" w:hAnsi="Times New Roman" w:cs="Times New Roman"/>
                <w:b/>
                <w:bCs/>
                <w:sz w:val="24"/>
                <w:szCs w:val="24"/>
              </w:rPr>
              <w:t xml:space="preserve">cchi </w:t>
            </w:r>
            <w:r w:rsidR="009870ED" w:rsidRPr="00C64C78">
              <w:rPr>
                <w:rFonts w:ascii="Times New Roman" w:eastAsia="Times New Roman" w:hAnsi="Times New Roman" w:cs="Times New Roman"/>
                <w:b/>
                <w:bCs/>
                <w:sz w:val="24"/>
                <w:szCs w:val="24"/>
              </w:rPr>
              <w:t>(m)</w:t>
            </w:r>
          </w:p>
        </w:tc>
        <w:tc>
          <w:tcPr>
            <w:tcW w:w="990" w:type="dxa"/>
            <w:gridSpan w:val="2"/>
            <w:tcBorders>
              <w:top w:val="single" w:sz="8" w:space="0" w:color="auto"/>
              <w:left w:val="nil"/>
              <w:bottom w:val="single" w:sz="8" w:space="0" w:color="auto"/>
              <w:right w:val="nil"/>
            </w:tcBorders>
            <w:shd w:val="clear" w:color="auto" w:fill="auto"/>
            <w:vAlign w:val="bottom"/>
            <w:hideMark/>
          </w:tcPr>
          <w:p w14:paraId="2CE68294" w14:textId="678F07EB"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ChlA (µg L</w:t>
            </w:r>
            <w:r>
              <w:rPr>
                <w:rFonts w:ascii="Times New Roman" w:eastAsia="Times New Roman" w:hAnsi="Times New Roman" w:cs="Times New Roman"/>
                <w:b/>
                <w:bCs/>
                <w:sz w:val="24"/>
                <w:szCs w:val="24"/>
                <w:vertAlign w:val="superscript"/>
              </w:rPr>
              <w:t>-1</w:t>
            </w:r>
            <w:r w:rsidR="009870ED" w:rsidRPr="00C64C78">
              <w:rPr>
                <w:rFonts w:ascii="Times New Roman" w:eastAsia="Times New Roman" w:hAnsi="Times New Roman" w:cs="Times New Roman"/>
                <w:b/>
                <w:bCs/>
                <w:sz w:val="24"/>
                <w:szCs w:val="24"/>
              </w:rPr>
              <w:t>)</w:t>
            </w:r>
          </w:p>
        </w:tc>
        <w:tc>
          <w:tcPr>
            <w:tcW w:w="900" w:type="dxa"/>
            <w:tcBorders>
              <w:top w:val="single" w:sz="8" w:space="0" w:color="auto"/>
              <w:left w:val="nil"/>
              <w:bottom w:val="single" w:sz="8" w:space="0" w:color="auto"/>
              <w:right w:val="nil"/>
            </w:tcBorders>
            <w:shd w:val="clear" w:color="auto" w:fill="auto"/>
            <w:vAlign w:val="bottom"/>
            <w:hideMark/>
          </w:tcPr>
          <w:p w14:paraId="222C3CD0" w14:textId="6CF907A0" w:rsidR="009870ED" w:rsidRPr="00C64C78" w:rsidRDefault="00514EF2"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SW DOC (g m</w:t>
            </w:r>
            <w:r>
              <w:rPr>
                <w:rFonts w:ascii="Times New Roman" w:eastAsia="Times New Roman" w:hAnsi="Times New Roman" w:cs="Times New Roman"/>
                <w:b/>
                <w:bCs/>
                <w:sz w:val="24"/>
                <w:szCs w:val="24"/>
                <w:vertAlign w:val="superscript"/>
              </w:rPr>
              <w:t>-3</w:t>
            </w:r>
            <w:r w:rsidR="009870ED" w:rsidRPr="00C64C78">
              <w:rPr>
                <w:rFonts w:ascii="Times New Roman" w:eastAsia="Times New Roman" w:hAnsi="Times New Roman" w:cs="Times New Roman"/>
                <w:b/>
                <w:bCs/>
                <w:sz w:val="24"/>
                <w:szCs w:val="24"/>
              </w:rPr>
              <w:t>)</w:t>
            </w:r>
          </w:p>
        </w:tc>
        <w:tc>
          <w:tcPr>
            <w:tcW w:w="990" w:type="dxa"/>
            <w:gridSpan w:val="2"/>
            <w:tcBorders>
              <w:top w:val="single" w:sz="8" w:space="0" w:color="auto"/>
              <w:left w:val="nil"/>
              <w:bottom w:val="single" w:sz="8" w:space="0" w:color="auto"/>
              <w:right w:val="nil"/>
            </w:tcBorders>
            <w:shd w:val="clear" w:color="auto" w:fill="auto"/>
            <w:vAlign w:val="bottom"/>
            <w:hideMark/>
          </w:tcPr>
          <w:p w14:paraId="1625B143" w14:textId="34D2CA45" w:rsidR="009870ED" w:rsidRPr="00C64C78" w:rsidRDefault="00132174" w:rsidP="00B80037">
            <w:pPr>
              <w:spacing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Lake </w:t>
            </w:r>
            <w:r w:rsidR="00514EF2">
              <w:rPr>
                <w:rFonts w:ascii="Times New Roman" w:eastAsia="Times New Roman" w:hAnsi="Times New Roman" w:cs="Times New Roman"/>
                <w:b/>
                <w:bCs/>
                <w:sz w:val="24"/>
                <w:szCs w:val="24"/>
              </w:rPr>
              <w:t xml:space="preserve">DOC (g </w:t>
            </w:r>
            <w:r w:rsidR="009870ED" w:rsidRPr="00C64C78">
              <w:rPr>
                <w:rFonts w:ascii="Times New Roman" w:eastAsia="Times New Roman" w:hAnsi="Times New Roman" w:cs="Times New Roman"/>
                <w:b/>
                <w:bCs/>
                <w:sz w:val="24"/>
                <w:szCs w:val="24"/>
              </w:rPr>
              <w:t>m</w:t>
            </w:r>
            <w:r w:rsidR="00514EF2">
              <w:rPr>
                <w:rFonts w:ascii="Times New Roman" w:eastAsia="Times New Roman" w:hAnsi="Times New Roman" w:cs="Times New Roman"/>
                <w:b/>
                <w:bCs/>
                <w:sz w:val="24"/>
                <w:szCs w:val="24"/>
              </w:rPr>
              <w:t>-</w:t>
            </w:r>
            <w:r w:rsidR="009870ED" w:rsidRPr="00C64C78">
              <w:rPr>
                <w:rFonts w:ascii="Times New Roman" w:eastAsia="Times New Roman" w:hAnsi="Times New Roman" w:cs="Times New Roman"/>
                <w:b/>
                <w:bCs/>
                <w:sz w:val="24"/>
                <w:szCs w:val="24"/>
              </w:rPr>
              <w:t>³)</w:t>
            </w:r>
          </w:p>
        </w:tc>
        <w:tc>
          <w:tcPr>
            <w:tcW w:w="1980" w:type="dxa"/>
            <w:gridSpan w:val="3"/>
            <w:tcBorders>
              <w:top w:val="single" w:sz="8" w:space="0" w:color="auto"/>
              <w:left w:val="nil"/>
              <w:bottom w:val="single" w:sz="8" w:space="0" w:color="auto"/>
              <w:right w:val="nil"/>
            </w:tcBorders>
            <w:shd w:val="clear" w:color="auto" w:fill="auto"/>
            <w:vAlign w:val="bottom"/>
            <w:hideMark/>
          </w:tcPr>
          <w:p w14:paraId="3F0E0592" w14:textId="77777777" w:rsidR="009870ED" w:rsidRPr="00C64C78" w:rsidRDefault="009870ED" w:rsidP="00B80037">
            <w:pPr>
              <w:spacing w:line="240" w:lineRule="auto"/>
              <w:jc w:val="center"/>
              <w:rPr>
                <w:rFonts w:ascii="Times New Roman" w:eastAsia="Times New Roman" w:hAnsi="Times New Roman" w:cs="Times New Roman"/>
                <w:b/>
                <w:bCs/>
                <w:sz w:val="24"/>
                <w:szCs w:val="24"/>
              </w:rPr>
            </w:pPr>
            <w:r w:rsidRPr="00C64C78">
              <w:rPr>
                <w:rFonts w:ascii="Times New Roman" w:eastAsia="Times New Roman" w:hAnsi="Times New Roman" w:cs="Times New Roman"/>
                <w:b/>
                <w:bCs/>
                <w:sz w:val="24"/>
                <w:szCs w:val="24"/>
              </w:rPr>
              <w:t>References</w:t>
            </w:r>
          </w:p>
        </w:tc>
      </w:tr>
      <w:tr w:rsidR="002577C0" w:rsidRPr="00C64C78" w14:paraId="5E9D0745"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358563A0"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Harp</w:t>
            </w:r>
          </w:p>
        </w:tc>
        <w:tc>
          <w:tcPr>
            <w:tcW w:w="1891" w:type="dxa"/>
            <w:tcBorders>
              <w:top w:val="nil"/>
              <w:left w:val="nil"/>
              <w:bottom w:val="nil"/>
              <w:right w:val="nil"/>
            </w:tcBorders>
            <w:shd w:val="clear" w:color="auto" w:fill="auto"/>
            <w:noWrap/>
            <w:vAlign w:val="bottom"/>
            <w:hideMark/>
          </w:tcPr>
          <w:p w14:paraId="594BCB7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Ontario, Canada</w:t>
            </w:r>
          </w:p>
        </w:tc>
        <w:tc>
          <w:tcPr>
            <w:tcW w:w="1440" w:type="dxa"/>
            <w:tcBorders>
              <w:top w:val="nil"/>
              <w:left w:val="nil"/>
              <w:bottom w:val="nil"/>
              <w:right w:val="nil"/>
            </w:tcBorders>
            <w:shd w:val="clear" w:color="auto" w:fill="auto"/>
            <w:noWrap/>
            <w:vAlign w:val="bottom"/>
            <w:hideMark/>
          </w:tcPr>
          <w:p w14:paraId="4BCA567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45°38', 79°14'</w:t>
            </w:r>
          </w:p>
        </w:tc>
        <w:tc>
          <w:tcPr>
            <w:tcW w:w="1260" w:type="dxa"/>
            <w:gridSpan w:val="2"/>
            <w:tcBorders>
              <w:top w:val="nil"/>
              <w:left w:val="nil"/>
              <w:bottom w:val="nil"/>
              <w:right w:val="nil"/>
            </w:tcBorders>
            <w:shd w:val="clear" w:color="auto" w:fill="auto"/>
            <w:noWrap/>
            <w:vAlign w:val="bottom"/>
            <w:hideMark/>
          </w:tcPr>
          <w:p w14:paraId="2C65290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1991-2001</w:t>
            </w:r>
          </w:p>
        </w:tc>
        <w:tc>
          <w:tcPr>
            <w:tcW w:w="720" w:type="dxa"/>
            <w:gridSpan w:val="2"/>
            <w:tcBorders>
              <w:top w:val="nil"/>
              <w:left w:val="nil"/>
              <w:bottom w:val="nil"/>
              <w:right w:val="nil"/>
            </w:tcBorders>
            <w:shd w:val="clear" w:color="auto" w:fill="auto"/>
            <w:noWrap/>
            <w:vAlign w:val="bottom"/>
            <w:hideMark/>
          </w:tcPr>
          <w:p w14:paraId="3FE45BD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12</w:t>
            </w:r>
          </w:p>
        </w:tc>
        <w:tc>
          <w:tcPr>
            <w:tcW w:w="630" w:type="dxa"/>
            <w:gridSpan w:val="2"/>
            <w:tcBorders>
              <w:top w:val="nil"/>
              <w:left w:val="nil"/>
              <w:bottom w:val="nil"/>
              <w:right w:val="nil"/>
            </w:tcBorders>
            <w:shd w:val="clear" w:color="auto" w:fill="auto"/>
            <w:noWrap/>
            <w:vAlign w:val="bottom"/>
            <w:hideMark/>
          </w:tcPr>
          <w:p w14:paraId="36A446E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2.5</w:t>
            </w:r>
          </w:p>
        </w:tc>
        <w:tc>
          <w:tcPr>
            <w:tcW w:w="1440" w:type="dxa"/>
            <w:gridSpan w:val="2"/>
            <w:tcBorders>
              <w:top w:val="nil"/>
              <w:left w:val="nil"/>
              <w:bottom w:val="nil"/>
              <w:right w:val="nil"/>
            </w:tcBorders>
            <w:shd w:val="clear" w:color="auto" w:fill="auto"/>
            <w:noWrap/>
            <w:vAlign w:val="bottom"/>
            <w:hideMark/>
          </w:tcPr>
          <w:p w14:paraId="5742140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1D06CB7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nil"/>
              <w:right w:val="nil"/>
            </w:tcBorders>
            <w:shd w:val="clear" w:color="auto" w:fill="auto"/>
            <w:noWrap/>
            <w:vAlign w:val="bottom"/>
            <w:hideMark/>
          </w:tcPr>
          <w:p w14:paraId="28B7C72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nil"/>
              <w:right w:val="nil"/>
            </w:tcBorders>
            <w:shd w:val="clear" w:color="auto" w:fill="auto"/>
            <w:noWrap/>
            <w:vAlign w:val="bottom"/>
            <w:hideMark/>
          </w:tcPr>
          <w:p w14:paraId="2D5F1A5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nil"/>
              <w:right w:val="nil"/>
            </w:tcBorders>
            <w:shd w:val="clear" w:color="auto" w:fill="auto"/>
            <w:noWrap/>
            <w:vAlign w:val="bottom"/>
            <w:hideMark/>
          </w:tcPr>
          <w:p w14:paraId="3482AE9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nil"/>
              <w:right w:val="nil"/>
            </w:tcBorders>
            <w:shd w:val="clear" w:color="auto" w:fill="auto"/>
            <w:vAlign w:val="bottom"/>
            <w:hideMark/>
          </w:tcPr>
          <w:p w14:paraId="14716E3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Yao et al. 2011</w:t>
            </w:r>
          </w:p>
        </w:tc>
      </w:tr>
      <w:tr w:rsidR="002577C0" w:rsidRPr="00C64C78" w14:paraId="1899CFC2"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492CC81E"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Monona</w:t>
            </w:r>
          </w:p>
        </w:tc>
        <w:tc>
          <w:tcPr>
            <w:tcW w:w="1891" w:type="dxa"/>
            <w:tcBorders>
              <w:top w:val="nil"/>
              <w:left w:val="nil"/>
              <w:bottom w:val="nil"/>
              <w:right w:val="nil"/>
            </w:tcBorders>
            <w:shd w:val="clear" w:color="auto" w:fill="auto"/>
            <w:noWrap/>
            <w:vAlign w:val="bottom"/>
            <w:hideMark/>
          </w:tcPr>
          <w:p w14:paraId="56060FDF"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419BCA3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43°11', 89°42'</w:t>
            </w:r>
          </w:p>
        </w:tc>
        <w:tc>
          <w:tcPr>
            <w:tcW w:w="1260" w:type="dxa"/>
            <w:gridSpan w:val="2"/>
            <w:tcBorders>
              <w:top w:val="nil"/>
              <w:left w:val="nil"/>
              <w:bottom w:val="nil"/>
              <w:right w:val="nil"/>
            </w:tcBorders>
            <w:shd w:val="clear" w:color="auto" w:fill="auto"/>
            <w:noWrap/>
            <w:vAlign w:val="bottom"/>
            <w:hideMark/>
          </w:tcPr>
          <w:p w14:paraId="10A9382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2003-2014</w:t>
            </w:r>
          </w:p>
        </w:tc>
        <w:tc>
          <w:tcPr>
            <w:tcW w:w="720" w:type="dxa"/>
            <w:gridSpan w:val="2"/>
            <w:tcBorders>
              <w:top w:val="nil"/>
              <w:left w:val="nil"/>
              <w:bottom w:val="nil"/>
              <w:right w:val="nil"/>
            </w:tcBorders>
            <w:shd w:val="clear" w:color="auto" w:fill="auto"/>
            <w:noWrap/>
            <w:vAlign w:val="bottom"/>
            <w:hideMark/>
          </w:tcPr>
          <w:p w14:paraId="46DD304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8.3</w:t>
            </w:r>
          </w:p>
        </w:tc>
        <w:tc>
          <w:tcPr>
            <w:tcW w:w="630" w:type="dxa"/>
            <w:gridSpan w:val="2"/>
            <w:tcBorders>
              <w:top w:val="nil"/>
              <w:left w:val="nil"/>
              <w:bottom w:val="nil"/>
              <w:right w:val="nil"/>
            </w:tcBorders>
            <w:shd w:val="clear" w:color="auto" w:fill="auto"/>
            <w:noWrap/>
            <w:vAlign w:val="bottom"/>
            <w:hideMark/>
          </w:tcPr>
          <w:p w14:paraId="2E90E4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79C3B15"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eutrophic</w:t>
            </w:r>
          </w:p>
        </w:tc>
        <w:tc>
          <w:tcPr>
            <w:tcW w:w="900" w:type="dxa"/>
            <w:gridSpan w:val="2"/>
            <w:tcBorders>
              <w:top w:val="nil"/>
              <w:left w:val="nil"/>
              <w:bottom w:val="nil"/>
              <w:right w:val="nil"/>
            </w:tcBorders>
            <w:shd w:val="clear" w:color="auto" w:fill="auto"/>
            <w:noWrap/>
            <w:vAlign w:val="bottom"/>
            <w:hideMark/>
          </w:tcPr>
          <w:p w14:paraId="0F9349E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3.03</w:t>
            </w:r>
          </w:p>
        </w:tc>
        <w:tc>
          <w:tcPr>
            <w:tcW w:w="990" w:type="dxa"/>
            <w:gridSpan w:val="2"/>
            <w:tcBorders>
              <w:top w:val="nil"/>
              <w:left w:val="nil"/>
              <w:bottom w:val="nil"/>
              <w:right w:val="nil"/>
            </w:tcBorders>
            <w:shd w:val="clear" w:color="auto" w:fill="auto"/>
            <w:noWrap/>
            <w:vAlign w:val="bottom"/>
            <w:hideMark/>
          </w:tcPr>
          <w:p w14:paraId="208702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9.21</w:t>
            </w:r>
          </w:p>
        </w:tc>
        <w:tc>
          <w:tcPr>
            <w:tcW w:w="900" w:type="dxa"/>
            <w:tcBorders>
              <w:top w:val="nil"/>
              <w:left w:val="nil"/>
              <w:bottom w:val="nil"/>
              <w:right w:val="nil"/>
            </w:tcBorders>
            <w:shd w:val="clear" w:color="auto" w:fill="auto"/>
            <w:vAlign w:val="bottom"/>
            <w:hideMark/>
          </w:tcPr>
          <w:p w14:paraId="7673067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5.09</w:t>
            </w:r>
          </w:p>
        </w:tc>
        <w:tc>
          <w:tcPr>
            <w:tcW w:w="990" w:type="dxa"/>
            <w:gridSpan w:val="2"/>
            <w:tcBorders>
              <w:top w:val="nil"/>
              <w:left w:val="nil"/>
              <w:bottom w:val="nil"/>
              <w:right w:val="nil"/>
            </w:tcBorders>
            <w:shd w:val="clear" w:color="auto" w:fill="auto"/>
            <w:vAlign w:val="bottom"/>
            <w:hideMark/>
          </w:tcPr>
          <w:p w14:paraId="35CB40F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w:t>
            </w:r>
          </w:p>
        </w:tc>
        <w:tc>
          <w:tcPr>
            <w:tcW w:w="1980" w:type="dxa"/>
            <w:gridSpan w:val="3"/>
            <w:tcBorders>
              <w:top w:val="nil"/>
              <w:left w:val="nil"/>
              <w:bottom w:val="nil"/>
              <w:right w:val="nil"/>
            </w:tcBorders>
            <w:shd w:val="clear" w:color="auto" w:fill="auto"/>
            <w:vAlign w:val="bottom"/>
            <w:hideMark/>
          </w:tcPr>
          <w:p w14:paraId="51893A99" w14:textId="784A6F0C" w:rsidR="009870ED" w:rsidRPr="00C64C78" w:rsidRDefault="00A13C4D" w:rsidP="00B80037">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B329793" w14:textId="77777777" w:rsidTr="009A4328">
        <w:trPr>
          <w:gridAfter w:val="4"/>
          <w:wAfter w:w="4355" w:type="dxa"/>
          <w:trHeight w:val="116"/>
        </w:trPr>
        <w:tc>
          <w:tcPr>
            <w:tcW w:w="1079" w:type="dxa"/>
            <w:tcBorders>
              <w:top w:val="nil"/>
              <w:left w:val="nil"/>
              <w:bottom w:val="nil"/>
              <w:right w:val="nil"/>
            </w:tcBorders>
            <w:shd w:val="clear" w:color="auto" w:fill="auto"/>
            <w:noWrap/>
            <w:vAlign w:val="bottom"/>
            <w:hideMark/>
          </w:tcPr>
          <w:p w14:paraId="5FC4069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Toolik</w:t>
            </w:r>
          </w:p>
        </w:tc>
        <w:tc>
          <w:tcPr>
            <w:tcW w:w="1891" w:type="dxa"/>
            <w:tcBorders>
              <w:top w:val="nil"/>
              <w:left w:val="nil"/>
              <w:bottom w:val="nil"/>
              <w:right w:val="nil"/>
            </w:tcBorders>
            <w:shd w:val="clear" w:color="auto" w:fill="auto"/>
            <w:noWrap/>
            <w:vAlign w:val="bottom"/>
            <w:hideMark/>
          </w:tcPr>
          <w:p w14:paraId="7E3DA2C6"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Alaska, USA</w:t>
            </w:r>
          </w:p>
        </w:tc>
        <w:tc>
          <w:tcPr>
            <w:tcW w:w="1440" w:type="dxa"/>
            <w:tcBorders>
              <w:top w:val="nil"/>
              <w:left w:val="nil"/>
              <w:bottom w:val="nil"/>
              <w:right w:val="nil"/>
            </w:tcBorders>
            <w:shd w:val="clear" w:color="auto" w:fill="auto"/>
            <w:noWrap/>
            <w:vAlign w:val="bottom"/>
            <w:hideMark/>
          </w:tcPr>
          <w:p w14:paraId="1D9A708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68°63', 149°61'</w:t>
            </w:r>
          </w:p>
        </w:tc>
        <w:tc>
          <w:tcPr>
            <w:tcW w:w="1260" w:type="dxa"/>
            <w:gridSpan w:val="2"/>
            <w:tcBorders>
              <w:top w:val="nil"/>
              <w:left w:val="nil"/>
              <w:bottom w:val="nil"/>
              <w:right w:val="nil"/>
            </w:tcBorders>
            <w:shd w:val="clear" w:color="auto" w:fill="auto"/>
            <w:noWrap/>
            <w:vAlign w:val="bottom"/>
            <w:hideMark/>
          </w:tcPr>
          <w:p w14:paraId="48DCBD5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2001-2010</w:t>
            </w:r>
          </w:p>
        </w:tc>
        <w:tc>
          <w:tcPr>
            <w:tcW w:w="720" w:type="dxa"/>
            <w:gridSpan w:val="2"/>
            <w:tcBorders>
              <w:top w:val="nil"/>
              <w:left w:val="nil"/>
              <w:bottom w:val="nil"/>
              <w:right w:val="nil"/>
            </w:tcBorders>
            <w:shd w:val="clear" w:color="auto" w:fill="auto"/>
            <w:noWrap/>
            <w:vAlign w:val="bottom"/>
            <w:hideMark/>
          </w:tcPr>
          <w:p w14:paraId="5758B6ED"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w:t>
            </w:r>
          </w:p>
        </w:tc>
        <w:tc>
          <w:tcPr>
            <w:tcW w:w="630" w:type="dxa"/>
            <w:gridSpan w:val="2"/>
            <w:tcBorders>
              <w:top w:val="nil"/>
              <w:left w:val="nil"/>
              <w:bottom w:val="nil"/>
              <w:right w:val="nil"/>
            </w:tcBorders>
            <w:shd w:val="clear" w:color="auto" w:fill="auto"/>
            <w:noWrap/>
            <w:vAlign w:val="bottom"/>
            <w:hideMark/>
          </w:tcPr>
          <w:p w14:paraId="016E99C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0.8</w:t>
            </w:r>
          </w:p>
        </w:tc>
        <w:tc>
          <w:tcPr>
            <w:tcW w:w="1440" w:type="dxa"/>
            <w:gridSpan w:val="2"/>
            <w:tcBorders>
              <w:top w:val="nil"/>
              <w:left w:val="nil"/>
              <w:bottom w:val="nil"/>
              <w:right w:val="nil"/>
            </w:tcBorders>
            <w:shd w:val="clear" w:color="auto" w:fill="auto"/>
            <w:noWrap/>
            <w:vAlign w:val="bottom"/>
            <w:hideMark/>
          </w:tcPr>
          <w:p w14:paraId="0B0D8464"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09CACC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4.53</w:t>
            </w:r>
          </w:p>
        </w:tc>
        <w:tc>
          <w:tcPr>
            <w:tcW w:w="990" w:type="dxa"/>
            <w:gridSpan w:val="2"/>
            <w:tcBorders>
              <w:top w:val="nil"/>
              <w:left w:val="nil"/>
              <w:bottom w:val="nil"/>
              <w:right w:val="nil"/>
            </w:tcBorders>
            <w:shd w:val="clear" w:color="auto" w:fill="auto"/>
            <w:noWrap/>
            <w:vAlign w:val="bottom"/>
            <w:hideMark/>
          </w:tcPr>
          <w:p w14:paraId="359DE37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1.41</w:t>
            </w:r>
          </w:p>
        </w:tc>
        <w:tc>
          <w:tcPr>
            <w:tcW w:w="900" w:type="dxa"/>
            <w:tcBorders>
              <w:top w:val="nil"/>
              <w:left w:val="nil"/>
              <w:bottom w:val="nil"/>
              <w:right w:val="nil"/>
            </w:tcBorders>
            <w:shd w:val="clear" w:color="auto" w:fill="auto"/>
            <w:noWrap/>
            <w:vAlign w:val="bottom"/>
            <w:hideMark/>
          </w:tcPr>
          <w:p w14:paraId="052D1EA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7.72</w:t>
            </w:r>
          </w:p>
        </w:tc>
        <w:tc>
          <w:tcPr>
            <w:tcW w:w="990" w:type="dxa"/>
            <w:gridSpan w:val="2"/>
            <w:tcBorders>
              <w:top w:val="nil"/>
              <w:left w:val="nil"/>
              <w:bottom w:val="nil"/>
              <w:right w:val="nil"/>
            </w:tcBorders>
            <w:shd w:val="clear" w:color="auto" w:fill="auto"/>
            <w:vAlign w:val="bottom"/>
            <w:hideMark/>
          </w:tcPr>
          <w:p w14:paraId="2EFD753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w:t>
            </w:r>
          </w:p>
        </w:tc>
        <w:tc>
          <w:tcPr>
            <w:tcW w:w="1980" w:type="dxa"/>
            <w:gridSpan w:val="3"/>
            <w:tcBorders>
              <w:top w:val="nil"/>
              <w:left w:val="nil"/>
              <w:bottom w:val="nil"/>
              <w:right w:val="nil"/>
            </w:tcBorders>
            <w:shd w:val="clear" w:color="auto" w:fill="auto"/>
            <w:vAlign w:val="bottom"/>
            <w:hideMark/>
          </w:tcPr>
          <w:p w14:paraId="4C86673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Kling et al. 2000</w:t>
            </w:r>
          </w:p>
        </w:tc>
      </w:tr>
      <w:tr w:rsidR="002577C0" w:rsidRPr="00C64C78" w14:paraId="21BAB6E3" w14:textId="77777777" w:rsidTr="009A4328">
        <w:trPr>
          <w:gridAfter w:val="4"/>
          <w:wAfter w:w="4355" w:type="dxa"/>
          <w:trHeight w:val="246"/>
        </w:trPr>
        <w:tc>
          <w:tcPr>
            <w:tcW w:w="1079" w:type="dxa"/>
            <w:tcBorders>
              <w:top w:val="nil"/>
              <w:left w:val="nil"/>
              <w:bottom w:val="nil"/>
              <w:right w:val="nil"/>
            </w:tcBorders>
            <w:shd w:val="clear" w:color="auto" w:fill="auto"/>
            <w:noWrap/>
            <w:vAlign w:val="bottom"/>
            <w:hideMark/>
          </w:tcPr>
          <w:p w14:paraId="3EEDC023"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Trout</w:t>
            </w:r>
          </w:p>
        </w:tc>
        <w:tc>
          <w:tcPr>
            <w:tcW w:w="1891" w:type="dxa"/>
            <w:tcBorders>
              <w:top w:val="nil"/>
              <w:left w:val="nil"/>
              <w:bottom w:val="nil"/>
              <w:right w:val="nil"/>
            </w:tcBorders>
            <w:shd w:val="clear" w:color="auto" w:fill="auto"/>
            <w:noWrap/>
            <w:vAlign w:val="bottom"/>
            <w:hideMark/>
          </w:tcPr>
          <w:p w14:paraId="41F0E178"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Wisconsin, USA</w:t>
            </w:r>
          </w:p>
        </w:tc>
        <w:tc>
          <w:tcPr>
            <w:tcW w:w="1440" w:type="dxa"/>
            <w:tcBorders>
              <w:top w:val="nil"/>
              <w:left w:val="nil"/>
              <w:bottom w:val="nil"/>
              <w:right w:val="nil"/>
            </w:tcBorders>
            <w:shd w:val="clear" w:color="auto" w:fill="auto"/>
            <w:noWrap/>
            <w:vAlign w:val="bottom"/>
            <w:hideMark/>
          </w:tcPr>
          <w:p w14:paraId="5106A1DE"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46°02', 89°40'</w:t>
            </w:r>
          </w:p>
        </w:tc>
        <w:tc>
          <w:tcPr>
            <w:tcW w:w="1260" w:type="dxa"/>
            <w:gridSpan w:val="2"/>
            <w:tcBorders>
              <w:top w:val="nil"/>
              <w:left w:val="nil"/>
              <w:bottom w:val="nil"/>
              <w:right w:val="nil"/>
            </w:tcBorders>
            <w:shd w:val="clear" w:color="auto" w:fill="auto"/>
            <w:noWrap/>
            <w:vAlign w:val="bottom"/>
            <w:hideMark/>
          </w:tcPr>
          <w:p w14:paraId="067CA35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2004-2013</w:t>
            </w:r>
          </w:p>
        </w:tc>
        <w:tc>
          <w:tcPr>
            <w:tcW w:w="720" w:type="dxa"/>
            <w:gridSpan w:val="2"/>
            <w:tcBorders>
              <w:top w:val="nil"/>
              <w:left w:val="nil"/>
              <w:bottom w:val="nil"/>
              <w:right w:val="nil"/>
            </w:tcBorders>
            <w:shd w:val="clear" w:color="auto" w:fill="auto"/>
            <w:noWrap/>
            <w:vAlign w:val="bottom"/>
            <w:hideMark/>
          </w:tcPr>
          <w:p w14:paraId="7693AE8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14.6</w:t>
            </w:r>
          </w:p>
        </w:tc>
        <w:tc>
          <w:tcPr>
            <w:tcW w:w="630" w:type="dxa"/>
            <w:gridSpan w:val="2"/>
            <w:tcBorders>
              <w:top w:val="nil"/>
              <w:left w:val="nil"/>
              <w:bottom w:val="nil"/>
              <w:right w:val="nil"/>
            </w:tcBorders>
            <w:shd w:val="clear" w:color="auto" w:fill="auto"/>
            <w:noWrap/>
            <w:vAlign w:val="bottom"/>
            <w:hideMark/>
          </w:tcPr>
          <w:p w14:paraId="1A9A598A"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5.9</w:t>
            </w:r>
          </w:p>
        </w:tc>
        <w:tc>
          <w:tcPr>
            <w:tcW w:w="1440" w:type="dxa"/>
            <w:gridSpan w:val="2"/>
            <w:tcBorders>
              <w:top w:val="nil"/>
              <w:left w:val="nil"/>
              <w:bottom w:val="nil"/>
              <w:right w:val="nil"/>
            </w:tcBorders>
            <w:shd w:val="clear" w:color="auto" w:fill="auto"/>
            <w:noWrap/>
            <w:vAlign w:val="bottom"/>
            <w:hideMark/>
          </w:tcPr>
          <w:p w14:paraId="2E69D27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nil"/>
              <w:right w:val="nil"/>
            </w:tcBorders>
            <w:shd w:val="clear" w:color="auto" w:fill="auto"/>
            <w:noWrap/>
            <w:vAlign w:val="bottom"/>
            <w:hideMark/>
          </w:tcPr>
          <w:p w14:paraId="2CBCA03C"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5.32</w:t>
            </w:r>
          </w:p>
        </w:tc>
        <w:tc>
          <w:tcPr>
            <w:tcW w:w="990" w:type="dxa"/>
            <w:gridSpan w:val="2"/>
            <w:tcBorders>
              <w:top w:val="nil"/>
              <w:left w:val="nil"/>
              <w:bottom w:val="nil"/>
              <w:right w:val="nil"/>
            </w:tcBorders>
            <w:shd w:val="clear" w:color="auto" w:fill="auto"/>
            <w:noWrap/>
            <w:vAlign w:val="bottom"/>
            <w:hideMark/>
          </w:tcPr>
          <w:p w14:paraId="5B5BF8AF"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2.23</w:t>
            </w:r>
          </w:p>
        </w:tc>
        <w:tc>
          <w:tcPr>
            <w:tcW w:w="900" w:type="dxa"/>
            <w:tcBorders>
              <w:top w:val="nil"/>
              <w:left w:val="nil"/>
              <w:bottom w:val="nil"/>
              <w:right w:val="nil"/>
            </w:tcBorders>
            <w:shd w:val="clear" w:color="auto" w:fill="auto"/>
            <w:noWrap/>
            <w:vAlign w:val="bottom"/>
            <w:hideMark/>
          </w:tcPr>
          <w:p w14:paraId="72603813"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5.11</w:t>
            </w:r>
          </w:p>
        </w:tc>
        <w:tc>
          <w:tcPr>
            <w:tcW w:w="990" w:type="dxa"/>
            <w:gridSpan w:val="2"/>
            <w:tcBorders>
              <w:top w:val="nil"/>
              <w:left w:val="nil"/>
              <w:bottom w:val="nil"/>
              <w:right w:val="nil"/>
            </w:tcBorders>
            <w:shd w:val="clear" w:color="auto" w:fill="auto"/>
            <w:noWrap/>
            <w:vAlign w:val="bottom"/>
            <w:hideMark/>
          </w:tcPr>
          <w:p w14:paraId="70541D5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3</w:t>
            </w:r>
          </w:p>
        </w:tc>
        <w:tc>
          <w:tcPr>
            <w:tcW w:w="1980" w:type="dxa"/>
            <w:gridSpan w:val="3"/>
            <w:tcBorders>
              <w:top w:val="nil"/>
              <w:left w:val="nil"/>
              <w:bottom w:val="nil"/>
              <w:right w:val="nil"/>
            </w:tcBorders>
            <w:shd w:val="clear" w:color="auto" w:fill="auto"/>
            <w:vAlign w:val="bottom"/>
            <w:hideMark/>
          </w:tcPr>
          <w:p w14:paraId="65F5CCB2" w14:textId="5A930CD4" w:rsidR="009870ED" w:rsidRPr="00C64C78" w:rsidRDefault="009870ED" w:rsidP="009A4328">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Webster et al. 1996, </w:t>
            </w:r>
            <w:r w:rsidR="00A13C4D">
              <w:rPr>
                <w:rFonts w:ascii="Times New Roman" w:eastAsia="Times New Roman" w:hAnsi="Times New Roman" w:cs="Times New Roman"/>
                <w:sz w:val="24"/>
                <w:szCs w:val="24"/>
              </w:rPr>
              <w:t>NTL</w:t>
            </w:r>
            <w:r w:rsidR="0060710A">
              <w:rPr>
                <w:rFonts w:ascii="Times New Roman" w:eastAsia="Times New Roman" w:hAnsi="Times New Roman" w:cs="Times New Roman"/>
                <w:sz w:val="24"/>
                <w:szCs w:val="24"/>
              </w:rPr>
              <w:t xml:space="preserve"> LTER</w:t>
            </w:r>
          </w:p>
        </w:tc>
      </w:tr>
      <w:tr w:rsidR="002577C0" w:rsidRPr="00C64C78" w14:paraId="50B42071" w14:textId="77777777" w:rsidTr="009A4328">
        <w:trPr>
          <w:gridAfter w:val="4"/>
          <w:wAfter w:w="4355" w:type="dxa"/>
          <w:trHeight w:val="153"/>
        </w:trPr>
        <w:tc>
          <w:tcPr>
            <w:tcW w:w="1079" w:type="dxa"/>
            <w:tcBorders>
              <w:top w:val="nil"/>
              <w:left w:val="nil"/>
              <w:bottom w:val="single" w:sz="8" w:space="0" w:color="auto"/>
              <w:right w:val="nil"/>
            </w:tcBorders>
            <w:shd w:val="clear" w:color="auto" w:fill="auto"/>
            <w:noWrap/>
            <w:vAlign w:val="bottom"/>
            <w:hideMark/>
          </w:tcPr>
          <w:p w14:paraId="1306DD5D"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Vanern</w:t>
            </w:r>
          </w:p>
        </w:tc>
        <w:tc>
          <w:tcPr>
            <w:tcW w:w="1891" w:type="dxa"/>
            <w:tcBorders>
              <w:top w:val="nil"/>
              <w:left w:val="nil"/>
              <w:bottom w:val="single" w:sz="8" w:space="0" w:color="auto"/>
              <w:right w:val="nil"/>
            </w:tcBorders>
            <w:shd w:val="clear" w:color="auto" w:fill="auto"/>
            <w:noWrap/>
            <w:vAlign w:val="bottom"/>
            <w:hideMark/>
          </w:tcPr>
          <w:p w14:paraId="0966E36C" w14:textId="77777777" w:rsidR="009870ED" w:rsidRPr="00C64C78" w:rsidRDefault="009870ED" w:rsidP="00B80037">
            <w:pPr>
              <w:spacing w:line="240" w:lineRule="auto"/>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Sweden</w:t>
            </w:r>
          </w:p>
        </w:tc>
        <w:tc>
          <w:tcPr>
            <w:tcW w:w="1440" w:type="dxa"/>
            <w:tcBorders>
              <w:top w:val="nil"/>
              <w:left w:val="nil"/>
              <w:bottom w:val="single" w:sz="8" w:space="0" w:color="auto"/>
              <w:right w:val="nil"/>
            </w:tcBorders>
            <w:shd w:val="clear" w:color="auto" w:fill="auto"/>
            <w:noWrap/>
            <w:vAlign w:val="bottom"/>
            <w:hideMark/>
          </w:tcPr>
          <w:p w14:paraId="7C6B422E" w14:textId="77777777" w:rsidR="00A13C4D" w:rsidRDefault="009870ED" w:rsidP="00B80037">
            <w:pPr>
              <w:spacing w:line="240" w:lineRule="auto"/>
              <w:jc w:val="right"/>
              <w:rPr>
                <w:ins w:id="218" w:author="Ian Mccullough" w:date="2017-04-07T10:35:00Z"/>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 xml:space="preserve">59°06’, </w:t>
            </w:r>
          </w:p>
          <w:p w14:paraId="4B2F6746" w14:textId="39D6CD9B"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-13°62’</w:t>
            </w:r>
          </w:p>
        </w:tc>
        <w:tc>
          <w:tcPr>
            <w:tcW w:w="1260" w:type="dxa"/>
            <w:gridSpan w:val="2"/>
            <w:tcBorders>
              <w:top w:val="nil"/>
              <w:left w:val="nil"/>
              <w:bottom w:val="single" w:sz="8" w:space="0" w:color="auto"/>
              <w:right w:val="nil"/>
            </w:tcBorders>
            <w:shd w:val="clear" w:color="auto" w:fill="auto"/>
            <w:noWrap/>
            <w:vAlign w:val="bottom"/>
            <w:hideMark/>
          </w:tcPr>
          <w:p w14:paraId="7499B561"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2001-2013</w:t>
            </w:r>
          </w:p>
        </w:tc>
        <w:tc>
          <w:tcPr>
            <w:tcW w:w="720" w:type="dxa"/>
            <w:gridSpan w:val="2"/>
            <w:tcBorders>
              <w:top w:val="nil"/>
              <w:left w:val="nil"/>
              <w:bottom w:val="single" w:sz="8" w:space="0" w:color="auto"/>
              <w:right w:val="nil"/>
            </w:tcBorders>
            <w:shd w:val="clear" w:color="auto" w:fill="auto"/>
            <w:noWrap/>
            <w:vAlign w:val="bottom"/>
            <w:hideMark/>
          </w:tcPr>
          <w:p w14:paraId="47D038F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27</w:t>
            </w:r>
          </w:p>
        </w:tc>
        <w:tc>
          <w:tcPr>
            <w:tcW w:w="630" w:type="dxa"/>
            <w:gridSpan w:val="2"/>
            <w:tcBorders>
              <w:top w:val="nil"/>
              <w:left w:val="nil"/>
              <w:bottom w:val="single" w:sz="8" w:space="0" w:color="auto"/>
              <w:right w:val="nil"/>
            </w:tcBorders>
            <w:shd w:val="clear" w:color="auto" w:fill="auto"/>
            <w:noWrap/>
            <w:vAlign w:val="bottom"/>
            <w:hideMark/>
          </w:tcPr>
          <w:p w14:paraId="1A26E10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6.3</w:t>
            </w:r>
          </w:p>
        </w:tc>
        <w:tc>
          <w:tcPr>
            <w:tcW w:w="1440" w:type="dxa"/>
            <w:gridSpan w:val="2"/>
            <w:tcBorders>
              <w:top w:val="nil"/>
              <w:left w:val="nil"/>
              <w:bottom w:val="single" w:sz="8" w:space="0" w:color="auto"/>
              <w:right w:val="nil"/>
            </w:tcBorders>
            <w:shd w:val="clear" w:color="auto" w:fill="auto"/>
            <w:vAlign w:val="bottom"/>
            <w:hideMark/>
          </w:tcPr>
          <w:p w14:paraId="6092CBD0"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oligotrophic</w:t>
            </w:r>
          </w:p>
        </w:tc>
        <w:tc>
          <w:tcPr>
            <w:tcW w:w="900" w:type="dxa"/>
            <w:gridSpan w:val="2"/>
            <w:tcBorders>
              <w:top w:val="nil"/>
              <w:left w:val="nil"/>
              <w:bottom w:val="single" w:sz="8" w:space="0" w:color="auto"/>
              <w:right w:val="nil"/>
            </w:tcBorders>
            <w:shd w:val="clear" w:color="auto" w:fill="auto"/>
            <w:noWrap/>
            <w:vAlign w:val="bottom"/>
            <w:hideMark/>
          </w:tcPr>
          <w:p w14:paraId="7AA1CC57"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4.47</w:t>
            </w:r>
          </w:p>
        </w:tc>
        <w:tc>
          <w:tcPr>
            <w:tcW w:w="990" w:type="dxa"/>
            <w:gridSpan w:val="2"/>
            <w:tcBorders>
              <w:top w:val="nil"/>
              <w:left w:val="nil"/>
              <w:bottom w:val="single" w:sz="8" w:space="0" w:color="auto"/>
              <w:right w:val="nil"/>
            </w:tcBorders>
            <w:shd w:val="clear" w:color="auto" w:fill="auto"/>
            <w:noWrap/>
            <w:vAlign w:val="bottom"/>
            <w:hideMark/>
          </w:tcPr>
          <w:p w14:paraId="2C292762"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2.07</w:t>
            </w:r>
          </w:p>
        </w:tc>
        <w:tc>
          <w:tcPr>
            <w:tcW w:w="900" w:type="dxa"/>
            <w:tcBorders>
              <w:top w:val="nil"/>
              <w:left w:val="nil"/>
              <w:bottom w:val="single" w:sz="8" w:space="0" w:color="auto"/>
              <w:right w:val="nil"/>
            </w:tcBorders>
            <w:shd w:val="clear" w:color="auto" w:fill="auto"/>
            <w:vAlign w:val="bottom"/>
            <w:hideMark/>
          </w:tcPr>
          <w:p w14:paraId="41D8A528"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9.35</w:t>
            </w:r>
          </w:p>
        </w:tc>
        <w:tc>
          <w:tcPr>
            <w:tcW w:w="990" w:type="dxa"/>
            <w:gridSpan w:val="2"/>
            <w:tcBorders>
              <w:top w:val="nil"/>
              <w:left w:val="nil"/>
              <w:bottom w:val="single" w:sz="8" w:space="0" w:color="auto"/>
              <w:right w:val="nil"/>
            </w:tcBorders>
            <w:shd w:val="clear" w:color="auto" w:fill="auto"/>
            <w:vAlign w:val="bottom"/>
            <w:hideMark/>
          </w:tcPr>
          <w:p w14:paraId="2F44BF1B"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4</w:t>
            </w:r>
          </w:p>
        </w:tc>
        <w:tc>
          <w:tcPr>
            <w:tcW w:w="1980" w:type="dxa"/>
            <w:gridSpan w:val="3"/>
            <w:tcBorders>
              <w:top w:val="nil"/>
              <w:left w:val="nil"/>
              <w:bottom w:val="single" w:sz="8" w:space="0" w:color="auto"/>
              <w:right w:val="nil"/>
            </w:tcBorders>
            <w:shd w:val="clear" w:color="auto" w:fill="auto"/>
            <w:vAlign w:val="bottom"/>
            <w:hideMark/>
          </w:tcPr>
          <w:p w14:paraId="7B6444E6" w14:textId="77777777" w:rsidR="009870ED" w:rsidRPr="00C64C78" w:rsidRDefault="009870ED" w:rsidP="00B80037">
            <w:pPr>
              <w:spacing w:line="240" w:lineRule="auto"/>
              <w:jc w:val="right"/>
              <w:rPr>
                <w:rFonts w:ascii="Times New Roman" w:eastAsia="Times New Roman" w:hAnsi="Times New Roman" w:cs="Times New Roman"/>
                <w:sz w:val="24"/>
                <w:szCs w:val="24"/>
              </w:rPr>
            </w:pPr>
            <w:r w:rsidRPr="00C64C78">
              <w:rPr>
                <w:rFonts w:ascii="Times New Roman" w:eastAsia="Times New Roman" w:hAnsi="Times New Roman" w:cs="Times New Roman"/>
                <w:sz w:val="24"/>
                <w:szCs w:val="24"/>
              </w:rPr>
              <w:t>Kvarnäs 2001</w:t>
            </w:r>
          </w:p>
        </w:tc>
      </w:tr>
    </w:tbl>
    <w:p w14:paraId="294D76AE" w14:textId="2BF93755" w:rsidR="009870ED" w:rsidRDefault="00132174" w:rsidP="009870ED">
      <w:pPr>
        <w:rPr>
          <w:rFonts w:ascii="Times New Roman" w:eastAsia="Times New Roman" w:hAnsi="Times New Roman" w:cs="Times New Roman"/>
          <w:sz w:val="24"/>
          <w:szCs w:val="24"/>
        </w:rPr>
      </w:pPr>
      <w:r w:rsidRPr="00955C09">
        <w:rPr>
          <w:rFonts w:ascii="Times New Roman" w:eastAsia="Times New Roman" w:hAnsi="Times New Roman" w:cs="Times New Roman"/>
          <w:bCs/>
          <w:sz w:val="24"/>
          <w:szCs w:val="24"/>
        </w:rPr>
        <w:t>z</w:t>
      </w:r>
      <w:r w:rsidRPr="00955C09">
        <w:rPr>
          <w:rFonts w:ascii="Times New Roman" w:eastAsia="Times New Roman" w:hAnsi="Times New Roman" w:cs="Times New Roman"/>
          <w:bCs/>
          <w:sz w:val="24"/>
          <w:szCs w:val="24"/>
          <w:vertAlign w:val="subscript"/>
        </w:rPr>
        <w:t>mean</w:t>
      </w:r>
      <w:r w:rsidRPr="00955C09">
        <w:rPr>
          <w:rFonts w:ascii="Times New Roman" w:eastAsia="Times New Roman" w:hAnsi="Times New Roman" w:cs="Times New Roman"/>
          <w:bCs/>
          <w:sz w:val="24"/>
          <w:szCs w:val="24"/>
        </w:rPr>
        <w:t xml:space="preserve"> </w:t>
      </w:r>
      <w:r w:rsidR="009870ED">
        <w:rPr>
          <w:rFonts w:ascii="Times New Roman" w:eastAsia="Times New Roman" w:hAnsi="Times New Roman" w:cs="Times New Roman"/>
          <w:sz w:val="24"/>
          <w:szCs w:val="24"/>
        </w:rPr>
        <w:t xml:space="preserve">= mean depth, RT = hydrologic residence time, </w:t>
      </w:r>
      <w:r>
        <w:rPr>
          <w:rFonts w:ascii="Times New Roman" w:eastAsia="Times New Roman" w:hAnsi="Times New Roman" w:cs="Times New Roman"/>
          <w:sz w:val="24"/>
          <w:szCs w:val="24"/>
        </w:rPr>
        <w:t xml:space="preserve">Secchi </w:t>
      </w:r>
      <w:r w:rsidR="009870ED">
        <w:rPr>
          <w:rFonts w:ascii="Times New Roman" w:eastAsia="Times New Roman" w:hAnsi="Times New Roman" w:cs="Times New Roman"/>
          <w:sz w:val="24"/>
          <w:szCs w:val="24"/>
        </w:rPr>
        <w:t xml:space="preserve">= Secchi depth, ChlA = chlorophyll-a, SW DOC = inflow dissolved organic carbon, </w:t>
      </w:r>
      <w:r>
        <w:rPr>
          <w:rFonts w:ascii="Times New Roman" w:eastAsia="Times New Roman" w:hAnsi="Times New Roman" w:cs="Times New Roman"/>
          <w:sz w:val="24"/>
          <w:szCs w:val="24"/>
        </w:rPr>
        <w:t xml:space="preserve">Lake </w:t>
      </w:r>
      <w:r w:rsidR="009870ED">
        <w:rPr>
          <w:rFonts w:ascii="Times New Roman" w:eastAsia="Times New Roman" w:hAnsi="Times New Roman" w:cs="Times New Roman"/>
          <w:sz w:val="24"/>
          <w:szCs w:val="24"/>
        </w:rPr>
        <w:t>DOC = in-lake DOC. All values calculated from model calibration data or derived from cited references</w:t>
      </w:r>
      <w:r w:rsidR="009A4328">
        <w:rPr>
          <w:rFonts w:ascii="Times New Roman" w:eastAsia="Times New Roman" w:hAnsi="Times New Roman" w:cs="Times New Roman"/>
          <w:sz w:val="24"/>
          <w:szCs w:val="24"/>
        </w:rPr>
        <w:t xml:space="preserve">. NTL </w:t>
      </w:r>
      <w:r w:rsidR="009A4328" w:rsidRPr="009A4328">
        <w:rPr>
          <w:rFonts w:ascii="Times New Roman" w:eastAsia="Times New Roman" w:hAnsi="Times New Roman" w:cs="Times New Roman"/>
          <w:sz w:val="24"/>
          <w:szCs w:val="24"/>
        </w:rPr>
        <w:t xml:space="preserve">LTER = </w:t>
      </w:r>
      <w:hyperlink r:id="rId12" w:history="1">
        <w:r w:rsidR="009A4328" w:rsidRPr="009A4328">
          <w:rPr>
            <w:rStyle w:val="Hyperlink"/>
            <w:rFonts w:ascii="Times New Roman" w:hAnsi="Times New Roman" w:cs="Times New Roman"/>
            <w:color w:val="auto"/>
            <w:sz w:val="24"/>
            <w:szCs w:val="24"/>
          </w:rPr>
          <w:t>https://lter.limnology.wisc.edu/</w:t>
        </w:r>
      </w:hyperlink>
    </w:p>
    <w:p w14:paraId="46CE9947" w14:textId="77777777" w:rsidR="00B80037" w:rsidRDefault="009870E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tbl>
      <w:tblPr>
        <w:tblW w:w="13871" w:type="dxa"/>
        <w:tblInd w:w="108" w:type="dxa"/>
        <w:tblLook w:val="04A0" w:firstRow="1" w:lastRow="0" w:firstColumn="1" w:lastColumn="0" w:noHBand="0" w:noVBand="1"/>
      </w:tblPr>
      <w:tblGrid>
        <w:gridCol w:w="3150"/>
        <w:gridCol w:w="4770"/>
        <w:gridCol w:w="208"/>
        <w:gridCol w:w="937"/>
        <w:gridCol w:w="1176"/>
        <w:gridCol w:w="1176"/>
        <w:gridCol w:w="1296"/>
        <w:gridCol w:w="1158"/>
      </w:tblGrid>
      <w:tr w:rsidR="00B80037" w:rsidRPr="00B80037" w14:paraId="434EAE78" w14:textId="77777777" w:rsidTr="00B80037">
        <w:trPr>
          <w:trHeight w:val="220"/>
        </w:trPr>
        <w:tc>
          <w:tcPr>
            <w:tcW w:w="8128" w:type="dxa"/>
            <w:gridSpan w:val="3"/>
            <w:tcBorders>
              <w:top w:val="nil"/>
              <w:left w:val="nil"/>
              <w:bottom w:val="nil"/>
              <w:right w:val="nil"/>
            </w:tcBorders>
            <w:shd w:val="clear" w:color="auto" w:fill="auto"/>
            <w:noWrap/>
            <w:vAlign w:val="bottom"/>
            <w:hideMark/>
          </w:tcPr>
          <w:p w14:paraId="7EDB20A4" w14:textId="2303BE27" w:rsidR="00B80037" w:rsidRPr="00664D73" w:rsidRDefault="00B80037" w:rsidP="0060710A">
            <w:pPr>
              <w:spacing w:line="240" w:lineRule="auto"/>
              <w:rPr>
                <w:rFonts w:ascii="Times New Roman" w:eastAsia="Times New Roman" w:hAnsi="Times New Roman" w:cs="Times New Roman"/>
                <w:b/>
                <w:sz w:val="24"/>
                <w:szCs w:val="24"/>
              </w:rPr>
            </w:pPr>
            <w:r w:rsidRPr="00664D73">
              <w:rPr>
                <w:rFonts w:ascii="Times New Roman" w:eastAsia="Times New Roman" w:hAnsi="Times New Roman" w:cs="Times New Roman"/>
                <w:b/>
                <w:sz w:val="24"/>
                <w:szCs w:val="24"/>
              </w:rPr>
              <w:lastRenderedPageBreak/>
              <w:t>Table 2. Lake model parameters (</w:t>
            </w:r>
            <w:r w:rsidR="0060710A">
              <w:rPr>
                <w:rFonts w:ascii="Times New Roman" w:eastAsia="Times New Roman" w:hAnsi="Times New Roman" w:cs="Times New Roman"/>
                <w:b/>
                <w:sz w:val="24"/>
                <w:szCs w:val="24"/>
              </w:rPr>
              <w:t>free</w:t>
            </w:r>
            <w:r w:rsidR="0060710A" w:rsidRPr="00664D73">
              <w:rPr>
                <w:rFonts w:ascii="Times New Roman" w:eastAsia="Times New Roman" w:hAnsi="Times New Roman" w:cs="Times New Roman"/>
                <w:b/>
                <w:sz w:val="24"/>
                <w:szCs w:val="24"/>
              </w:rPr>
              <w:t xml:space="preserve"> </w:t>
            </w:r>
            <w:r w:rsidRPr="00664D73">
              <w:rPr>
                <w:rFonts w:ascii="Times New Roman" w:eastAsia="Times New Roman" w:hAnsi="Times New Roman" w:cs="Times New Roman"/>
                <w:b/>
                <w:sz w:val="24"/>
                <w:szCs w:val="24"/>
              </w:rPr>
              <w:t>parameters italicized)</w:t>
            </w:r>
          </w:p>
        </w:tc>
        <w:tc>
          <w:tcPr>
            <w:tcW w:w="937" w:type="dxa"/>
            <w:tcBorders>
              <w:top w:val="nil"/>
              <w:left w:val="nil"/>
              <w:bottom w:val="nil"/>
              <w:right w:val="nil"/>
            </w:tcBorders>
            <w:shd w:val="clear" w:color="auto" w:fill="auto"/>
            <w:noWrap/>
            <w:vAlign w:val="bottom"/>
            <w:hideMark/>
          </w:tcPr>
          <w:p w14:paraId="37802A57"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76" w:type="dxa"/>
            <w:tcBorders>
              <w:top w:val="nil"/>
              <w:left w:val="nil"/>
              <w:bottom w:val="nil"/>
              <w:right w:val="nil"/>
            </w:tcBorders>
            <w:shd w:val="clear" w:color="auto" w:fill="auto"/>
            <w:noWrap/>
            <w:vAlign w:val="bottom"/>
            <w:hideMark/>
          </w:tcPr>
          <w:p w14:paraId="4AE521B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534A9E8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70B16ED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61F65CB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4037C2C7" w14:textId="77777777" w:rsidTr="00B80037">
        <w:trPr>
          <w:trHeight w:val="228"/>
        </w:trPr>
        <w:tc>
          <w:tcPr>
            <w:tcW w:w="3150" w:type="dxa"/>
            <w:tcBorders>
              <w:top w:val="single" w:sz="8" w:space="0" w:color="auto"/>
              <w:left w:val="nil"/>
              <w:bottom w:val="single" w:sz="8" w:space="0" w:color="auto"/>
              <w:right w:val="nil"/>
            </w:tcBorders>
            <w:shd w:val="clear" w:color="auto" w:fill="auto"/>
            <w:noWrap/>
            <w:vAlign w:val="bottom"/>
            <w:hideMark/>
          </w:tcPr>
          <w:p w14:paraId="3C8805F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Parameter</w:t>
            </w:r>
          </w:p>
        </w:tc>
        <w:tc>
          <w:tcPr>
            <w:tcW w:w="4770" w:type="dxa"/>
            <w:tcBorders>
              <w:top w:val="single" w:sz="8" w:space="0" w:color="auto"/>
              <w:left w:val="nil"/>
              <w:bottom w:val="single" w:sz="8" w:space="0" w:color="auto"/>
              <w:right w:val="nil"/>
            </w:tcBorders>
            <w:shd w:val="clear" w:color="auto" w:fill="auto"/>
            <w:noWrap/>
            <w:vAlign w:val="bottom"/>
            <w:hideMark/>
          </w:tcPr>
          <w:p w14:paraId="49599C7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Description</w:t>
            </w:r>
          </w:p>
        </w:tc>
        <w:tc>
          <w:tcPr>
            <w:tcW w:w="1145" w:type="dxa"/>
            <w:gridSpan w:val="2"/>
            <w:tcBorders>
              <w:top w:val="single" w:sz="8" w:space="0" w:color="auto"/>
              <w:left w:val="nil"/>
              <w:bottom w:val="single" w:sz="8" w:space="0" w:color="auto"/>
              <w:right w:val="nil"/>
            </w:tcBorders>
            <w:shd w:val="clear" w:color="auto" w:fill="auto"/>
            <w:noWrap/>
            <w:vAlign w:val="bottom"/>
            <w:hideMark/>
          </w:tcPr>
          <w:p w14:paraId="0DD3480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Harp</w:t>
            </w:r>
          </w:p>
        </w:tc>
        <w:tc>
          <w:tcPr>
            <w:tcW w:w="1176" w:type="dxa"/>
            <w:tcBorders>
              <w:top w:val="single" w:sz="8" w:space="0" w:color="auto"/>
              <w:left w:val="nil"/>
              <w:bottom w:val="single" w:sz="8" w:space="0" w:color="auto"/>
              <w:right w:val="nil"/>
            </w:tcBorders>
            <w:shd w:val="clear" w:color="auto" w:fill="auto"/>
            <w:noWrap/>
            <w:vAlign w:val="bottom"/>
            <w:hideMark/>
          </w:tcPr>
          <w:p w14:paraId="7D7E4DF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Monona</w:t>
            </w:r>
          </w:p>
        </w:tc>
        <w:tc>
          <w:tcPr>
            <w:tcW w:w="1176" w:type="dxa"/>
            <w:tcBorders>
              <w:top w:val="single" w:sz="8" w:space="0" w:color="auto"/>
              <w:left w:val="nil"/>
              <w:bottom w:val="single" w:sz="8" w:space="0" w:color="auto"/>
              <w:right w:val="nil"/>
            </w:tcBorders>
            <w:shd w:val="clear" w:color="auto" w:fill="auto"/>
            <w:noWrap/>
            <w:vAlign w:val="bottom"/>
            <w:hideMark/>
          </w:tcPr>
          <w:p w14:paraId="7181E3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Toolik</w:t>
            </w:r>
          </w:p>
        </w:tc>
        <w:tc>
          <w:tcPr>
            <w:tcW w:w="1296" w:type="dxa"/>
            <w:tcBorders>
              <w:top w:val="single" w:sz="8" w:space="0" w:color="auto"/>
              <w:left w:val="nil"/>
              <w:bottom w:val="single" w:sz="8" w:space="0" w:color="auto"/>
              <w:right w:val="nil"/>
            </w:tcBorders>
            <w:shd w:val="clear" w:color="auto" w:fill="auto"/>
            <w:noWrap/>
            <w:vAlign w:val="bottom"/>
            <w:hideMark/>
          </w:tcPr>
          <w:p w14:paraId="1EFCFAC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Trout</w:t>
            </w:r>
          </w:p>
        </w:tc>
        <w:tc>
          <w:tcPr>
            <w:tcW w:w="1158" w:type="dxa"/>
            <w:tcBorders>
              <w:top w:val="single" w:sz="8" w:space="0" w:color="auto"/>
              <w:left w:val="nil"/>
              <w:bottom w:val="single" w:sz="8" w:space="0" w:color="auto"/>
              <w:right w:val="nil"/>
            </w:tcBorders>
            <w:shd w:val="clear" w:color="auto" w:fill="auto"/>
            <w:noWrap/>
            <w:vAlign w:val="bottom"/>
            <w:hideMark/>
          </w:tcPr>
          <w:p w14:paraId="6A2C4A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Vanern</w:t>
            </w:r>
          </w:p>
        </w:tc>
      </w:tr>
      <w:tr w:rsidR="00B80037" w:rsidRPr="00B80037" w14:paraId="44891C31" w14:textId="77777777" w:rsidTr="00B80037">
        <w:trPr>
          <w:trHeight w:val="220"/>
        </w:trPr>
        <w:tc>
          <w:tcPr>
            <w:tcW w:w="3150" w:type="dxa"/>
            <w:tcBorders>
              <w:top w:val="nil"/>
              <w:left w:val="nil"/>
              <w:bottom w:val="nil"/>
              <w:right w:val="nil"/>
            </w:tcBorders>
            <w:shd w:val="clear" w:color="auto" w:fill="auto"/>
            <w:noWrap/>
            <w:vAlign w:val="bottom"/>
            <w:hideMark/>
          </w:tcPr>
          <w:p w14:paraId="3638204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General</w:t>
            </w:r>
          </w:p>
        </w:tc>
        <w:tc>
          <w:tcPr>
            <w:tcW w:w="4770" w:type="dxa"/>
            <w:tcBorders>
              <w:top w:val="nil"/>
              <w:left w:val="nil"/>
              <w:bottom w:val="nil"/>
              <w:right w:val="nil"/>
            </w:tcBorders>
            <w:shd w:val="clear" w:color="auto" w:fill="auto"/>
            <w:noWrap/>
            <w:vAlign w:val="bottom"/>
            <w:hideMark/>
          </w:tcPr>
          <w:p w14:paraId="223B821D"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FFB5419"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7D61A73"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7BC17FAC"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94BD7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7DA1D584"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r>
      <w:tr w:rsidR="00B80037" w:rsidRPr="00B80037" w14:paraId="0947757B" w14:textId="77777777" w:rsidTr="00B80037">
        <w:trPr>
          <w:trHeight w:val="211"/>
        </w:trPr>
        <w:tc>
          <w:tcPr>
            <w:tcW w:w="3150" w:type="dxa"/>
            <w:tcBorders>
              <w:top w:val="nil"/>
              <w:left w:val="nil"/>
              <w:bottom w:val="nil"/>
              <w:right w:val="nil"/>
            </w:tcBorders>
            <w:shd w:val="clear" w:color="auto" w:fill="auto"/>
            <w:noWrap/>
            <w:vAlign w:val="bottom"/>
            <w:hideMark/>
          </w:tcPr>
          <w:p w14:paraId="5B0B6BB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Perimeter (m)</w:t>
            </w:r>
          </w:p>
        </w:tc>
        <w:tc>
          <w:tcPr>
            <w:tcW w:w="4770" w:type="dxa"/>
            <w:tcBorders>
              <w:top w:val="nil"/>
              <w:left w:val="nil"/>
              <w:bottom w:val="nil"/>
              <w:right w:val="nil"/>
            </w:tcBorders>
            <w:shd w:val="clear" w:color="auto" w:fill="auto"/>
            <w:noWrap/>
            <w:vAlign w:val="bottom"/>
            <w:hideMark/>
          </w:tcPr>
          <w:p w14:paraId="603095EF"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perimeter</w:t>
            </w:r>
          </w:p>
        </w:tc>
        <w:tc>
          <w:tcPr>
            <w:tcW w:w="1145" w:type="dxa"/>
            <w:gridSpan w:val="2"/>
            <w:tcBorders>
              <w:top w:val="nil"/>
              <w:left w:val="nil"/>
              <w:bottom w:val="nil"/>
              <w:right w:val="nil"/>
            </w:tcBorders>
            <w:shd w:val="clear" w:color="auto" w:fill="auto"/>
            <w:noWrap/>
            <w:vAlign w:val="bottom"/>
            <w:hideMark/>
          </w:tcPr>
          <w:p w14:paraId="42F4EA1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4000</w:t>
            </w:r>
          </w:p>
        </w:tc>
        <w:tc>
          <w:tcPr>
            <w:tcW w:w="1176" w:type="dxa"/>
            <w:tcBorders>
              <w:top w:val="nil"/>
              <w:left w:val="nil"/>
              <w:bottom w:val="nil"/>
              <w:right w:val="nil"/>
            </w:tcBorders>
            <w:shd w:val="clear" w:color="auto" w:fill="auto"/>
            <w:noWrap/>
            <w:vAlign w:val="bottom"/>
            <w:hideMark/>
          </w:tcPr>
          <w:p w14:paraId="48C515E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35200</w:t>
            </w:r>
          </w:p>
        </w:tc>
        <w:tc>
          <w:tcPr>
            <w:tcW w:w="1176" w:type="dxa"/>
            <w:tcBorders>
              <w:top w:val="nil"/>
              <w:left w:val="nil"/>
              <w:bottom w:val="nil"/>
              <w:right w:val="nil"/>
            </w:tcBorders>
            <w:shd w:val="clear" w:color="auto" w:fill="auto"/>
            <w:noWrap/>
            <w:vAlign w:val="bottom"/>
            <w:hideMark/>
          </w:tcPr>
          <w:p w14:paraId="4BE6E6F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8104</w:t>
            </w:r>
          </w:p>
        </w:tc>
        <w:tc>
          <w:tcPr>
            <w:tcW w:w="1296" w:type="dxa"/>
            <w:tcBorders>
              <w:top w:val="nil"/>
              <w:left w:val="nil"/>
              <w:bottom w:val="nil"/>
              <w:right w:val="nil"/>
            </w:tcBorders>
            <w:shd w:val="clear" w:color="auto" w:fill="auto"/>
            <w:noWrap/>
            <w:vAlign w:val="bottom"/>
            <w:hideMark/>
          </w:tcPr>
          <w:p w14:paraId="7437383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25900</w:t>
            </w:r>
          </w:p>
        </w:tc>
        <w:tc>
          <w:tcPr>
            <w:tcW w:w="1158" w:type="dxa"/>
            <w:tcBorders>
              <w:top w:val="nil"/>
              <w:left w:val="nil"/>
              <w:bottom w:val="nil"/>
              <w:right w:val="nil"/>
            </w:tcBorders>
            <w:shd w:val="clear" w:color="auto" w:fill="auto"/>
            <w:noWrap/>
            <w:vAlign w:val="bottom"/>
            <w:hideMark/>
          </w:tcPr>
          <w:p w14:paraId="05758A4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2007000</w:t>
            </w:r>
          </w:p>
        </w:tc>
      </w:tr>
      <w:tr w:rsidR="00B80037" w:rsidRPr="00B80037" w14:paraId="7CF03ED4" w14:textId="77777777" w:rsidTr="00B80037">
        <w:trPr>
          <w:trHeight w:val="211"/>
        </w:trPr>
        <w:tc>
          <w:tcPr>
            <w:tcW w:w="3150" w:type="dxa"/>
            <w:tcBorders>
              <w:top w:val="nil"/>
              <w:left w:val="nil"/>
              <w:bottom w:val="nil"/>
              <w:right w:val="nil"/>
            </w:tcBorders>
            <w:shd w:val="clear" w:color="auto" w:fill="auto"/>
            <w:noWrap/>
            <w:vAlign w:val="bottom"/>
            <w:hideMark/>
          </w:tcPr>
          <w:p w14:paraId="1572AA6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Depth (m)</w:t>
            </w:r>
          </w:p>
        </w:tc>
        <w:tc>
          <w:tcPr>
            <w:tcW w:w="4770" w:type="dxa"/>
            <w:tcBorders>
              <w:top w:val="nil"/>
              <w:left w:val="nil"/>
              <w:bottom w:val="nil"/>
              <w:right w:val="nil"/>
            </w:tcBorders>
            <w:shd w:val="clear" w:color="auto" w:fill="auto"/>
            <w:noWrap/>
            <w:vAlign w:val="bottom"/>
            <w:hideMark/>
          </w:tcPr>
          <w:p w14:paraId="6B01010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Mean water depth</w:t>
            </w:r>
          </w:p>
        </w:tc>
        <w:tc>
          <w:tcPr>
            <w:tcW w:w="1145" w:type="dxa"/>
            <w:gridSpan w:val="2"/>
            <w:tcBorders>
              <w:top w:val="nil"/>
              <w:left w:val="nil"/>
              <w:bottom w:val="nil"/>
              <w:right w:val="nil"/>
            </w:tcBorders>
            <w:shd w:val="clear" w:color="auto" w:fill="auto"/>
            <w:noWrap/>
            <w:vAlign w:val="bottom"/>
            <w:hideMark/>
          </w:tcPr>
          <w:p w14:paraId="20910C7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12</w:t>
            </w:r>
          </w:p>
        </w:tc>
        <w:tc>
          <w:tcPr>
            <w:tcW w:w="1176" w:type="dxa"/>
            <w:tcBorders>
              <w:top w:val="nil"/>
              <w:left w:val="nil"/>
              <w:bottom w:val="nil"/>
              <w:right w:val="nil"/>
            </w:tcBorders>
            <w:shd w:val="clear" w:color="auto" w:fill="auto"/>
            <w:noWrap/>
            <w:vAlign w:val="bottom"/>
            <w:hideMark/>
          </w:tcPr>
          <w:p w14:paraId="7797D73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w:t>
            </w:r>
          </w:p>
        </w:tc>
        <w:tc>
          <w:tcPr>
            <w:tcW w:w="1176" w:type="dxa"/>
            <w:tcBorders>
              <w:top w:val="nil"/>
              <w:left w:val="nil"/>
              <w:bottom w:val="nil"/>
              <w:right w:val="nil"/>
            </w:tcBorders>
            <w:shd w:val="clear" w:color="auto" w:fill="auto"/>
            <w:noWrap/>
            <w:vAlign w:val="bottom"/>
            <w:hideMark/>
          </w:tcPr>
          <w:p w14:paraId="17285CB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w:t>
            </w:r>
          </w:p>
        </w:tc>
        <w:tc>
          <w:tcPr>
            <w:tcW w:w="1296" w:type="dxa"/>
            <w:tcBorders>
              <w:top w:val="nil"/>
              <w:left w:val="nil"/>
              <w:bottom w:val="nil"/>
              <w:right w:val="nil"/>
            </w:tcBorders>
            <w:shd w:val="clear" w:color="auto" w:fill="auto"/>
            <w:noWrap/>
            <w:vAlign w:val="bottom"/>
            <w:hideMark/>
          </w:tcPr>
          <w:p w14:paraId="02794BD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14.6</w:t>
            </w:r>
          </w:p>
        </w:tc>
        <w:tc>
          <w:tcPr>
            <w:tcW w:w="1158" w:type="dxa"/>
            <w:tcBorders>
              <w:top w:val="nil"/>
              <w:left w:val="nil"/>
              <w:bottom w:val="nil"/>
              <w:right w:val="nil"/>
            </w:tcBorders>
            <w:shd w:val="clear" w:color="auto" w:fill="auto"/>
            <w:noWrap/>
            <w:vAlign w:val="bottom"/>
            <w:hideMark/>
          </w:tcPr>
          <w:p w14:paraId="025E766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r>
      <w:tr w:rsidR="00B80037" w:rsidRPr="00B80037" w14:paraId="10C6B890" w14:textId="77777777" w:rsidTr="00B80037">
        <w:trPr>
          <w:trHeight w:val="211"/>
        </w:trPr>
        <w:tc>
          <w:tcPr>
            <w:tcW w:w="3150" w:type="dxa"/>
            <w:tcBorders>
              <w:top w:val="nil"/>
              <w:left w:val="nil"/>
              <w:bottom w:val="nil"/>
              <w:right w:val="nil"/>
            </w:tcBorders>
            <w:shd w:val="clear" w:color="auto" w:fill="auto"/>
            <w:noWrap/>
            <w:vAlign w:val="bottom"/>
            <w:hideMark/>
          </w:tcPr>
          <w:p w14:paraId="27A748D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Area (m²)</w:t>
            </w:r>
          </w:p>
        </w:tc>
        <w:tc>
          <w:tcPr>
            <w:tcW w:w="4770" w:type="dxa"/>
            <w:tcBorders>
              <w:top w:val="nil"/>
              <w:left w:val="nil"/>
              <w:bottom w:val="nil"/>
              <w:right w:val="nil"/>
            </w:tcBorders>
            <w:shd w:val="clear" w:color="auto" w:fill="auto"/>
            <w:noWrap/>
            <w:vAlign w:val="bottom"/>
            <w:hideMark/>
          </w:tcPr>
          <w:p w14:paraId="57A14B3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surface area</w:t>
            </w:r>
          </w:p>
        </w:tc>
        <w:tc>
          <w:tcPr>
            <w:tcW w:w="1145" w:type="dxa"/>
            <w:gridSpan w:val="2"/>
            <w:tcBorders>
              <w:top w:val="nil"/>
              <w:left w:val="nil"/>
              <w:bottom w:val="nil"/>
              <w:right w:val="nil"/>
            </w:tcBorders>
            <w:shd w:val="clear" w:color="auto" w:fill="auto"/>
            <w:noWrap/>
            <w:vAlign w:val="bottom"/>
            <w:hideMark/>
          </w:tcPr>
          <w:p w14:paraId="61CFA69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713800</w:t>
            </w:r>
          </w:p>
        </w:tc>
        <w:tc>
          <w:tcPr>
            <w:tcW w:w="1176" w:type="dxa"/>
            <w:tcBorders>
              <w:top w:val="nil"/>
              <w:left w:val="nil"/>
              <w:bottom w:val="nil"/>
              <w:right w:val="nil"/>
            </w:tcBorders>
            <w:shd w:val="clear" w:color="auto" w:fill="auto"/>
            <w:noWrap/>
            <w:vAlign w:val="bottom"/>
            <w:hideMark/>
          </w:tcPr>
          <w:p w14:paraId="7637DE3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13260000</w:t>
            </w:r>
          </w:p>
        </w:tc>
        <w:tc>
          <w:tcPr>
            <w:tcW w:w="1176" w:type="dxa"/>
            <w:tcBorders>
              <w:top w:val="nil"/>
              <w:left w:val="nil"/>
              <w:bottom w:val="nil"/>
              <w:right w:val="nil"/>
            </w:tcBorders>
            <w:shd w:val="clear" w:color="auto" w:fill="auto"/>
            <w:noWrap/>
            <w:vAlign w:val="bottom"/>
            <w:hideMark/>
          </w:tcPr>
          <w:p w14:paraId="5855475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1.49E+06</w:t>
            </w:r>
          </w:p>
        </w:tc>
        <w:tc>
          <w:tcPr>
            <w:tcW w:w="1296" w:type="dxa"/>
            <w:tcBorders>
              <w:top w:val="nil"/>
              <w:left w:val="nil"/>
              <w:bottom w:val="nil"/>
              <w:right w:val="nil"/>
            </w:tcBorders>
            <w:shd w:val="clear" w:color="auto" w:fill="auto"/>
            <w:noWrap/>
            <w:vAlign w:val="bottom"/>
            <w:hideMark/>
          </w:tcPr>
          <w:p w14:paraId="5A9DA5C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16079000</w:t>
            </w:r>
          </w:p>
        </w:tc>
        <w:tc>
          <w:tcPr>
            <w:tcW w:w="1158" w:type="dxa"/>
            <w:tcBorders>
              <w:top w:val="nil"/>
              <w:left w:val="nil"/>
              <w:bottom w:val="nil"/>
              <w:right w:val="nil"/>
            </w:tcBorders>
            <w:shd w:val="clear" w:color="auto" w:fill="auto"/>
            <w:noWrap/>
            <w:vAlign w:val="bottom"/>
            <w:hideMark/>
          </w:tcPr>
          <w:p w14:paraId="6CEE65D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5.65E+09</w:t>
            </w:r>
          </w:p>
        </w:tc>
      </w:tr>
      <w:tr w:rsidR="00B80037" w:rsidRPr="00B80037" w14:paraId="2B9EB8D4" w14:textId="77777777" w:rsidTr="00B80037">
        <w:trPr>
          <w:trHeight w:val="211"/>
        </w:trPr>
        <w:tc>
          <w:tcPr>
            <w:tcW w:w="3150" w:type="dxa"/>
            <w:tcBorders>
              <w:top w:val="nil"/>
              <w:left w:val="nil"/>
              <w:bottom w:val="nil"/>
              <w:right w:val="nil"/>
            </w:tcBorders>
            <w:shd w:val="clear" w:color="auto" w:fill="auto"/>
            <w:noWrap/>
            <w:vAlign w:val="bottom"/>
            <w:hideMark/>
          </w:tcPr>
          <w:p w14:paraId="32A327B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Volume (m³)</w:t>
            </w:r>
          </w:p>
        </w:tc>
        <w:tc>
          <w:tcPr>
            <w:tcW w:w="4770" w:type="dxa"/>
            <w:tcBorders>
              <w:top w:val="nil"/>
              <w:left w:val="nil"/>
              <w:bottom w:val="nil"/>
              <w:right w:val="nil"/>
            </w:tcBorders>
            <w:shd w:val="clear" w:color="auto" w:fill="auto"/>
            <w:noWrap/>
            <w:vAlign w:val="bottom"/>
            <w:hideMark/>
          </w:tcPr>
          <w:p w14:paraId="38380C59"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Lake volume</w:t>
            </w:r>
          </w:p>
        </w:tc>
        <w:tc>
          <w:tcPr>
            <w:tcW w:w="1145" w:type="dxa"/>
            <w:gridSpan w:val="2"/>
            <w:tcBorders>
              <w:top w:val="nil"/>
              <w:left w:val="nil"/>
              <w:bottom w:val="nil"/>
              <w:right w:val="nil"/>
            </w:tcBorders>
            <w:shd w:val="clear" w:color="auto" w:fill="auto"/>
            <w:noWrap/>
            <w:vAlign w:val="bottom"/>
            <w:hideMark/>
          </w:tcPr>
          <w:p w14:paraId="593E7C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8320000</w:t>
            </w:r>
          </w:p>
        </w:tc>
        <w:tc>
          <w:tcPr>
            <w:tcW w:w="1176" w:type="dxa"/>
            <w:tcBorders>
              <w:top w:val="nil"/>
              <w:left w:val="nil"/>
              <w:bottom w:val="nil"/>
              <w:right w:val="nil"/>
            </w:tcBorders>
            <w:shd w:val="clear" w:color="auto" w:fill="auto"/>
            <w:noWrap/>
            <w:vAlign w:val="bottom"/>
            <w:hideMark/>
          </w:tcPr>
          <w:p w14:paraId="4D49E00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1.10E+08</w:t>
            </w:r>
          </w:p>
        </w:tc>
        <w:tc>
          <w:tcPr>
            <w:tcW w:w="1176" w:type="dxa"/>
            <w:tcBorders>
              <w:top w:val="nil"/>
              <w:left w:val="nil"/>
              <w:bottom w:val="nil"/>
              <w:right w:val="nil"/>
            </w:tcBorders>
            <w:shd w:val="clear" w:color="auto" w:fill="auto"/>
            <w:noWrap/>
            <w:vAlign w:val="bottom"/>
            <w:hideMark/>
          </w:tcPr>
          <w:p w14:paraId="2624B5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10566000</w:t>
            </w:r>
          </w:p>
        </w:tc>
        <w:tc>
          <w:tcPr>
            <w:tcW w:w="1296" w:type="dxa"/>
            <w:tcBorders>
              <w:top w:val="nil"/>
              <w:left w:val="nil"/>
              <w:bottom w:val="nil"/>
              <w:right w:val="nil"/>
            </w:tcBorders>
            <w:shd w:val="clear" w:color="auto" w:fill="auto"/>
            <w:noWrap/>
            <w:vAlign w:val="bottom"/>
            <w:hideMark/>
          </w:tcPr>
          <w:p w14:paraId="695C6F1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234753400</w:t>
            </w:r>
          </w:p>
        </w:tc>
        <w:tc>
          <w:tcPr>
            <w:tcW w:w="1158" w:type="dxa"/>
            <w:tcBorders>
              <w:top w:val="nil"/>
              <w:left w:val="nil"/>
              <w:bottom w:val="nil"/>
              <w:right w:val="nil"/>
            </w:tcBorders>
            <w:shd w:val="clear" w:color="auto" w:fill="auto"/>
            <w:noWrap/>
            <w:vAlign w:val="bottom"/>
            <w:hideMark/>
          </w:tcPr>
          <w:p w14:paraId="1A1ED35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1.53E+11</w:t>
            </w:r>
          </w:p>
        </w:tc>
      </w:tr>
      <w:tr w:rsidR="00B80037" w:rsidRPr="00B80037" w14:paraId="70004175" w14:textId="77777777" w:rsidTr="00B80037">
        <w:trPr>
          <w:trHeight w:val="211"/>
        </w:trPr>
        <w:tc>
          <w:tcPr>
            <w:tcW w:w="3150" w:type="dxa"/>
            <w:tcBorders>
              <w:top w:val="nil"/>
              <w:left w:val="nil"/>
              <w:bottom w:val="nil"/>
              <w:right w:val="nil"/>
            </w:tcBorders>
            <w:shd w:val="clear" w:color="auto" w:fill="auto"/>
            <w:noWrap/>
            <w:vAlign w:val="bottom"/>
            <w:hideMark/>
          </w:tcPr>
          <w:p w14:paraId="0325590A" w14:textId="4FFE0BA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DOC_init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4AD574B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DOC concentration</w:t>
            </w:r>
          </w:p>
        </w:tc>
        <w:tc>
          <w:tcPr>
            <w:tcW w:w="1145" w:type="dxa"/>
            <w:gridSpan w:val="2"/>
            <w:tcBorders>
              <w:top w:val="nil"/>
              <w:left w:val="nil"/>
              <w:bottom w:val="nil"/>
              <w:right w:val="nil"/>
            </w:tcBorders>
            <w:shd w:val="clear" w:color="auto" w:fill="auto"/>
            <w:noWrap/>
            <w:vAlign w:val="bottom"/>
            <w:hideMark/>
          </w:tcPr>
          <w:p w14:paraId="79EAED5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3.70</w:t>
            </w:r>
          </w:p>
        </w:tc>
        <w:tc>
          <w:tcPr>
            <w:tcW w:w="1176" w:type="dxa"/>
            <w:tcBorders>
              <w:top w:val="nil"/>
              <w:left w:val="nil"/>
              <w:bottom w:val="nil"/>
              <w:right w:val="nil"/>
            </w:tcBorders>
            <w:shd w:val="clear" w:color="auto" w:fill="auto"/>
            <w:noWrap/>
            <w:vAlign w:val="bottom"/>
            <w:hideMark/>
          </w:tcPr>
          <w:p w14:paraId="44A00C2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7.00</w:t>
            </w:r>
          </w:p>
        </w:tc>
        <w:tc>
          <w:tcPr>
            <w:tcW w:w="1176" w:type="dxa"/>
            <w:tcBorders>
              <w:top w:val="nil"/>
              <w:left w:val="nil"/>
              <w:bottom w:val="nil"/>
              <w:right w:val="nil"/>
            </w:tcBorders>
            <w:shd w:val="clear" w:color="auto" w:fill="auto"/>
            <w:noWrap/>
            <w:vAlign w:val="bottom"/>
            <w:hideMark/>
          </w:tcPr>
          <w:p w14:paraId="4B00180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5.00</w:t>
            </w:r>
          </w:p>
        </w:tc>
        <w:tc>
          <w:tcPr>
            <w:tcW w:w="1296" w:type="dxa"/>
            <w:tcBorders>
              <w:top w:val="nil"/>
              <w:left w:val="nil"/>
              <w:bottom w:val="nil"/>
              <w:right w:val="nil"/>
            </w:tcBorders>
            <w:shd w:val="clear" w:color="auto" w:fill="auto"/>
            <w:noWrap/>
            <w:vAlign w:val="bottom"/>
            <w:hideMark/>
          </w:tcPr>
          <w:p w14:paraId="5DA5A94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2.90</w:t>
            </w:r>
          </w:p>
        </w:tc>
        <w:tc>
          <w:tcPr>
            <w:tcW w:w="1158" w:type="dxa"/>
            <w:tcBorders>
              <w:top w:val="nil"/>
              <w:left w:val="nil"/>
              <w:bottom w:val="nil"/>
              <w:right w:val="nil"/>
            </w:tcBorders>
            <w:shd w:val="clear" w:color="auto" w:fill="auto"/>
            <w:noWrap/>
            <w:vAlign w:val="bottom"/>
            <w:hideMark/>
          </w:tcPr>
          <w:p w14:paraId="375C6E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4.40</w:t>
            </w:r>
          </w:p>
        </w:tc>
      </w:tr>
      <w:tr w:rsidR="00B80037" w:rsidRPr="00B80037" w14:paraId="207FC419" w14:textId="77777777" w:rsidTr="00B80037">
        <w:trPr>
          <w:trHeight w:val="211"/>
        </w:trPr>
        <w:tc>
          <w:tcPr>
            <w:tcW w:w="3150" w:type="dxa"/>
            <w:tcBorders>
              <w:top w:val="nil"/>
              <w:left w:val="nil"/>
              <w:bottom w:val="nil"/>
              <w:right w:val="nil"/>
            </w:tcBorders>
            <w:shd w:val="clear" w:color="auto" w:fill="auto"/>
            <w:noWrap/>
            <w:vAlign w:val="bottom"/>
            <w:hideMark/>
          </w:tcPr>
          <w:p w14:paraId="54DC1C44" w14:textId="1B4768F6" w:rsidR="00B80037" w:rsidRPr="00514EF2"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POC_init (g</w:t>
            </w:r>
            <w:r w:rsidR="00514EF2">
              <w:rPr>
                <w:rFonts w:ascii="Times New Roman" w:eastAsia="Times New Roman" w:hAnsi="Times New Roman" w:cs="Times New Roman"/>
                <w:sz w:val="24"/>
                <w:szCs w:val="24"/>
              </w:rPr>
              <w:t xml:space="preserve"> m</w:t>
            </w:r>
            <w:r w:rsidR="00514EF2">
              <w:rPr>
                <w:rFonts w:ascii="Times New Roman" w:eastAsia="Times New Roman" w:hAnsi="Times New Roman" w:cs="Times New Roman"/>
                <w:sz w:val="24"/>
                <w:szCs w:val="24"/>
                <w:vertAlign w:val="superscript"/>
              </w:rPr>
              <w:t>-3</w:t>
            </w:r>
            <w:r w:rsidR="00514EF2">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1B3532CC"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Initial lake water POC concentration</w:t>
            </w:r>
          </w:p>
        </w:tc>
        <w:tc>
          <w:tcPr>
            <w:tcW w:w="1145" w:type="dxa"/>
            <w:gridSpan w:val="2"/>
            <w:tcBorders>
              <w:top w:val="nil"/>
              <w:left w:val="nil"/>
              <w:bottom w:val="nil"/>
              <w:right w:val="nil"/>
            </w:tcBorders>
            <w:shd w:val="clear" w:color="auto" w:fill="auto"/>
            <w:noWrap/>
            <w:vAlign w:val="bottom"/>
            <w:hideMark/>
          </w:tcPr>
          <w:p w14:paraId="62EA8AA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0.37</w:t>
            </w:r>
          </w:p>
        </w:tc>
        <w:tc>
          <w:tcPr>
            <w:tcW w:w="1176" w:type="dxa"/>
            <w:tcBorders>
              <w:top w:val="nil"/>
              <w:left w:val="nil"/>
              <w:bottom w:val="nil"/>
              <w:right w:val="nil"/>
            </w:tcBorders>
            <w:shd w:val="clear" w:color="auto" w:fill="auto"/>
            <w:noWrap/>
            <w:vAlign w:val="bottom"/>
            <w:hideMark/>
          </w:tcPr>
          <w:p w14:paraId="5AD5507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0.10</w:t>
            </w:r>
          </w:p>
        </w:tc>
        <w:tc>
          <w:tcPr>
            <w:tcW w:w="1176" w:type="dxa"/>
            <w:tcBorders>
              <w:top w:val="nil"/>
              <w:left w:val="nil"/>
              <w:bottom w:val="nil"/>
              <w:right w:val="nil"/>
            </w:tcBorders>
            <w:shd w:val="clear" w:color="auto" w:fill="auto"/>
            <w:noWrap/>
            <w:vAlign w:val="bottom"/>
            <w:hideMark/>
          </w:tcPr>
          <w:p w14:paraId="447D3A2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0.50</w:t>
            </w:r>
          </w:p>
        </w:tc>
        <w:tc>
          <w:tcPr>
            <w:tcW w:w="1296" w:type="dxa"/>
            <w:tcBorders>
              <w:top w:val="nil"/>
              <w:left w:val="nil"/>
              <w:bottom w:val="nil"/>
              <w:right w:val="nil"/>
            </w:tcBorders>
            <w:shd w:val="clear" w:color="auto" w:fill="auto"/>
            <w:noWrap/>
            <w:vAlign w:val="bottom"/>
            <w:hideMark/>
          </w:tcPr>
          <w:p w14:paraId="132DB2B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0.29</w:t>
            </w:r>
          </w:p>
        </w:tc>
        <w:tc>
          <w:tcPr>
            <w:tcW w:w="1158" w:type="dxa"/>
            <w:tcBorders>
              <w:top w:val="nil"/>
              <w:left w:val="nil"/>
              <w:bottom w:val="nil"/>
              <w:right w:val="nil"/>
            </w:tcBorders>
            <w:shd w:val="clear" w:color="auto" w:fill="auto"/>
            <w:noWrap/>
            <w:vAlign w:val="bottom"/>
            <w:hideMark/>
          </w:tcPr>
          <w:p w14:paraId="5B2E765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0.40</w:t>
            </w:r>
          </w:p>
        </w:tc>
      </w:tr>
      <w:tr w:rsidR="00B80037" w:rsidRPr="00B80037" w14:paraId="64474B39" w14:textId="77777777" w:rsidTr="00B80037">
        <w:trPr>
          <w:trHeight w:val="220"/>
        </w:trPr>
        <w:tc>
          <w:tcPr>
            <w:tcW w:w="3150" w:type="dxa"/>
            <w:tcBorders>
              <w:top w:val="nil"/>
              <w:left w:val="nil"/>
              <w:bottom w:val="nil"/>
              <w:right w:val="nil"/>
            </w:tcBorders>
            <w:shd w:val="clear" w:color="auto" w:fill="auto"/>
            <w:noWrap/>
            <w:vAlign w:val="bottom"/>
            <w:hideMark/>
          </w:tcPr>
          <w:p w14:paraId="6092C5A7"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Allochthony</w:t>
            </w:r>
          </w:p>
        </w:tc>
        <w:tc>
          <w:tcPr>
            <w:tcW w:w="4770" w:type="dxa"/>
            <w:tcBorders>
              <w:top w:val="nil"/>
              <w:left w:val="nil"/>
              <w:bottom w:val="nil"/>
              <w:right w:val="nil"/>
            </w:tcBorders>
            <w:shd w:val="clear" w:color="auto" w:fill="auto"/>
            <w:noWrap/>
            <w:vAlign w:val="bottom"/>
            <w:hideMark/>
          </w:tcPr>
          <w:p w14:paraId="79B577F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41C78EC7"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1FBD388B"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92EF494"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5969A190"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4467FC4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04BF73C7" w14:textId="77777777" w:rsidTr="00B80037">
        <w:trPr>
          <w:trHeight w:val="211"/>
        </w:trPr>
        <w:tc>
          <w:tcPr>
            <w:tcW w:w="3150" w:type="dxa"/>
            <w:tcBorders>
              <w:top w:val="nil"/>
              <w:left w:val="nil"/>
              <w:bottom w:val="nil"/>
              <w:right w:val="nil"/>
            </w:tcBorders>
            <w:shd w:val="clear" w:color="auto" w:fill="auto"/>
            <w:noWrap/>
            <w:vAlign w:val="bottom"/>
            <w:hideMark/>
          </w:tcPr>
          <w:p w14:paraId="1E1DB27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PropCanopy</w:t>
            </w:r>
          </w:p>
        </w:tc>
        <w:tc>
          <w:tcPr>
            <w:tcW w:w="4770" w:type="dxa"/>
            <w:tcBorders>
              <w:top w:val="nil"/>
              <w:left w:val="nil"/>
              <w:bottom w:val="nil"/>
              <w:right w:val="nil"/>
            </w:tcBorders>
            <w:shd w:val="clear" w:color="auto" w:fill="auto"/>
            <w:noWrap/>
            <w:vAlign w:val="bottom"/>
            <w:hideMark/>
          </w:tcPr>
          <w:p w14:paraId="745409C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tree cover</w:t>
            </w:r>
          </w:p>
        </w:tc>
        <w:tc>
          <w:tcPr>
            <w:tcW w:w="1145" w:type="dxa"/>
            <w:gridSpan w:val="2"/>
            <w:tcBorders>
              <w:top w:val="nil"/>
              <w:left w:val="nil"/>
              <w:bottom w:val="nil"/>
              <w:right w:val="nil"/>
            </w:tcBorders>
            <w:shd w:val="clear" w:color="auto" w:fill="auto"/>
            <w:noWrap/>
            <w:vAlign w:val="bottom"/>
            <w:hideMark/>
          </w:tcPr>
          <w:p w14:paraId="5708A20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nil"/>
              <w:right w:val="nil"/>
            </w:tcBorders>
            <w:shd w:val="clear" w:color="auto" w:fill="auto"/>
            <w:noWrap/>
            <w:vAlign w:val="bottom"/>
            <w:hideMark/>
          </w:tcPr>
          <w:p w14:paraId="013D25B0"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0.167</w:t>
            </w:r>
          </w:p>
        </w:tc>
        <w:tc>
          <w:tcPr>
            <w:tcW w:w="1176" w:type="dxa"/>
            <w:tcBorders>
              <w:top w:val="nil"/>
              <w:left w:val="nil"/>
              <w:bottom w:val="nil"/>
              <w:right w:val="nil"/>
            </w:tcBorders>
            <w:shd w:val="clear" w:color="auto" w:fill="auto"/>
            <w:noWrap/>
            <w:vAlign w:val="bottom"/>
            <w:hideMark/>
          </w:tcPr>
          <w:p w14:paraId="21DB926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7F8D2FF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0.780</w:t>
            </w:r>
          </w:p>
        </w:tc>
        <w:tc>
          <w:tcPr>
            <w:tcW w:w="1158" w:type="dxa"/>
            <w:tcBorders>
              <w:top w:val="nil"/>
              <w:left w:val="nil"/>
              <w:bottom w:val="nil"/>
              <w:right w:val="nil"/>
            </w:tcBorders>
            <w:shd w:val="clear" w:color="auto" w:fill="auto"/>
            <w:noWrap/>
            <w:vAlign w:val="bottom"/>
            <w:hideMark/>
          </w:tcPr>
          <w:p w14:paraId="66772B2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0.615</w:t>
            </w:r>
          </w:p>
        </w:tc>
      </w:tr>
      <w:tr w:rsidR="00B80037" w:rsidRPr="00B80037" w14:paraId="66C8E8DF" w14:textId="77777777" w:rsidTr="00B80037">
        <w:trPr>
          <w:trHeight w:val="211"/>
        </w:trPr>
        <w:tc>
          <w:tcPr>
            <w:tcW w:w="3150" w:type="dxa"/>
            <w:tcBorders>
              <w:top w:val="nil"/>
              <w:left w:val="nil"/>
              <w:bottom w:val="nil"/>
              <w:right w:val="nil"/>
            </w:tcBorders>
            <w:shd w:val="clear" w:color="auto" w:fill="auto"/>
            <w:noWrap/>
            <w:vAlign w:val="bottom"/>
            <w:hideMark/>
          </w:tcPr>
          <w:p w14:paraId="3FC94F64"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PropWetlands</w:t>
            </w:r>
          </w:p>
        </w:tc>
        <w:tc>
          <w:tcPr>
            <w:tcW w:w="4770" w:type="dxa"/>
            <w:tcBorders>
              <w:top w:val="nil"/>
              <w:left w:val="nil"/>
              <w:bottom w:val="nil"/>
              <w:right w:val="nil"/>
            </w:tcBorders>
            <w:shd w:val="clear" w:color="auto" w:fill="auto"/>
            <w:noWrap/>
            <w:vAlign w:val="bottom"/>
            <w:hideMark/>
          </w:tcPr>
          <w:p w14:paraId="28F78EB7"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shoreline with wetlands</w:t>
            </w:r>
          </w:p>
        </w:tc>
        <w:tc>
          <w:tcPr>
            <w:tcW w:w="1145" w:type="dxa"/>
            <w:gridSpan w:val="2"/>
            <w:tcBorders>
              <w:top w:val="nil"/>
              <w:left w:val="nil"/>
              <w:bottom w:val="nil"/>
              <w:right w:val="nil"/>
            </w:tcBorders>
            <w:shd w:val="clear" w:color="auto" w:fill="auto"/>
            <w:noWrap/>
            <w:vAlign w:val="bottom"/>
            <w:hideMark/>
          </w:tcPr>
          <w:p w14:paraId="3C2ABEB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4EE39A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0.026</w:t>
            </w:r>
          </w:p>
        </w:tc>
        <w:tc>
          <w:tcPr>
            <w:tcW w:w="1176" w:type="dxa"/>
            <w:tcBorders>
              <w:top w:val="nil"/>
              <w:left w:val="nil"/>
              <w:bottom w:val="nil"/>
              <w:right w:val="nil"/>
            </w:tcBorders>
            <w:shd w:val="clear" w:color="auto" w:fill="auto"/>
            <w:noWrap/>
            <w:vAlign w:val="bottom"/>
            <w:hideMark/>
          </w:tcPr>
          <w:p w14:paraId="0CACB07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0.133</w:t>
            </w:r>
          </w:p>
        </w:tc>
        <w:tc>
          <w:tcPr>
            <w:tcW w:w="1296" w:type="dxa"/>
            <w:tcBorders>
              <w:top w:val="nil"/>
              <w:left w:val="nil"/>
              <w:bottom w:val="nil"/>
              <w:right w:val="nil"/>
            </w:tcBorders>
            <w:shd w:val="clear" w:color="auto" w:fill="auto"/>
            <w:noWrap/>
            <w:vAlign w:val="bottom"/>
            <w:hideMark/>
          </w:tcPr>
          <w:p w14:paraId="57F9D91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0.011</w:t>
            </w:r>
          </w:p>
        </w:tc>
        <w:tc>
          <w:tcPr>
            <w:tcW w:w="1158" w:type="dxa"/>
            <w:tcBorders>
              <w:top w:val="nil"/>
              <w:left w:val="nil"/>
              <w:bottom w:val="nil"/>
              <w:right w:val="nil"/>
            </w:tcBorders>
            <w:shd w:val="clear" w:color="auto" w:fill="auto"/>
            <w:noWrap/>
            <w:vAlign w:val="bottom"/>
            <w:hideMark/>
          </w:tcPr>
          <w:p w14:paraId="270ADCE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0.037</w:t>
            </w:r>
          </w:p>
        </w:tc>
      </w:tr>
      <w:tr w:rsidR="00B80037" w:rsidRPr="00B80037" w14:paraId="18300CFF" w14:textId="77777777" w:rsidTr="00B80037">
        <w:trPr>
          <w:trHeight w:val="211"/>
        </w:trPr>
        <w:tc>
          <w:tcPr>
            <w:tcW w:w="3150" w:type="dxa"/>
            <w:tcBorders>
              <w:top w:val="nil"/>
              <w:left w:val="nil"/>
              <w:bottom w:val="nil"/>
              <w:right w:val="nil"/>
            </w:tcBorders>
            <w:shd w:val="clear" w:color="auto" w:fill="auto"/>
            <w:noWrap/>
            <w:vAlign w:val="bottom"/>
            <w:hideMark/>
          </w:tcPr>
          <w:p w14:paraId="449AAF3E" w14:textId="300C6E8B"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WetlandLoad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D41BD81"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Loading rate of POC from wetlands</w:t>
            </w:r>
          </w:p>
        </w:tc>
        <w:tc>
          <w:tcPr>
            <w:tcW w:w="1145" w:type="dxa"/>
            <w:gridSpan w:val="2"/>
            <w:tcBorders>
              <w:top w:val="nil"/>
              <w:left w:val="nil"/>
              <w:bottom w:val="nil"/>
              <w:right w:val="nil"/>
            </w:tcBorders>
            <w:shd w:val="clear" w:color="auto" w:fill="auto"/>
            <w:noWrap/>
            <w:vAlign w:val="bottom"/>
            <w:hideMark/>
          </w:tcPr>
          <w:p w14:paraId="5E0FF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BE18E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BCF290C"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456668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04D2706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268ADF25" w14:textId="77777777" w:rsidTr="00B80037">
        <w:trPr>
          <w:trHeight w:val="211"/>
        </w:trPr>
        <w:tc>
          <w:tcPr>
            <w:tcW w:w="3150" w:type="dxa"/>
            <w:tcBorders>
              <w:top w:val="nil"/>
              <w:left w:val="nil"/>
              <w:bottom w:val="nil"/>
              <w:right w:val="nil"/>
            </w:tcBorders>
            <w:shd w:val="clear" w:color="auto" w:fill="auto"/>
            <w:noWrap/>
            <w:vAlign w:val="bottom"/>
            <w:hideMark/>
          </w:tcPr>
          <w:p w14:paraId="066F4EBC" w14:textId="217AEA85"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DOC_gw (g m</w:t>
            </w:r>
            <w:r>
              <w:rPr>
                <w:rFonts w:ascii="Times New Roman" w:eastAsia="Times New Roman" w:hAnsi="Times New Roman" w:cs="Times New Roman"/>
                <w:sz w:val="24"/>
                <w:szCs w:val="24"/>
                <w:vertAlign w:val="superscript"/>
              </w:rPr>
              <w:t>-3</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772C2955"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groundwater</w:t>
            </w:r>
          </w:p>
        </w:tc>
        <w:tc>
          <w:tcPr>
            <w:tcW w:w="1145" w:type="dxa"/>
            <w:gridSpan w:val="2"/>
            <w:tcBorders>
              <w:top w:val="nil"/>
              <w:left w:val="nil"/>
              <w:bottom w:val="nil"/>
              <w:right w:val="nil"/>
            </w:tcBorders>
            <w:shd w:val="clear" w:color="auto" w:fill="auto"/>
            <w:noWrap/>
            <w:vAlign w:val="bottom"/>
            <w:hideMark/>
          </w:tcPr>
          <w:p w14:paraId="743A941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000000" w:fill="FFFFFF"/>
            <w:noWrap/>
            <w:vAlign w:val="bottom"/>
            <w:hideMark/>
          </w:tcPr>
          <w:p w14:paraId="064F497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76" w:type="dxa"/>
            <w:tcBorders>
              <w:top w:val="nil"/>
              <w:left w:val="nil"/>
              <w:bottom w:val="nil"/>
              <w:right w:val="nil"/>
            </w:tcBorders>
            <w:shd w:val="clear" w:color="auto" w:fill="auto"/>
            <w:noWrap/>
            <w:vAlign w:val="bottom"/>
            <w:hideMark/>
          </w:tcPr>
          <w:p w14:paraId="2AC2F6E2"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296" w:type="dxa"/>
            <w:tcBorders>
              <w:top w:val="nil"/>
              <w:left w:val="nil"/>
              <w:bottom w:val="nil"/>
              <w:right w:val="nil"/>
            </w:tcBorders>
            <w:shd w:val="clear" w:color="auto" w:fill="auto"/>
            <w:noWrap/>
            <w:vAlign w:val="bottom"/>
            <w:hideMark/>
          </w:tcPr>
          <w:p w14:paraId="148617F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c>
          <w:tcPr>
            <w:tcW w:w="1158" w:type="dxa"/>
            <w:tcBorders>
              <w:top w:val="nil"/>
              <w:left w:val="nil"/>
              <w:bottom w:val="nil"/>
              <w:right w:val="nil"/>
            </w:tcBorders>
            <w:shd w:val="clear" w:color="auto" w:fill="auto"/>
            <w:noWrap/>
            <w:vAlign w:val="bottom"/>
            <w:hideMark/>
          </w:tcPr>
          <w:p w14:paraId="77522C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w:t>
            </w:r>
          </w:p>
        </w:tc>
      </w:tr>
      <w:tr w:rsidR="00B80037" w:rsidRPr="00B80037" w14:paraId="7EF870D9" w14:textId="77777777" w:rsidTr="00B80037">
        <w:trPr>
          <w:trHeight w:val="211"/>
        </w:trPr>
        <w:tc>
          <w:tcPr>
            <w:tcW w:w="3150" w:type="dxa"/>
            <w:tcBorders>
              <w:top w:val="nil"/>
              <w:left w:val="nil"/>
              <w:bottom w:val="nil"/>
              <w:right w:val="nil"/>
            </w:tcBorders>
            <w:shd w:val="clear" w:color="auto" w:fill="auto"/>
            <w:noWrap/>
            <w:vAlign w:val="bottom"/>
            <w:hideMark/>
          </w:tcPr>
          <w:p w14:paraId="389F66C8"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PropGW</w:t>
            </w:r>
          </w:p>
        </w:tc>
        <w:tc>
          <w:tcPr>
            <w:tcW w:w="4770" w:type="dxa"/>
            <w:tcBorders>
              <w:top w:val="nil"/>
              <w:left w:val="nil"/>
              <w:bottom w:val="nil"/>
              <w:right w:val="nil"/>
            </w:tcBorders>
            <w:shd w:val="clear" w:color="auto" w:fill="auto"/>
            <w:noWrap/>
            <w:vAlign w:val="bottom"/>
            <w:hideMark/>
          </w:tcPr>
          <w:p w14:paraId="5636E66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lake inflow as groundwater</w:t>
            </w:r>
          </w:p>
        </w:tc>
        <w:tc>
          <w:tcPr>
            <w:tcW w:w="1145" w:type="dxa"/>
            <w:gridSpan w:val="2"/>
            <w:tcBorders>
              <w:top w:val="nil"/>
              <w:left w:val="nil"/>
              <w:bottom w:val="nil"/>
              <w:right w:val="nil"/>
            </w:tcBorders>
            <w:shd w:val="clear" w:color="auto" w:fill="auto"/>
            <w:noWrap/>
            <w:vAlign w:val="bottom"/>
            <w:hideMark/>
          </w:tcPr>
          <w:p w14:paraId="13324F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0C2440F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176" w:type="dxa"/>
            <w:tcBorders>
              <w:top w:val="nil"/>
              <w:left w:val="nil"/>
              <w:bottom w:val="nil"/>
              <w:right w:val="nil"/>
            </w:tcBorders>
            <w:shd w:val="clear" w:color="auto" w:fill="auto"/>
            <w:noWrap/>
            <w:vAlign w:val="bottom"/>
            <w:hideMark/>
          </w:tcPr>
          <w:p w14:paraId="65DC961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w:t>
            </w:r>
          </w:p>
        </w:tc>
        <w:tc>
          <w:tcPr>
            <w:tcW w:w="1296" w:type="dxa"/>
            <w:tcBorders>
              <w:top w:val="nil"/>
              <w:left w:val="nil"/>
              <w:bottom w:val="nil"/>
              <w:right w:val="nil"/>
            </w:tcBorders>
            <w:shd w:val="clear" w:color="auto" w:fill="auto"/>
            <w:noWrap/>
            <w:vAlign w:val="bottom"/>
            <w:hideMark/>
          </w:tcPr>
          <w:p w14:paraId="5A77258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0.19</w:t>
            </w:r>
          </w:p>
        </w:tc>
        <w:tc>
          <w:tcPr>
            <w:tcW w:w="1158" w:type="dxa"/>
            <w:tcBorders>
              <w:top w:val="nil"/>
              <w:left w:val="nil"/>
              <w:bottom w:val="nil"/>
              <w:right w:val="nil"/>
            </w:tcBorders>
            <w:shd w:val="clear" w:color="auto" w:fill="auto"/>
            <w:noWrap/>
            <w:vAlign w:val="bottom"/>
            <w:hideMark/>
          </w:tcPr>
          <w:p w14:paraId="27E7B43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0.20</w:t>
            </w:r>
          </w:p>
        </w:tc>
      </w:tr>
      <w:tr w:rsidR="00B80037" w:rsidRPr="00B80037" w14:paraId="299221EF" w14:textId="77777777" w:rsidTr="00B80037">
        <w:trPr>
          <w:trHeight w:val="211"/>
        </w:trPr>
        <w:tc>
          <w:tcPr>
            <w:tcW w:w="3150" w:type="dxa"/>
            <w:tcBorders>
              <w:top w:val="nil"/>
              <w:left w:val="nil"/>
              <w:bottom w:val="nil"/>
              <w:right w:val="nil"/>
            </w:tcBorders>
            <w:shd w:val="clear" w:color="auto" w:fill="auto"/>
            <w:noWrap/>
            <w:vAlign w:val="bottom"/>
            <w:hideMark/>
          </w:tcPr>
          <w:p w14:paraId="1C0E25C0" w14:textId="1B898101"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DOC_precip</w:t>
            </w:r>
            <w:r w:rsidR="00AD6663">
              <w:rPr>
                <w:rFonts w:ascii="Times New Roman" w:eastAsia="Times New Roman" w:hAnsi="Times New Roman" w:cs="Times New Roman"/>
                <w:sz w:val="24"/>
                <w:szCs w:val="24"/>
              </w:rPr>
              <w:t>_conc</w:t>
            </w:r>
            <w:r w:rsidR="00514EF2">
              <w:rPr>
                <w:rFonts w:ascii="Times New Roman" w:eastAsia="Times New Roman" w:hAnsi="Times New Roman" w:cs="Times New Roman"/>
                <w:sz w:val="24"/>
                <w:szCs w:val="24"/>
              </w:rPr>
              <w:t xml:space="preserve"> (g m</w:t>
            </w:r>
            <w:r w:rsidR="00514EF2">
              <w:rPr>
                <w:rFonts w:ascii="Times New Roman" w:eastAsia="Times New Roman" w:hAnsi="Times New Roman" w:cs="Times New Roman"/>
                <w:sz w:val="24"/>
                <w:szCs w:val="24"/>
                <w:vertAlign w:val="superscript"/>
              </w:rPr>
              <w:t>-3</w:t>
            </w:r>
            <w:r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65CB0666"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DOC concentration of precipitation</w:t>
            </w:r>
          </w:p>
        </w:tc>
        <w:tc>
          <w:tcPr>
            <w:tcW w:w="1145" w:type="dxa"/>
            <w:gridSpan w:val="2"/>
            <w:tcBorders>
              <w:top w:val="nil"/>
              <w:left w:val="nil"/>
              <w:bottom w:val="nil"/>
              <w:right w:val="nil"/>
            </w:tcBorders>
            <w:shd w:val="clear" w:color="auto" w:fill="auto"/>
            <w:noWrap/>
            <w:vAlign w:val="bottom"/>
            <w:hideMark/>
          </w:tcPr>
          <w:p w14:paraId="38C1541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6BC4CD4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76" w:type="dxa"/>
            <w:tcBorders>
              <w:top w:val="nil"/>
              <w:left w:val="nil"/>
              <w:bottom w:val="nil"/>
              <w:right w:val="nil"/>
            </w:tcBorders>
            <w:shd w:val="clear" w:color="auto" w:fill="auto"/>
            <w:noWrap/>
            <w:vAlign w:val="bottom"/>
            <w:hideMark/>
          </w:tcPr>
          <w:p w14:paraId="7804EAF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296" w:type="dxa"/>
            <w:tcBorders>
              <w:top w:val="nil"/>
              <w:left w:val="nil"/>
              <w:bottom w:val="nil"/>
              <w:right w:val="nil"/>
            </w:tcBorders>
            <w:shd w:val="clear" w:color="auto" w:fill="auto"/>
            <w:noWrap/>
            <w:vAlign w:val="bottom"/>
            <w:hideMark/>
          </w:tcPr>
          <w:p w14:paraId="6FB730C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c>
          <w:tcPr>
            <w:tcW w:w="1158" w:type="dxa"/>
            <w:tcBorders>
              <w:top w:val="nil"/>
              <w:left w:val="nil"/>
              <w:bottom w:val="nil"/>
              <w:right w:val="nil"/>
            </w:tcBorders>
            <w:shd w:val="clear" w:color="auto" w:fill="auto"/>
            <w:noWrap/>
            <w:vAlign w:val="bottom"/>
            <w:hideMark/>
          </w:tcPr>
          <w:p w14:paraId="61D7A99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w:t>
            </w:r>
          </w:p>
        </w:tc>
      </w:tr>
      <w:tr w:rsidR="00B80037" w:rsidRPr="00B80037" w14:paraId="1B3228A7" w14:textId="77777777" w:rsidTr="00B80037">
        <w:trPr>
          <w:trHeight w:val="211"/>
        </w:trPr>
        <w:tc>
          <w:tcPr>
            <w:tcW w:w="3150" w:type="dxa"/>
            <w:tcBorders>
              <w:top w:val="nil"/>
              <w:left w:val="nil"/>
              <w:bottom w:val="nil"/>
              <w:right w:val="nil"/>
            </w:tcBorders>
            <w:shd w:val="clear" w:color="auto" w:fill="auto"/>
            <w:noWrap/>
            <w:vAlign w:val="bottom"/>
            <w:hideMark/>
          </w:tcPr>
          <w:p w14:paraId="662C8F03" w14:textId="6D326DFE"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AerialLoad (g d</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567740FA"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Influx of aerial POC (i.e., leaflitter)</w:t>
            </w:r>
          </w:p>
        </w:tc>
        <w:tc>
          <w:tcPr>
            <w:tcW w:w="1145" w:type="dxa"/>
            <w:gridSpan w:val="2"/>
            <w:tcBorders>
              <w:top w:val="nil"/>
              <w:left w:val="nil"/>
              <w:bottom w:val="nil"/>
              <w:right w:val="nil"/>
            </w:tcBorders>
            <w:shd w:val="clear" w:color="auto" w:fill="auto"/>
            <w:noWrap/>
            <w:vAlign w:val="bottom"/>
            <w:hideMark/>
          </w:tcPr>
          <w:p w14:paraId="38049D5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24143F36"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76" w:type="dxa"/>
            <w:tcBorders>
              <w:top w:val="nil"/>
              <w:left w:val="nil"/>
              <w:bottom w:val="nil"/>
              <w:right w:val="nil"/>
            </w:tcBorders>
            <w:shd w:val="clear" w:color="auto" w:fill="auto"/>
            <w:noWrap/>
            <w:vAlign w:val="bottom"/>
            <w:hideMark/>
          </w:tcPr>
          <w:p w14:paraId="37C9CE1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296" w:type="dxa"/>
            <w:tcBorders>
              <w:top w:val="nil"/>
              <w:left w:val="nil"/>
              <w:bottom w:val="nil"/>
              <w:right w:val="nil"/>
            </w:tcBorders>
            <w:shd w:val="clear" w:color="auto" w:fill="auto"/>
            <w:noWrap/>
            <w:vAlign w:val="bottom"/>
            <w:hideMark/>
          </w:tcPr>
          <w:p w14:paraId="53F4092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c>
          <w:tcPr>
            <w:tcW w:w="1158" w:type="dxa"/>
            <w:tcBorders>
              <w:top w:val="nil"/>
              <w:left w:val="nil"/>
              <w:bottom w:val="nil"/>
              <w:right w:val="nil"/>
            </w:tcBorders>
            <w:shd w:val="clear" w:color="auto" w:fill="auto"/>
            <w:noWrap/>
            <w:vAlign w:val="bottom"/>
            <w:hideMark/>
          </w:tcPr>
          <w:p w14:paraId="5410950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w:t>
            </w:r>
          </w:p>
        </w:tc>
      </w:tr>
      <w:tr w:rsidR="00B80037" w:rsidRPr="00B80037" w14:paraId="3752EA33" w14:textId="77777777" w:rsidTr="00B80037">
        <w:trPr>
          <w:trHeight w:val="220"/>
        </w:trPr>
        <w:tc>
          <w:tcPr>
            <w:tcW w:w="3150" w:type="dxa"/>
            <w:tcBorders>
              <w:top w:val="nil"/>
              <w:left w:val="nil"/>
              <w:bottom w:val="nil"/>
              <w:right w:val="nil"/>
            </w:tcBorders>
            <w:shd w:val="clear" w:color="auto" w:fill="auto"/>
            <w:noWrap/>
            <w:vAlign w:val="bottom"/>
            <w:hideMark/>
          </w:tcPr>
          <w:p w14:paraId="6E4E52DA"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Autochthony</w:t>
            </w:r>
          </w:p>
        </w:tc>
        <w:tc>
          <w:tcPr>
            <w:tcW w:w="4770" w:type="dxa"/>
            <w:tcBorders>
              <w:top w:val="nil"/>
              <w:left w:val="nil"/>
              <w:bottom w:val="nil"/>
              <w:right w:val="nil"/>
            </w:tcBorders>
            <w:shd w:val="clear" w:color="auto" w:fill="auto"/>
            <w:noWrap/>
            <w:vAlign w:val="bottom"/>
            <w:hideMark/>
          </w:tcPr>
          <w:p w14:paraId="4DCD5A46"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5A0D0A9E"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415D2B6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E573715"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62E8F599"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1E22C7AD"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120A9AF1" w14:textId="77777777" w:rsidTr="00B80037">
        <w:trPr>
          <w:trHeight w:val="220"/>
        </w:trPr>
        <w:tc>
          <w:tcPr>
            <w:tcW w:w="3150" w:type="dxa"/>
            <w:tcBorders>
              <w:top w:val="nil"/>
              <w:left w:val="nil"/>
              <w:bottom w:val="nil"/>
              <w:right w:val="nil"/>
            </w:tcBorders>
            <w:shd w:val="clear" w:color="auto" w:fill="auto"/>
            <w:noWrap/>
            <w:vAlign w:val="bottom"/>
            <w:hideMark/>
          </w:tcPr>
          <w:p w14:paraId="02EF82C5" w14:textId="49632B58"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Respiration_alloch (d</w:t>
            </w:r>
            <w:r w:rsidR="00514EF2">
              <w:rPr>
                <w:rFonts w:ascii="Times New Roman" w:eastAsia="Times New Roman" w:hAnsi="Times New Roman" w:cs="Times New Roman"/>
                <w:sz w:val="24"/>
                <w:szCs w:val="24"/>
                <w:vertAlign w:val="superscript"/>
              </w:rPr>
              <w:t>-</w:t>
            </w:r>
            <w:r w:rsidR="00514EF2" w:rsidRPr="00514EF2">
              <w:rPr>
                <w:rFonts w:ascii="Times New Roman" w:eastAsia="Times New Roman" w:hAnsi="Times New Roman" w:cs="Times New Roman"/>
                <w:i/>
                <w:sz w:val="24"/>
                <w:szCs w:val="24"/>
                <w:vertAlign w:val="superscript"/>
              </w:rPr>
              <w:t>1</w:t>
            </w:r>
            <w:r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397863AF"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allochthonous DOC in heterotrophic respiration</w:t>
            </w:r>
          </w:p>
        </w:tc>
        <w:tc>
          <w:tcPr>
            <w:tcW w:w="1145" w:type="dxa"/>
            <w:gridSpan w:val="2"/>
            <w:tcBorders>
              <w:top w:val="nil"/>
              <w:left w:val="nil"/>
              <w:bottom w:val="nil"/>
              <w:right w:val="nil"/>
            </w:tcBorders>
            <w:shd w:val="clear" w:color="auto" w:fill="auto"/>
            <w:noWrap/>
            <w:vAlign w:val="bottom"/>
            <w:hideMark/>
          </w:tcPr>
          <w:p w14:paraId="5A94F92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0.002</w:t>
            </w:r>
          </w:p>
        </w:tc>
        <w:tc>
          <w:tcPr>
            <w:tcW w:w="1176" w:type="dxa"/>
            <w:tcBorders>
              <w:top w:val="nil"/>
              <w:left w:val="nil"/>
              <w:bottom w:val="nil"/>
              <w:right w:val="nil"/>
            </w:tcBorders>
            <w:shd w:val="clear" w:color="auto" w:fill="auto"/>
            <w:noWrap/>
            <w:vAlign w:val="bottom"/>
            <w:hideMark/>
          </w:tcPr>
          <w:p w14:paraId="20284AE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76" w:type="dxa"/>
            <w:tcBorders>
              <w:top w:val="nil"/>
              <w:left w:val="nil"/>
              <w:bottom w:val="nil"/>
              <w:right w:val="nil"/>
            </w:tcBorders>
            <w:shd w:val="clear" w:color="auto" w:fill="auto"/>
            <w:noWrap/>
            <w:vAlign w:val="bottom"/>
            <w:hideMark/>
          </w:tcPr>
          <w:p w14:paraId="44CF518B"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296" w:type="dxa"/>
            <w:tcBorders>
              <w:top w:val="nil"/>
              <w:left w:val="nil"/>
              <w:bottom w:val="nil"/>
              <w:right w:val="nil"/>
            </w:tcBorders>
            <w:shd w:val="clear" w:color="auto" w:fill="auto"/>
            <w:noWrap/>
            <w:vAlign w:val="bottom"/>
            <w:hideMark/>
          </w:tcPr>
          <w:p w14:paraId="60782D77"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c>
          <w:tcPr>
            <w:tcW w:w="1158" w:type="dxa"/>
            <w:tcBorders>
              <w:top w:val="nil"/>
              <w:left w:val="nil"/>
              <w:bottom w:val="nil"/>
              <w:right w:val="nil"/>
            </w:tcBorders>
            <w:shd w:val="clear" w:color="auto" w:fill="auto"/>
            <w:noWrap/>
            <w:vAlign w:val="bottom"/>
            <w:hideMark/>
          </w:tcPr>
          <w:p w14:paraId="7D75249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0.001</w:t>
            </w:r>
          </w:p>
        </w:tc>
      </w:tr>
      <w:tr w:rsidR="00B80037" w:rsidRPr="00B80037" w14:paraId="7E82F384" w14:textId="77777777" w:rsidTr="00B80037">
        <w:trPr>
          <w:trHeight w:val="220"/>
        </w:trPr>
        <w:tc>
          <w:tcPr>
            <w:tcW w:w="3150" w:type="dxa"/>
            <w:tcBorders>
              <w:top w:val="nil"/>
              <w:left w:val="nil"/>
              <w:bottom w:val="nil"/>
              <w:right w:val="nil"/>
            </w:tcBorders>
            <w:shd w:val="clear" w:color="auto" w:fill="auto"/>
            <w:noWrap/>
            <w:vAlign w:val="bottom"/>
            <w:hideMark/>
          </w:tcPr>
          <w:p w14:paraId="3BE6C56D" w14:textId="59A8CEB9" w:rsidR="00B80037" w:rsidRPr="00B80037" w:rsidRDefault="00514EF2" w:rsidP="00B80037">
            <w:pPr>
              <w:spacing w:line="240" w:lineRule="auto"/>
              <w:rPr>
                <w:rFonts w:ascii="Times New Roman" w:eastAsia="Times New Roman" w:hAnsi="Times New Roman" w:cs="Times New Roman"/>
                <w:i/>
                <w:iCs/>
                <w:sz w:val="24"/>
                <w:szCs w:val="24"/>
              </w:rPr>
            </w:pPr>
            <w:r>
              <w:rPr>
                <w:rFonts w:ascii="Times New Roman" w:eastAsia="Times New Roman" w:hAnsi="Times New Roman" w:cs="Times New Roman"/>
                <w:i/>
                <w:iCs/>
                <w:sz w:val="24"/>
                <w:szCs w:val="24"/>
              </w:rPr>
              <w:t>Respiration_autoch (d</w:t>
            </w:r>
            <w:r>
              <w:rPr>
                <w:rFonts w:ascii="Times New Roman" w:eastAsia="Times New Roman" w:hAnsi="Times New Roman" w:cs="Times New Roman"/>
                <w:i/>
                <w:iCs/>
                <w:sz w:val="24"/>
                <w:szCs w:val="24"/>
                <w:vertAlign w:val="superscript"/>
              </w:rPr>
              <w:t>-1</w:t>
            </w:r>
            <w:r w:rsidR="00B80037" w:rsidRPr="00B80037">
              <w:rPr>
                <w:rFonts w:ascii="Times New Roman" w:eastAsia="Times New Roman" w:hAnsi="Times New Roman" w:cs="Times New Roman"/>
                <w:i/>
                <w:iCs/>
                <w:sz w:val="24"/>
                <w:szCs w:val="24"/>
              </w:rPr>
              <w:t>)</w:t>
            </w:r>
          </w:p>
        </w:tc>
        <w:tc>
          <w:tcPr>
            <w:tcW w:w="4770" w:type="dxa"/>
            <w:tcBorders>
              <w:top w:val="nil"/>
              <w:left w:val="nil"/>
              <w:bottom w:val="nil"/>
              <w:right w:val="nil"/>
            </w:tcBorders>
            <w:shd w:val="clear" w:color="auto" w:fill="auto"/>
            <w:noWrap/>
            <w:vAlign w:val="bottom"/>
            <w:hideMark/>
          </w:tcPr>
          <w:p w14:paraId="1F30B114"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Decomposition rate of autochthonous DOC in heterotrophic respiration</w:t>
            </w:r>
          </w:p>
        </w:tc>
        <w:tc>
          <w:tcPr>
            <w:tcW w:w="1145" w:type="dxa"/>
            <w:gridSpan w:val="2"/>
            <w:tcBorders>
              <w:top w:val="nil"/>
              <w:left w:val="nil"/>
              <w:bottom w:val="nil"/>
              <w:right w:val="nil"/>
            </w:tcBorders>
            <w:shd w:val="clear" w:color="auto" w:fill="auto"/>
            <w:noWrap/>
            <w:vAlign w:val="bottom"/>
            <w:hideMark/>
          </w:tcPr>
          <w:p w14:paraId="2A0614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0.092</w:t>
            </w:r>
          </w:p>
        </w:tc>
        <w:tc>
          <w:tcPr>
            <w:tcW w:w="1176" w:type="dxa"/>
            <w:tcBorders>
              <w:top w:val="nil"/>
              <w:left w:val="nil"/>
              <w:bottom w:val="nil"/>
              <w:right w:val="nil"/>
            </w:tcBorders>
            <w:shd w:val="clear" w:color="auto" w:fill="auto"/>
            <w:noWrap/>
            <w:vAlign w:val="bottom"/>
            <w:hideMark/>
          </w:tcPr>
          <w:p w14:paraId="465B893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0.003</w:t>
            </w:r>
          </w:p>
        </w:tc>
        <w:tc>
          <w:tcPr>
            <w:tcW w:w="1176" w:type="dxa"/>
            <w:tcBorders>
              <w:top w:val="nil"/>
              <w:left w:val="nil"/>
              <w:bottom w:val="nil"/>
              <w:right w:val="nil"/>
            </w:tcBorders>
            <w:shd w:val="clear" w:color="auto" w:fill="auto"/>
            <w:noWrap/>
            <w:vAlign w:val="bottom"/>
            <w:hideMark/>
          </w:tcPr>
          <w:p w14:paraId="40AC443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0.297</w:t>
            </w:r>
          </w:p>
        </w:tc>
        <w:tc>
          <w:tcPr>
            <w:tcW w:w="1296" w:type="dxa"/>
            <w:tcBorders>
              <w:top w:val="nil"/>
              <w:left w:val="nil"/>
              <w:bottom w:val="nil"/>
              <w:right w:val="nil"/>
            </w:tcBorders>
            <w:shd w:val="clear" w:color="auto" w:fill="auto"/>
            <w:noWrap/>
            <w:vAlign w:val="bottom"/>
            <w:hideMark/>
          </w:tcPr>
          <w:p w14:paraId="2BC2037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0.015</w:t>
            </w:r>
          </w:p>
        </w:tc>
        <w:tc>
          <w:tcPr>
            <w:tcW w:w="1158" w:type="dxa"/>
            <w:tcBorders>
              <w:top w:val="nil"/>
              <w:left w:val="nil"/>
              <w:bottom w:val="nil"/>
              <w:right w:val="nil"/>
            </w:tcBorders>
            <w:shd w:val="clear" w:color="auto" w:fill="auto"/>
            <w:noWrap/>
            <w:vAlign w:val="bottom"/>
            <w:hideMark/>
          </w:tcPr>
          <w:p w14:paraId="4D0CC8DF"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0.069</w:t>
            </w:r>
          </w:p>
        </w:tc>
      </w:tr>
      <w:tr w:rsidR="00B80037" w:rsidRPr="00B80037" w14:paraId="69B23BE1" w14:textId="77777777" w:rsidTr="00B80037">
        <w:trPr>
          <w:trHeight w:val="211"/>
        </w:trPr>
        <w:tc>
          <w:tcPr>
            <w:tcW w:w="3150" w:type="dxa"/>
            <w:tcBorders>
              <w:top w:val="nil"/>
              <w:left w:val="nil"/>
              <w:bottom w:val="nil"/>
              <w:right w:val="nil"/>
            </w:tcBorders>
            <w:shd w:val="clear" w:color="auto" w:fill="auto"/>
            <w:noWrap/>
            <w:vAlign w:val="bottom"/>
            <w:hideMark/>
          </w:tcPr>
          <w:p w14:paraId="00C50D5D" w14:textId="17CBAA39" w:rsidR="00B80037" w:rsidRPr="00B80037" w:rsidRDefault="00F55FEA"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R_autotroph</w:t>
            </w:r>
          </w:p>
        </w:tc>
        <w:tc>
          <w:tcPr>
            <w:tcW w:w="4770" w:type="dxa"/>
            <w:tcBorders>
              <w:top w:val="nil"/>
              <w:left w:val="nil"/>
              <w:bottom w:val="nil"/>
              <w:right w:val="nil"/>
            </w:tcBorders>
            <w:shd w:val="clear" w:color="auto" w:fill="auto"/>
            <w:noWrap/>
            <w:vAlign w:val="bottom"/>
            <w:hideMark/>
          </w:tcPr>
          <w:p w14:paraId="229E4662"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Proportion of GPP autotrophically respired</w:t>
            </w:r>
          </w:p>
        </w:tc>
        <w:tc>
          <w:tcPr>
            <w:tcW w:w="1145" w:type="dxa"/>
            <w:gridSpan w:val="2"/>
            <w:tcBorders>
              <w:top w:val="nil"/>
              <w:left w:val="nil"/>
              <w:bottom w:val="nil"/>
              <w:right w:val="nil"/>
            </w:tcBorders>
            <w:shd w:val="clear" w:color="auto" w:fill="auto"/>
            <w:noWrap/>
            <w:vAlign w:val="bottom"/>
            <w:hideMark/>
          </w:tcPr>
          <w:p w14:paraId="2CFEEDC7"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4AF4B7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76" w:type="dxa"/>
            <w:tcBorders>
              <w:top w:val="nil"/>
              <w:left w:val="nil"/>
              <w:bottom w:val="nil"/>
              <w:right w:val="nil"/>
            </w:tcBorders>
            <w:shd w:val="clear" w:color="auto" w:fill="auto"/>
            <w:noWrap/>
            <w:vAlign w:val="bottom"/>
            <w:hideMark/>
          </w:tcPr>
          <w:p w14:paraId="294021D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296" w:type="dxa"/>
            <w:tcBorders>
              <w:top w:val="nil"/>
              <w:left w:val="nil"/>
              <w:bottom w:val="nil"/>
              <w:right w:val="nil"/>
            </w:tcBorders>
            <w:shd w:val="clear" w:color="auto" w:fill="auto"/>
            <w:noWrap/>
            <w:vAlign w:val="bottom"/>
            <w:hideMark/>
          </w:tcPr>
          <w:p w14:paraId="1C5F6CD5"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c>
          <w:tcPr>
            <w:tcW w:w="1158" w:type="dxa"/>
            <w:tcBorders>
              <w:top w:val="nil"/>
              <w:left w:val="nil"/>
              <w:bottom w:val="nil"/>
              <w:right w:val="nil"/>
            </w:tcBorders>
            <w:shd w:val="clear" w:color="auto" w:fill="auto"/>
            <w:noWrap/>
            <w:vAlign w:val="bottom"/>
            <w:hideMark/>
          </w:tcPr>
          <w:p w14:paraId="13DEE98B"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0.8</w:t>
            </w:r>
          </w:p>
        </w:tc>
      </w:tr>
      <w:tr w:rsidR="00B80037" w:rsidRPr="00B80037" w14:paraId="6F6EB5CF" w14:textId="77777777" w:rsidTr="00B80037">
        <w:trPr>
          <w:trHeight w:val="220"/>
        </w:trPr>
        <w:tc>
          <w:tcPr>
            <w:tcW w:w="3150" w:type="dxa"/>
            <w:tcBorders>
              <w:top w:val="nil"/>
              <w:left w:val="nil"/>
              <w:bottom w:val="nil"/>
              <w:right w:val="nil"/>
            </w:tcBorders>
            <w:shd w:val="clear" w:color="auto" w:fill="auto"/>
            <w:noWrap/>
            <w:vAlign w:val="bottom"/>
            <w:hideMark/>
          </w:tcPr>
          <w:p w14:paraId="75B02464"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Burial</w:t>
            </w:r>
          </w:p>
        </w:tc>
        <w:tc>
          <w:tcPr>
            <w:tcW w:w="4770" w:type="dxa"/>
            <w:tcBorders>
              <w:top w:val="nil"/>
              <w:left w:val="nil"/>
              <w:bottom w:val="nil"/>
              <w:right w:val="nil"/>
            </w:tcBorders>
            <w:shd w:val="clear" w:color="auto" w:fill="auto"/>
            <w:noWrap/>
            <w:vAlign w:val="bottom"/>
            <w:hideMark/>
          </w:tcPr>
          <w:p w14:paraId="017101A0"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6757FCD0"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358A9F6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2212815F"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3AF9E78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203369CE"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670F1A3D" w14:textId="77777777" w:rsidTr="00B80037">
        <w:trPr>
          <w:trHeight w:val="220"/>
        </w:trPr>
        <w:tc>
          <w:tcPr>
            <w:tcW w:w="3150" w:type="dxa"/>
            <w:tcBorders>
              <w:top w:val="nil"/>
              <w:left w:val="nil"/>
              <w:bottom w:val="nil"/>
              <w:right w:val="nil"/>
            </w:tcBorders>
            <w:shd w:val="clear" w:color="auto" w:fill="auto"/>
            <w:noWrap/>
            <w:vAlign w:val="bottom"/>
            <w:hideMark/>
          </w:tcPr>
          <w:p w14:paraId="0541CC53"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Burial_alloch</w:t>
            </w:r>
          </w:p>
        </w:tc>
        <w:tc>
          <w:tcPr>
            <w:tcW w:w="4770" w:type="dxa"/>
            <w:tcBorders>
              <w:top w:val="nil"/>
              <w:left w:val="nil"/>
              <w:bottom w:val="nil"/>
              <w:right w:val="nil"/>
            </w:tcBorders>
            <w:shd w:val="clear" w:color="auto" w:fill="auto"/>
            <w:noWrap/>
            <w:vAlign w:val="bottom"/>
            <w:hideMark/>
          </w:tcPr>
          <w:p w14:paraId="48484506"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allochthonous POC buried in sediments</w:t>
            </w:r>
          </w:p>
        </w:tc>
        <w:tc>
          <w:tcPr>
            <w:tcW w:w="1145" w:type="dxa"/>
            <w:gridSpan w:val="2"/>
            <w:tcBorders>
              <w:top w:val="nil"/>
              <w:left w:val="nil"/>
              <w:bottom w:val="nil"/>
              <w:right w:val="nil"/>
            </w:tcBorders>
            <w:shd w:val="clear" w:color="auto" w:fill="auto"/>
            <w:noWrap/>
            <w:vAlign w:val="bottom"/>
            <w:hideMark/>
          </w:tcPr>
          <w:p w14:paraId="178CCBD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0F75276A"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1C75D059"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296" w:type="dxa"/>
            <w:tcBorders>
              <w:top w:val="nil"/>
              <w:left w:val="nil"/>
              <w:bottom w:val="nil"/>
              <w:right w:val="nil"/>
            </w:tcBorders>
            <w:shd w:val="clear" w:color="auto" w:fill="auto"/>
            <w:noWrap/>
            <w:vAlign w:val="bottom"/>
            <w:hideMark/>
          </w:tcPr>
          <w:p w14:paraId="6EC69AB4"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58" w:type="dxa"/>
            <w:tcBorders>
              <w:top w:val="nil"/>
              <w:left w:val="nil"/>
              <w:bottom w:val="nil"/>
              <w:right w:val="nil"/>
            </w:tcBorders>
            <w:shd w:val="clear" w:color="auto" w:fill="auto"/>
            <w:noWrap/>
            <w:vAlign w:val="bottom"/>
            <w:hideMark/>
          </w:tcPr>
          <w:p w14:paraId="5429EA51"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2321D569" w14:textId="77777777" w:rsidTr="00B80037">
        <w:trPr>
          <w:trHeight w:val="220"/>
        </w:trPr>
        <w:tc>
          <w:tcPr>
            <w:tcW w:w="3150" w:type="dxa"/>
            <w:tcBorders>
              <w:top w:val="nil"/>
              <w:left w:val="nil"/>
              <w:bottom w:val="nil"/>
              <w:right w:val="nil"/>
            </w:tcBorders>
            <w:shd w:val="clear" w:color="auto" w:fill="auto"/>
            <w:noWrap/>
            <w:vAlign w:val="bottom"/>
            <w:hideMark/>
          </w:tcPr>
          <w:p w14:paraId="496E76D1"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Burial_autoch</w:t>
            </w:r>
          </w:p>
        </w:tc>
        <w:tc>
          <w:tcPr>
            <w:tcW w:w="4770" w:type="dxa"/>
            <w:tcBorders>
              <w:top w:val="nil"/>
              <w:left w:val="nil"/>
              <w:bottom w:val="nil"/>
              <w:right w:val="nil"/>
            </w:tcBorders>
            <w:shd w:val="clear" w:color="auto" w:fill="auto"/>
            <w:noWrap/>
            <w:vAlign w:val="bottom"/>
            <w:hideMark/>
          </w:tcPr>
          <w:p w14:paraId="2DD115E8" w14:textId="77777777" w:rsidR="00B80037" w:rsidRPr="00B80037" w:rsidRDefault="00B80037" w:rsidP="00B80037">
            <w:pPr>
              <w:spacing w:line="240" w:lineRule="auto"/>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Proportion of autochthonous POC buried in sediments</w:t>
            </w:r>
          </w:p>
        </w:tc>
        <w:tc>
          <w:tcPr>
            <w:tcW w:w="1145" w:type="dxa"/>
            <w:gridSpan w:val="2"/>
            <w:tcBorders>
              <w:top w:val="nil"/>
              <w:left w:val="nil"/>
              <w:bottom w:val="nil"/>
              <w:right w:val="nil"/>
            </w:tcBorders>
            <w:shd w:val="clear" w:color="auto" w:fill="auto"/>
            <w:noWrap/>
            <w:vAlign w:val="bottom"/>
            <w:hideMark/>
          </w:tcPr>
          <w:p w14:paraId="494220E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76" w:type="dxa"/>
            <w:tcBorders>
              <w:top w:val="nil"/>
              <w:left w:val="nil"/>
              <w:bottom w:val="nil"/>
              <w:right w:val="nil"/>
            </w:tcBorders>
            <w:shd w:val="clear" w:color="auto" w:fill="auto"/>
            <w:noWrap/>
            <w:vAlign w:val="bottom"/>
            <w:hideMark/>
          </w:tcPr>
          <w:p w14:paraId="08F5EE0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c>
          <w:tcPr>
            <w:tcW w:w="1176" w:type="dxa"/>
            <w:tcBorders>
              <w:top w:val="nil"/>
              <w:left w:val="nil"/>
              <w:bottom w:val="nil"/>
              <w:right w:val="nil"/>
            </w:tcBorders>
            <w:shd w:val="clear" w:color="auto" w:fill="auto"/>
            <w:noWrap/>
            <w:vAlign w:val="bottom"/>
            <w:hideMark/>
          </w:tcPr>
          <w:p w14:paraId="5DBA4D46"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0.968</w:t>
            </w:r>
          </w:p>
        </w:tc>
        <w:tc>
          <w:tcPr>
            <w:tcW w:w="1296" w:type="dxa"/>
            <w:tcBorders>
              <w:top w:val="nil"/>
              <w:left w:val="nil"/>
              <w:bottom w:val="nil"/>
              <w:right w:val="nil"/>
            </w:tcBorders>
            <w:shd w:val="clear" w:color="auto" w:fill="auto"/>
            <w:noWrap/>
            <w:vAlign w:val="bottom"/>
            <w:hideMark/>
          </w:tcPr>
          <w:p w14:paraId="4F336D7D"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0.000</w:t>
            </w:r>
          </w:p>
        </w:tc>
        <w:tc>
          <w:tcPr>
            <w:tcW w:w="1158" w:type="dxa"/>
            <w:tcBorders>
              <w:top w:val="nil"/>
              <w:left w:val="nil"/>
              <w:bottom w:val="nil"/>
              <w:right w:val="nil"/>
            </w:tcBorders>
            <w:shd w:val="clear" w:color="auto" w:fill="auto"/>
            <w:noWrap/>
            <w:vAlign w:val="bottom"/>
            <w:hideMark/>
          </w:tcPr>
          <w:p w14:paraId="02FC464E" w14:textId="77777777" w:rsidR="00B80037" w:rsidRPr="00B80037" w:rsidRDefault="00B80037" w:rsidP="00B80037">
            <w:pPr>
              <w:spacing w:line="240" w:lineRule="auto"/>
              <w:jc w:val="right"/>
              <w:rPr>
                <w:rFonts w:ascii="Times New Roman" w:eastAsia="Times New Roman" w:hAnsi="Times New Roman" w:cs="Times New Roman"/>
                <w:i/>
                <w:iCs/>
                <w:sz w:val="24"/>
                <w:szCs w:val="24"/>
              </w:rPr>
            </w:pPr>
            <w:r w:rsidRPr="00B80037">
              <w:rPr>
                <w:rFonts w:ascii="Times New Roman" w:eastAsia="Times New Roman" w:hAnsi="Times New Roman" w:cs="Times New Roman"/>
                <w:i/>
                <w:iCs/>
                <w:sz w:val="24"/>
                <w:szCs w:val="24"/>
              </w:rPr>
              <w:t>1.000</w:t>
            </w:r>
          </w:p>
        </w:tc>
      </w:tr>
      <w:tr w:rsidR="00B80037" w:rsidRPr="00B80037" w14:paraId="5BF4BDF3" w14:textId="77777777" w:rsidTr="00B80037">
        <w:trPr>
          <w:trHeight w:val="211"/>
        </w:trPr>
        <w:tc>
          <w:tcPr>
            <w:tcW w:w="3150" w:type="dxa"/>
            <w:tcBorders>
              <w:top w:val="nil"/>
              <w:left w:val="nil"/>
              <w:bottom w:val="nil"/>
              <w:right w:val="nil"/>
            </w:tcBorders>
            <w:shd w:val="clear" w:color="auto" w:fill="auto"/>
            <w:noWrap/>
            <w:vAlign w:val="bottom"/>
            <w:hideMark/>
          </w:tcPr>
          <w:p w14:paraId="6404E407" w14:textId="544DC474" w:rsidR="00B80037" w:rsidRPr="00B80037" w:rsidRDefault="00514EF2" w:rsidP="00B80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Observed_MAR (g m² </w:t>
            </w:r>
            <w:r w:rsidR="00B80037" w:rsidRPr="00B80037">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r w:rsidR="00B80037" w:rsidRPr="00B80037">
              <w:rPr>
                <w:rFonts w:ascii="Times New Roman" w:eastAsia="Times New Roman" w:hAnsi="Times New Roman" w:cs="Times New Roman"/>
                <w:sz w:val="24"/>
                <w:szCs w:val="24"/>
              </w:rPr>
              <w:t>)</w:t>
            </w:r>
          </w:p>
        </w:tc>
        <w:tc>
          <w:tcPr>
            <w:tcW w:w="4770" w:type="dxa"/>
            <w:tcBorders>
              <w:top w:val="nil"/>
              <w:left w:val="nil"/>
              <w:bottom w:val="nil"/>
              <w:right w:val="nil"/>
            </w:tcBorders>
            <w:shd w:val="clear" w:color="auto" w:fill="auto"/>
            <w:noWrap/>
            <w:vAlign w:val="bottom"/>
            <w:hideMark/>
          </w:tcPr>
          <w:p w14:paraId="2AACCAF1" w14:textId="77777777" w:rsidR="00B80037" w:rsidRPr="00B80037" w:rsidRDefault="00B80037" w:rsidP="00B80037">
            <w:pPr>
              <w:spacing w:line="240" w:lineRule="auto"/>
              <w:rPr>
                <w:rFonts w:ascii="Times New Roman" w:eastAsia="Times New Roman" w:hAnsi="Times New Roman" w:cs="Times New Roman"/>
                <w:sz w:val="24"/>
                <w:szCs w:val="24"/>
              </w:rPr>
            </w:pPr>
          </w:p>
        </w:tc>
        <w:tc>
          <w:tcPr>
            <w:tcW w:w="1145" w:type="dxa"/>
            <w:gridSpan w:val="2"/>
            <w:tcBorders>
              <w:top w:val="nil"/>
              <w:left w:val="nil"/>
              <w:bottom w:val="nil"/>
              <w:right w:val="nil"/>
            </w:tcBorders>
            <w:shd w:val="clear" w:color="auto" w:fill="auto"/>
            <w:noWrap/>
            <w:vAlign w:val="bottom"/>
            <w:hideMark/>
          </w:tcPr>
          <w:p w14:paraId="41F256B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78</w:t>
            </w:r>
          </w:p>
        </w:tc>
        <w:tc>
          <w:tcPr>
            <w:tcW w:w="1176" w:type="dxa"/>
            <w:tcBorders>
              <w:top w:val="nil"/>
              <w:left w:val="nil"/>
              <w:bottom w:val="nil"/>
              <w:right w:val="nil"/>
            </w:tcBorders>
            <w:shd w:val="clear" w:color="auto" w:fill="auto"/>
            <w:noWrap/>
            <w:vAlign w:val="bottom"/>
            <w:hideMark/>
          </w:tcPr>
          <w:p w14:paraId="08F4A7A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249</w:t>
            </w:r>
          </w:p>
        </w:tc>
        <w:tc>
          <w:tcPr>
            <w:tcW w:w="1176" w:type="dxa"/>
            <w:tcBorders>
              <w:top w:val="nil"/>
              <w:left w:val="nil"/>
              <w:bottom w:val="nil"/>
              <w:right w:val="nil"/>
            </w:tcBorders>
            <w:shd w:val="clear" w:color="auto" w:fill="auto"/>
            <w:noWrap/>
            <w:vAlign w:val="bottom"/>
            <w:hideMark/>
          </w:tcPr>
          <w:p w14:paraId="2CD0AC54"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153</w:t>
            </w:r>
          </w:p>
        </w:tc>
        <w:tc>
          <w:tcPr>
            <w:tcW w:w="1296" w:type="dxa"/>
            <w:tcBorders>
              <w:top w:val="nil"/>
              <w:left w:val="nil"/>
              <w:bottom w:val="nil"/>
              <w:right w:val="nil"/>
            </w:tcBorders>
            <w:shd w:val="clear" w:color="auto" w:fill="auto"/>
            <w:noWrap/>
            <w:vAlign w:val="bottom"/>
            <w:hideMark/>
          </w:tcPr>
          <w:p w14:paraId="5C6FD34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27</w:t>
            </w:r>
          </w:p>
        </w:tc>
        <w:tc>
          <w:tcPr>
            <w:tcW w:w="1158" w:type="dxa"/>
            <w:tcBorders>
              <w:top w:val="nil"/>
              <w:left w:val="nil"/>
              <w:bottom w:val="nil"/>
              <w:right w:val="nil"/>
            </w:tcBorders>
            <w:shd w:val="clear" w:color="auto" w:fill="auto"/>
            <w:noWrap/>
            <w:vAlign w:val="bottom"/>
            <w:hideMark/>
          </w:tcPr>
          <w:p w14:paraId="49083C0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186</w:t>
            </w:r>
          </w:p>
        </w:tc>
      </w:tr>
      <w:tr w:rsidR="00B80037" w:rsidRPr="00B80037" w14:paraId="1ABC31BE" w14:textId="77777777" w:rsidTr="00B80037">
        <w:trPr>
          <w:trHeight w:val="220"/>
        </w:trPr>
        <w:tc>
          <w:tcPr>
            <w:tcW w:w="3150" w:type="dxa"/>
            <w:tcBorders>
              <w:top w:val="nil"/>
              <w:left w:val="nil"/>
              <w:bottom w:val="nil"/>
              <w:right w:val="nil"/>
            </w:tcBorders>
            <w:shd w:val="clear" w:color="auto" w:fill="auto"/>
            <w:noWrap/>
            <w:vAlign w:val="bottom"/>
            <w:hideMark/>
          </w:tcPr>
          <w:p w14:paraId="5727FD73"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r w:rsidRPr="00B80037">
              <w:rPr>
                <w:rFonts w:ascii="Times New Roman" w:eastAsia="Times New Roman" w:hAnsi="Times New Roman" w:cs="Times New Roman"/>
                <w:b/>
                <w:bCs/>
                <w:sz w:val="24"/>
                <w:szCs w:val="24"/>
              </w:rPr>
              <w:t>Other</w:t>
            </w:r>
          </w:p>
        </w:tc>
        <w:tc>
          <w:tcPr>
            <w:tcW w:w="4770" w:type="dxa"/>
            <w:tcBorders>
              <w:top w:val="nil"/>
              <w:left w:val="nil"/>
              <w:bottom w:val="nil"/>
              <w:right w:val="nil"/>
            </w:tcBorders>
            <w:shd w:val="clear" w:color="auto" w:fill="auto"/>
            <w:noWrap/>
            <w:vAlign w:val="bottom"/>
            <w:hideMark/>
          </w:tcPr>
          <w:p w14:paraId="34330D61" w14:textId="77777777" w:rsidR="00B80037" w:rsidRPr="00B80037" w:rsidRDefault="00B80037" w:rsidP="00B80037">
            <w:pPr>
              <w:spacing w:line="240" w:lineRule="auto"/>
              <w:jc w:val="center"/>
              <w:rPr>
                <w:rFonts w:ascii="Times New Roman" w:eastAsia="Times New Roman" w:hAnsi="Times New Roman" w:cs="Times New Roman"/>
                <w:b/>
                <w:bCs/>
                <w:sz w:val="24"/>
                <w:szCs w:val="24"/>
              </w:rPr>
            </w:pPr>
          </w:p>
        </w:tc>
        <w:tc>
          <w:tcPr>
            <w:tcW w:w="1145" w:type="dxa"/>
            <w:gridSpan w:val="2"/>
            <w:tcBorders>
              <w:top w:val="nil"/>
              <w:left w:val="nil"/>
              <w:bottom w:val="nil"/>
              <w:right w:val="nil"/>
            </w:tcBorders>
            <w:shd w:val="clear" w:color="auto" w:fill="auto"/>
            <w:noWrap/>
            <w:vAlign w:val="bottom"/>
            <w:hideMark/>
          </w:tcPr>
          <w:p w14:paraId="25950B98" w14:textId="77777777" w:rsidR="00B80037" w:rsidRPr="00B80037" w:rsidRDefault="00B80037" w:rsidP="00B80037">
            <w:pPr>
              <w:spacing w:line="240" w:lineRule="auto"/>
              <w:jc w:val="center"/>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61EA996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76" w:type="dxa"/>
            <w:tcBorders>
              <w:top w:val="nil"/>
              <w:left w:val="nil"/>
              <w:bottom w:val="nil"/>
              <w:right w:val="nil"/>
            </w:tcBorders>
            <w:shd w:val="clear" w:color="auto" w:fill="auto"/>
            <w:noWrap/>
            <w:vAlign w:val="bottom"/>
            <w:hideMark/>
          </w:tcPr>
          <w:p w14:paraId="000B5CA3"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296" w:type="dxa"/>
            <w:tcBorders>
              <w:top w:val="nil"/>
              <w:left w:val="nil"/>
              <w:bottom w:val="nil"/>
              <w:right w:val="nil"/>
            </w:tcBorders>
            <w:shd w:val="clear" w:color="auto" w:fill="auto"/>
            <w:noWrap/>
            <w:vAlign w:val="bottom"/>
            <w:hideMark/>
          </w:tcPr>
          <w:p w14:paraId="4EED7B62"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c>
          <w:tcPr>
            <w:tcW w:w="1158" w:type="dxa"/>
            <w:tcBorders>
              <w:top w:val="nil"/>
              <w:left w:val="nil"/>
              <w:bottom w:val="nil"/>
              <w:right w:val="nil"/>
            </w:tcBorders>
            <w:shd w:val="clear" w:color="auto" w:fill="auto"/>
            <w:noWrap/>
            <w:vAlign w:val="bottom"/>
            <w:hideMark/>
          </w:tcPr>
          <w:p w14:paraId="07A331DA" w14:textId="77777777" w:rsidR="00B80037" w:rsidRPr="00B80037" w:rsidRDefault="00B80037" w:rsidP="00B80037">
            <w:pPr>
              <w:spacing w:line="240" w:lineRule="auto"/>
              <w:rPr>
                <w:rFonts w:ascii="Times New Roman" w:eastAsia="Times New Roman" w:hAnsi="Times New Roman" w:cs="Times New Roman"/>
                <w:color w:val="auto"/>
                <w:sz w:val="24"/>
                <w:szCs w:val="24"/>
              </w:rPr>
            </w:pPr>
          </w:p>
        </w:tc>
      </w:tr>
      <w:tr w:rsidR="00B80037" w:rsidRPr="00B80037" w14:paraId="3B6C1139" w14:textId="77777777" w:rsidTr="00B80037">
        <w:trPr>
          <w:trHeight w:val="211"/>
        </w:trPr>
        <w:tc>
          <w:tcPr>
            <w:tcW w:w="3150" w:type="dxa"/>
            <w:tcBorders>
              <w:top w:val="nil"/>
              <w:left w:val="nil"/>
              <w:bottom w:val="nil"/>
              <w:right w:val="nil"/>
            </w:tcBorders>
            <w:shd w:val="clear" w:color="auto" w:fill="auto"/>
            <w:noWrap/>
            <w:vAlign w:val="bottom"/>
            <w:hideMark/>
          </w:tcPr>
          <w:p w14:paraId="40CD0CAE"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POClc_alloch</w:t>
            </w:r>
          </w:p>
        </w:tc>
        <w:tc>
          <w:tcPr>
            <w:tcW w:w="4770" w:type="dxa"/>
            <w:tcBorders>
              <w:top w:val="nil"/>
              <w:left w:val="nil"/>
              <w:bottom w:val="nil"/>
              <w:right w:val="nil"/>
            </w:tcBorders>
            <w:shd w:val="clear" w:color="auto" w:fill="auto"/>
            <w:noWrap/>
            <w:vAlign w:val="bottom"/>
            <w:hideMark/>
          </w:tcPr>
          <w:p w14:paraId="156C5411" w14:textId="405D0C7A"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allochthonous POC leached to </w:t>
            </w:r>
          </w:p>
        </w:tc>
        <w:tc>
          <w:tcPr>
            <w:tcW w:w="1145" w:type="dxa"/>
            <w:gridSpan w:val="2"/>
            <w:tcBorders>
              <w:top w:val="nil"/>
              <w:left w:val="nil"/>
              <w:bottom w:val="nil"/>
              <w:right w:val="nil"/>
            </w:tcBorders>
            <w:shd w:val="clear" w:color="auto" w:fill="auto"/>
            <w:noWrap/>
            <w:vAlign w:val="bottom"/>
            <w:hideMark/>
          </w:tcPr>
          <w:p w14:paraId="77E1D661"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2DEA4F0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nil"/>
              <w:right w:val="nil"/>
            </w:tcBorders>
            <w:shd w:val="clear" w:color="auto" w:fill="auto"/>
            <w:noWrap/>
            <w:vAlign w:val="bottom"/>
            <w:hideMark/>
          </w:tcPr>
          <w:p w14:paraId="10E5DEA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296" w:type="dxa"/>
            <w:tcBorders>
              <w:top w:val="nil"/>
              <w:left w:val="nil"/>
              <w:bottom w:val="nil"/>
              <w:right w:val="nil"/>
            </w:tcBorders>
            <w:shd w:val="clear" w:color="auto" w:fill="auto"/>
            <w:noWrap/>
            <w:vAlign w:val="bottom"/>
            <w:hideMark/>
          </w:tcPr>
          <w:p w14:paraId="5D9BD88D"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58" w:type="dxa"/>
            <w:tcBorders>
              <w:top w:val="nil"/>
              <w:left w:val="nil"/>
              <w:bottom w:val="nil"/>
              <w:right w:val="nil"/>
            </w:tcBorders>
            <w:shd w:val="clear" w:color="auto" w:fill="auto"/>
            <w:noWrap/>
            <w:vAlign w:val="bottom"/>
            <w:hideMark/>
          </w:tcPr>
          <w:p w14:paraId="3ECF8D49"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r w:rsidR="00B80037" w:rsidRPr="00B80037" w14:paraId="59EC91E1" w14:textId="77777777" w:rsidTr="00B80037">
        <w:trPr>
          <w:trHeight w:val="220"/>
        </w:trPr>
        <w:tc>
          <w:tcPr>
            <w:tcW w:w="3150" w:type="dxa"/>
            <w:tcBorders>
              <w:top w:val="nil"/>
              <w:left w:val="nil"/>
              <w:bottom w:val="single" w:sz="8" w:space="0" w:color="auto"/>
              <w:right w:val="nil"/>
            </w:tcBorders>
            <w:shd w:val="clear" w:color="auto" w:fill="auto"/>
            <w:noWrap/>
            <w:vAlign w:val="bottom"/>
            <w:hideMark/>
          </w:tcPr>
          <w:p w14:paraId="3BDD7A2B" w14:textId="77777777"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POClc_autoch</w:t>
            </w:r>
          </w:p>
        </w:tc>
        <w:tc>
          <w:tcPr>
            <w:tcW w:w="4770" w:type="dxa"/>
            <w:tcBorders>
              <w:top w:val="nil"/>
              <w:left w:val="nil"/>
              <w:bottom w:val="single" w:sz="8" w:space="0" w:color="auto"/>
              <w:right w:val="nil"/>
            </w:tcBorders>
            <w:shd w:val="clear" w:color="auto" w:fill="auto"/>
            <w:noWrap/>
            <w:vAlign w:val="bottom"/>
            <w:hideMark/>
          </w:tcPr>
          <w:p w14:paraId="3AA4A1E2" w14:textId="5D986FDE" w:rsidR="00B80037" w:rsidRPr="00B80037" w:rsidRDefault="00B80037" w:rsidP="00B80037">
            <w:pPr>
              <w:spacing w:line="240" w:lineRule="auto"/>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 xml:space="preserve">Proportion of autochthonous POC leached to </w:t>
            </w:r>
          </w:p>
        </w:tc>
        <w:tc>
          <w:tcPr>
            <w:tcW w:w="1145" w:type="dxa"/>
            <w:gridSpan w:val="2"/>
            <w:tcBorders>
              <w:top w:val="nil"/>
              <w:left w:val="nil"/>
              <w:bottom w:val="single" w:sz="8" w:space="0" w:color="auto"/>
              <w:right w:val="nil"/>
            </w:tcBorders>
            <w:shd w:val="clear" w:color="auto" w:fill="auto"/>
            <w:noWrap/>
            <w:vAlign w:val="bottom"/>
            <w:hideMark/>
          </w:tcPr>
          <w:p w14:paraId="58E321E8"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76" w:type="dxa"/>
            <w:tcBorders>
              <w:top w:val="nil"/>
              <w:left w:val="nil"/>
              <w:bottom w:val="single" w:sz="8" w:space="0" w:color="auto"/>
              <w:right w:val="nil"/>
            </w:tcBorders>
            <w:shd w:val="clear" w:color="auto" w:fill="auto"/>
            <w:noWrap/>
            <w:vAlign w:val="bottom"/>
            <w:hideMark/>
          </w:tcPr>
          <w:p w14:paraId="1C98B413"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c>
          <w:tcPr>
            <w:tcW w:w="1176" w:type="dxa"/>
            <w:tcBorders>
              <w:top w:val="nil"/>
              <w:left w:val="nil"/>
              <w:bottom w:val="single" w:sz="8" w:space="0" w:color="auto"/>
              <w:right w:val="nil"/>
            </w:tcBorders>
            <w:shd w:val="clear" w:color="auto" w:fill="auto"/>
            <w:noWrap/>
            <w:vAlign w:val="bottom"/>
            <w:hideMark/>
          </w:tcPr>
          <w:p w14:paraId="2940FADF"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0.032</w:t>
            </w:r>
          </w:p>
        </w:tc>
        <w:tc>
          <w:tcPr>
            <w:tcW w:w="1296" w:type="dxa"/>
            <w:tcBorders>
              <w:top w:val="nil"/>
              <w:left w:val="nil"/>
              <w:bottom w:val="single" w:sz="8" w:space="0" w:color="auto"/>
              <w:right w:val="nil"/>
            </w:tcBorders>
            <w:shd w:val="clear" w:color="auto" w:fill="auto"/>
            <w:noWrap/>
            <w:vAlign w:val="bottom"/>
            <w:hideMark/>
          </w:tcPr>
          <w:p w14:paraId="3CE4F8CE"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1.000</w:t>
            </w:r>
          </w:p>
        </w:tc>
        <w:tc>
          <w:tcPr>
            <w:tcW w:w="1158" w:type="dxa"/>
            <w:tcBorders>
              <w:top w:val="nil"/>
              <w:left w:val="nil"/>
              <w:bottom w:val="single" w:sz="8" w:space="0" w:color="auto"/>
              <w:right w:val="nil"/>
            </w:tcBorders>
            <w:shd w:val="clear" w:color="auto" w:fill="auto"/>
            <w:noWrap/>
            <w:vAlign w:val="bottom"/>
            <w:hideMark/>
          </w:tcPr>
          <w:p w14:paraId="3729CEBA" w14:textId="77777777" w:rsidR="00B80037" w:rsidRPr="00B80037" w:rsidRDefault="00B80037" w:rsidP="00B80037">
            <w:pPr>
              <w:spacing w:line="240" w:lineRule="auto"/>
              <w:jc w:val="right"/>
              <w:rPr>
                <w:rFonts w:ascii="Times New Roman" w:eastAsia="Times New Roman" w:hAnsi="Times New Roman" w:cs="Times New Roman"/>
                <w:sz w:val="24"/>
                <w:szCs w:val="24"/>
              </w:rPr>
            </w:pPr>
            <w:r w:rsidRPr="00B80037">
              <w:rPr>
                <w:rFonts w:ascii="Times New Roman" w:eastAsia="Times New Roman" w:hAnsi="Times New Roman" w:cs="Times New Roman"/>
                <w:sz w:val="24"/>
                <w:szCs w:val="24"/>
              </w:rPr>
              <w:t>0.000</w:t>
            </w:r>
          </w:p>
        </w:tc>
      </w:tr>
    </w:tbl>
    <w:p w14:paraId="24A81334" w14:textId="6AD9D951" w:rsidR="00E71A86" w:rsidRDefault="00E71A86">
      <w:pPr>
        <w:rPr>
          <w:rFonts w:ascii="Times New Roman" w:eastAsia="Times New Roman" w:hAnsi="Times New Roman" w:cs="Times New Roman"/>
          <w:sz w:val="24"/>
          <w:szCs w:val="24"/>
        </w:rPr>
      </w:pPr>
    </w:p>
    <w:p w14:paraId="0AFD4146" w14:textId="77777777" w:rsidR="00CC0821" w:rsidRDefault="00CC0821">
      <w:pPr>
        <w:rPr>
          <w:rFonts w:ascii="Times New Roman" w:eastAsia="Times New Roman" w:hAnsi="Times New Roman" w:cs="Times New Roman"/>
          <w:sz w:val="24"/>
          <w:szCs w:val="24"/>
        </w:rPr>
        <w:sectPr w:rsidR="00CC0821" w:rsidSect="009870ED">
          <w:pgSz w:w="15840" w:h="12240" w:orient="landscape"/>
          <w:pgMar w:top="1440" w:right="1440" w:bottom="1440" w:left="1440" w:header="0" w:footer="720" w:gutter="0"/>
          <w:pgNumType w:start="1"/>
          <w:cols w:space="720"/>
        </w:sectPr>
      </w:pPr>
    </w:p>
    <w:tbl>
      <w:tblPr>
        <w:tblW w:w="11470" w:type="dxa"/>
        <w:tblInd w:w="108" w:type="dxa"/>
        <w:tblLook w:val="04A0" w:firstRow="1" w:lastRow="0" w:firstColumn="1" w:lastColumn="0" w:noHBand="0" w:noVBand="1"/>
      </w:tblPr>
      <w:tblGrid>
        <w:gridCol w:w="6660"/>
        <w:gridCol w:w="1260"/>
        <w:gridCol w:w="1269"/>
        <w:gridCol w:w="768"/>
        <w:gridCol w:w="1513"/>
      </w:tblGrid>
      <w:tr w:rsidR="00CC0821" w:rsidRPr="00CC0821" w14:paraId="09ADA821" w14:textId="77777777" w:rsidTr="0098243D">
        <w:trPr>
          <w:trHeight w:val="306"/>
        </w:trPr>
        <w:tc>
          <w:tcPr>
            <w:tcW w:w="9189" w:type="dxa"/>
            <w:gridSpan w:val="3"/>
            <w:tcBorders>
              <w:top w:val="nil"/>
              <w:left w:val="nil"/>
              <w:bottom w:val="nil"/>
              <w:right w:val="nil"/>
            </w:tcBorders>
            <w:shd w:val="clear" w:color="auto" w:fill="auto"/>
            <w:noWrap/>
            <w:vAlign w:val="bottom"/>
            <w:hideMark/>
          </w:tcPr>
          <w:p w14:paraId="1FBECEDE" w14:textId="77777777" w:rsidR="00CC0821" w:rsidRPr="00CC0821" w:rsidRDefault="00CC0821" w:rsidP="00CC0821">
            <w:pPr>
              <w:spacing w:line="240" w:lineRule="auto"/>
              <w:rPr>
                <w:rFonts w:ascii="Times New Roman" w:eastAsia="Times New Roman" w:hAnsi="Times New Roman" w:cs="Times New Roman"/>
                <w:b/>
                <w:sz w:val="24"/>
                <w:szCs w:val="24"/>
              </w:rPr>
            </w:pPr>
            <w:r w:rsidRPr="00CC0821">
              <w:rPr>
                <w:rFonts w:ascii="Times New Roman" w:eastAsia="Times New Roman" w:hAnsi="Times New Roman" w:cs="Times New Roman"/>
                <w:b/>
                <w:sz w:val="24"/>
                <w:szCs w:val="24"/>
              </w:rPr>
              <w:lastRenderedPageBreak/>
              <w:t>Table 3. Built model with equations</w:t>
            </w:r>
          </w:p>
        </w:tc>
        <w:tc>
          <w:tcPr>
            <w:tcW w:w="768" w:type="dxa"/>
            <w:tcBorders>
              <w:top w:val="nil"/>
              <w:left w:val="nil"/>
              <w:bottom w:val="nil"/>
              <w:right w:val="nil"/>
            </w:tcBorders>
            <w:shd w:val="clear" w:color="auto" w:fill="auto"/>
            <w:noWrap/>
            <w:vAlign w:val="bottom"/>
            <w:hideMark/>
          </w:tcPr>
          <w:p w14:paraId="7612D4F1" w14:textId="77777777" w:rsidR="00CC0821" w:rsidRPr="00CC0821" w:rsidRDefault="00CC0821" w:rsidP="00CC0821">
            <w:pPr>
              <w:spacing w:line="240" w:lineRule="auto"/>
              <w:rPr>
                <w:rFonts w:ascii="Times New Roman" w:eastAsia="Times New Roman" w:hAnsi="Times New Roman" w:cs="Times New Roman"/>
                <w:sz w:val="24"/>
                <w:szCs w:val="24"/>
              </w:rPr>
            </w:pPr>
          </w:p>
        </w:tc>
        <w:tc>
          <w:tcPr>
            <w:tcW w:w="1513" w:type="dxa"/>
            <w:tcBorders>
              <w:top w:val="nil"/>
              <w:left w:val="nil"/>
              <w:bottom w:val="nil"/>
              <w:right w:val="nil"/>
            </w:tcBorders>
            <w:shd w:val="clear" w:color="auto" w:fill="auto"/>
            <w:noWrap/>
            <w:vAlign w:val="bottom"/>
            <w:hideMark/>
          </w:tcPr>
          <w:p w14:paraId="4B800787"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58C44ECB" w14:textId="77777777" w:rsidTr="0098243D">
        <w:trPr>
          <w:trHeight w:val="306"/>
        </w:trPr>
        <w:tc>
          <w:tcPr>
            <w:tcW w:w="6660" w:type="dxa"/>
            <w:tcBorders>
              <w:top w:val="single" w:sz="8" w:space="0" w:color="auto"/>
              <w:left w:val="nil"/>
              <w:bottom w:val="single" w:sz="8" w:space="0" w:color="auto"/>
              <w:right w:val="nil"/>
            </w:tcBorders>
            <w:shd w:val="clear" w:color="auto" w:fill="auto"/>
            <w:noWrap/>
            <w:vAlign w:val="bottom"/>
            <w:hideMark/>
          </w:tcPr>
          <w:p w14:paraId="6617A48C"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Allochthonous DOC and POC</w:t>
            </w:r>
          </w:p>
        </w:tc>
        <w:tc>
          <w:tcPr>
            <w:tcW w:w="1260" w:type="dxa"/>
            <w:tcBorders>
              <w:top w:val="single" w:sz="8" w:space="0" w:color="auto"/>
              <w:left w:val="nil"/>
              <w:bottom w:val="single" w:sz="8" w:space="0" w:color="auto"/>
              <w:right w:val="nil"/>
            </w:tcBorders>
            <w:shd w:val="clear" w:color="auto" w:fill="auto"/>
            <w:noWrap/>
            <w:vAlign w:val="bottom"/>
            <w:hideMark/>
          </w:tcPr>
          <w:p w14:paraId="34106F4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Units</w:t>
            </w:r>
          </w:p>
        </w:tc>
        <w:tc>
          <w:tcPr>
            <w:tcW w:w="3550" w:type="dxa"/>
            <w:gridSpan w:val="3"/>
            <w:tcBorders>
              <w:top w:val="single" w:sz="8" w:space="0" w:color="auto"/>
              <w:left w:val="nil"/>
              <w:bottom w:val="single" w:sz="8" w:space="0" w:color="auto"/>
              <w:right w:val="nil"/>
            </w:tcBorders>
            <w:shd w:val="clear" w:color="auto" w:fill="auto"/>
            <w:noWrap/>
            <w:vAlign w:val="bottom"/>
            <w:hideMark/>
          </w:tcPr>
          <w:p w14:paraId="758A6151"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 xml:space="preserve">Reference </w:t>
            </w:r>
          </w:p>
        </w:tc>
      </w:tr>
      <w:tr w:rsidR="00CC0821" w:rsidRPr="00CC0821" w14:paraId="71EC0F85" w14:textId="77777777" w:rsidTr="0098243D">
        <w:trPr>
          <w:trHeight w:val="297"/>
        </w:trPr>
        <w:tc>
          <w:tcPr>
            <w:tcW w:w="6660" w:type="dxa"/>
            <w:tcBorders>
              <w:top w:val="nil"/>
              <w:left w:val="nil"/>
              <w:bottom w:val="nil"/>
              <w:right w:val="nil"/>
            </w:tcBorders>
            <w:shd w:val="clear" w:color="auto" w:fill="auto"/>
            <w:noWrap/>
            <w:vAlign w:val="bottom"/>
            <w:hideMark/>
          </w:tcPr>
          <w:p w14:paraId="7E0FB103" w14:textId="45DE2F9F"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1a) DOC SW = </w:t>
            </w:r>
            <w:r w:rsidR="00CC0821" w:rsidRPr="00CC0821">
              <w:rPr>
                <w:rFonts w:ascii="Times New Roman" w:eastAsia="Times New Roman" w:hAnsi="Times New Roman" w:cs="Times New Roman"/>
                <w:sz w:val="24"/>
                <w:szCs w:val="24"/>
              </w:rPr>
              <w:t>surface water concentration * surface water inflow rate * 86400</w:t>
            </w:r>
          </w:p>
        </w:tc>
        <w:tc>
          <w:tcPr>
            <w:tcW w:w="1260" w:type="dxa"/>
            <w:tcBorders>
              <w:top w:val="nil"/>
              <w:left w:val="nil"/>
              <w:bottom w:val="nil"/>
              <w:right w:val="nil"/>
            </w:tcBorders>
            <w:shd w:val="clear" w:color="auto" w:fill="auto"/>
            <w:noWrap/>
            <w:vAlign w:val="bottom"/>
            <w:hideMark/>
          </w:tcPr>
          <w:p w14:paraId="3B06B62D" w14:textId="660A8BC1" w:rsidR="00CC0821" w:rsidRPr="00514EF2" w:rsidRDefault="00514EF2"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B87C0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D04D49C" w14:textId="77777777" w:rsidTr="0098243D">
        <w:trPr>
          <w:trHeight w:val="297"/>
        </w:trPr>
        <w:tc>
          <w:tcPr>
            <w:tcW w:w="6660" w:type="dxa"/>
            <w:tcBorders>
              <w:top w:val="nil"/>
              <w:left w:val="nil"/>
              <w:bottom w:val="nil"/>
              <w:right w:val="nil"/>
            </w:tcBorders>
            <w:shd w:val="clear" w:color="auto" w:fill="auto"/>
            <w:noWrap/>
            <w:vAlign w:val="bottom"/>
            <w:hideMark/>
          </w:tcPr>
          <w:p w14:paraId="081C49B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1b) Daily precipitation = rainfall * 0.001 * Area</w:t>
            </w:r>
          </w:p>
        </w:tc>
        <w:tc>
          <w:tcPr>
            <w:tcW w:w="1260" w:type="dxa"/>
            <w:tcBorders>
              <w:top w:val="nil"/>
              <w:left w:val="nil"/>
              <w:bottom w:val="nil"/>
              <w:right w:val="nil"/>
            </w:tcBorders>
            <w:shd w:val="clear" w:color="auto" w:fill="auto"/>
            <w:noWrap/>
            <w:vAlign w:val="bottom"/>
            <w:hideMark/>
          </w:tcPr>
          <w:p w14:paraId="4043E630" w14:textId="78D5EEDA" w:rsidR="00CC0821" w:rsidRPr="004D38EC" w:rsidRDefault="004D38EC"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7E2A5F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3782AED" w14:textId="77777777" w:rsidTr="0098243D">
        <w:trPr>
          <w:trHeight w:val="297"/>
        </w:trPr>
        <w:tc>
          <w:tcPr>
            <w:tcW w:w="6660" w:type="dxa"/>
            <w:tcBorders>
              <w:top w:val="nil"/>
              <w:left w:val="nil"/>
              <w:bottom w:val="nil"/>
              <w:right w:val="nil"/>
            </w:tcBorders>
            <w:shd w:val="clear" w:color="auto" w:fill="auto"/>
            <w:noWrap/>
            <w:vAlign w:val="bottom"/>
            <w:hideMark/>
          </w:tcPr>
          <w:p w14:paraId="5D5D382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1c) DOC precipitation = DOC_precip * Daily precipitation</w:t>
            </w:r>
          </w:p>
        </w:tc>
        <w:tc>
          <w:tcPr>
            <w:tcW w:w="1260" w:type="dxa"/>
            <w:tcBorders>
              <w:top w:val="nil"/>
              <w:left w:val="nil"/>
              <w:bottom w:val="nil"/>
              <w:right w:val="nil"/>
            </w:tcBorders>
            <w:shd w:val="clear" w:color="auto" w:fill="auto"/>
            <w:noWrap/>
            <w:vAlign w:val="bottom"/>
            <w:hideMark/>
          </w:tcPr>
          <w:p w14:paraId="5C3FA441" w14:textId="0171618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08D30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92C50B1" w14:textId="77777777" w:rsidTr="0098243D">
        <w:trPr>
          <w:trHeight w:val="297"/>
        </w:trPr>
        <w:tc>
          <w:tcPr>
            <w:tcW w:w="6660" w:type="dxa"/>
            <w:tcBorders>
              <w:top w:val="nil"/>
              <w:left w:val="nil"/>
              <w:bottom w:val="nil"/>
              <w:right w:val="nil"/>
            </w:tcBorders>
            <w:shd w:val="clear" w:color="auto" w:fill="auto"/>
            <w:noWrap/>
            <w:vAlign w:val="bottom"/>
            <w:hideMark/>
          </w:tcPr>
          <w:p w14:paraId="04138A4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1d) DOC Wetland = PropWetland * WetlandLoad * Perimeter</w:t>
            </w:r>
          </w:p>
        </w:tc>
        <w:tc>
          <w:tcPr>
            <w:tcW w:w="1260" w:type="dxa"/>
            <w:tcBorders>
              <w:top w:val="nil"/>
              <w:left w:val="nil"/>
              <w:bottom w:val="nil"/>
              <w:right w:val="nil"/>
            </w:tcBorders>
            <w:shd w:val="clear" w:color="auto" w:fill="auto"/>
            <w:noWrap/>
            <w:vAlign w:val="bottom"/>
            <w:hideMark/>
          </w:tcPr>
          <w:p w14:paraId="7CACD13B" w14:textId="22F9C6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CE3C5E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69352550" w14:textId="77777777" w:rsidTr="0098243D">
        <w:trPr>
          <w:trHeight w:val="297"/>
        </w:trPr>
        <w:tc>
          <w:tcPr>
            <w:tcW w:w="6660" w:type="dxa"/>
            <w:tcBorders>
              <w:top w:val="nil"/>
              <w:left w:val="nil"/>
              <w:bottom w:val="nil"/>
              <w:right w:val="nil"/>
            </w:tcBorders>
            <w:shd w:val="clear" w:color="auto" w:fill="auto"/>
            <w:noWrap/>
            <w:vAlign w:val="bottom"/>
            <w:hideMark/>
          </w:tcPr>
          <w:p w14:paraId="54204FF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1e) DOC GW = groundwater concentration * groundwater inflow rate * 86400</w:t>
            </w:r>
          </w:p>
        </w:tc>
        <w:tc>
          <w:tcPr>
            <w:tcW w:w="1260" w:type="dxa"/>
            <w:tcBorders>
              <w:top w:val="nil"/>
              <w:left w:val="nil"/>
              <w:bottom w:val="nil"/>
              <w:right w:val="nil"/>
            </w:tcBorders>
            <w:shd w:val="clear" w:color="auto" w:fill="auto"/>
            <w:noWrap/>
            <w:vAlign w:val="bottom"/>
            <w:hideMark/>
          </w:tcPr>
          <w:p w14:paraId="76A9BE3A" w14:textId="35A2A7FA"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8F3BA0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4FEFB459" w14:textId="77777777" w:rsidTr="00AB7902">
        <w:trPr>
          <w:trHeight w:val="324"/>
        </w:trPr>
        <w:tc>
          <w:tcPr>
            <w:tcW w:w="6660" w:type="dxa"/>
            <w:tcBorders>
              <w:top w:val="nil"/>
              <w:left w:val="nil"/>
              <w:bottom w:val="nil"/>
              <w:right w:val="nil"/>
            </w:tcBorders>
            <w:shd w:val="clear" w:color="auto" w:fill="auto"/>
            <w:noWrap/>
            <w:vAlign w:val="bottom"/>
            <w:hideMark/>
          </w:tcPr>
          <w:p w14:paraId="36E56EC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1f) POC canopy = PropCanopy * AerialLoad * Perimeter</w:t>
            </w:r>
          </w:p>
        </w:tc>
        <w:tc>
          <w:tcPr>
            <w:tcW w:w="1260" w:type="dxa"/>
            <w:tcBorders>
              <w:top w:val="nil"/>
              <w:left w:val="nil"/>
              <w:bottom w:val="nil"/>
              <w:right w:val="nil"/>
            </w:tcBorders>
            <w:shd w:val="clear" w:color="auto" w:fill="auto"/>
            <w:noWrap/>
            <w:vAlign w:val="bottom"/>
            <w:hideMark/>
          </w:tcPr>
          <w:p w14:paraId="1AD81779" w14:textId="7A6495F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F09397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E833FA6" w14:textId="77777777" w:rsidTr="0098243D">
        <w:trPr>
          <w:trHeight w:val="297"/>
        </w:trPr>
        <w:tc>
          <w:tcPr>
            <w:tcW w:w="6660" w:type="dxa"/>
            <w:tcBorders>
              <w:top w:val="nil"/>
              <w:left w:val="nil"/>
              <w:bottom w:val="nil"/>
              <w:right w:val="nil"/>
            </w:tcBorders>
            <w:shd w:val="clear" w:color="auto" w:fill="auto"/>
            <w:noWrap/>
            <w:vAlign w:val="bottom"/>
            <w:hideMark/>
          </w:tcPr>
          <w:p w14:paraId="39E693D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1g) Inflow load DOC = DOC Wetland + DOC GW + DOC SW + DOC precipitation</w:t>
            </w:r>
          </w:p>
        </w:tc>
        <w:tc>
          <w:tcPr>
            <w:tcW w:w="1260" w:type="dxa"/>
            <w:tcBorders>
              <w:top w:val="nil"/>
              <w:left w:val="nil"/>
              <w:bottom w:val="nil"/>
              <w:right w:val="nil"/>
            </w:tcBorders>
            <w:shd w:val="clear" w:color="auto" w:fill="auto"/>
            <w:noWrap/>
            <w:vAlign w:val="bottom"/>
            <w:hideMark/>
          </w:tcPr>
          <w:p w14:paraId="5DC3AE2C" w14:textId="4FD9C461"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36FDB7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37553553" w14:textId="77777777" w:rsidTr="0098243D">
        <w:trPr>
          <w:trHeight w:val="297"/>
        </w:trPr>
        <w:tc>
          <w:tcPr>
            <w:tcW w:w="6660" w:type="dxa"/>
            <w:tcBorders>
              <w:top w:val="nil"/>
              <w:left w:val="nil"/>
              <w:bottom w:val="nil"/>
              <w:right w:val="nil"/>
            </w:tcBorders>
            <w:shd w:val="clear" w:color="auto" w:fill="auto"/>
            <w:noWrap/>
            <w:vAlign w:val="bottom"/>
            <w:hideMark/>
          </w:tcPr>
          <w:p w14:paraId="4C2D9D2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1h) Internal load POC = (DOC Wetland + DOC SW) * 0.1  </w:t>
            </w:r>
          </w:p>
        </w:tc>
        <w:tc>
          <w:tcPr>
            <w:tcW w:w="1260" w:type="dxa"/>
            <w:tcBorders>
              <w:top w:val="nil"/>
              <w:left w:val="nil"/>
              <w:bottom w:val="nil"/>
              <w:right w:val="nil"/>
            </w:tcBorders>
            <w:shd w:val="clear" w:color="auto" w:fill="auto"/>
            <w:noWrap/>
            <w:vAlign w:val="bottom"/>
            <w:hideMark/>
          </w:tcPr>
          <w:p w14:paraId="0CF2661E" w14:textId="7DC0B79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A443FED"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2CAC7C71" w14:textId="77777777" w:rsidTr="0098243D">
        <w:trPr>
          <w:trHeight w:val="297"/>
        </w:trPr>
        <w:tc>
          <w:tcPr>
            <w:tcW w:w="6660" w:type="dxa"/>
            <w:tcBorders>
              <w:top w:val="nil"/>
              <w:left w:val="nil"/>
              <w:bottom w:val="nil"/>
              <w:right w:val="nil"/>
            </w:tcBorders>
            <w:shd w:val="clear" w:color="auto" w:fill="auto"/>
            <w:noWrap/>
            <w:vAlign w:val="bottom"/>
            <w:hideMark/>
          </w:tcPr>
          <w:p w14:paraId="5AEB7CE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1i) Inflow load POC = POC Aerial + Internal load POC</w:t>
            </w:r>
          </w:p>
        </w:tc>
        <w:tc>
          <w:tcPr>
            <w:tcW w:w="1260" w:type="dxa"/>
            <w:tcBorders>
              <w:top w:val="nil"/>
              <w:left w:val="nil"/>
              <w:bottom w:val="nil"/>
              <w:right w:val="nil"/>
            </w:tcBorders>
            <w:shd w:val="clear" w:color="auto" w:fill="auto"/>
            <w:noWrap/>
            <w:vAlign w:val="bottom"/>
            <w:hideMark/>
          </w:tcPr>
          <w:p w14:paraId="17239C43" w14:textId="6622019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C2E70D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0CA9B871" w14:textId="77777777" w:rsidTr="0098243D">
        <w:trPr>
          <w:trHeight w:val="297"/>
        </w:trPr>
        <w:tc>
          <w:tcPr>
            <w:tcW w:w="6660" w:type="dxa"/>
            <w:tcBorders>
              <w:top w:val="nil"/>
              <w:left w:val="nil"/>
              <w:bottom w:val="nil"/>
              <w:right w:val="nil"/>
            </w:tcBorders>
            <w:shd w:val="clear" w:color="auto" w:fill="auto"/>
            <w:noWrap/>
            <w:vAlign w:val="bottom"/>
            <w:hideMark/>
          </w:tcPr>
          <w:p w14:paraId="702ED0B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1j) POC Aerial = AerialLoad * Perimeter</w:t>
            </w:r>
          </w:p>
        </w:tc>
        <w:tc>
          <w:tcPr>
            <w:tcW w:w="1260" w:type="dxa"/>
            <w:tcBorders>
              <w:top w:val="nil"/>
              <w:left w:val="nil"/>
              <w:bottom w:val="nil"/>
              <w:right w:val="nil"/>
            </w:tcBorders>
            <w:shd w:val="clear" w:color="auto" w:fill="auto"/>
            <w:noWrap/>
            <w:vAlign w:val="bottom"/>
            <w:hideMark/>
          </w:tcPr>
          <w:p w14:paraId="4F0907BE" w14:textId="5B612782"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 xml:space="preserve">g </w:t>
            </w:r>
            <w:r w:rsidR="00CC0821" w:rsidRPr="00CC0821">
              <w:rPr>
                <w:rFonts w:ascii="Times New Roman" w:eastAsia="Times New Roman" w:hAnsi="Times New Roman" w:cs="Times New Roman"/>
                <w:sz w:val="24"/>
                <w:szCs w:val="24"/>
              </w:rPr>
              <w:t>m</w:t>
            </w:r>
            <w:r>
              <w:rPr>
                <w:rFonts w:ascii="Times New Roman" w:eastAsia="Times New Roman" w:hAnsi="Times New Roman" w:cs="Times New Roman"/>
                <w:sz w:val="24"/>
                <w:szCs w:val="24"/>
                <w:vertAlign w:val="superscript"/>
              </w:rPr>
              <w:t>-1</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87ADE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Hanson et al. 2014</w:t>
            </w:r>
          </w:p>
        </w:tc>
      </w:tr>
      <w:tr w:rsidR="00CC0821" w:rsidRPr="00CC0821" w14:paraId="1CD8B23B" w14:textId="77777777" w:rsidTr="0098243D">
        <w:trPr>
          <w:trHeight w:val="297"/>
        </w:trPr>
        <w:tc>
          <w:tcPr>
            <w:tcW w:w="6660" w:type="dxa"/>
            <w:tcBorders>
              <w:top w:val="nil"/>
              <w:left w:val="nil"/>
              <w:bottom w:val="nil"/>
              <w:right w:val="nil"/>
            </w:tcBorders>
            <w:shd w:val="clear" w:color="auto" w:fill="auto"/>
            <w:noWrap/>
            <w:vAlign w:val="bottom"/>
            <w:hideMark/>
          </w:tcPr>
          <w:p w14:paraId="66158FF4"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Autochthonous DOC and POC: primary production</w:t>
            </w:r>
          </w:p>
        </w:tc>
        <w:tc>
          <w:tcPr>
            <w:tcW w:w="1260" w:type="dxa"/>
            <w:tcBorders>
              <w:top w:val="nil"/>
              <w:left w:val="nil"/>
              <w:bottom w:val="nil"/>
              <w:right w:val="nil"/>
            </w:tcBorders>
            <w:shd w:val="clear" w:color="auto" w:fill="auto"/>
            <w:noWrap/>
            <w:vAlign w:val="bottom"/>
            <w:hideMark/>
          </w:tcPr>
          <w:p w14:paraId="644079BA"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188AB89A"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1886137E" w14:textId="77777777" w:rsidTr="0098243D">
        <w:trPr>
          <w:trHeight w:val="297"/>
        </w:trPr>
        <w:tc>
          <w:tcPr>
            <w:tcW w:w="6660" w:type="dxa"/>
            <w:tcBorders>
              <w:top w:val="nil"/>
              <w:left w:val="nil"/>
              <w:bottom w:val="nil"/>
              <w:right w:val="nil"/>
            </w:tcBorders>
            <w:shd w:val="clear" w:color="auto" w:fill="auto"/>
            <w:noWrap/>
            <w:vAlign w:val="bottom"/>
            <w:hideMark/>
          </w:tcPr>
          <w:p w14:paraId="403A4372" w14:textId="6280336B" w:rsidR="00CC0821" w:rsidRPr="00CC0821" w:rsidRDefault="00CC0821" w:rsidP="002577C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2a) GPP rate </w:t>
            </w:r>
            <w:r w:rsidRPr="00CC0821">
              <w:rPr>
                <w:rFonts w:ascii="Times New Roman" w:eastAsia="Times New Roman" w:hAnsi="Times New Roman" w:cs="Times New Roman"/>
                <w:sz w:val="24"/>
                <w:szCs w:val="24"/>
              </w:rPr>
              <w:t>= 10^(1.18 + (0.92 * log10(</w:t>
            </w:r>
            <w:r w:rsidR="002577C0">
              <w:rPr>
                <w:rFonts w:ascii="Times New Roman" w:eastAsia="Times New Roman" w:hAnsi="Times New Roman" w:cs="Times New Roman"/>
                <w:sz w:val="24"/>
                <w:szCs w:val="24"/>
              </w:rPr>
              <w:t>ChlA</w:t>
            </w:r>
            <w:r w:rsidRPr="00CC0821">
              <w:rPr>
                <w:rFonts w:ascii="Times New Roman" w:eastAsia="Times New Roman" w:hAnsi="Times New Roman" w:cs="Times New Roman"/>
                <w:sz w:val="24"/>
                <w:szCs w:val="24"/>
              </w:rPr>
              <w:t>* photic depth)) + (0.014 * epilimnion temperature))</w:t>
            </w:r>
          </w:p>
        </w:tc>
        <w:tc>
          <w:tcPr>
            <w:tcW w:w="1260" w:type="dxa"/>
            <w:tcBorders>
              <w:top w:val="nil"/>
              <w:left w:val="nil"/>
              <w:bottom w:val="nil"/>
              <w:right w:val="nil"/>
            </w:tcBorders>
            <w:shd w:val="clear" w:color="auto" w:fill="auto"/>
            <w:noWrap/>
            <w:vAlign w:val="bottom"/>
            <w:hideMark/>
          </w:tcPr>
          <w:p w14:paraId="163A473B" w14:textId="2AC6F325"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00CC0821"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4CB5B9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Morin et al. 1999</w:t>
            </w:r>
          </w:p>
        </w:tc>
      </w:tr>
      <w:tr w:rsidR="00CC0821" w:rsidRPr="00CC0821" w14:paraId="3C6B769A" w14:textId="77777777" w:rsidTr="0098243D">
        <w:trPr>
          <w:trHeight w:val="297"/>
        </w:trPr>
        <w:tc>
          <w:tcPr>
            <w:tcW w:w="6660" w:type="dxa"/>
            <w:tcBorders>
              <w:top w:val="nil"/>
              <w:left w:val="nil"/>
              <w:bottom w:val="nil"/>
              <w:right w:val="nil"/>
            </w:tcBorders>
            <w:shd w:val="clear" w:color="auto" w:fill="auto"/>
            <w:noWrap/>
            <w:vAlign w:val="bottom"/>
            <w:hideMark/>
          </w:tcPr>
          <w:p w14:paraId="6AA67581" w14:textId="228FFD60"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2b) GPP percent DOC = 71.4 * (</w:t>
            </w:r>
            <w:r w:rsidR="002577C0">
              <w:rPr>
                <w:rFonts w:ascii="Times New Roman" w:eastAsia="Times New Roman" w:hAnsi="Times New Roman" w:cs="Times New Roman"/>
                <w:sz w:val="24"/>
                <w:szCs w:val="24"/>
              </w:rPr>
              <w:t>ChlA</w:t>
            </w:r>
            <w:r w:rsidR="002577C0" w:rsidRPr="00CC0821" w:rsidDel="002577C0">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 photic depth)^(-0.22)</w:t>
            </w:r>
          </w:p>
        </w:tc>
        <w:tc>
          <w:tcPr>
            <w:tcW w:w="1260" w:type="dxa"/>
            <w:tcBorders>
              <w:top w:val="nil"/>
              <w:left w:val="nil"/>
              <w:bottom w:val="nil"/>
              <w:right w:val="nil"/>
            </w:tcBorders>
            <w:shd w:val="clear" w:color="auto" w:fill="auto"/>
            <w:noWrap/>
            <w:vAlign w:val="bottom"/>
            <w:hideMark/>
          </w:tcPr>
          <w:p w14:paraId="0EF6C09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w:t>
            </w:r>
          </w:p>
        </w:tc>
        <w:tc>
          <w:tcPr>
            <w:tcW w:w="3550" w:type="dxa"/>
            <w:gridSpan w:val="3"/>
            <w:tcBorders>
              <w:top w:val="nil"/>
              <w:left w:val="nil"/>
              <w:bottom w:val="nil"/>
              <w:right w:val="nil"/>
            </w:tcBorders>
            <w:shd w:val="clear" w:color="auto" w:fill="auto"/>
            <w:noWrap/>
            <w:vAlign w:val="bottom"/>
            <w:hideMark/>
          </w:tcPr>
          <w:p w14:paraId="2B4620F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Pace and Prairie 2005</w:t>
            </w:r>
          </w:p>
        </w:tc>
      </w:tr>
      <w:tr w:rsidR="00CC0821" w:rsidRPr="00CC0821" w14:paraId="766D6A94" w14:textId="77777777" w:rsidTr="0098243D">
        <w:trPr>
          <w:trHeight w:val="297"/>
        </w:trPr>
        <w:tc>
          <w:tcPr>
            <w:tcW w:w="6660" w:type="dxa"/>
            <w:tcBorders>
              <w:top w:val="nil"/>
              <w:left w:val="nil"/>
              <w:bottom w:val="nil"/>
              <w:right w:val="nil"/>
            </w:tcBorders>
            <w:shd w:val="clear" w:color="auto" w:fill="auto"/>
            <w:noWrap/>
            <w:vAlign w:val="bottom"/>
            <w:hideMark/>
          </w:tcPr>
          <w:p w14:paraId="01B1C7BE"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 xml:space="preserve">2c) GPP DOC rate = GPP rate * (GPP percent DOC/100) </w:t>
            </w:r>
          </w:p>
        </w:tc>
        <w:tc>
          <w:tcPr>
            <w:tcW w:w="1260" w:type="dxa"/>
            <w:tcBorders>
              <w:top w:val="nil"/>
              <w:left w:val="nil"/>
              <w:bottom w:val="nil"/>
              <w:right w:val="nil"/>
            </w:tcBorders>
            <w:shd w:val="clear" w:color="auto" w:fill="auto"/>
            <w:noWrap/>
            <w:vAlign w:val="bottom"/>
            <w:hideMark/>
          </w:tcPr>
          <w:p w14:paraId="1C4876AD" w14:textId="19CCC076"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FD9C9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E7CB855" w14:textId="77777777" w:rsidTr="0098243D">
        <w:trPr>
          <w:trHeight w:val="297"/>
        </w:trPr>
        <w:tc>
          <w:tcPr>
            <w:tcW w:w="6660" w:type="dxa"/>
            <w:tcBorders>
              <w:top w:val="nil"/>
              <w:left w:val="nil"/>
              <w:bottom w:val="nil"/>
              <w:right w:val="nil"/>
            </w:tcBorders>
            <w:shd w:val="clear" w:color="auto" w:fill="auto"/>
            <w:noWrap/>
            <w:vAlign w:val="bottom"/>
            <w:hideMark/>
          </w:tcPr>
          <w:p w14:paraId="5E9E97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2d) GPP POC rate = GPP rate * (1-(GPP percent DOC/100))</w:t>
            </w:r>
          </w:p>
        </w:tc>
        <w:tc>
          <w:tcPr>
            <w:tcW w:w="1260" w:type="dxa"/>
            <w:tcBorders>
              <w:top w:val="nil"/>
              <w:left w:val="nil"/>
              <w:bottom w:val="nil"/>
              <w:right w:val="nil"/>
            </w:tcBorders>
            <w:shd w:val="clear" w:color="auto" w:fill="auto"/>
            <w:noWrap/>
            <w:vAlign w:val="bottom"/>
            <w:hideMark/>
          </w:tcPr>
          <w:p w14:paraId="051A1994" w14:textId="3364361E"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mg m</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w:t>
            </w:r>
            <w:r w:rsidRPr="00CC0821">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553E4C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BFD8F5A" w14:textId="77777777" w:rsidTr="0098243D">
        <w:trPr>
          <w:trHeight w:val="297"/>
        </w:trPr>
        <w:tc>
          <w:tcPr>
            <w:tcW w:w="6660" w:type="dxa"/>
            <w:tcBorders>
              <w:top w:val="nil"/>
              <w:left w:val="nil"/>
              <w:bottom w:val="nil"/>
              <w:right w:val="nil"/>
            </w:tcBorders>
            <w:shd w:val="clear" w:color="auto" w:fill="auto"/>
            <w:noWrap/>
            <w:vAlign w:val="bottom"/>
            <w:hideMark/>
          </w:tcPr>
          <w:p w14:paraId="61B84907"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2e) NPP DOC_autoch = GPP DOC_autoch * 0.2 * Area / 1000</w:t>
            </w:r>
          </w:p>
        </w:tc>
        <w:tc>
          <w:tcPr>
            <w:tcW w:w="1260" w:type="dxa"/>
            <w:tcBorders>
              <w:top w:val="nil"/>
              <w:left w:val="nil"/>
              <w:bottom w:val="nil"/>
              <w:right w:val="nil"/>
            </w:tcBorders>
            <w:shd w:val="clear" w:color="auto" w:fill="auto"/>
            <w:noWrap/>
            <w:vAlign w:val="bottom"/>
            <w:hideMark/>
          </w:tcPr>
          <w:p w14:paraId="75D67B90" w14:textId="7A8D6D1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04F445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DB0F4EB" w14:textId="77777777" w:rsidTr="0098243D">
        <w:trPr>
          <w:trHeight w:val="297"/>
        </w:trPr>
        <w:tc>
          <w:tcPr>
            <w:tcW w:w="6660" w:type="dxa"/>
            <w:tcBorders>
              <w:top w:val="nil"/>
              <w:left w:val="nil"/>
              <w:bottom w:val="nil"/>
              <w:right w:val="nil"/>
            </w:tcBorders>
            <w:shd w:val="clear" w:color="auto" w:fill="auto"/>
            <w:noWrap/>
            <w:vAlign w:val="bottom"/>
            <w:hideMark/>
          </w:tcPr>
          <w:p w14:paraId="0971500F"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2f) NPP POC_autoch = GPP POC_autoch * 0.2 * Area / 1000</w:t>
            </w:r>
          </w:p>
        </w:tc>
        <w:tc>
          <w:tcPr>
            <w:tcW w:w="1260" w:type="dxa"/>
            <w:tcBorders>
              <w:top w:val="nil"/>
              <w:left w:val="nil"/>
              <w:bottom w:val="nil"/>
              <w:right w:val="nil"/>
            </w:tcBorders>
            <w:shd w:val="clear" w:color="auto" w:fill="auto"/>
            <w:noWrap/>
            <w:vAlign w:val="bottom"/>
            <w:hideMark/>
          </w:tcPr>
          <w:p w14:paraId="5B18F330" w14:textId="6F30D4B7"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7366AE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DC320D3" w14:textId="77777777" w:rsidTr="0098243D">
        <w:trPr>
          <w:trHeight w:val="297"/>
        </w:trPr>
        <w:tc>
          <w:tcPr>
            <w:tcW w:w="6660" w:type="dxa"/>
            <w:tcBorders>
              <w:top w:val="nil"/>
              <w:left w:val="nil"/>
              <w:bottom w:val="nil"/>
              <w:right w:val="nil"/>
            </w:tcBorders>
            <w:shd w:val="clear" w:color="auto" w:fill="auto"/>
            <w:noWrap/>
            <w:vAlign w:val="bottom"/>
            <w:hideMark/>
          </w:tcPr>
          <w:p w14:paraId="78B0A7A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2g) Autochthonous Respiration = GPP DOC rate * Respiration_autoch(</w:t>
            </w:r>
            <w:commentRangeStart w:id="219"/>
            <w:r w:rsidRPr="00CC0821">
              <w:rPr>
                <w:rFonts w:ascii="Times New Roman" w:eastAsia="Times New Roman" w:hAnsi="Times New Roman" w:cs="Times New Roman"/>
                <w:sz w:val="24"/>
                <w:szCs w:val="24"/>
              </w:rPr>
              <w:t>1.08</w:t>
            </w:r>
            <w:commentRangeEnd w:id="219"/>
            <w:r w:rsidR="00E4126A">
              <w:rPr>
                <w:rStyle w:val="CommentReference"/>
              </w:rPr>
              <w:commentReference w:id="219"/>
            </w:r>
            <w:r w:rsidRPr="00CC0821">
              <w:rPr>
                <w:rFonts w:ascii="Times New Roman" w:eastAsia="Times New Roman" w:hAnsi="Times New Roman" w:cs="Times New Roman"/>
                <w:sz w:val="24"/>
                <w:szCs w:val="24"/>
              </w:rPr>
              <w:t>^(epilimnion temp - 20))</w:t>
            </w:r>
          </w:p>
        </w:tc>
        <w:tc>
          <w:tcPr>
            <w:tcW w:w="1260" w:type="dxa"/>
            <w:tcBorders>
              <w:top w:val="nil"/>
              <w:left w:val="nil"/>
              <w:bottom w:val="nil"/>
              <w:right w:val="nil"/>
            </w:tcBorders>
            <w:shd w:val="clear" w:color="auto" w:fill="auto"/>
            <w:noWrap/>
            <w:vAlign w:val="bottom"/>
            <w:hideMark/>
          </w:tcPr>
          <w:p w14:paraId="2C1C61B3" w14:textId="0D20B408"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57DCD423"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FABB4A9" w14:textId="77777777" w:rsidTr="0098243D">
        <w:trPr>
          <w:trHeight w:val="297"/>
        </w:trPr>
        <w:tc>
          <w:tcPr>
            <w:tcW w:w="6660" w:type="dxa"/>
            <w:tcBorders>
              <w:top w:val="nil"/>
              <w:left w:val="nil"/>
              <w:bottom w:val="nil"/>
              <w:right w:val="nil"/>
            </w:tcBorders>
            <w:shd w:val="clear" w:color="auto" w:fill="auto"/>
            <w:noWrap/>
            <w:vAlign w:val="bottom"/>
            <w:hideMark/>
          </w:tcPr>
          <w:p w14:paraId="51CF1DE3"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2h) Allochthonous Respiration = GPP DOC rate * Respiration_alloch(1.08^(epilimnion temp - 20))</w:t>
            </w:r>
          </w:p>
        </w:tc>
        <w:tc>
          <w:tcPr>
            <w:tcW w:w="1260" w:type="dxa"/>
            <w:tcBorders>
              <w:top w:val="nil"/>
              <w:left w:val="nil"/>
              <w:bottom w:val="nil"/>
              <w:right w:val="nil"/>
            </w:tcBorders>
            <w:shd w:val="clear" w:color="auto" w:fill="auto"/>
            <w:noWrap/>
            <w:vAlign w:val="bottom"/>
            <w:hideMark/>
          </w:tcPr>
          <w:p w14:paraId="11BA6223" w14:textId="49944AA1"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-3</w:t>
            </w:r>
          </w:p>
        </w:tc>
        <w:tc>
          <w:tcPr>
            <w:tcW w:w="3550" w:type="dxa"/>
            <w:gridSpan w:val="3"/>
            <w:tcBorders>
              <w:top w:val="nil"/>
              <w:left w:val="nil"/>
              <w:bottom w:val="nil"/>
              <w:right w:val="nil"/>
            </w:tcBorders>
            <w:shd w:val="clear" w:color="auto" w:fill="auto"/>
            <w:noWrap/>
            <w:vAlign w:val="bottom"/>
            <w:hideMark/>
          </w:tcPr>
          <w:p w14:paraId="365395EF"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01E4B436" w14:textId="77777777" w:rsidTr="0098243D">
        <w:trPr>
          <w:trHeight w:val="297"/>
        </w:trPr>
        <w:tc>
          <w:tcPr>
            <w:tcW w:w="6660" w:type="dxa"/>
            <w:tcBorders>
              <w:top w:val="nil"/>
              <w:left w:val="nil"/>
              <w:bottom w:val="nil"/>
              <w:right w:val="nil"/>
            </w:tcBorders>
            <w:shd w:val="clear" w:color="auto" w:fill="auto"/>
            <w:noWrap/>
            <w:vAlign w:val="bottom"/>
            <w:hideMark/>
          </w:tcPr>
          <w:p w14:paraId="393E9222"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Burial</w:t>
            </w:r>
          </w:p>
        </w:tc>
        <w:tc>
          <w:tcPr>
            <w:tcW w:w="1260" w:type="dxa"/>
            <w:tcBorders>
              <w:top w:val="nil"/>
              <w:left w:val="nil"/>
              <w:bottom w:val="nil"/>
              <w:right w:val="nil"/>
            </w:tcBorders>
            <w:shd w:val="clear" w:color="auto" w:fill="auto"/>
            <w:noWrap/>
            <w:vAlign w:val="bottom"/>
            <w:hideMark/>
          </w:tcPr>
          <w:p w14:paraId="3078FAEB"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2C3ED7AC" w14:textId="77777777" w:rsidR="00CC0821" w:rsidRPr="00CC0821" w:rsidRDefault="00CC0821" w:rsidP="00CC0821">
            <w:pPr>
              <w:spacing w:line="240" w:lineRule="auto"/>
              <w:jc w:val="center"/>
              <w:rPr>
                <w:rFonts w:ascii="Times New Roman" w:eastAsia="Times New Roman" w:hAnsi="Times New Roman" w:cs="Times New Roman"/>
                <w:color w:val="auto"/>
                <w:sz w:val="20"/>
                <w:szCs w:val="20"/>
              </w:rPr>
            </w:pPr>
          </w:p>
        </w:tc>
      </w:tr>
      <w:tr w:rsidR="00CC0821" w:rsidRPr="00CC0821" w14:paraId="1D122EB4" w14:textId="77777777" w:rsidTr="0098243D">
        <w:trPr>
          <w:trHeight w:val="297"/>
        </w:trPr>
        <w:tc>
          <w:tcPr>
            <w:tcW w:w="6660" w:type="dxa"/>
            <w:tcBorders>
              <w:top w:val="nil"/>
              <w:left w:val="nil"/>
              <w:bottom w:val="nil"/>
              <w:right w:val="nil"/>
            </w:tcBorders>
            <w:shd w:val="clear" w:color="auto" w:fill="auto"/>
            <w:noWrap/>
            <w:vAlign w:val="bottom"/>
            <w:hideMark/>
          </w:tcPr>
          <w:p w14:paraId="3DE21D1C"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3a) MAR_alloch = POC mass * Burial_alloch * 365/Area</w:t>
            </w:r>
          </w:p>
        </w:tc>
        <w:tc>
          <w:tcPr>
            <w:tcW w:w="1260" w:type="dxa"/>
            <w:tcBorders>
              <w:top w:val="nil"/>
              <w:left w:val="nil"/>
              <w:bottom w:val="nil"/>
              <w:right w:val="nil"/>
            </w:tcBorders>
            <w:shd w:val="clear" w:color="auto" w:fill="auto"/>
            <w:noWrap/>
            <w:vAlign w:val="bottom"/>
            <w:hideMark/>
          </w:tcPr>
          <w:p w14:paraId="26839C6F" w14:textId="4DF26460"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00CC0821"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150FF7"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1F6911C" w14:textId="77777777" w:rsidTr="0098243D">
        <w:trPr>
          <w:trHeight w:val="297"/>
        </w:trPr>
        <w:tc>
          <w:tcPr>
            <w:tcW w:w="6660" w:type="dxa"/>
            <w:tcBorders>
              <w:top w:val="nil"/>
              <w:left w:val="nil"/>
              <w:bottom w:val="nil"/>
              <w:right w:val="nil"/>
            </w:tcBorders>
            <w:shd w:val="clear" w:color="auto" w:fill="auto"/>
            <w:noWrap/>
            <w:vAlign w:val="bottom"/>
            <w:hideMark/>
          </w:tcPr>
          <w:p w14:paraId="5D967D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3b) MAR_autoch = POC mass * Burial_autoch * 365/Area</w:t>
            </w:r>
          </w:p>
        </w:tc>
        <w:tc>
          <w:tcPr>
            <w:tcW w:w="1260" w:type="dxa"/>
            <w:tcBorders>
              <w:top w:val="nil"/>
              <w:left w:val="nil"/>
              <w:bottom w:val="nil"/>
              <w:right w:val="nil"/>
            </w:tcBorders>
            <w:shd w:val="clear" w:color="auto" w:fill="auto"/>
            <w:noWrap/>
            <w:vAlign w:val="bottom"/>
            <w:hideMark/>
          </w:tcPr>
          <w:p w14:paraId="714CA2ED" w14:textId="4F1F6B55"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-2 </w:t>
            </w:r>
            <w:r w:rsidRPr="00CC0821">
              <w:rPr>
                <w:rFonts w:ascii="Times New Roman" w:eastAsia="Times New Roman" w:hAnsi="Times New Roman" w:cs="Times New Roman"/>
                <w:sz w:val="24"/>
                <w:szCs w:val="24"/>
              </w:rPr>
              <w:t>yr</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1342CE"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46E3A0" w14:textId="77777777" w:rsidTr="0098243D">
        <w:trPr>
          <w:trHeight w:val="297"/>
        </w:trPr>
        <w:tc>
          <w:tcPr>
            <w:tcW w:w="6660" w:type="dxa"/>
            <w:tcBorders>
              <w:top w:val="nil"/>
              <w:left w:val="nil"/>
              <w:bottom w:val="nil"/>
              <w:right w:val="nil"/>
            </w:tcBorders>
            <w:shd w:val="clear" w:color="auto" w:fill="auto"/>
            <w:noWrap/>
            <w:vAlign w:val="bottom"/>
            <w:hideMark/>
          </w:tcPr>
          <w:p w14:paraId="3B29A275"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3c) POC Burial_alloch = MAR_alloch * (1/365) * Area</w:t>
            </w:r>
          </w:p>
        </w:tc>
        <w:tc>
          <w:tcPr>
            <w:tcW w:w="1260" w:type="dxa"/>
            <w:tcBorders>
              <w:top w:val="nil"/>
              <w:left w:val="nil"/>
              <w:bottom w:val="nil"/>
              <w:right w:val="nil"/>
            </w:tcBorders>
            <w:shd w:val="clear" w:color="auto" w:fill="auto"/>
            <w:noWrap/>
            <w:vAlign w:val="bottom"/>
            <w:hideMark/>
          </w:tcPr>
          <w:p w14:paraId="474A40B0" w14:textId="7E825C1F"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06A08625"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F85F5CC" w14:textId="77777777" w:rsidTr="0098243D">
        <w:trPr>
          <w:trHeight w:val="297"/>
        </w:trPr>
        <w:tc>
          <w:tcPr>
            <w:tcW w:w="6660" w:type="dxa"/>
            <w:tcBorders>
              <w:top w:val="nil"/>
              <w:left w:val="nil"/>
              <w:bottom w:val="nil"/>
              <w:right w:val="nil"/>
            </w:tcBorders>
            <w:shd w:val="clear" w:color="auto" w:fill="auto"/>
            <w:noWrap/>
            <w:vAlign w:val="bottom"/>
            <w:hideMark/>
          </w:tcPr>
          <w:p w14:paraId="55975514"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3d) POC Burial_autoch = MAR_autoch * (1/365) * Area</w:t>
            </w:r>
          </w:p>
        </w:tc>
        <w:tc>
          <w:tcPr>
            <w:tcW w:w="1260" w:type="dxa"/>
            <w:tcBorders>
              <w:top w:val="nil"/>
              <w:left w:val="nil"/>
              <w:bottom w:val="nil"/>
              <w:right w:val="nil"/>
            </w:tcBorders>
            <w:shd w:val="clear" w:color="auto" w:fill="auto"/>
            <w:noWrap/>
            <w:vAlign w:val="bottom"/>
            <w:hideMark/>
          </w:tcPr>
          <w:p w14:paraId="29A7C5F2" w14:textId="2B9B12E4"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4619B0D"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F3FBD4A" w14:textId="77777777" w:rsidTr="0098243D">
        <w:trPr>
          <w:trHeight w:val="297"/>
        </w:trPr>
        <w:tc>
          <w:tcPr>
            <w:tcW w:w="6660" w:type="dxa"/>
            <w:tcBorders>
              <w:top w:val="nil"/>
              <w:left w:val="nil"/>
              <w:bottom w:val="nil"/>
              <w:right w:val="nil"/>
            </w:tcBorders>
            <w:shd w:val="clear" w:color="auto" w:fill="auto"/>
            <w:noWrap/>
            <w:vAlign w:val="bottom"/>
            <w:hideMark/>
          </w:tcPr>
          <w:p w14:paraId="6133762A"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3e) POC_alloch leached out = POC_alloch concentration * POClc_alloch * Volume</w:t>
            </w:r>
          </w:p>
        </w:tc>
        <w:tc>
          <w:tcPr>
            <w:tcW w:w="1260" w:type="dxa"/>
            <w:tcBorders>
              <w:top w:val="nil"/>
              <w:left w:val="nil"/>
              <w:bottom w:val="nil"/>
              <w:right w:val="nil"/>
            </w:tcBorders>
            <w:shd w:val="clear" w:color="auto" w:fill="auto"/>
            <w:noWrap/>
            <w:vAlign w:val="bottom"/>
            <w:hideMark/>
          </w:tcPr>
          <w:p w14:paraId="0E49080C" w14:textId="2174DE5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2C65F38"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26CF2FE2" w14:textId="77777777" w:rsidTr="0098243D">
        <w:trPr>
          <w:trHeight w:val="297"/>
        </w:trPr>
        <w:tc>
          <w:tcPr>
            <w:tcW w:w="6660" w:type="dxa"/>
            <w:tcBorders>
              <w:top w:val="nil"/>
              <w:left w:val="nil"/>
              <w:bottom w:val="nil"/>
              <w:right w:val="nil"/>
            </w:tcBorders>
            <w:shd w:val="clear" w:color="auto" w:fill="auto"/>
            <w:noWrap/>
            <w:vAlign w:val="bottom"/>
            <w:hideMark/>
          </w:tcPr>
          <w:p w14:paraId="3B4D8079"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3f) POC_autoch leached out = POC_autoch concentration * POClc_autoch * Volume</w:t>
            </w:r>
          </w:p>
        </w:tc>
        <w:tc>
          <w:tcPr>
            <w:tcW w:w="1260" w:type="dxa"/>
            <w:tcBorders>
              <w:top w:val="nil"/>
              <w:left w:val="nil"/>
              <w:bottom w:val="nil"/>
              <w:right w:val="nil"/>
            </w:tcBorders>
            <w:shd w:val="clear" w:color="auto" w:fill="auto"/>
            <w:noWrap/>
            <w:vAlign w:val="bottom"/>
            <w:hideMark/>
          </w:tcPr>
          <w:p w14:paraId="27466B77" w14:textId="4EBB0AAB"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53956EF9"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79E1D5E" w14:textId="77777777" w:rsidTr="0098243D">
        <w:trPr>
          <w:trHeight w:val="297"/>
        </w:trPr>
        <w:tc>
          <w:tcPr>
            <w:tcW w:w="6660" w:type="dxa"/>
            <w:tcBorders>
              <w:top w:val="nil"/>
              <w:left w:val="nil"/>
              <w:bottom w:val="nil"/>
              <w:right w:val="nil"/>
            </w:tcBorders>
            <w:shd w:val="clear" w:color="auto" w:fill="auto"/>
            <w:noWrap/>
            <w:vAlign w:val="bottom"/>
            <w:hideMark/>
          </w:tcPr>
          <w:p w14:paraId="756CBA61"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3g) DOC_alloch leached in = POC_alloch leached out</w:t>
            </w:r>
          </w:p>
        </w:tc>
        <w:tc>
          <w:tcPr>
            <w:tcW w:w="1260" w:type="dxa"/>
            <w:tcBorders>
              <w:top w:val="nil"/>
              <w:left w:val="nil"/>
              <w:bottom w:val="nil"/>
              <w:right w:val="nil"/>
            </w:tcBorders>
            <w:shd w:val="clear" w:color="auto" w:fill="auto"/>
            <w:noWrap/>
            <w:vAlign w:val="bottom"/>
            <w:hideMark/>
          </w:tcPr>
          <w:p w14:paraId="67370DCD" w14:textId="5E696F30"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6196756"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1BDB2D14" w14:textId="77777777" w:rsidTr="0098243D">
        <w:trPr>
          <w:trHeight w:val="297"/>
        </w:trPr>
        <w:tc>
          <w:tcPr>
            <w:tcW w:w="6660" w:type="dxa"/>
            <w:tcBorders>
              <w:top w:val="nil"/>
              <w:left w:val="nil"/>
              <w:bottom w:val="nil"/>
              <w:right w:val="nil"/>
            </w:tcBorders>
            <w:shd w:val="clear" w:color="auto" w:fill="auto"/>
            <w:noWrap/>
            <w:vAlign w:val="bottom"/>
            <w:hideMark/>
          </w:tcPr>
          <w:p w14:paraId="67D971CB"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3h) DOC_autoch leached in = POC_autoch leached out</w:t>
            </w:r>
          </w:p>
        </w:tc>
        <w:tc>
          <w:tcPr>
            <w:tcW w:w="1260" w:type="dxa"/>
            <w:tcBorders>
              <w:top w:val="nil"/>
              <w:left w:val="nil"/>
              <w:bottom w:val="nil"/>
              <w:right w:val="nil"/>
            </w:tcBorders>
            <w:shd w:val="clear" w:color="auto" w:fill="auto"/>
            <w:noWrap/>
            <w:vAlign w:val="bottom"/>
            <w:hideMark/>
          </w:tcPr>
          <w:p w14:paraId="1BEF6000" w14:textId="465F50FE" w:rsidR="00CC0821" w:rsidRPr="00CC0821" w:rsidRDefault="00514EF2"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49429F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58BC548A" w14:textId="77777777" w:rsidTr="0098243D">
        <w:trPr>
          <w:trHeight w:val="297"/>
        </w:trPr>
        <w:tc>
          <w:tcPr>
            <w:tcW w:w="6660" w:type="dxa"/>
            <w:tcBorders>
              <w:top w:val="nil"/>
              <w:left w:val="nil"/>
              <w:bottom w:val="nil"/>
              <w:right w:val="nil"/>
            </w:tcBorders>
            <w:shd w:val="clear" w:color="auto" w:fill="auto"/>
            <w:noWrap/>
            <w:vAlign w:val="bottom"/>
            <w:hideMark/>
          </w:tcPr>
          <w:p w14:paraId="425D1CD3"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r w:rsidRPr="00CC0821">
              <w:rPr>
                <w:rFonts w:ascii="Times New Roman" w:eastAsia="Times New Roman" w:hAnsi="Times New Roman" w:cs="Times New Roman"/>
                <w:b/>
                <w:bCs/>
                <w:sz w:val="24"/>
                <w:szCs w:val="24"/>
              </w:rPr>
              <w:t>NEP and Oxygen Flux</w:t>
            </w:r>
          </w:p>
        </w:tc>
        <w:tc>
          <w:tcPr>
            <w:tcW w:w="1260" w:type="dxa"/>
            <w:tcBorders>
              <w:top w:val="nil"/>
              <w:left w:val="nil"/>
              <w:bottom w:val="nil"/>
              <w:right w:val="nil"/>
            </w:tcBorders>
            <w:shd w:val="clear" w:color="auto" w:fill="auto"/>
            <w:noWrap/>
            <w:vAlign w:val="bottom"/>
            <w:hideMark/>
          </w:tcPr>
          <w:p w14:paraId="0927AC36" w14:textId="77777777" w:rsidR="00CC0821" w:rsidRPr="00CC0821" w:rsidRDefault="00CC0821" w:rsidP="00CC0821">
            <w:pPr>
              <w:spacing w:line="240" w:lineRule="auto"/>
              <w:jc w:val="center"/>
              <w:rPr>
                <w:rFonts w:ascii="Times New Roman" w:eastAsia="Times New Roman" w:hAnsi="Times New Roman" w:cs="Times New Roman"/>
                <w:b/>
                <w:bCs/>
                <w:sz w:val="24"/>
                <w:szCs w:val="24"/>
              </w:rPr>
            </w:pPr>
          </w:p>
        </w:tc>
        <w:tc>
          <w:tcPr>
            <w:tcW w:w="3550" w:type="dxa"/>
            <w:gridSpan w:val="3"/>
            <w:tcBorders>
              <w:top w:val="nil"/>
              <w:left w:val="nil"/>
              <w:bottom w:val="nil"/>
              <w:right w:val="nil"/>
            </w:tcBorders>
            <w:shd w:val="clear" w:color="auto" w:fill="auto"/>
            <w:noWrap/>
            <w:vAlign w:val="bottom"/>
            <w:hideMark/>
          </w:tcPr>
          <w:p w14:paraId="52065A20" w14:textId="77777777" w:rsidR="00CC0821" w:rsidRPr="00CC0821" w:rsidRDefault="00CC0821" w:rsidP="00CC0821">
            <w:pPr>
              <w:spacing w:line="240" w:lineRule="auto"/>
              <w:rPr>
                <w:rFonts w:ascii="Times New Roman" w:eastAsia="Times New Roman" w:hAnsi="Times New Roman" w:cs="Times New Roman"/>
                <w:color w:val="auto"/>
                <w:sz w:val="20"/>
                <w:szCs w:val="20"/>
              </w:rPr>
            </w:pPr>
          </w:p>
        </w:tc>
      </w:tr>
      <w:tr w:rsidR="00CC0821" w:rsidRPr="00CC0821" w14:paraId="2927C876" w14:textId="77777777" w:rsidTr="0098243D">
        <w:trPr>
          <w:trHeight w:val="297"/>
        </w:trPr>
        <w:tc>
          <w:tcPr>
            <w:tcW w:w="6660" w:type="dxa"/>
            <w:tcBorders>
              <w:top w:val="nil"/>
              <w:left w:val="nil"/>
              <w:bottom w:val="nil"/>
              <w:right w:val="nil"/>
            </w:tcBorders>
            <w:shd w:val="clear" w:color="auto" w:fill="auto"/>
            <w:noWrap/>
            <w:vAlign w:val="bottom"/>
            <w:hideMark/>
          </w:tcPr>
          <w:p w14:paraId="4C0426F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4a) NEP (as O2) = (NPP - DOCrespired) * 32/12</w:t>
            </w:r>
          </w:p>
        </w:tc>
        <w:tc>
          <w:tcPr>
            <w:tcW w:w="1260" w:type="dxa"/>
            <w:tcBorders>
              <w:top w:val="nil"/>
              <w:left w:val="nil"/>
              <w:bottom w:val="nil"/>
              <w:right w:val="nil"/>
            </w:tcBorders>
            <w:shd w:val="clear" w:color="auto" w:fill="auto"/>
            <w:noWrap/>
            <w:vAlign w:val="bottom"/>
            <w:hideMark/>
          </w:tcPr>
          <w:p w14:paraId="5656F292" w14:textId="0DFF2F6A" w:rsidR="00CC0821" w:rsidRPr="0098243D" w:rsidRDefault="0098243D" w:rsidP="00CC0821">
            <w:pPr>
              <w:spacing w:line="240" w:lineRule="auto"/>
              <w:rPr>
                <w:rFonts w:ascii="Times New Roman" w:eastAsia="Times New Roman" w:hAnsi="Times New Roman" w:cs="Times New Roman"/>
                <w:sz w:val="24"/>
                <w:szCs w:val="24"/>
                <w:vertAlign w:val="superscript"/>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60A4B104"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4187EBE4" w14:textId="77777777" w:rsidTr="0098243D">
        <w:trPr>
          <w:trHeight w:val="297"/>
        </w:trPr>
        <w:tc>
          <w:tcPr>
            <w:tcW w:w="6660" w:type="dxa"/>
            <w:tcBorders>
              <w:top w:val="nil"/>
              <w:left w:val="nil"/>
              <w:bottom w:val="nil"/>
              <w:right w:val="nil"/>
            </w:tcBorders>
            <w:shd w:val="clear" w:color="auto" w:fill="auto"/>
            <w:noWrap/>
            <w:vAlign w:val="bottom"/>
            <w:hideMark/>
          </w:tcPr>
          <w:p w14:paraId="764220D2"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4b) Fatm = 0.7 * (DOconc - DOsat)/Zmix</w:t>
            </w:r>
          </w:p>
        </w:tc>
        <w:tc>
          <w:tcPr>
            <w:tcW w:w="1260" w:type="dxa"/>
            <w:tcBorders>
              <w:top w:val="nil"/>
              <w:left w:val="nil"/>
              <w:bottom w:val="nil"/>
              <w:right w:val="nil"/>
            </w:tcBorders>
            <w:shd w:val="clear" w:color="auto" w:fill="auto"/>
            <w:noWrap/>
            <w:vAlign w:val="bottom"/>
            <w:hideMark/>
          </w:tcPr>
          <w:p w14:paraId="61F1FCD7" w14:textId="12C6215D"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1B7DBB52" w14:textId="77777777" w:rsidR="00CC0821" w:rsidRPr="00CC0821" w:rsidRDefault="00CC0821" w:rsidP="00CC0821">
            <w:pPr>
              <w:spacing w:line="240" w:lineRule="auto"/>
              <w:rPr>
                <w:rFonts w:ascii="Times New Roman" w:eastAsia="Times New Roman" w:hAnsi="Times New Roman" w:cs="Times New Roman"/>
                <w:sz w:val="24"/>
                <w:szCs w:val="24"/>
              </w:rPr>
            </w:pPr>
          </w:p>
        </w:tc>
      </w:tr>
      <w:tr w:rsidR="00CC0821" w:rsidRPr="00CC0821" w14:paraId="39B7595F" w14:textId="77777777" w:rsidTr="0098243D">
        <w:trPr>
          <w:trHeight w:val="306"/>
        </w:trPr>
        <w:tc>
          <w:tcPr>
            <w:tcW w:w="6660" w:type="dxa"/>
            <w:tcBorders>
              <w:top w:val="nil"/>
              <w:left w:val="nil"/>
              <w:bottom w:val="single" w:sz="8" w:space="0" w:color="auto"/>
              <w:right w:val="nil"/>
            </w:tcBorders>
            <w:shd w:val="clear" w:color="auto" w:fill="auto"/>
            <w:noWrap/>
            <w:vAlign w:val="bottom"/>
            <w:hideMark/>
          </w:tcPr>
          <w:p w14:paraId="16715F06" w14:textId="77777777" w:rsidR="00CC0821" w:rsidRPr="00CC0821" w:rsidRDefault="00CC0821" w:rsidP="00CC0821">
            <w:pPr>
              <w:spacing w:line="240" w:lineRule="auto"/>
              <w:rPr>
                <w:rFonts w:ascii="Times New Roman" w:eastAsia="Times New Roman" w:hAnsi="Times New Roman" w:cs="Times New Roman"/>
                <w:sz w:val="24"/>
                <w:szCs w:val="24"/>
              </w:rPr>
            </w:pPr>
            <w:r w:rsidRPr="00CC0821">
              <w:rPr>
                <w:rFonts w:ascii="Times New Roman" w:eastAsia="Times New Roman" w:hAnsi="Times New Roman" w:cs="Times New Roman"/>
                <w:sz w:val="24"/>
                <w:szCs w:val="24"/>
              </w:rPr>
              <w:t>4c) DO(t+1) = DOconc + NEP - Fatm</w:t>
            </w:r>
          </w:p>
        </w:tc>
        <w:tc>
          <w:tcPr>
            <w:tcW w:w="1260" w:type="dxa"/>
            <w:tcBorders>
              <w:top w:val="nil"/>
              <w:left w:val="nil"/>
              <w:bottom w:val="single" w:sz="8" w:space="0" w:color="auto"/>
              <w:right w:val="nil"/>
            </w:tcBorders>
            <w:shd w:val="clear" w:color="auto" w:fill="auto"/>
            <w:noWrap/>
            <w:vAlign w:val="bottom"/>
            <w:hideMark/>
          </w:tcPr>
          <w:p w14:paraId="165730D0" w14:textId="29A49B2C" w:rsidR="00CC0821" w:rsidRPr="00CC0821" w:rsidRDefault="0098243D" w:rsidP="00CC0821">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 m</w:t>
            </w:r>
            <w:r>
              <w:rPr>
                <w:rFonts w:ascii="Times New Roman" w:eastAsia="Times New Roman" w:hAnsi="Times New Roman" w:cs="Times New Roman"/>
                <w:sz w:val="24"/>
                <w:szCs w:val="24"/>
                <w:vertAlign w:val="superscript"/>
              </w:rPr>
              <w:t xml:space="preserve">-3 </w:t>
            </w:r>
            <w:r>
              <w:rPr>
                <w:rFonts w:ascii="Times New Roman" w:eastAsia="Times New Roman" w:hAnsi="Times New Roman" w:cs="Times New Roman"/>
                <w:sz w:val="24"/>
                <w:szCs w:val="24"/>
              </w:rPr>
              <w:t>d</w:t>
            </w:r>
            <w:r>
              <w:rPr>
                <w:rFonts w:ascii="Times New Roman" w:eastAsia="Times New Roman" w:hAnsi="Times New Roman" w:cs="Times New Roman"/>
                <w:sz w:val="24"/>
                <w:szCs w:val="24"/>
                <w:vertAlign w:val="superscript"/>
              </w:rPr>
              <w:t>-1</w:t>
            </w:r>
          </w:p>
        </w:tc>
        <w:tc>
          <w:tcPr>
            <w:tcW w:w="3550" w:type="dxa"/>
            <w:gridSpan w:val="3"/>
            <w:tcBorders>
              <w:top w:val="nil"/>
              <w:left w:val="nil"/>
              <w:bottom w:val="nil"/>
              <w:right w:val="nil"/>
            </w:tcBorders>
            <w:shd w:val="clear" w:color="auto" w:fill="auto"/>
            <w:noWrap/>
            <w:vAlign w:val="bottom"/>
            <w:hideMark/>
          </w:tcPr>
          <w:p w14:paraId="29F867EB" w14:textId="77777777" w:rsidR="00CC0821" w:rsidRPr="00CC0821" w:rsidRDefault="00CC0821" w:rsidP="00CC0821">
            <w:pPr>
              <w:spacing w:line="240" w:lineRule="auto"/>
              <w:rPr>
                <w:rFonts w:ascii="Times New Roman" w:eastAsia="Times New Roman" w:hAnsi="Times New Roman" w:cs="Times New Roman"/>
                <w:sz w:val="24"/>
                <w:szCs w:val="24"/>
              </w:rPr>
            </w:pPr>
          </w:p>
        </w:tc>
      </w:tr>
    </w:tbl>
    <w:p w14:paraId="113D4C96" w14:textId="5A35300A" w:rsidR="00CC0821" w:rsidRDefault="00CC0821">
      <w:pPr>
        <w:rPr>
          <w:rFonts w:ascii="Times New Roman" w:eastAsia="Times New Roman" w:hAnsi="Times New Roman" w:cs="Times New Roman"/>
          <w:sz w:val="24"/>
          <w:szCs w:val="24"/>
        </w:rPr>
      </w:pPr>
      <w:r>
        <w:rPr>
          <w:rFonts w:ascii="Times New Roman" w:eastAsia="Times New Roman" w:hAnsi="Times New Roman" w:cs="Times New Roman"/>
          <w:sz w:val="24"/>
          <w:szCs w:val="24"/>
        </w:rPr>
        <w:t>MAR = mass accumulation rate, Fatm = atmospheric flux rate, Zmix = mix</w:t>
      </w:r>
      <w:r w:rsidR="006F4FA3">
        <w:rPr>
          <w:rFonts w:ascii="Times New Roman" w:eastAsia="Times New Roman" w:hAnsi="Times New Roman" w:cs="Times New Roman"/>
          <w:sz w:val="24"/>
          <w:szCs w:val="24"/>
        </w:rPr>
        <w:t>ed</w:t>
      </w:r>
      <w:r>
        <w:rPr>
          <w:rFonts w:ascii="Times New Roman" w:eastAsia="Times New Roman" w:hAnsi="Times New Roman" w:cs="Times New Roman"/>
          <w:sz w:val="24"/>
          <w:szCs w:val="24"/>
        </w:rPr>
        <w:t xml:space="preserve"> depth (m)</w:t>
      </w:r>
      <w:r>
        <w:rPr>
          <w:rFonts w:ascii="Times New Roman" w:eastAsia="Times New Roman" w:hAnsi="Times New Roman" w:cs="Times New Roman"/>
          <w:sz w:val="24"/>
          <w:szCs w:val="24"/>
        </w:rPr>
        <w:br w:type="page"/>
      </w:r>
    </w:p>
    <w:p w14:paraId="2AAD3EAC" w14:textId="61C23624" w:rsidR="00664D73" w:rsidRPr="00664D73" w:rsidRDefault="00664D73">
      <w:pPr>
        <w:rPr>
          <w:rFonts w:ascii="Times New Roman" w:eastAsia="Times New Roman" w:hAnsi="Times New Roman" w:cs="Times New Roman"/>
          <w:b/>
          <w:sz w:val="24"/>
          <w:szCs w:val="24"/>
        </w:rPr>
      </w:pPr>
      <w:r w:rsidRPr="00E71A86">
        <w:rPr>
          <w:rFonts w:ascii="Times New Roman" w:eastAsia="Times New Roman" w:hAnsi="Times New Roman" w:cs="Times New Roman"/>
          <w:b/>
          <w:sz w:val="24"/>
          <w:szCs w:val="24"/>
        </w:rPr>
        <w:lastRenderedPageBreak/>
        <w:t>Table 4. Model goodness of fit</w:t>
      </w:r>
    </w:p>
    <w:tbl>
      <w:tblPr>
        <w:tblW w:w="3500" w:type="dxa"/>
        <w:tblInd w:w="108" w:type="dxa"/>
        <w:tblLook w:val="04A0" w:firstRow="1" w:lastRow="0" w:firstColumn="1" w:lastColumn="0" w:noHBand="0" w:noVBand="1"/>
      </w:tblPr>
      <w:tblGrid>
        <w:gridCol w:w="1120"/>
        <w:gridCol w:w="1030"/>
        <w:gridCol w:w="1080"/>
        <w:gridCol w:w="270"/>
      </w:tblGrid>
      <w:tr w:rsidR="00E71A86" w:rsidRPr="00E71A86" w14:paraId="5F7101AB" w14:textId="77777777" w:rsidTr="008535B2">
        <w:trPr>
          <w:gridAfter w:val="1"/>
          <w:wAfter w:w="350" w:type="dxa"/>
          <w:trHeight w:val="305"/>
        </w:trPr>
        <w:tc>
          <w:tcPr>
            <w:tcW w:w="1120" w:type="dxa"/>
            <w:tcBorders>
              <w:top w:val="single" w:sz="8" w:space="0" w:color="auto"/>
              <w:left w:val="nil"/>
              <w:bottom w:val="single" w:sz="8" w:space="0" w:color="auto"/>
              <w:right w:val="nil"/>
            </w:tcBorders>
            <w:shd w:val="clear" w:color="auto" w:fill="auto"/>
            <w:noWrap/>
            <w:vAlign w:val="bottom"/>
            <w:hideMark/>
          </w:tcPr>
          <w:p w14:paraId="091C3FDA"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Lake</w:t>
            </w:r>
          </w:p>
        </w:tc>
        <w:tc>
          <w:tcPr>
            <w:tcW w:w="950" w:type="dxa"/>
            <w:tcBorders>
              <w:top w:val="single" w:sz="8" w:space="0" w:color="auto"/>
              <w:left w:val="nil"/>
              <w:bottom w:val="single" w:sz="8" w:space="0" w:color="auto"/>
              <w:right w:val="nil"/>
            </w:tcBorders>
            <w:shd w:val="clear" w:color="auto" w:fill="auto"/>
            <w:noWrap/>
            <w:vAlign w:val="bottom"/>
            <w:hideMark/>
          </w:tcPr>
          <w:p w14:paraId="1BCA3BAE"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RMSE*</w:t>
            </w:r>
          </w:p>
        </w:tc>
        <w:tc>
          <w:tcPr>
            <w:tcW w:w="1080" w:type="dxa"/>
            <w:tcBorders>
              <w:top w:val="single" w:sz="8" w:space="0" w:color="auto"/>
              <w:left w:val="nil"/>
              <w:bottom w:val="single" w:sz="8" w:space="0" w:color="auto"/>
              <w:right w:val="nil"/>
            </w:tcBorders>
            <w:shd w:val="clear" w:color="auto" w:fill="auto"/>
            <w:noWrap/>
            <w:vAlign w:val="bottom"/>
            <w:hideMark/>
          </w:tcPr>
          <w:p w14:paraId="38603F81" w14:textId="77777777" w:rsidR="00E71A86" w:rsidRPr="00E71A86" w:rsidRDefault="00E71A86" w:rsidP="00E71A86">
            <w:pPr>
              <w:spacing w:line="240" w:lineRule="auto"/>
              <w:jc w:val="center"/>
              <w:rPr>
                <w:rFonts w:ascii="Times New Roman" w:eastAsia="Times New Roman" w:hAnsi="Times New Roman" w:cs="Times New Roman"/>
                <w:b/>
                <w:bCs/>
                <w:sz w:val="24"/>
                <w:szCs w:val="24"/>
              </w:rPr>
            </w:pPr>
            <w:r w:rsidRPr="00E71A86">
              <w:rPr>
                <w:rFonts w:ascii="Times New Roman" w:eastAsia="Times New Roman" w:hAnsi="Times New Roman" w:cs="Times New Roman"/>
                <w:b/>
                <w:bCs/>
                <w:sz w:val="24"/>
                <w:szCs w:val="24"/>
              </w:rPr>
              <w:t>NSE**</w:t>
            </w:r>
          </w:p>
        </w:tc>
      </w:tr>
      <w:tr w:rsidR="00E71A86" w:rsidRPr="00E71A86" w14:paraId="6FCF25AF" w14:textId="77777777" w:rsidTr="00AB7902">
        <w:trPr>
          <w:gridAfter w:val="1"/>
          <w:wAfter w:w="350" w:type="dxa"/>
          <w:trHeight w:val="340"/>
        </w:trPr>
        <w:tc>
          <w:tcPr>
            <w:tcW w:w="1120" w:type="dxa"/>
            <w:tcBorders>
              <w:top w:val="nil"/>
              <w:left w:val="nil"/>
              <w:bottom w:val="nil"/>
              <w:right w:val="nil"/>
            </w:tcBorders>
            <w:shd w:val="clear" w:color="auto" w:fill="auto"/>
            <w:noWrap/>
            <w:vAlign w:val="bottom"/>
            <w:hideMark/>
          </w:tcPr>
          <w:p w14:paraId="0D59D3BE"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Harp</w:t>
            </w:r>
          </w:p>
        </w:tc>
        <w:tc>
          <w:tcPr>
            <w:tcW w:w="950" w:type="dxa"/>
            <w:tcBorders>
              <w:top w:val="nil"/>
              <w:left w:val="nil"/>
              <w:bottom w:val="nil"/>
              <w:right w:val="nil"/>
            </w:tcBorders>
            <w:shd w:val="clear" w:color="auto" w:fill="auto"/>
            <w:noWrap/>
            <w:vAlign w:val="bottom"/>
            <w:hideMark/>
          </w:tcPr>
          <w:p w14:paraId="4A1CD29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1.22</w:t>
            </w:r>
          </w:p>
        </w:tc>
        <w:tc>
          <w:tcPr>
            <w:tcW w:w="1080" w:type="dxa"/>
            <w:tcBorders>
              <w:top w:val="nil"/>
              <w:left w:val="nil"/>
              <w:bottom w:val="nil"/>
              <w:right w:val="nil"/>
            </w:tcBorders>
            <w:shd w:val="clear" w:color="auto" w:fill="auto"/>
            <w:noWrap/>
            <w:vAlign w:val="bottom"/>
            <w:hideMark/>
          </w:tcPr>
          <w:p w14:paraId="4EC828B9"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0.86</w:t>
            </w:r>
          </w:p>
        </w:tc>
      </w:tr>
      <w:tr w:rsidR="00E71A86" w:rsidRPr="00E71A86" w14:paraId="71058DC3"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8E59AA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Monona</w:t>
            </w:r>
          </w:p>
        </w:tc>
        <w:tc>
          <w:tcPr>
            <w:tcW w:w="950" w:type="dxa"/>
            <w:tcBorders>
              <w:top w:val="nil"/>
              <w:left w:val="nil"/>
              <w:bottom w:val="nil"/>
              <w:right w:val="nil"/>
            </w:tcBorders>
            <w:shd w:val="clear" w:color="auto" w:fill="auto"/>
            <w:noWrap/>
            <w:vAlign w:val="bottom"/>
            <w:hideMark/>
          </w:tcPr>
          <w:p w14:paraId="1B6B61C6"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1.46</w:t>
            </w:r>
          </w:p>
        </w:tc>
        <w:tc>
          <w:tcPr>
            <w:tcW w:w="1080" w:type="dxa"/>
            <w:tcBorders>
              <w:top w:val="nil"/>
              <w:left w:val="nil"/>
              <w:bottom w:val="nil"/>
              <w:right w:val="nil"/>
            </w:tcBorders>
            <w:shd w:val="clear" w:color="auto" w:fill="auto"/>
            <w:noWrap/>
            <w:vAlign w:val="bottom"/>
            <w:hideMark/>
          </w:tcPr>
          <w:p w14:paraId="01929FB5"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0.70</w:t>
            </w:r>
          </w:p>
        </w:tc>
      </w:tr>
      <w:tr w:rsidR="00E71A86" w:rsidRPr="00E71A86" w14:paraId="69DB9E17"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7D1C55B8"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Toolik</w:t>
            </w:r>
          </w:p>
        </w:tc>
        <w:tc>
          <w:tcPr>
            <w:tcW w:w="950" w:type="dxa"/>
            <w:tcBorders>
              <w:top w:val="nil"/>
              <w:left w:val="nil"/>
              <w:bottom w:val="nil"/>
              <w:right w:val="nil"/>
            </w:tcBorders>
            <w:shd w:val="clear" w:color="auto" w:fill="auto"/>
            <w:noWrap/>
            <w:vAlign w:val="bottom"/>
            <w:hideMark/>
          </w:tcPr>
          <w:p w14:paraId="43115E2B"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1.19</w:t>
            </w:r>
          </w:p>
        </w:tc>
        <w:tc>
          <w:tcPr>
            <w:tcW w:w="1080" w:type="dxa"/>
            <w:tcBorders>
              <w:top w:val="nil"/>
              <w:left w:val="nil"/>
              <w:bottom w:val="nil"/>
              <w:right w:val="nil"/>
            </w:tcBorders>
            <w:shd w:val="clear" w:color="auto" w:fill="auto"/>
            <w:noWrap/>
            <w:vAlign w:val="bottom"/>
            <w:hideMark/>
          </w:tcPr>
          <w:p w14:paraId="0C5667DF"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0.79</w:t>
            </w:r>
          </w:p>
        </w:tc>
      </w:tr>
      <w:tr w:rsidR="00E71A86" w:rsidRPr="00E71A86" w14:paraId="25C8333A" w14:textId="77777777" w:rsidTr="008535B2">
        <w:trPr>
          <w:gridAfter w:val="1"/>
          <w:wAfter w:w="350" w:type="dxa"/>
          <w:trHeight w:val="295"/>
        </w:trPr>
        <w:tc>
          <w:tcPr>
            <w:tcW w:w="1120" w:type="dxa"/>
            <w:tcBorders>
              <w:top w:val="nil"/>
              <w:left w:val="nil"/>
              <w:bottom w:val="nil"/>
              <w:right w:val="nil"/>
            </w:tcBorders>
            <w:shd w:val="clear" w:color="auto" w:fill="auto"/>
            <w:noWrap/>
            <w:vAlign w:val="bottom"/>
            <w:hideMark/>
          </w:tcPr>
          <w:p w14:paraId="294CCE85"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Trout</w:t>
            </w:r>
          </w:p>
        </w:tc>
        <w:tc>
          <w:tcPr>
            <w:tcW w:w="950" w:type="dxa"/>
            <w:tcBorders>
              <w:top w:val="nil"/>
              <w:left w:val="nil"/>
              <w:bottom w:val="nil"/>
              <w:right w:val="nil"/>
            </w:tcBorders>
            <w:shd w:val="clear" w:color="auto" w:fill="auto"/>
            <w:noWrap/>
            <w:vAlign w:val="bottom"/>
            <w:hideMark/>
          </w:tcPr>
          <w:p w14:paraId="029B88F4"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0.80</w:t>
            </w:r>
          </w:p>
        </w:tc>
        <w:tc>
          <w:tcPr>
            <w:tcW w:w="1080" w:type="dxa"/>
            <w:tcBorders>
              <w:top w:val="nil"/>
              <w:left w:val="nil"/>
              <w:bottom w:val="nil"/>
              <w:right w:val="nil"/>
            </w:tcBorders>
            <w:shd w:val="clear" w:color="auto" w:fill="auto"/>
            <w:noWrap/>
            <w:vAlign w:val="bottom"/>
            <w:hideMark/>
          </w:tcPr>
          <w:p w14:paraId="23E1BACE"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0.95</w:t>
            </w:r>
          </w:p>
        </w:tc>
      </w:tr>
      <w:tr w:rsidR="00E71A86" w:rsidRPr="00E71A86" w14:paraId="4CE1BCB0" w14:textId="77777777" w:rsidTr="008535B2">
        <w:trPr>
          <w:gridAfter w:val="1"/>
          <w:wAfter w:w="350" w:type="dxa"/>
          <w:trHeight w:val="305"/>
        </w:trPr>
        <w:tc>
          <w:tcPr>
            <w:tcW w:w="1120" w:type="dxa"/>
            <w:tcBorders>
              <w:top w:val="nil"/>
              <w:left w:val="nil"/>
              <w:bottom w:val="single" w:sz="8" w:space="0" w:color="auto"/>
              <w:right w:val="nil"/>
            </w:tcBorders>
            <w:shd w:val="clear" w:color="auto" w:fill="auto"/>
            <w:noWrap/>
            <w:vAlign w:val="bottom"/>
            <w:hideMark/>
          </w:tcPr>
          <w:p w14:paraId="0C620001"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Vanern</w:t>
            </w:r>
          </w:p>
        </w:tc>
        <w:tc>
          <w:tcPr>
            <w:tcW w:w="950" w:type="dxa"/>
            <w:tcBorders>
              <w:top w:val="nil"/>
              <w:left w:val="nil"/>
              <w:bottom w:val="single" w:sz="8" w:space="0" w:color="auto"/>
              <w:right w:val="nil"/>
            </w:tcBorders>
            <w:shd w:val="clear" w:color="auto" w:fill="auto"/>
            <w:noWrap/>
            <w:vAlign w:val="bottom"/>
            <w:hideMark/>
          </w:tcPr>
          <w:p w14:paraId="26A6E83A"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0.73</w:t>
            </w:r>
          </w:p>
        </w:tc>
        <w:tc>
          <w:tcPr>
            <w:tcW w:w="1080" w:type="dxa"/>
            <w:tcBorders>
              <w:top w:val="nil"/>
              <w:left w:val="nil"/>
              <w:bottom w:val="single" w:sz="8" w:space="0" w:color="auto"/>
              <w:right w:val="nil"/>
            </w:tcBorders>
            <w:shd w:val="clear" w:color="auto" w:fill="auto"/>
            <w:noWrap/>
            <w:vAlign w:val="bottom"/>
            <w:hideMark/>
          </w:tcPr>
          <w:p w14:paraId="6C27C5F2" w14:textId="77777777" w:rsidR="00E71A86" w:rsidRPr="00E71A86" w:rsidRDefault="00E71A86" w:rsidP="00E71A86">
            <w:pPr>
              <w:spacing w:line="240" w:lineRule="auto"/>
              <w:jc w:val="right"/>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0.96</w:t>
            </w:r>
          </w:p>
        </w:tc>
      </w:tr>
      <w:tr w:rsidR="00E71A86" w:rsidRPr="00E71A86" w14:paraId="17360EF2" w14:textId="77777777" w:rsidTr="00AB7902">
        <w:trPr>
          <w:trHeight w:val="322"/>
        </w:trPr>
        <w:tc>
          <w:tcPr>
            <w:tcW w:w="3500" w:type="dxa"/>
            <w:gridSpan w:val="4"/>
            <w:tcBorders>
              <w:top w:val="nil"/>
              <w:left w:val="nil"/>
              <w:bottom w:val="nil"/>
              <w:right w:val="nil"/>
            </w:tcBorders>
            <w:shd w:val="clear" w:color="auto" w:fill="auto"/>
            <w:noWrap/>
            <w:vAlign w:val="bottom"/>
            <w:hideMark/>
          </w:tcPr>
          <w:p w14:paraId="0B109BCF" w14:textId="0344415E" w:rsidR="00E71A86" w:rsidRPr="00E71A86" w:rsidRDefault="008535B2" w:rsidP="00E71A86">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root mean square error (mg </w:t>
            </w:r>
            <w:r w:rsidR="00E71A86" w:rsidRPr="00E71A86">
              <w:rPr>
                <w:rFonts w:ascii="Times New Roman" w:eastAsia="Times New Roman" w:hAnsi="Times New Roman" w:cs="Times New Roman"/>
                <w:sz w:val="24"/>
                <w:szCs w:val="24"/>
              </w:rPr>
              <w:t>L</w:t>
            </w:r>
            <w:r>
              <w:rPr>
                <w:rFonts w:ascii="Times New Roman" w:eastAsia="Times New Roman" w:hAnsi="Times New Roman" w:cs="Times New Roman"/>
                <w:sz w:val="24"/>
                <w:szCs w:val="24"/>
                <w:vertAlign w:val="superscript"/>
              </w:rPr>
              <w:t>-1</w:t>
            </w:r>
            <w:r w:rsidR="00E71A86" w:rsidRPr="00E71A86">
              <w:rPr>
                <w:rFonts w:ascii="Times New Roman" w:eastAsia="Times New Roman" w:hAnsi="Times New Roman" w:cs="Times New Roman"/>
                <w:sz w:val="24"/>
                <w:szCs w:val="24"/>
              </w:rPr>
              <w:t>)</w:t>
            </w:r>
          </w:p>
        </w:tc>
      </w:tr>
      <w:tr w:rsidR="00E71A86" w:rsidRPr="00E71A86" w14:paraId="56AC6C19" w14:textId="77777777" w:rsidTr="008535B2">
        <w:trPr>
          <w:trHeight w:val="295"/>
        </w:trPr>
        <w:tc>
          <w:tcPr>
            <w:tcW w:w="3500" w:type="dxa"/>
            <w:gridSpan w:val="4"/>
            <w:tcBorders>
              <w:top w:val="nil"/>
              <w:left w:val="nil"/>
              <w:bottom w:val="nil"/>
              <w:right w:val="nil"/>
            </w:tcBorders>
            <w:shd w:val="clear" w:color="auto" w:fill="auto"/>
            <w:noWrap/>
            <w:vAlign w:val="bottom"/>
            <w:hideMark/>
          </w:tcPr>
          <w:p w14:paraId="0FE81CFA" w14:textId="77777777" w:rsidR="00E71A86" w:rsidRPr="00E71A86" w:rsidRDefault="00E71A86" w:rsidP="00E71A86">
            <w:pPr>
              <w:spacing w:line="240" w:lineRule="auto"/>
              <w:rPr>
                <w:rFonts w:ascii="Times New Roman" w:eastAsia="Times New Roman" w:hAnsi="Times New Roman" w:cs="Times New Roman"/>
                <w:sz w:val="24"/>
                <w:szCs w:val="24"/>
              </w:rPr>
            </w:pPr>
            <w:r w:rsidRPr="00E71A86">
              <w:rPr>
                <w:rFonts w:ascii="Times New Roman" w:eastAsia="Times New Roman" w:hAnsi="Times New Roman" w:cs="Times New Roman"/>
                <w:sz w:val="24"/>
                <w:szCs w:val="24"/>
              </w:rPr>
              <w:t>** Nash-Sutcliffe efficiency</w:t>
            </w:r>
          </w:p>
        </w:tc>
      </w:tr>
    </w:tbl>
    <w:p w14:paraId="19B39849" w14:textId="4748057B" w:rsidR="00E71A86" w:rsidRDefault="00E71A86">
      <w:pPr>
        <w:rPr>
          <w:rFonts w:ascii="Times New Roman" w:eastAsia="Times New Roman" w:hAnsi="Times New Roman" w:cs="Times New Roman"/>
          <w:sz w:val="24"/>
          <w:szCs w:val="24"/>
        </w:rPr>
      </w:pPr>
    </w:p>
    <w:p w14:paraId="310708AB" w14:textId="77777777" w:rsidR="00E71A86" w:rsidRDefault="00E71A86">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1702BAC" w14:textId="2B841C07" w:rsidR="000233C2" w:rsidRPr="00AB1693" w:rsidRDefault="00AB1693">
      <w:pPr>
        <w:rPr>
          <w:rFonts w:ascii="Times New Roman" w:eastAsia="Times New Roman" w:hAnsi="Times New Roman" w:cs="Times New Roman"/>
          <w:b/>
          <w:sz w:val="24"/>
          <w:szCs w:val="24"/>
        </w:rPr>
      </w:pPr>
      <w:r w:rsidRPr="00AB1693">
        <w:rPr>
          <w:rFonts w:ascii="Times New Roman" w:eastAsia="Times New Roman" w:hAnsi="Times New Roman" w:cs="Times New Roman"/>
          <w:b/>
          <w:sz w:val="24"/>
          <w:szCs w:val="24"/>
        </w:rPr>
        <w:lastRenderedPageBreak/>
        <w:t>Table 5. S</w:t>
      </w:r>
      <w:r w:rsidR="008535B2">
        <w:rPr>
          <w:rFonts w:ascii="Times New Roman" w:eastAsia="Times New Roman" w:hAnsi="Times New Roman" w:cs="Times New Roman"/>
          <w:b/>
          <w:sz w:val="24"/>
          <w:szCs w:val="24"/>
        </w:rPr>
        <w:t>ummary of mean mass balances (g m</w:t>
      </w:r>
      <w:r w:rsidR="008535B2">
        <w:rPr>
          <w:rFonts w:ascii="Times New Roman" w:eastAsia="Times New Roman" w:hAnsi="Times New Roman" w:cs="Times New Roman"/>
          <w:b/>
          <w:sz w:val="24"/>
          <w:szCs w:val="24"/>
          <w:vertAlign w:val="superscript"/>
        </w:rPr>
        <w:t>-2</w:t>
      </w:r>
      <w:r w:rsidR="008535B2">
        <w:rPr>
          <w:rFonts w:ascii="Times New Roman" w:eastAsia="Times New Roman" w:hAnsi="Times New Roman" w:cs="Times New Roman"/>
          <w:b/>
          <w:sz w:val="24"/>
          <w:szCs w:val="24"/>
        </w:rPr>
        <w:t xml:space="preserve"> </w:t>
      </w:r>
      <w:r w:rsidRPr="00AB1693">
        <w:rPr>
          <w:rFonts w:ascii="Times New Roman" w:eastAsia="Times New Roman" w:hAnsi="Times New Roman" w:cs="Times New Roman"/>
          <w:b/>
          <w:sz w:val="24"/>
          <w:szCs w:val="24"/>
        </w:rPr>
        <w:t>yr</w:t>
      </w:r>
      <w:r w:rsidR="008535B2">
        <w:rPr>
          <w:rFonts w:ascii="Times New Roman" w:eastAsia="Times New Roman" w:hAnsi="Times New Roman" w:cs="Times New Roman"/>
          <w:b/>
          <w:sz w:val="24"/>
          <w:szCs w:val="24"/>
          <w:vertAlign w:val="superscript"/>
        </w:rPr>
        <w:t>-1</w:t>
      </w:r>
      <w:r w:rsidRPr="00AB1693">
        <w:rPr>
          <w:rFonts w:ascii="Times New Roman" w:eastAsia="Times New Roman" w:hAnsi="Times New Roman" w:cs="Times New Roman"/>
          <w:b/>
          <w:sz w:val="24"/>
          <w:szCs w:val="24"/>
        </w:rPr>
        <w:t>)</w:t>
      </w:r>
    </w:p>
    <w:p w14:paraId="212C1869" w14:textId="77777777" w:rsidR="00B77509" w:rsidRDefault="00B77509">
      <w:pPr>
        <w:rPr>
          <w:rFonts w:ascii="Times New Roman" w:eastAsia="Times New Roman" w:hAnsi="Times New Roman" w:cs="Times New Roman"/>
          <w:sz w:val="24"/>
          <w:szCs w:val="24"/>
        </w:rPr>
      </w:pPr>
    </w:p>
    <w:tbl>
      <w:tblPr>
        <w:tblW w:w="7200" w:type="dxa"/>
        <w:tblInd w:w="108" w:type="dxa"/>
        <w:tblLook w:val="04A0" w:firstRow="1" w:lastRow="0" w:firstColumn="1" w:lastColumn="0" w:noHBand="0" w:noVBand="1"/>
      </w:tblPr>
      <w:tblGrid>
        <w:gridCol w:w="1016"/>
        <w:gridCol w:w="960"/>
        <w:gridCol w:w="963"/>
        <w:gridCol w:w="960"/>
        <w:gridCol w:w="960"/>
        <w:gridCol w:w="960"/>
        <w:gridCol w:w="1381"/>
      </w:tblGrid>
      <w:tr w:rsidR="00B77509" w:rsidRPr="00B77509" w14:paraId="4031E477" w14:textId="77777777" w:rsidTr="00B77509">
        <w:trPr>
          <w:trHeight w:val="270"/>
        </w:trPr>
        <w:tc>
          <w:tcPr>
            <w:tcW w:w="1016" w:type="dxa"/>
            <w:tcBorders>
              <w:top w:val="single" w:sz="8" w:space="0" w:color="auto"/>
              <w:left w:val="nil"/>
              <w:bottom w:val="single" w:sz="8" w:space="0" w:color="auto"/>
              <w:right w:val="nil"/>
            </w:tcBorders>
            <w:shd w:val="clear" w:color="auto" w:fill="auto"/>
            <w:noWrap/>
            <w:vAlign w:val="bottom"/>
            <w:hideMark/>
          </w:tcPr>
          <w:p w14:paraId="643467B3"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Lake</w:t>
            </w:r>
          </w:p>
        </w:tc>
        <w:tc>
          <w:tcPr>
            <w:tcW w:w="960" w:type="dxa"/>
            <w:tcBorders>
              <w:top w:val="single" w:sz="8" w:space="0" w:color="auto"/>
              <w:left w:val="nil"/>
              <w:bottom w:val="single" w:sz="8" w:space="0" w:color="auto"/>
              <w:right w:val="nil"/>
            </w:tcBorders>
            <w:shd w:val="clear" w:color="auto" w:fill="auto"/>
            <w:noWrap/>
            <w:vAlign w:val="bottom"/>
            <w:hideMark/>
          </w:tcPr>
          <w:p w14:paraId="497B3AA2"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Alloch</w:t>
            </w:r>
          </w:p>
        </w:tc>
        <w:tc>
          <w:tcPr>
            <w:tcW w:w="963" w:type="dxa"/>
            <w:tcBorders>
              <w:top w:val="single" w:sz="8" w:space="0" w:color="auto"/>
              <w:left w:val="nil"/>
              <w:bottom w:val="single" w:sz="8" w:space="0" w:color="auto"/>
              <w:right w:val="nil"/>
            </w:tcBorders>
            <w:shd w:val="clear" w:color="auto" w:fill="auto"/>
            <w:noWrap/>
            <w:vAlign w:val="bottom"/>
            <w:hideMark/>
          </w:tcPr>
          <w:p w14:paraId="17853551"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Autoch</w:t>
            </w:r>
          </w:p>
        </w:tc>
        <w:tc>
          <w:tcPr>
            <w:tcW w:w="960" w:type="dxa"/>
            <w:tcBorders>
              <w:top w:val="single" w:sz="8" w:space="0" w:color="auto"/>
              <w:left w:val="nil"/>
              <w:bottom w:val="single" w:sz="8" w:space="0" w:color="auto"/>
              <w:right w:val="nil"/>
            </w:tcBorders>
            <w:shd w:val="clear" w:color="auto" w:fill="auto"/>
            <w:noWrap/>
            <w:vAlign w:val="bottom"/>
            <w:hideMark/>
          </w:tcPr>
          <w:p w14:paraId="6C5B1D72"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Resp</w:t>
            </w:r>
          </w:p>
        </w:tc>
        <w:tc>
          <w:tcPr>
            <w:tcW w:w="960" w:type="dxa"/>
            <w:tcBorders>
              <w:top w:val="single" w:sz="8" w:space="0" w:color="auto"/>
              <w:left w:val="nil"/>
              <w:bottom w:val="single" w:sz="8" w:space="0" w:color="auto"/>
              <w:right w:val="nil"/>
            </w:tcBorders>
            <w:shd w:val="clear" w:color="auto" w:fill="auto"/>
            <w:noWrap/>
            <w:vAlign w:val="bottom"/>
            <w:hideMark/>
          </w:tcPr>
          <w:p w14:paraId="7E858104"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Burial</w:t>
            </w:r>
          </w:p>
        </w:tc>
        <w:tc>
          <w:tcPr>
            <w:tcW w:w="960" w:type="dxa"/>
            <w:tcBorders>
              <w:top w:val="single" w:sz="8" w:space="0" w:color="auto"/>
              <w:left w:val="nil"/>
              <w:bottom w:val="single" w:sz="8" w:space="0" w:color="auto"/>
              <w:right w:val="nil"/>
            </w:tcBorders>
            <w:shd w:val="clear" w:color="auto" w:fill="auto"/>
            <w:noWrap/>
            <w:vAlign w:val="bottom"/>
            <w:hideMark/>
          </w:tcPr>
          <w:p w14:paraId="62B37827" w14:textId="77777777" w:rsidR="00B77509" w:rsidRPr="00B77509" w:rsidRDefault="00B77509" w:rsidP="00B77509">
            <w:pPr>
              <w:spacing w:line="240" w:lineRule="auto"/>
              <w:jc w:val="center"/>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Export</w:t>
            </w:r>
          </w:p>
        </w:tc>
        <w:tc>
          <w:tcPr>
            <w:tcW w:w="1381" w:type="dxa"/>
            <w:tcBorders>
              <w:top w:val="single" w:sz="8" w:space="0" w:color="auto"/>
              <w:left w:val="nil"/>
              <w:bottom w:val="single" w:sz="8" w:space="0" w:color="auto"/>
              <w:right w:val="nil"/>
            </w:tcBorders>
            <w:shd w:val="clear" w:color="auto" w:fill="auto"/>
            <w:noWrap/>
            <w:vAlign w:val="bottom"/>
            <w:hideMark/>
          </w:tcPr>
          <w:p w14:paraId="1A155A32" w14:textId="77777777" w:rsidR="00B77509" w:rsidRPr="00B77509" w:rsidRDefault="00B77509"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Total Load</w:t>
            </w:r>
          </w:p>
        </w:tc>
      </w:tr>
      <w:tr w:rsidR="00B77509" w:rsidRPr="00B77509" w14:paraId="717F2E57" w14:textId="77777777" w:rsidTr="00B77509">
        <w:trPr>
          <w:trHeight w:val="255"/>
        </w:trPr>
        <w:tc>
          <w:tcPr>
            <w:tcW w:w="1016" w:type="dxa"/>
            <w:tcBorders>
              <w:top w:val="nil"/>
              <w:left w:val="nil"/>
              <w:bottom w:val="nil"/>
              <w:right w:val="nil"/>
            </w:tcBorders>
            <w:shd w:val="clear" w:color="auto" w:fill="auto"/>
            <w:noWrap/>
            <w:vAlign w:val="bottom"/>
            <w:hideMark/>
          </w:tcPr>
          <w:p w14:paraId="55167AD4"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5A72E96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39.884</w:t>
            </w:r>
          </w:p>
        </w:tc>
        <w:tc>
          <w:tcPr>
            <w:tcW w:w="963" w:type="dxa"/>
            <w:tcBorders>
              <w:top w:val="nil"/>
              <w:left w:val="nil"/>
              <w:bottom w:val="nil"/>
              <w:right w:val="nil"/>
            </w:tcBorders>
            <w:shd w:val="clear" w:color="auto" w:fill="auto"/>
            <w:noWrap/>
            <w:vAlign w:val="bottom"/>
            <w:hideMark/>
          </w:tcPr>
          <w:p w14:paraId="0572400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32.030</w:t>
            </w:r>
          </w:p>
        </w:tc>
        <w:tc>
          <w:tcPr>
            <w:tcW w:w="960" w:type="dxa"/>
            <w:tcBorders>
              <w:top w:val="nil"/>
              <w:left w:val="nil"/>
              <w:bottom w:val="nil"/>
              <w:right w:val="nil"/>
            </w:tcBorders>
            <w:shd w:val="clear" w:color="auto" w:fill="auto"/>
            <w:noWrap/>
            <w:vAlign w:val="bottom"/>
            <w:hideMark/>
          </w:tcPr>
          <w:p w14:paraId="0B0F64A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-47.460</w:t>
            </w:r>
          </w:p>
        </w:tc>
        <w:tc>
          <w:tcPr>
            <w:tcW w:w="960" w:type="dxa"/>
            <w:tcBorders>
              <w:top w:val="nil"/>
              <w:left w:val="nil"/>
              <w:bottom w:val="nil"/>
              <w:right w:val="nil"/>
            </w:tcBorders>
            <w:shd w:val="clear" w:color="auto" w:fill="auto"/>
            <w:noWrap/>
            <w:vAlign w:val="bottom"/>
            <w:hideMark/>
          </w:tcPr>
          <w:p w14:paraId="689503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-5.302</w:t>
            </w:r>
          </w:p>
        </w:tc>
        <w:tc>
          <w:tcPr>
            <w:tcW w:w="960" w:type="dxa"/>
            <w:tcBorders>
              <w:top w:val="nil"/>
              <w:left w:val="nil"/>
              <w:bottom w:val="nil"/>
              <w:right w:val="nil"/>
            </w:tcBorders>
            <w:shd w:val="clear" w:color="auto" w:fill="auto"/>
            <w:noWrap/>
            <w:vAlign w:val="bottom"/>
            <w:hideMark/>
          </w:tcPr>
          <w:p w14:paraId="37BFC4F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-17.605</w:t>
            </w:r>
          </w:p>
        </w:tc>
        <w:tc>
          <w:tcPr>
            <w:tcW w:w="1381" w:type="dxa"/>
            <w:tcBorders>
              <w:top w:val="nil"/>
              <w:left w:val="nil"/>
              <w:bottom w:val="nil"/>
              <w:right w:val="nil"/>
            </w:tcBorders>
            <w:shd w:val="clear" w:color="auto" w:fill="auto"/>
            <w:noWrap/>
            <w:vAlign w:val="bottom"/>
            <w:hideMark/>
          </w:tcPr>
          <w:p w14:paraId="52F3E40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71.914</w:t>
            </w:r>
          </w:p>
        </w:tc>
      </w:tr>
      <w:tr w:rsidR="00B77509" w:rsidRPr="00B77509" w14:paraId="5EDB0845" w14:textId="77777777" w:rsidTr="00B77509">
        <w:trPr>
          <w:trHeight w:val="255"/>
        </w:trPr>
        <w:tc>
          <w:tcPr>
            <w:tcW w:w="1016" w:type="dxa"/>
            <w:tcBorders>
              <w:top w:val="nil"/>
              <w:left w:val="nil"/>
              <w:bottom w:val="nil"/>
              <w:right w:val="nil"/>
            </w:tcBorders>
            <w:shd w:val="clear" w:color="auto" w:fill="auto"/>
            <w:noWrap/>
            <w:vAlign w:val="bottom"/>
            <w:hideMark/>
          </w:tcPr>
          <w:p w14:paraId="3721A4FC"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20C3283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64.744</w:t>
            </w:r>
          </w:p>
        </w:tc>
        <w:tc>
          <w:tcPr>
            <w:tcW w:w="963" w:type="dxa"/>
            <w:tcBorders>
              <w:top w:val="nil"/>
              <w:left w:val="nil"/>
              <w:bottom w:val="nil"/>
              <w:right w:val="nil"/>
            </w:tcBorders>
            <w:shd w:val="clear" w:color="auto" w:fill="auto"/>
            <w:noWrap/>
            <w:vAlign w:val="bottom"/>
            <w:hideMark/>
          </w:tcPr>
          <w:p w14:paraId="79EBC469"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54.228</w:t>
            </w:r>
          </w:p>
        </w:tc>
        <w:tc>
          <w:tcPr>
            <w:tcW w:w="960" w:type="dxa"/>
            <w:tcBorders>
              <w:top w:val="nil"/>
              <w:left w:val="nil"/>
              <w:bottom w:val="nil"/>
              <w:right w:val="nil"/>
            </w:tcBorders>
            <w:shd w:val="clear" w:color="auto" w:fill="auto"/>
            <w:noWrap/>
            <w:vAlign w:val="bottom"/>
            <w:hideMark/>
          </w:tcPr>
          <w:p w14:paraId="64DAF3F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-16.756</w:t>
            </w:r>
          </w:p>
        </w:tc>
        <w:tc>
          <w:tcPr>
            <w:tcW w:w="960" w:type="dxa"/>
            <w:tcBorders>
              <w:top w:val="nil"/>
              <w:left w:val="nil"/>
              <w:bottom w:val="nil"/>
              <w:right w:val="nil"/>
            </w:tcBorders>
            <w:shd w:val="clear" w:color="auto" w:fill="auto"/>
            <w:noWrap/>
            <w:vAlign w:val="bottom"/>
            <w:hideMark/>
          </w:tcPr>
          <w:p w14:paraId="3ECD51D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-43.810</w:t>
            </w:r>
          </w:p>
        </w:tc>
        <w:tc>
          <w:tcPr>
            <w:tcW w:w="960" w:type="dxa"/>
            <w:tcBorders>
              <w:top w:val="nil"/>
              <w:left w:val="nil"/>
              <w:bottom w:val="nil"/>
              <w:right w:val="nil"/>
            </w:tcBorders>
            <w:shd w:val="clear" w:color="auto" w:fill="auto"/>
            <w:noWrap/>
            <w:vAlign w:val="bottom"/>
            <w:hideMark/>
          </w:tcPr>
          <w:p w14:paraId="65CAB26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-59.948</w:t>
            </w:r>
          </w:p>
        </w:tc>
        <w:tc>
          <w:tcPr>
            <w:tcW w:w="1381" w:type="dxa"/>
            <w:tcBorders>
              <w:top w:val="nil"/>
              <w:left w:val="nil"/>
              <w:bottom w:val="nil"/>
              <w:right w:val="nil"/>
            </w:tcBorders>
            <w:shd w:val="clear" w:color="auto" w:fill="auto"/>
            <w:noWrap/>
            <w:vAlign w:val="bottom"/>
            <w:hideMark/>
          </w:tcPr>
          <w:p w14:paraId="2C29E8F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118.972</w:t>
            </w:r>
          </w:p>
        </w:tc>
      </w:tr>
      <w:tr w:rsidR="00B77509" w:rsidRPr="00B77509" w14:paraId="056F9A4C" w14:textId="77777777" w:rsidTr="00B77509">
        <w:trPr>
          <w:trHeight w:val="255"/>
        </w:trPr>
        <w:tc>
          <w:tcPr>
            <w:tcW w:w="1016" w:type="dxa"/>
            <w:tcBorders>
              <w:top w:val="nil"/>
              <w:left w:val="nil"/>
              <w:bottom w:val="nil"/>
              <w:right w:val="nil"/>
            </w:tcBorders>
            <w:shd w:val="clear" w:color="auto" w:fill="auto"/>
            <w:noWrap/>
            <w:vAlign w:val="bottom"/>
            <w:hideMark/>
          </w:tcPr>
          <w:p w14:paraId="13D93648"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0F041B4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76.185</w:t>
            </w:r>
          </w:p>
        </w:tc>
        <w:tc>
          <w:tcPr>
            <w:tcW w:w="963" w:type="dxa"/>
            <w:tcBorders>
              <w:top w:val="nil"/>
              <w:left w:val="nil"/>
              <w:bottom w:val="nil"/>
              <w:right w:val="nil"/>
            </w:tcBorders>
            <w:shd w:val="clear" w:color="auto" w:fill="auto"/>
            <w:noWrap/>
            <w:vAlign w:val="bottom"/>
            <w:hideMark/>
          </w:tcPr>
          <w:p w14:paraId="2B96882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11.268</w:t>
            </w:r>
          </w:p>
        </w:tc>
        <w:tc>
          <w:tcPr>
            <w:tcW w:w="960" w:type="dxa"/>
            <w:tcBorders>
              <w:top w:val="nil"/>
              <w:left w:val="nil"/>
              <w:bottom w:val="nil"/>
              <w:right w:val="nil"/>
            </w:tcBorders>
            <w:shd w:val="clear" w:color="auto" w:fill="auto"/>
            <w:noWrap/>
            <w:vAlign w:val="bottom"/>
            <w:hideMark/>
          </w:tcPr>
          <w:p w14:paraId="48F2C79E"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-23.680</w:t>
            </w:r>
          </w:p>
        </w:tc>
        <w:tc>
          <w:tcPr>
            <w:tcW w:w="960" w:type="dxa"/>
            <w:tcBorders>
              <w:top w:val="nil"/>
              <w:left w:val="nil"/>
              <w:bottom w:val="nil"/>
              <w:right w:val="nil"/>
            </w:tcBorders>
            <w:shd w:val="clear" w:color="auto" w:fill="auto"/>
            <w:noWrap/>
            <w:vAlign w:val="bottom"/>
            <w:hideMark/>
          </w:tcPr>
          <w:p w14:paraId="24E0C4C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-6.670</w:t>
            </w:r>
          </w:p>
        </w:tc>
        <w:tc>
          <w:tcPr>
            <w:tcW w:w="960" w:type="dxa"/>
            <w:tcBorders>
              <w:top w:val="nil"/>
              <w:left w:val="nil"/>
              <w:bottom w:val="nil"/>
              <w:right w:val="nil"/>
            </w:tcBorders>
            <w:shd w:val="clear" w:color="auto" w:fill="auto"/>
            <w:noWrap/>
            <w:vAlign w:val="bottom"/>
            <w:hideMark/>
          </w:tcPr>
          <w:p w14:paraId="5DE8D71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-55.592</w:t>
            </w:r>
          </w:p>
        </w:tc>
        <w:tc>
          <w:tcPr>
            <w:tcW w:w="1381" w:type="dxa"/>
            <w:tcBorders>
              <w:top w:val="nil"/>
              <w:left w:val="nil"/>
              <w:bottom w:val="nil"/>
              <w:right w:val="nil"/>
            </w:tcBorders>
            <w:shd w:val="clear" w:color="auto" w:fill="auto"/>
            <w:noWrap/>
            <w:vAlign w:val="bottom"/>
            <w:hideMark/>
          </w:tcPr>
          <w:p w14:paraId="4891337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87.453</w:t>
            </w:r>
          </w:p>
        </w:tc>
      </w:tr>
      <w:tr w:rsidR="00B77509" w:rsidRPr="00B77509" w14:paraId="270FC010" w14:textId="77777777" w:rsidTr="00B77509">
        <w:trPr>
          <w:trHeight w:val="255"/>
        </w:trPr>
        <w:tc>
          <w:tcPr>
            <w:tcW w:w="1016" w:type="dxa"/>
            <w:tcBorders>
              <w:top w:val="nil"/>
              <w:left w:val="nil"/>
              <w:bottom w:val="nil"/>
              <w:right w:val="nil"/>
            </w:tcBorders>
            <w:shd w:val="clear" w:color="auto" w:fill="auto"/>
            <w:noWrap/>
            <w:vAlign w:val="bottom"/>
            <w:hideMark/>
          </w:tcPr>
          <w:p w14:paraId="257F0F15"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16725852"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13.351</w:t>
            </w:r>
          </w:p>
        </w:tc>
        <w:tc>
          <w:tcPr>
            <w:tcW w:w="963" w:type="dxa"/>
            <w:tcBorders>
              <w:top w:val="nil"/>
              <w:left w:val="nil"/>
              <w:bottom w:val="nil"/>
              <w:right w:val="nil"/>
            </w:tcBorders>
            <w:shd w:val="clear" w:color="auto" w:fill="auto"/>
            <w:noWrap/>
            <w:vAlign w:val="bottom"/>
            <w:hideMark/>
          </w:tcPr>
          <w:p w14:paraId="3BB3046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28.166</w:t>
            </w:r>
          </w:p>
        </w:tc>
        <w:tc>
          <w:tcPr>
            <w:tcW w:w="960" w:type="dxa"/>
            <w:tcBorders>
              <w:top w:val="nil"/>
              <w:left w:val="nil"/>
              <w:bottom w:val="nil"/>
              <w:right w:val="nil"/>
            </w:tcBorders>
            <w:shd w:val="clear" w:color="auto" w:fill="auto"/>
            <w:noWrap/>
            <w:vAlign w:val="bottom"/>
            <w:hideMark/>
          </w:tcPr>
          <w:p w14:paraId="5DBCA94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-37.450</w:t>
            </w:r>
          </w:p>
        </w:tc>
        <w:tc>
          <w:tcPr>
            <w:tcW w:w="960" w:type="dxa"/>
            <w:tcBorders>
              <w:top w:val="nil"/>
              <w:left w:val="nil"/>
              <w:bottom w:val="nil"/>
              <w:right w:val="nil"/>
            </w:tcBorders>
            <w:shd w:val="clear" w:color="auto" w:fill="auto"/>
            <w:noWrap/>
            <w:vAlign w:val="bottom"/>
            <w:hideMark/>
          </w:tcPr>
          <w:p w14:paraId="29B5E12E"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-1.195</w:t>
            </w:r>
          </w:p>
        </w:tc>
        <w:tc>
          <w:tcPr>
            <w:tcW w:w="960" w:type="dxa"/>
            <w:tcBorders>
              <w:top w:val="nil"/>
              <w:left w:val="nil"/>
              <w:bottom w:val="nil"/>
              <w:right w:val="nil"/>
            </w:tcBorders>
            <w:shd w:val="clear" w:color="auto" w:fill="auto"/>
            <w:noWrap/>
            <w:vAlign w:val="bottom"/>
            <w:hideMark/>
          </w:tcPr>
          <w:p w14:paraId="418C6EE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-3.954</w:t>
            </w:r>
          </w:p>
        </w:tc>
        <w:tc>
          <w:tcPr>
            <w:tcW w:w="1381" w:type="dxa"/>
            <w:tcBorders>
              <w:top w:val="nil"/>
              <w:left w:val="nil"/>
              <w:bottom w:val="nil"/>
              <w:right w:val="nil"/>
            </w:tcBorders>
            <w:shd w:val="clear" w:color="auto" w:fill="auto"/>
            <w:noWrap/>
            <w:vAlign w:val="bottom"/>
            <w:hideMark/>
          </w:tcPr>
          <w:p w14:paraId="4386D7C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41.517</w:t>
            </w:r>
          </w:p>
        </w:tc>
      </w:tr>
      <w:tr w:rsidR="00B77509" w:rsidRPr="00B77509" w14:paraId="61CD84ED" w14:textId="77777777" w:rsidTr="00B77509">
        <w:trPr>
          <w:trHeight w:val="255"/>
        </w:trPr>
        <w:tc>
          <w:tcPr>
            <w:tcW w:w="1016" w:type="dxa"/>
            <w:tcBorders>
              <w:top w:val="nil"/>
              <w:left w:val="nil"/>
              <w:bottom w:val="nil"/>
              <w:right w:val="nil"/>
            </w:tcBorders>
            <w:shd w:val="clear" w:color="auto" w:fill="auto"/>
            <w:noWrap/>
            <w:vAlign w:val="bottom"/>
            <w:hideMark/>
          </w:tcPr>
          <w:p w14:paraId="2247DB17"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nil"/>
              <w:right w:val="nil"/>
            </w:tcBorders>
            <w:shd w:val="clear" w:color="auto" w:fill="auto"/>
            <w:noWrap/>
            <w:vAlign w:val="bottom"/>
            <w:hideMark/>
          </w:tcPr>
          <w:p w14:paraId="39ACBA7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39.753</w:t>
            </w:r>
          </w:p>
        </w:tc>
        <w:tc>
          <w:tcPr>
            <w:tcW w:w="963" w:type="dxa"/>
            <w:tcBorders>
              <w:top w:val="nil"/>
              <w:left w:val="nil"/>
              <w:bottom w:val="nil"/>
              <w:right w:val="nil"/>
            </w:tcBorders>
            <w:shd w:val="clear" w:color="auto" w:fill="auto"/>
            <w:noWrap/>
            <w:vAlign w:val="bottom"/>
            <w:hideMark/>
          </w:tcPr>
          <w:p w14:paraId="3279B75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26.126</w:t>
            </w:r>
          </w:p>
        </w:tc>
        <w:tc>
          <w:tcPr>
            <w:tcW w:w="960" w:type="dxa"/>
            <w:tcBorders>
              <w:top w:val="nil"/>
              <w:left w:val="nil"/>
              <w:bottom w:val="nil"/>
              <w:right w:val="nil"/>
            </w:tcBorders>
            <w:shd w:val="clear" w:color="auto" w:fill="auto"/>
            <w:noWrap/>
            <w:vAlign w:val="bottom"/>
            <w:hideMark/>
          </w:tcPr>
          <w:p w14:paraId="027BCEE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-33.208</w:t>
            </w:r>
          </w:p>
        </w:tc>
        <w:tc>
          <w:tcPr>
            <w:tcW w:w="960" w:type="dxa"/>
            <w:tcBorders>
              <w:top w:val="nil"/>
              <w:left w:val="nil"/>
              <w:bottom w:val="nil"/>
              <w:right w:val="nil"/>
            </w:tcBorders>
            <w:shd w:val="clear" w:color="auto" w:fill="auto"/>
            <w:noWrap/>
            <w:vAlign w:val="bottom"/>
            <w:hideMark/>
          </w:tcPr>
          <w:p w14:paraId="62BDAAF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-19.882</w:t>
            </w:r>
          </w:p>
        </w:tc>
        <w:tc>
          <w:tcPr>
            <w:tcW w:w="960" w:type="dxa"/>
            <w:tcBorders>
              <w:top w:val="nil"/>
              <w:left w:val="nil"/>
              <w:bottom w:val="nil"/>
              <w:right w:val="nil"/>
            </w:tcBorders>
            <w:shd w:val="clear" w:color="auto" w:fill="auto"/>
            <w:noWrap/>
            <w:vAlign w:val="bottom"/>
            <w:hideMark/>
          </w:tcPr>
          <w:p w14:paraId="2154BC4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-12.122</w:t>
            </w:r>
          </w:p>
        </w:tc>
        <w:tc>
          <w:tcPr>
            <w:tcW w:w="1381" w:type="dxa"/>
            <w:tcBorders>
              <w:top w:val="nil"/>
              <w:left w:val="nil"/>
              <w:bottom w:val="nil"/>
              <w:right w:val="nil"/>
            </w:tcBorders>
            <w:shd w:val="clear" w:color="auto" w:fill="auto"/>
            <w:noWrap/>
            <w:vAlign w:val="bottom"/>
            <w:hideMark/>
          </w:tcPr>
          <w:p w14:paraId="4AC77B2F"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65.879</w:t>
            </w:r>
          </w:p>
        </w:tc>
      </w:tr>
      <w:tr w:rsidR="00B77509" w:rsidRPr="00B77509" w14:paraId="1EE8B306" w14:textId="77777777" w:rsidTr="00B77509">
        <w:trPr>
          <w:trHeight w:val="255"/>
        </w:trPr>
        <w:tc>
          <w:tcPr>
            <w:tcW w:w="1016" w:type="dxa"/>
            <w:tcBorders>
              <w:top w:val="nil"/>
              <w:left w:val="nil"/>
              <w:bottom w:val="nil"/>
              <w:right w:val="nil"/>
            </w:tcBorders>
            <w:shd w:val="clear" w:color="auto" w:fill="auto"/>
            <w:noWrap/>
            <w:vAlign w:val="bottom"/>
            <w:hideMark/>
          </w:tcPr>
          <w:p w14:paraId="2471638C"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c>
          <w:tcPr>
            <w:tcW w:w="960" w:type="dxa"/>
            <w:tcBorders>
              <w:top w:val="nil"/>
              <w:left w:val="nil"/>
              <w:bottom w:val="nil"/>
              <w:right w:val="nil"/>
            </w:tcBorders>
            <w:shd w:val="clear" w:color="auto" w:fill="auto"/>
            <w:noWrap/>
            <w:vAlign w:val="bottom"/>
            <w:hideMark/>
          </w:tcPr>
          <w:p w14:paraId="2D04B77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3" w:type="dxa"/>
            <w:tcBorders>
              <w:top w:val="nil"/>
              <w:left w:val="nil"/>
              <w:bottom w:val="nil"/>
              <w:right w:val="nil"/>
            </w:tcBorders>
            <w:shd w:val="clear" w:color="auto" w:fill="auto"/>
            <w:noWrap/>
            <w:vAlign w:val="bottom"/>
            <w:hideMark/>
          </w:tcPr>
          <w:p w14:paraId="28FF469E"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444F4F0"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44757759"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69707B34"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1B336CFC"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14:paraId="0C1F63FC" w14:textId="77777777" w:rsidTr="00B77509">
        <w:trPr>
          <w:trHeight w:val="300"/>
        </w:trPr>
        <w:tc>
          <w:tcPr>
            <w:tcW w:w="2939" w:type="dxa"/>
            <w:gridSpan w:val="3"/>
            <w:tcBorders>
              <w:top w:val="nil"/>
              <w:left w:val="nil"/>
              <w:bottom w:val="nil"/>
              <w:right w:val="nil"/>
            </w:tcBorders>
            <w:shd w:val="clear" w:color="auto" w:fill="auto"/>
            <w:noWrap/>
            <w:vAlign w:val="bottom"/>
            <w:hideMark/>
          </w:tcPr>
          <w:p w14:paraId="6028BEDA" w14:textId="77777777" w:rsidR="00B77509" w:rsidRPr="00B77509" w:rsidRDefault="00B77509" w:rsidP="00B77509">
            <w:pPr>
              <w:spacing w:line="240" w:lineRule="auto"/>
              <w:rPr>
                <w:rFonts w:ascii="Times New Roman" w:eastAsia="Times New Roman" w:hAnsi="Times New Roman" w:cs="Times New Roman"/>
                <w:b/>
                <w:bCs/>
                <w:sz w:val="24"/>
                <w:szCs w:val="24"/>
              </w:rPr>
            </w:pPr>
            <w:r w:rsidRPr="00B77509">
              <w:rPr>
                <w:rFonts w:ascii="Times New Roman" w:eastAsia="Times New Roman" w:hAnsi="Times New Roman" w:cs="Times New Roman"/>
                <w:b/>
                <w:bCs/>
                <w:sz w:val="24"/>
                <w:szCs w:val="24"/>
              </w:rPr>
              <w:t>Proportion of total load</w:t>
            </w:r>
          </w:p>
        </w:tc>
        <w:tc>
          <w:tcPr>
            <w:tcW w:w="960" w:type="dxa"/>
            <w:tcBorders>
              <w:top w:val="nil"/>
              <w:left w:val="nil"/>
              <w:bottom w:val="nil"/>
              <w:right w:val="nil"/>
            </w:tcBorders>
            <w:shd w:val="clear" w:color="auto" w:fill="auto"/>
            <w:noWrap/>
            <w:vAlign w:val="bottom"/>
            <w:hideMark/>
          </w:tcPr>
          <w:p w14:paraId="162E8A96" w14:textId="77777777" w:rsidR="00B77509" w:rsidRPr="00B77509" w:rsidRDefault="00B77509" w:rsidP="00B77509">
            <w:pPr>
              <w:spacing w:line="240" w:lineRule="auto"/>
              <w:rPr>
                <w:rFonts w:ascii="Times New Roman" w:eastAsia="Times New Roman" w:hAnsi="Times New Roman" w:cs="Times New Roman"/>
                <w:b/>
                <w:bCs/>
                <w:sz w:val="24"/>
                <w:szCs w:val="24"/>
              </w:rPr>
            </w:pPr>
          </w:p>
        </w:tc>
        <w:tc>
          <w:tcPr>
            <w:tcW w:w="960" w:type="dxa"/>
            <w:tcBorders>
              <w:top w:val="nil"/>
              <w:left w:val="nil"/>
              <w:bottom w:val="nil"/>
              <w:right w:val="nil"/>
            </w:tcBorders>
            <w:shd w:val="clear" w:color="auto" w:fill="auto"/>
            <w:noWrap/>
            <w:vAlign w:val="bottom"/>
            <w:hideMark/>
          </w:tcPr>
          <w:p w14:paraId="12876AB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960" w:type="dxa"/>
            <w:tcBorders>
              <w:top w:val="nil"/>
              <w:left w:val="nil"/>
              <w:bottom w:val="nil"/>
              <w:right w:val="nil"/>
            </w:tcBorders>
            <w:shd w:val="clear" w:color="auto" w:fill="auto"/>
            <w:noWrap/>
            <w:vAlign w:val="bottom"/>
            <w:hideMark/>
          </w:tcPr>
          <w:p w14:paraId="7015E098"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c>
          <w:tcPr>
            <w:tcW w:w="1381" w:type="dxa"/>
            <w:tcBorders>
              <w:top w:val="nil"/>
              <w:left w:val="nil"/>
              <w:bottom w:val="nil"/>
              <w:right w:val="nil"/>
            </w:tcBorders>
            <w:shd w:val="clear" w:color="auto" w:fill="auto"/>
            <w:noWrap/>
            <w:vAlign w:val="bottom"/>
            <w:hideMark/>
          </w:tcPr>
          <w:p w14:paraId="12561990" w14:textId="77777777" w:rsidR="00B77509" w:rsidRPr="00B77509" w:rsidRDefault="00B77509" w:rsidP="00B77509">
            <w:pPr>
              <w:spacing w:line="240" w:lineRule="auto"/>
              <w:rPr>
                <w:rFonts w:ascii="Times New Roman" w:eastAsia="Times New Roman" w:hAnsi="Times New Roman" w:cs="Times New Roman"/>
                <w:color w:val="auto"/>
                <w:sz w:val="24"/>
                <w:szCs w:val="24"/>
              </w:rPr>
            </w:pPr>
          </w:p>
        </w:tc>
      </w:tr>
      <w:tr w:rsidR="00B77509" w:rsidRPr="00B77509" w14:paraId="5F1EBC0E" w14:textId="77777777" w:rsidTr="00B77509">
        <w:trPr>
          <w:trHeight w:val="255"/>
        </w:trPr>
        <w:tc>
          <w:tcPr>
            <w:tcW w:w="1016" w:type="dxa"/>
            <w:tcBorders>
              <w:top w:val="nil"/>
              <w:left w:val="nil"/>
              <w:bottom w:val="nil"/>
              <w:right w:val="nil"/>
            </w:tcBorders>
            <w:shd w:val="clear" w:color="auto" w:fill="auto"/>
            <w:noWrap/>
            <w:vAlign w:val="bottom"/>
            <w:hideMark/>
          </w:tcPr>
          <w:p w14:paraId="2B4B76A4"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Harp</w:t>
            </w:r>
          </w:p>
        </w:tc>
        <w:tc>
          <w:tcPr>
            <w:tcW w:w="960" w:type="dxa"/>
            <w:tcBorders>
              <w:top w:val="nil"/>
              <w:left w:val="nil"/>
              <w:bottom w:val="nil"/>
              <w:right w:val="nil"/>
            </w:tcBorders>
            <w:shd w:val="clear" w:color="auto" w:fill="auto"/>
            <w:noWrap/>
            <w:vAlign w:val="bottom"/>
            <w:hideMark/>
          </w:tcPr>
          <w:p w14:paraId="09133EFC"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0.555</w:t>
            </w:r>
          </w:p>
        </w:tc>
        <w:tc>
          <w:tcPr>
            <w:tcW w:w="963" w:type="dxa"/>
            <w:tcBorders>
              <w:top w:val="nil"/>
              <w:left w:val="nil"/>
              <w:bottom w:val="nil"/>
              <w:right w:val="nil"/>
            </w:tcBorders>
            <w:shd w:val="clear" w:color="auto" w:fill="auto"/>
            <w:noWrap/>
            <w:vAlign w:val="bottom"/>
            <w:hideMark/>
          </w:tcPr>
          <w:p w14:paraId="4263EF03"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0.445</w:t>
            </w:r>
          </w:p>
        </w:tc>
        <w:tc>
          <w:tcPr>
            <w:tcW w:w="960" w:type="dxa"/>
            <w:tcBorders>
              <w:top w:val="nil"/>
              <w:left w:val="nil"/>
              <w:bottom w:val="nil"/>
              <w:right w:val="nil"/>
            </w:tcBorders>
            <w:shd w:val="clear" w:color="auto" w:fill="auto"/>
            <w:noWrap/>
            <w:vAlign w:val="bottom"/>
            <w:hideMark/>
          </w:tcPr>
          <w:p w14:paraId="0ED5190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-0.660</w:t>
            </w:r>
          </w:p>
        </w:tc>
        <w:tc>
          <w:tcPr>
            <w:tcW w:w="960" w:type="dxa"/>
            <w:tcBorders>
              <w:top w:val="nil"/>
              <w:left w:val="nil"/>
              <w:bottom w:val="nil"/>
              <w:right w:val="nil"/>
            </w:tcBorders>
            <w:shd w:val="clear" w:color="auto" w:fill="auto"/>
            <w:noWrap/>
            <w:vAlign w:val="bottom"/>
            <w:hideMark/>
          </w:tcPr>
          <w:p w14:paraId="202E4B0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-0.074</w:t>
            </w:r>
          </w:p>
        </w:tc>
        <w:tc>
          <w:tcPr>
            <w:tcW w:w="960" w:type="dxa"/>
            <w:tcBorders>
              <w:top w:val="nil"/>
              <w:left w:val="nil"/>
              <w:bottom w:val="nil"/>
              <w:right w:val="nil"/>
            </w:tcBorders>
            <w:shd w:val="clear" w:color="auto" w:fill="auto"/>
            <w:noWrap/>
            <w:vAlign w:val="bottom"/>
            <w:hideMark/>
          </w:tcPr>
          <w:p w14:paraId="2B0146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-0.245</w:t>
            </w:r>
          </w:p>
        </w:tc>
        <w:tc>
          <w:tcPr>
            <w:tcW w:w="1381" w:type="dxa"/>
            <w:tcBorders>
              <w:top w:val="nil"/>
              <w:left w:val="nil"/>
              <w:bottom w:val="nil"/>
              <w:right w:val="nil"/>
            </w:tcBorders>
            <w:shd w:val="clear" w:color="auto" w:fill="auto"/>
            <w:noWrap/>
            <w:vAlign w:val="bottom"/>
            <w:hideMark/>
          </w:tcPr>
          <w:p w14:paraId="6B05F897"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6D4C63B1" w14:textId="77777777" w:rsidTr="00B77509">
        <w:trPr>
          <w:trHeight w:val="255"/>
        </w:trPr>
        <w:tc>
          <w:tcPr>
            <w:tcW w:w="1016" w:type="dxa"/>
            <w:tcBorders>
              <w:top w:val="nil"/>
              <w:left w:val="nil"/>
              <w:bottom w:val="nil"/>
              <w:right w:val="nil"/>
            </w:tcBorders>
            <w:shd w:val="clear" w:color="auto" w:fill="auto"/>
            <w:noWrap/>
            <w:vAlign w:val="bottom"/>
            <w:hideMark/>
          </w:tcPr>
          <w:p w14:paraId="39214106"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Monona</w:t>
            </w:r>
          </w:p>
        </w:tc>
        <w:tc>
          <w:tcPr>
            <w:tcW w:w="960" w:type="dxa"/>
            <w:tcBorders>
              <w:top w:val="nil"/>
              <w:left w:val="nil"/>
              <w:bottom w:val="nil"/>
              <w:right w:val="nil"/>
            </w:tcBorders>
            <w:shd w:val="clear" w:color="auto" w:fill="auto"/>
            <w:noWrap/>
            <w:vAlign w:val="bottom"/>
            <w:hideMark/>
          </w:tcPr>
          <w:p w14:paraId="4BC85826"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0.544</w:t>
            </w:r>
          </w:p>
        </w:tc>
        <w:tc>
          <w:tcPr>
            <w:tcW w:w="963" w:type="dxa"/>
            <w:tcBorders>
              <w:top w:val="nil"/>
              <w:left w:val="nil"/>
              <w:bottom w:val="nil"/>
              <w:right w:val="nil"/>
            </w:tcBorders>
            <w:shd w:val="clear" w:color="auto" w:fill="auto"/>
            <w:noWrap/>
            <w:vAlign w:val="bottom"/>
            <w:hideMark/>
          </w:tcPr>
          <w:p w14:paraId="5FEA82E5"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0.456</w:t>
            </w:r>
          </w:p>
        </w:tc>
        <w:tc>
          <w:tcPr>
            <w:tcW w:w="960" w:type="dxa"/>
            <w:tcBorders>
              <w:top w:val="nil"/>
              <w:left w:val="nil"/>
              <w:bottom w:val="nil"/>
              <w:right w:val="nil"/>
            </w:tcBorders>
            <w:shd w:val="clear" w:color="auto" w:fill="auto"/>
            <w:noWrap/>
            <w:vAlign w:val="bottom"/>
            <w:hideMark/>
          </w:tcPr>
          <w:p w14:paraId="42AC63E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-0.141</w:t>
            </w:r>
          </w:p>
        </w:tc>
        <w:tc>
          <w:tcPr>
            <w:tcW w:w="960" w:type="dxa"/>
            <w:tcBorders>
              <w:top w:val="nil"/>
              <w:left w:val="nil"/>
              <w:bottom w:val="nil"/>
              <w:right w:val="nil"/>
            </w:tcBorders>
            <w:shd w:val="clear" w:color="auto" w:fill="auto"/>
            <w:noWrap/>
            <w:vAlign w:val="bottom"/>
            <w:hideMark/>
          </w:tcPr>
          <w:p w14:paraId="6A81978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-0.368</w:t>
            </w:r>
          </w:p>
        </w:tc>
        <w:tc>
          <w:tcPr>
            <w:tcW w:w="960" w:type="dxa"/>
            <w:tcBorders>
              <w:top w:val="nil"/>
              <w:left w:val="nil"/>
              <w:bottom w:val="nil"/>
              <w:right w:val="nil"/>
            </w:tcBorders>
            <w:shd w:val="clear" w:color="auto" w:fill="auto"/>
            <w:noWrap/>
            <w:vAlign w:val="bottom"/>
            <w:hideMark/>
          </w:tcPr>
          <w:p w14:paraId="089E93CD"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1381" w:type="dxa"/>
            <w:tcBorders>
              <w:top w:val="nil"/>
              <w:left w:val="nil"/>
              <w:bottom w:val="nil"/>
              <w:right w:val="nil"/>
            </w:tcBorders>
            <w:shd w:val="clear" w:color="auto" w:fill="auto"/>
            <w:noWrap/>
            <w:vAlign w:val="bottom"/>
            <w:hideMark/>
          </w:tcPr>
          <w:p w14:paraId="4698C1B7"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0C95F858" w14:textId="77777777" w:rsidTr="00B77509">
        <w:trPr>
          <w:trHeight w:val="255"/>
        </w:trPr>
        <w:tc>
          <w:tcPr>
            <w:tcW w:w="1016" w:type="dxa"/>
            <w:tcBorders>
              <w:top w:val="nil"/>
              <w:left w:val="nil"/>
              <w:bottom w:val="nil"/>
              <w:right w:val="nil"/>
            </w:tcBorders>
            <w:shd w:val="clear" w:color="auto" w:fill="auto"/>
            <w:noWrap/>
            <w:vAlign w:val="bottom"/>
            <w:hideMark/>
          </w:tcPr>
          <w:p w14:paraId="269971D1"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Toolik</w:t>
            </w:r>
          </w:p>
        </w:tc>
        <w:tc>
          <w:tcPr>
            <w:tcW w:w="960" w:type="dxa"/>
            <w:tcBorders>
              <w:top w:val="nil"/>
              <w:left w:val="nil"/>
              <w:bottom w:val="nil"/>
              <w:right w:val="nil"/>
            </w:tcBorders>
            <w:shd w:val="clear" w:color="auto" w:fill="auto"/>
            <w:noWrap/>
            <w:vAlign w:val="bottom"/>
            <w:hideMark/>
          </w:tcPr>
          <w:p w14:paraId="67B023C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0.871</w:t>
            </w:r>
          </w:p>
        </w:tc>
        <w:tc>
          <w:tcPr>
            <w:tcW w:w="963" w:type="dxa"/>
            <w:tcBorders>
              <w:top w:val="nil"/>
              <w:left w:val="nil"/>
              <w:bottom w:val="nil"/>
              <w:right w:val="nil"/>
            </w:tcBorders>
            <w:shd w:val="clear" w:color="auto" w:fill="auto"/>
            <w:noWrap/>
            <w:vAlign w:val="bottom"/>
            <w:hideMark/>
          </w:tcPr>
          <w:p w14:paraId="6B59AD15"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0.129</w:t>
            </w:r>
          </w:p>
        </w:tc>
        <w:tc>
          <w:tcPr>
            <w:tcW w:w="960" w:type="dxa"/>
            <w:tcBorders>
              <w:top w:val="nil"/>
              <w:left w:val="nil"/>
              <w:bottom w:val="nil"/>
              <w:right w:val="nil"/>
            </w:tcBorders>
            <w:shd w:val="clear" w:color="auto" w:fill="auto"/>
            <w:noWrap/>
            <w:vAlign w:val="bottom"/>
            <w:hideMark/>
          </w:tcPr>
          <w:p w14:paraId="6A520160"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-0.271</w:t>
            </w:r>
          </w:p>
        </w:tc>
        <w:tc>
          <w:tcPr>
            <w:tcW w:w="960" w:type="dxa"/>
            <w:tcBorders>
              <w:top w:val="nil"/>
              <w:left w:val="nil"/>
              <w:bottom w:val="nil"/>
              <w:right w:val="nil"/>
            </w:tcBorders>
            <w:shd w:val="clear" w:color="auto" w:fill="auto"/>
            <w:noWrap/>
            <w:vAlign w:val="bottom"/>
            <w:hideMark/>
          </w:tcPr>
          <w:p w14:paraId="670BBEB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-0.076</w:t>
            </w:r>
          </w:p>
        </w:tc>
        <w:tc>
          <w:tcPr>
            <w:tcW w:w="960" w:type="dxa"/>
            <w:tcBorders>
              <w:top w:val="nil"/>
              <w:left w:val="nil"/>
              <w:bottom w:val="nil"/>
              <w:right w:val="nil"/>
            </w:tcBorders>
            <w:shd w:val="clear" w:color="auto" w:fill="auto"/>
            <w:noWrap/>
            <w:vAlign w:val="bottom"/>
            <w:hideMark/>
          </w:tcPr>
          <w:p w14:paraId="48A0D34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-0.636</w:t>
            </w:r>
          </w:p>
        </w:tc>
        <w:tc>
          <w:tcPr>
            <w:tcW w:w="1381" w:type="dxa"/>
            <w:tcBorders>
              <w:top w:val="nil"/>
              <w:left w:val="nil"/>
              <w:bottom w:val="nil"/>
              <w:right w:val="nil"/>
            </w:tcBorders>
            <w:shd w:val="clear" w:color="auto" w:fill="auto"/>
            <w:noWrap/>
            <w:vAlign w:val="bottom"/>
            <w:hideMark/>
          </w:tcPr>
          <w:p w14:paraId="5CD5AE8B"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0C6271E7" w14:textId="77777777" w:rsidTr="00B77509">
        <w:trPr>
          <w:trHeight w:val="255"/>
        </w:trPr>
        <w:tc>
          <w:tcPr>
            <w:tcW w:w="1016" w:type="dxa"/>
            <w:tcBorders>
              <w:top w:val="nil"/>
              <w:left w:val="nil"/>
              <w:bottom w:val="nil"/>
              <w:right w:val="nil"/>
            </w:tcBorders>
            <w:shd w:val="clear" w:color="auto" w:fill="auto"/>
            <w:noWrap/>
            <w:vAlign w:val="bottom"/>
            <w:hideMark/>
          </w:tcPr>
          <w:p w14:paraId="70650662"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Trout</w:t>
            </w:r>
          </w:p>
        </w:tc>
        <w:tc>
          <w:tcPr>
            <w:tcW w:w="960" w:type="dxa"/>
            <w:tcBorders>
              <w:top w:val="nil"/>
              <w:left w:val="nil"/>
              <w:bottom w:val="nil"/>
              <w:right w:val="nil"/>
            </w:tcBorders>
            <w:shd w:val="clear" w:color="auto" w:fill="auto"/>
            <w:noWrap/>
            <w:vAlign w:val="bottom"/>
            <w:hideMark/>
          </w:tcPr>
          <w:p w14:paraId="6EB2C33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0.322</w:t>
            </w:r>
          </w:p>
        </w:tc>
        <w:tc>
          <w:tcPr>
            <w:tcW w:w="963" w:type="dxa"/>
            <w:tcBorders>
              <w:top w:val="nil"/>
              <w:left w:val="nil"/>
              <w:bottom w:val="nil"/>
              <w:right w:val="nil"/>
            </w:tcBorders>
            <w:shd w:val="clear" w:color="auto" w:fill="auto"/>
            <w:noWrap/>
            <w:vAlign w:val="bottom"/>
            <w:hideMark/>
          </w:tcPr>
          <w:p w14:paraId="5AF7876B"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0.678</w:t>
            </w:r>
          </w:p>
        </w:tc>
        <w:tc>
          <w:tcPr>
            <w:tcW w:w="960" w:type="dxa"/>
            <w:tcBorders>
              <w:top w:val="nil"/>
              <w:left w:val="nil"/>
              <w:bottom w:val="nil"/>
              <w:right w:val="nil"/>
            </w:tcBorders>
            <w:shd w:val="clear" w:color="auto" w:fill="auto"/>
            <w:noWrap/>
            <w:vAlign w:val="bottom"/>
            <w:hideMark/>
          </w:tcPr>
          <w:p w14:paraId="6512F28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-0.902</w:t>
            </w:r>
          </w:p>
        </w:tc>
        <w:tc>
          <w:tcPr>
            <w:tcW w:w="960" w:type="dxa"/>
            <w:tcBorders>
              <w:top w:val="nil"/>
              <w:left w:val="nil"/>
              <w:bottom w:val="nil"/>
              <w:right w:val="nil"/>
            </w:tcBorders>
            <w:shd w:val="clear" w:color="auto" w:fill="auto"/>
            <w:noWrap/>
            <w:vAlign w:val="bottom"/>
            <w:hideMark/>
          </w:tcPr>
          <w:p w14:paraId="22EE2884"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-0.029</w:t>
            </w:r>
          </w:p>
        </w:tc>
        <w:tc>
          <w:tcPr>
            <w:tcW w:w="960" w:type="dxa"/>
            <w:tcBorders>
              <w:top w:val="nil"/>
              <w:left w:val="nil"/>
              <w:bottom w:val="nil"/>
              <w:right w:val="nil"/>
            </w:tcBorders>
            <w:shd w:val="clear" w:color="auto" w:fill="auto"/>
            <w:noWrap/>
            <w:vAlign w:val="bottom"/>
            <w:hideMark/>
          </w:tcPr>
          <w:p w14:paraId="259507C7"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-0.095</w:t>
            </w:r>
          </w:p>
        </w:tc>
        <w:tc>
          <w:tcPr>
            <w:tcW w:w="1381" w:type="dxa"/>
            <w:tcBorders>
              <w:top w:val="nil"/>
              <w:left w:val="nil"/>
              <w:bottom w:val="nil"/>
              <w:right w:val="nil"/>
            </w:tcBorders>
            <w:shd w:val="clear" w:color="auto" w:fill="auto"/>
            <w:noWrap/>
            <w:vAlign w:val="bottom"/>
            <w:hideMark/>
          </w:tcPr>
          <w:p w14:paraId="61581D21" w14:textId="77777777" w:rsidR="00B77509" w:rsidRPr="00B77509" w:rsidRDefault="00B77509" w:rsidP="00B77509">
            <w:pPr>
              <w:spacing w:line="240" w:lineRule="auto"/>
              <w:jc w:val="right"/>
              <w:rPr>
                <w:rFonts w:ascii="Times New Roman" w:eastAsia="Times New Roman" w:hAnsi="Times New Roman" w:cs="Times New Roman"/>
                <w:sz w:val="24"/>
                <w:szCs w:val="24"/>
              </w:rPr>
            </w:pPr>
          </w:p>
        </w:tc>
      </w:tr>
      <w:tr w:rsidR="00B77509" w:rsidRPr="00B77509" w14:paraId="45F5474F" w14:textId="77777777" w:rsidTr="00B77509">
        <w:trPr>
          <w:trHeight w:val="270"/>
        </w:trPr>
        <w:tc>
          <w:tcPr>
            <w:tcW w:w="1016" w:type="dxa"/>
            <w:tcBorders>
              <w:top w:val="nil"/>
              <w:left w:val="nil"/>
              <w:bottom w:val="single" w:sz="8" w:space="0" w:color="auto"/>
              <w:right w:val="nil"/>
            </w:tcBorders>
            <w:shd w:val="clear" w:color="auto" w:fill="auto"/>
            <w:noWrap/>
            <w:vAlign w:val="bottom"/>
            <w:hideMark/>
          </w:tcPr>
          <w:p w14:paraId="37B86883"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Vanern</w:t>
            </w:r>
          </w:p>
        </w:tc>
        <w:tc>
          <w:tcPr>
            <w:tcW w:w="960" w:type="dxa"/>
            <w:tcBorders>
              <w:top w:val="nil"/>
              <w:left w:val="nil"/>
              <w:bottom w:val="single" w:sz="8" w:space="0" w:color="auto"/>
              <w:right w:val="nil"/>
            </w:tcBorders>
            <w:shd w:val="clear" w:color="auto" w:fill="auto"/>
            <w:noWrap/>
            <w:vAlign w:val="bottom"/>
            <w:hideMark/>
          </w:tcPr>
          <w:p w14:paraId="388E28E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0.603</w:t>
            </w:r>
          </w:p>
        </w:tc>
        <w:tc>
          <w:tcPr>
            <w:tcW w:w="963" w:type="dxa"/>
            <w:tcBorders>
              <w:top w:val="nil"/>
              <w:left w:val="nil"/>
              <w:bottom w:val="single" w:sz="8" w:space="0" w:color="auto"/>
              <w:right w:val="nil"/>
            </w:tcBorders>
            <w:shd w:val="clear" w:color="auto" w:fill="auto"/>
            <w:noWrap/>
            <w:vAlign w:val="bottom"/>
            <w:hideMark/>
          </w:tcPr>
          <w:p w14:paraId="40C4126A"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0.397</w:t>
            </w:r>
          </w:p>
        </w:tc>
        <w:tc>
          <w:tcPr>
            <w:tcW w:w="960" w:type="dxa"/>
            <w:tcBorders>
              <w:top w:val="nil"/>
              <w:left w:val="nil"/>
              <w:bottom w:val="single" w:sz="8" w:space="0" w:color="auto"/>
              <w:right w:val="nil"/>
            </w:tcBorders>
            <w:shd w:val="clear" w:color="auto" w:fill="auto"/>
            <w:noWrap/>
            <w:vAlign w:val="bottom"/>
            <w:hideMark/>
          </w:tcPr>
          <w:p w14:paraId="3D0346F2"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-0.504</w:t>
            </w:r>
          </w:p>
        </w:tc>
        <w:tc>
          <w:tcPr>
            <w:tcW w:w="960" w:type="dxa"/>
            <w:tcBorders>
              <w:top w:val="nil"/>
              <w:left w:val="nil"/>
              <w:bottom w:val="single" w:sz="8" w:space="0" w:color="auto"/>
              <w:right w:val="nil"/>
            </w:tcBorders>
            <w:shd w:val="clear" w:color="auto" w:fill="auto"/>
            <w:noWrap/>
            <w:vAlign w:val="bottom"/>
            <w:hideMark/>
          </w:tcPr>
          <w:p w14:paraId="41C594F8"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-0.302</w:t>
            </w:r>
          </w:p>
        </w:tc>
        <w:tc>
          <w:tcPr>
            <w:tcW w:w="960" w:type="dxa"/>
            <w:tcBorders>
              <w:top w:val="nil"/>
              <w:left w:val="nil"/>
              <w:bottom w:val="single" w:sz="8" w:space="0" w:color="auto"/>
              <w:right w:val="nil"/>
            </w:tcBorders>
            <w:shd w:val="clear" w:color="auto" w:fill="auto"/>
            <w:noWrap/>
            <w:vAlign w:val="bottom"/>
            <w:hideMark/>
          </w:tcPr>
          <w:p w14:paraId="53F0CCE1" w14:textId="77777777" w:rsidR="00B77509" w:rsidRPr="00B77509" w:rsidRDefault="00B77509" w:rsidP="00B77509">
            <w:pPr>
              <w:spacing w:line="240" w:lineRule="auto"/>
              <w:jc w:val="right"/>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-0.184</w:t>
            </w:r>
          </w:p>
        </w:tc>
        <w:tc>
          <w:tcPr>
            <w:tcW w:w="1381" w:type="dxa"/>
            <w:tcBorders>
              <w:top w:val="nil"/>
              <w:left w:val="nil"/>
              <w:bottom w:val="single" w:sz="8" w:space="0" w:color="auto"/>
              <w:right w:val="nil"/>
            </w:tcBorders>
            <w:shd w:val="clear" w:color="auto" w:fill="auto"/>
            <w:noWrap/>
            <w:vAlign w:val="bottom"/>
            <w:hideMark/>
          </w:tcPr>
          <w:p w14:paraId="57F0A4F6" w14:textId="77777777" w:rsidR="00B77509" w:rsidRPr="00B77509" w:rsidRDefault="00B77509" w:rsidP="00B77509">
            <w:pPr>
              <w:spacing w:line="240" w:lineRule="auto"/>
              <w:rPr>
                <w:rFonts w:ascii="Times New Roman" w:eastAsia="Times New Roman" w:hAnsi="Times New Roman" w:cs="Times New Roman"/>
                <w:sz w:val="24"/>
                <w:szCs w:val="24"/>
              </w:rPr>
            </w:pPr>
            <w:r w:rsidRPr="00B77509">
              <w:rPr>
                <w:rFonts w:ascii="Times New Roman" w:eastAsia="Times New Roman" w:hAnsi="Times New Roman" w:cs="Times New Roman"/>
                <w:sz w:val="24"/>
                <w:szCs w:val="24"/>
              </w:rPr>
              <w:t> </w:t>
            </w:r>
          </w:p>
        </w:tc>
      </w:tr>
    </w:tbl>
    <w:p w14:paraId="11DC87E9" w14:textId="77777777" w:rsidR="000233C2" w:rsidRDefault="000233C2">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0BC350A" w14:textId="77777777" w:rsidR="000233C2" w:rsidRDefault="000233C2">
      <w:pPr>
        <w:rPr>
          <w:rFonts w:ascii="Times New Roman" w:eastAsia="Times New Roman" w:hAnsi="Times New Roman" w:cs="Times New Roman"/>
          <w:sz w:val="24"/>
          <w:szCs w:val="24"/>
        </w:rPr>
        <w:sectPr w:rsidR="000233C2" w:rsidSect="00CC0821">
          <w:pgSz w:w="12240" w:h="15840"/>
          <w:pgMar w:top="1440" w:right="1440" w:bottom="1440" w:left="1440" w:header="0" w:footer="720" w:gutter="0"/>
          <w:pgNumType w:start="1"/>
          <w:cols w:space="720"/>
        </w:sectPr>
      </w:pPr>
    </w:p>
    <w:p w14:paraId="1011DE07" w14:textId="1CF56C06" w:rsidR="000233C2" w:rsidRDefault="000233C2" w:rsidP="000233C2">
      <w:pPr>
        <w:spacing w:line="480" w:lineRule="auto"/>
        <w:rPr>
          <w:rFonts w:ascii="Times New Roman" w:eastAsia="Times New Roman" w:hAnsi="Times New Roman" w:cs="Times New Roman"/>
          <w:b/>
          <w:sz w:val="24"/>
          <w:szCs w:val="24"/>
        </w:rPr>
      </w:pPr>
      <w:commentRangeStart w:id="220"/>
      <w:commentRangeStart w:id="221"/>
      <w:r w:rsidRPr="000233C2">
        <w:rPr>
          <w:rFonts w:ascii="Times New Roman" w:eastAsia="Times New Roman" w:hAnsi="Times New Roman" w:cs="Times New Roman"/>
          <w:b/>
          <w:sz w:val="24"/>
          <w:szCs w:val="24"/>
        </w:rPr>
        <w:lastRenderedPageBreak/>
        <w:t>FIGURE CAPTIONS</w:t>
      </w:r>
      <w:commentRangeEnd w:id="220"/>
      <w:r w:rsidR="0004438D">
        <w:rPr>
          <w:rStyle w:val="CommentReference"/>
        </w:rPr>
        <w:commentReference w:id="220"/>
      </w:r>
      <w:commentRangeEnd w:id="221"/>
      <w:r w:rsidR="00653233">
        <w:rPr>
          <w:rStyle w:val="CommentReference"/>
        </w:rPr>
        <w:commentReference w:id="221"/>
      </w:r>
    </w:p>
    <w:p w14:paraId="1D626ACC" w14:textId="77777777" w:rsidR="000233C2" w:rsidRDefault="000233C2" w:rsidP="000233C2">
      <w:pPr>
        <w:spacing w:line="480" w:lineRule="auto"/>
        <w:rPr>
          <w:rFonts w:ascii="Times New Roman" w:eastAsia="Times New Roman" w:hAnsi="Times New Roman" w:cs="Times New Roman"/>
          <w:sz w:val="24"/>
          <w:szCs w:val="24"/>
        </w:rPr>
      </w:pPr>
    </w:p>
    <w:p w14:paraId="5B20339D" w14:textId="58B603D4" w:rsidR="00664D73" w:rsidRDefault="00664D73">
      <w:pPr>
        <w:rPr>
          <w:rFonts w:ascii="Times New Roman" w:eastAsia="Times New Roman" w:hAnsi="Times New Roman" w:cs="Times New Roman"/>
          <w:sz w:val="24"/>
          <w:szCs w:val="24"/>
        </w:rPr>
      </w:pPr>
      <w:r>
        <w:br w:type="page"/>
      </w:r>
    </w:p>
    <w:p w14:paraId="186EAA96" w14:textId="202F05D6" w:rsidR="00801593" w:rsidRPr="00801593" w:rsidRDefault="00801593" w:rsidP="000233C2">
      <w:pPr>
        <w:pStyle w:val="NormalWeb"/>
        <w:spacing w:before="0" w:beforeAutospacing="0" w:after="0" w:afterAutospacing="0" w:line="480" w:lineRule="auto"/>
        <w:rPr>
          <w:b/>
        </w:rPr>
      </w:pPr>
      <w:r w:rsidRPr="00801593">
        <w:rPr>
          <w:b/>
        </w:rPr>
        <w:lastRenderedPageBreak/>
        <w:t>FIGURES</w:t>
      </w:r>
    </w:p>
    <w:p w14:paraId="6B16B108" w14:textId="605ADA1E" w:rsidR="00664D73" w:rsidRDefault="00B90A7A" w:rsidP="000233C2">
      <w:pPr>
        <w:pStyle w:val="NormalWeb"/>
        <w:spacing w:before="0" w:beforeAutospacing="0" w:after="0" w:afterAutospacing="0" w:line="480" w:lineRule="auto"/>
      </w:pPr>
      <w:r>
        <w:rPr>
          <w:noProof/>
        </w:rPr>
        <w:drawing>
          <wp:inline distT="0" distB="0" distL="0" distR="0" wp14:anchorId="0EF37EC1" wp14:editId="67197E13">
            <wp:extent cx="5943600" cy="2592896"/>
            <wp:effectExtent l="0" t="0" r="0" b="0"/>
            <wp:docPr id="1" name="Picture 1" descr="https://lh6.googleusercontent.com/kz8ora6mu8UGwBIWkJzMWH3-Xgnvlrxb05s2sdZzlfhrzzhiDpOq4TmTIL-jHzWreVJQFG--CCj7BRyxdrHs9kp_SuKuIGAJl2eyWiLuVITFx9jTkv9kDi7VWG-vSB_6q4vbyDgj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02532321-1c55-b6a9-edf4-fc0eee9bc873" descr="https://lh6.googleusercontent.com/kz8ora6mu8UGwBIWkJzMWH3-Xgnvlrxb05s2sdZzlfhrzzhiDpOq4TmTIL-jHzWreVJQFG--CCj7BRyxdrHs9kp_SuKuIGAJl2eyWiLuVITFx9jTkv9kDi7VWG-vSB_6q4vbyDgjT-c"/>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592896"/>
                    </a:xfrm>
                    <a:prstGeom prst="rect">
                      <a:avLst/>
                    </a:prstGeom>
                    <a:noFill/>
                    <a:ln>
                      <a:noFill/>
                    </a:ln>
                  </pic:spPr>
                </pic:pic>
              </a:graphicData>
            </a:graphic>
          </wp:inline>
        </w:drawing>
      </w:r>
    </w:p>
    <w:p w14:paraId="2E57D66D" w14:textId="52FFAC80" w:rsidR="00B90A7A" w:rsidRDefault="00B90A7A" w:rsidP="000233C2">
      <w:pPr>
        <w:pStyle w:val="NormalWeb"/>
        <w:spacing w:before="0" w:beforeAutospacing="0" w:after="0" w:afterAutospacing="0" w:line="480" w:lineRule="auto"/>
        <w:rPr>
          <w:b/>
        </w:rPr>
      </w:pPr>
      <w:r w:rsidRPr="00B90A7A">
        <w:rPr>
          <w:b/>
        </w:rPr>
        <w:t>Fig. 1.</w:t>
      </w:r>
    </w:p>
    <w:p w14:paraId="7F8B9375" w14:textId="40005FA6"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Fig. 1. Conceptual diagram of</w:t>
      </w:r>
      <w:r w:rsidR="006F4FA3">
        <w:rPr>
          <w:rFonts w:ascii="Times New Roman" w:eastAsia="Times New Roman" w:hAnsi="Times New Roman" w:cs="Times New Roman"/>
          <w:sz w:val="24"/>
          <w:szCs w:val="24"/>
        </w:rPr>
        <w:t xml:space="preserve"> the</w:t>
      </w:r>
      <w:r>
        <w:rPr>
          <w:rFonts w:ascii="Times New Roman" w:eastAsia="Times New Roman" w:hAnsi="Times New Roman" w:cs="Times New Roman"/>
          <w:sz w:val="24"/>
          <w:szCs w:val="24"/>
        </w:rPr>
        <w:t xml:space="preserve"> organic carbon</w:t>
      </w:r>
      <w:r w:rsidR="006F4FA3">
        <w:rPr>
          <w:rFonts w:ascii="Times New Roman" w:eastAsia="Times New Roman" w:hAnsi="Times New Roman" w:cs="Times New Roman"/>
          <w:sz w:val="24"/>
          <w:szCs w:val="24"/>
        </w:rPr>
        <w:t xml:space="preserve"> lake model depicting</w:t>
      </w:r>
      <w:r>
        <w:rPr>
          <w:rFonts w:ascii="Times New Roman" w:eastAsia="Times New Roman" w:hAnsi="Times New Roman" w:cs="Times New Roman"/>
          <w:sz w:val="24"/>
          <w:szCs w:val="24"/>
        </w:rPr>
        <w:t xml:space="preserve"> fluxes based on allocthonous</w:t>
      </w:r>
      <w:r w:rsidR="006F4FA3">
        <w:rPr>
          <w:rFonts w:ascii="Times New Roman" w:eastAsia="Times New Roman" w:hAnsi="Times New Roman" w:cs="Times New Roman"/>
          <w:sz w:val="24"/>
          <w:szCs w:val="24"/>
        </w:rPr>
        <w:t xml:space="preserve"> (inflow)</w:t>
      </w:r>
      <w:r>
        <w:rPr>
          <w:rFonts w:ascii="Times New Roman" w:eastAsia="Times New Roman" w:hAnsi="Times New Roman" w:cs="Times New Roman"/>
          <w:sz w:val="24"/>
          <w:szCs w:val="24"/>
        </w:rPr>
        <w:t xml:space="preserve"> and autochthonous</w:t>
      </w:r>
      <w:r w:rsidR="006F4FA3">
        <w:rPr>
          <w:rFonts w:ascii="Times New Roman" w:eastAsia="Times New Roman" w:hAnsi="Times New Roman" w:cs="Times New Roman"/>
          <w:sz w:val="24"/>
          <w:szCs w:val="24"/>
        </w:rPr>
        <w:t xml:space="preserve"> (NPP)</w:t>
      </w:r>
      <w:r>
        <w:rPr>
          <w:rFonts w:ascii="Times New Roman" w:eastAsia="Times New Roman" w:hAnsi="Times New Roman" w:cs="Times New Roman"/>
          <w:sz w:val="24"/>
          <w:szCs w:val="24"/>
        </w:rPr>
        <w:t xml:space="preserve"> inputs</w:t>
      </w:r>
      <w:r w:rsidR="006F4FA3">
        <w:rPr>
          <w:rFonts w:ascii="Times New Roman" w:eastAsia="Times New Roman" w:hAnsi="Times New Roman" w:cs="Times New Roman"/>
          <w:sz w:val="24"/>
          <w:szCs w:val="24"/>
        </w:rPr>
        <w:t xml:space="preserve"> of organic carbon</w:t>
      </w:r>
      <w:r>
        <w:rPr>
          <w:rFonts w:ascii="Times New Roman" w:eastAsia="Times New Roman" w:hAnsi="Times New Roman" w:cs="Times New Roman"/>
          <w:sz w:val="24"/>
          <w:szCs w:val="24"/>
        </w:rPr>
        <w:t xml:space="preserve">, </w:t>
      </w:r>
      <w:r w:rsidR="006F4FA3">
        <w:rPr>
          <w:rFonts w:ascii="Times New Roman" w:eastAsia="Times New Roman" w:hAnsi="Times New Roman" w:cs="Times New Roman"/>
          <w:sz w:val="24"/>
          <w:szCs w:val="24"/>
        </w:rPr>
        <w:t xml:space="preserve">long-term </w:t>
      </w:r>
      <w:r>
        <w:rPr>
          <w:rFonts w:ascii="Times New Roman" w:eastAsia="Times New Roman" w:hAnsi="Times New Roman" w:cs="Times New Roman"/>
          <w:sz w:val="24"/>
          <w:szCs w:val="24"/>
        </w:rPr>
        <w:t>burial, leaching of particulate organic carbon (POC) to dissolved organic carbon (DOC)</w:t>
      </w:r>
      <w:r w:rsidR="006F4FA3">
        <w:rPr>
          <w:rFonts w:ascii="Times New Roman" w:eastAsia="Times New Roman" w:hAnsi="Times New Roman" w:cs="Times New Roman"/>
          <w:sz w:val="24"/>
          <w:szCs w:val="24"/>
        </w:rPr>
        <w:t>, respiration of DOC to CO</w:t>
      </w:r>
      <w:r w:rsidR="006F4FA3" w:rsidRPr="00653233">
        <w:rPr>
          <w:rFonts w:ascii="Times New Roman" w:eastAsia="Times New Roman" w:hAnsi="Times New Roman" w:cs="Times New Roman"/>
          <w:sz w:val="24"/>
          <w:szCs w:val="24"/>
          <w:vertAlign w:val="subscript"/>
        </w:rPr>
        <w:t>2,</w:t>
      </w:r>
      <w:r>
        <w:rPr>
          <w:rFonts w:ascii="Times New Roman" w:eastAsia="Times New Roman" w:hAnsi="Times New Roman" w:cs="Times New Roman"/>
          <w:sz w:val="24"/>
          <w:szCs w:val="24"/>
        </w:rPr>
        <w:t xml:space="preserve"> and export</w:t>
      </w:r>
      <w:r w:rsidR="006F4FA3">
        <w:rPr>
          <w:rFonts w:ascii="Times New Roman" w:eastAsia="Times New Roman" w:hAnsi="Times New Roman" w:cs="Times New Roman"/>
          <w:sz w:val="24"/>
          <w:szCs w:val="24"/>
        </w:rPr>
        <w:t xml:space="preserve"> via outflow</w:t>
      </w:r>
      <w:r>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Four parameters (Res</w:t>
      </w:r>
      <w:r>
        <w:rPr>
          <w:rFonts w:ascii="Times New Roman" w:eastAsia="Times New Roman" w:hAnsi="Times New Roman" w:cs="Times New Roman"/>
          <w:sz w:val="24"/>
          <w:szCs w:val="24"/>
        </w:rPr>
        <w:t xml:space="preserve">piration_Auto, Respiration_Alloch, Burial_Auto, and Burial_Alloch) are treated as free parameters and optimized for each individual lake. </w:t>
      </w:r>
    </w:p>
    <w:p w14:paraId="17EF2C83" w14:textId="77777777" w:rsidR="0004438D" w:rsidRPr="00B90A7A" w:rsidRDefault="0004438D" w:rsidP="000233C2">
      <w:pPr>
        <w:pStyle w:val="NormalWeb"/>
        <w:spacing w:before="0" w:beforeAutospacing="0" w:after="0" w:afterAutospacing="0" w:line="480" w:lineRule="auto"/>
        <w:rPr>
          <w:b/>
        </w:rPr>
      </w:pPr>
    </w:p>
    <w:p w14:paraId="2EFE505E" w14:textId="109EAF3F" w:rsidR="00B90A7A" w:rsidRDefault="00B90A7A">
      <w:pPr>
        <w:rPr>
          <w:rFonts w:ascii="Times New Roman" w:eastAsia="Times New Roman" w:hAnsi="Times New Roman" w:cs="Times New Roman"/>
          <w:color w:val="auto"/>
          <w:sz w:val="24"/>
          <w:szCs w:val="24"/>
        </w:rPr>
      </w:pPr>
      <w:r>
        <w:br w:type="page"/>
      </w:r>
    </w:p>
    <w:p w14:paraId="32B5B0B2" w14:textId="56FF9A29" w:rsidR="00B90A7A" w:rsidRDefault="00B90A7A" w:rsidP="000233C2">
      <w:pPr>
        <w:pStyle w:val="NormalWeb"/>
        <w:spacing w:before="0" w:beforeAutospacing="0" w:after="0" w:afterAutospacing="0" w:line="480" w:lineRule="auto"/>
      </w:pPr>
      <w:r>
        <w:rPr>
          <w:noProof/>
        </w:rPr>
        <w:lastRenderedPageBreak/>
        <w:drawing>
          <wp:inline distT="0" distB="0" distL="0" distR="0" wp14:anchorId="23C09504" wp14:editId="6D2C64B4">
            <wp:extent cx="4655127" cy="64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MEfit_all2.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26C9FF59" w14:textId="31819DCF" w:rsidR="00B90A7A" w:rsidRDefault="00B90A7A" w:rsidP="000233C2">
      <w:pPr>
        <w:pStyle w:val="NormalWeb"/>
        <w:spacing w:before="0" w:beforeAutospacing="0" w:after="0" w:afterAutospacing="0" w:line="480" w:lineRule="auto"/>
        <w:rPr>
          <w:b/>
        </w:rPr>
      </w:pPr>
      <w:r w:rsidRPr="00B90A7A">
        <w:rPr>
          <w:b/>
        </w:rPr>
        <w:t>Fig. 2.</w:t>
      </w:r>
    </w:p>
    <w:p w14:paraId="7B89613E" w14:textId="59690F71"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2. </w:t>
      </w:r>
      <w:r w:rsidR="00590BA0">
        <w:rPr>
          <w:rFonts w:ascii="Times New Roman" w:eastAsia="Times New Roman" w:hAnsi="Times New Roman" w:cs="Times New Roman"/>
          <w:sz w:val="24"/>
          <w:szCs w:val="24"/>
        </w:rPr>
        <w:t>Observed dissolved organic carbon (DOC) and dissolved oxygen</w:t>
      </w:r>
      <w:r w:rsidR="00653233">
        <w:rPr>
          <w:rFonts w:ascii="Times New Roman" w:eastAsia="Times New Roman" w:hAnsi="Times New Roman" w:cs="Times New Roman"/>
          <w:sz w:val="24"/>
          <w:szCs w:val="24"/>
        </w:rPr>
        <w:t xml:space="preserve"> (DO)</w:t>
      </w:r>
      <w:r w:rsidR="00590BA0">
        <w:rPr>
          <w:rFonts w:ascii="Times New Roman" w:eastAsia="Times New Roman" w:hAnsi="Times New Roman" w:cs="Times New Roman"/>
          <w:sz w:val="24"/>
          <w:szCs w:val="24"/>
        </w:rPr>
        <w:t xml:space="preserve"> concentrations in all lakes (</w:t>
      </w:r>
      <w:r w:rsidR="0027392A">
        <w:rPr>
          <w:rFonts w:ascii="Times New Roman" w:eastAsia="Times New Roman" w:hAnsi="Times New Roman" w:cs="Times New Roman"/>
          <w:sz w:val="24"/>
          <w:szCs w:val="24"/>
        </w:rPr>
        <w:t>blue</w:t>
      </w:r>
      <w:r w:rsidR="00590BA0">
        <w:rPr>
          <w:rFonts w:ascii="Times New Roman" w:eastAsia="Times New Roman" w:hAnsi="Times New Roman" w:cs="Times New Roman"/>
          <w:sz w:val="24"/>
          <w:szCs w:val="24"/>
        </w:rPr>
        <w:t xml:space="preserve"> circles) compared with modeled concentrations (red squares) on the same date. </w:t>
      </w:r>
    </w:p>
    <w:p w14:paraId="60648BEC" w14:textId="77777777" w:rsidR="0004438D" w:rsidRDefault="0004438D" w:rsidP="0004438D">
      <w:pPr>
        <w:spacing w:line="480" w:lineRule="auto"/>
        <w:rPr>
          <w:rFonts w:ascii="Times New Roman" w:eastAsia="Times New Roman" w:hAnsi="Times New Roman" w:cs="Times New Roman"/>
          <w:sz w:val="24"/>
          <w:szCs w:val="24"/>
        </w:rPr>
      </w:pPr>
    </w:p>
    <w:p w14:paraId="548FD515" w14:textId="3C3630CF" w:rsidR="00B90A7A" w:rsidRDefault="00B90A7A">
      <w:pPr>
        <w:rPr>
          <w:rFonts w:ascii="Times New Roman" w:eastAsia="Times New Roman" w:hAnsi="Times New Roman" w:cs="Times New Roman"/>
          <w:b/>
          <w:color w:val="auto"/>
          <w:sz w:val="24"/>
          <w:szCs w:val="24"/>
        </w:rPr>
      </w:pPr>
    </w:p>
    <w:p w14:paraId="05FB4E38" w14:textId="6D462DC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60C06618" wp14:editId="6604E685">
            <wp:extent cx="2560320" cy="6400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otSensitivity_all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60320" cy="6400800"/>
                    </a:xfrm>
                    <a:prstGeom prst="rect">
                      <a:avLst/>
                    </a:prstGeom>
                  </pic:spPr>
                </pic:pic>
              </a:graphicData>
            </a:graphic>
          </wp:inline>
        </w:drawing>
      </w:r>
    </w:p>
    <w:p w14:paraId="38561177" w14:textId="426485E9" w:rsidR="00B90A7A" w:rsidRDefault="00B90A7A" w:rsidP="000233C2">
      <w:pPr>
        <w:pStyle w:val="NormalWeb"/>
        <w:spacing w:before="0" w:beforeAutospacing="0" w:after="0" w:afterAutospacing="0" w:line="480" w:lineRule="auto"/>
        <w:rPr>
          <w:b/>
        </w:rPr>
      </w:pPr>
      <w:r>
        <w:rPr>
          <w:b/>
        </w:rPr>
        <w:t>Fig. 3.</w:t>
      </w:r>
    </w:p>
    <w:p w14:paraId="03FBE523" w14:textId="10806BD9" w:rsidR="0004438D" w:rsidRDefault="0004438D" w:rsidP="0004438D">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 3. Sensitivity </w:t>
      </w:r>
      <w:r w:rsidR="00196059">
        <w:rPr>
          <w:rFonts w:ascii="Times New Roman" w:eastAsia="Times New Roman" w:hAnsi="Times New Roman" w:cs="Times New Roman"/>
          <w:sz w:val="24"/>
          <w:szCs w:val="24"/>
        </w:rPr>
        <w:t>of</w:t>
      </w:r>
      <w:r>
        <w:rPr>
          <w:rFonts w:ascii="Times New Roman" w:eastAsia="Times New Roman" w:hAnsi="Times New Roman" w:cs="Times New Roman"/>
          <w:sz w:val="24"/>
          <w:szCs w:val="24"/>
        </w:rPr>
        <w:t xml:space="preserve"> calibrated model parameters. Shaded areas represent the range of </w:t>
      </w:r>
      <w:r w:rsidR="00590BA0">
        <w:rPr>
          <w:rFonts w:ascii="Times New Roman" w:eastAsia="Times New Roman" w:hAnsi="Times New Roman" w:cs="Times New Roman"/>
          <w:sz w:val="24"/>
          <w:szCs w:val="24"/>
        </w:rPr>
        <w:t>modeled</w:t>
      </w:r>
      <w:r>
        <w:rPr>
          <w:rFonts w:ascii="Times New Roman" w:eastAsia="Times New Roman" w:hAnsi="Times New Roman" w:cs="Times New Roman"/>
          <w:sz w:val="24"/>
          <w:szCs w:val="24"/>
        </w:rPr>
        <w:t xml:space="preserve"> </w:t>
      </w:r>
      <w:r w:rsidR="009A4328">
        <w:rPr>
          <w:rFonts w:ascii="Times New Roman" w:eastAsia="Times New Roman" w:hAnsi="Times New Roman" w:cs="Times New Roman"/>
          <w:sz w:val="24"/>
          <w:szCs w:val="24"/>
        </w:rPr>
        <w:t>dissolved organic carbon (</w:t>
      </w:r>
      <w:r>
        <w:rPr>
          <w:rFonts w:ascii="Times New Roman" w:eastAsia="Times New Roman" w:hAnsi="Times New Roman" w:cs="Times New Roman"/>
          <w:sz w:val="24"/>
          <w:szCs w:val="24"/>
        </w:rPr>
        <w:t>DOC</w:t>
      </w:r>
      <w:r w:rsidR="009A4328">
        <w:rPr>
          <w:rFonts w:ascii="Times New Roman" w:eastAsia="Times New Roman" w:hAnsi="Times New Roman" w:cs="Times New Roman"/>
          <w:sz w:val="24"/>
          <w:szCs w:val="24"/>
        </w:rPr>
        <w:t>)</w:t>
      </w:r>
      <w:r w:rsidR="00590BA0">
        <w:rPr>
          <w:rFonts w:ascii="Times New Roman" w:eastAsia="Times New Roman" w:hAnsi="Times New Roman" w:cs="Times New Roman"/>
          <w:sz w:val="24"/>
          <w:szCs w:val="24"/>
        </w:rPr>
        <w:t xml:space="preserve"> concentrations as a given parameter was varied across a specified range</w:t>
      </w:r>
      <w:r w:rsidR="002577C0">
        <w:rPr>
          <w:rFonts w:ascii="Times New Roman" w:eastAsia="Times New Roman" w:hAnsi="Times New Roman" w:cs="Times New Roman"/>
          <w:sz w:val="24"/>
          <w:szCs w:val="24"/>
        </w:rPr>
        <w:t xml:space="preserve"> (see legend)</w:t>
      </w:r>
      <w:r w:rsidR="00590BA0">
        <w:rPr>
          <w:rFonts w:ascii="Times New Roman" w:eastAsia="Times New Roman" w:hAnsi="Times New Roman" w:cs="Times New Roman"/>
          <w:sz w:val="24"/>
          <w:szCs w:val="24"/>
        </w:rPr>
        <w:t xml:space="preserve"> while the three other parameters </w:t>
      </w:r>
      <w:r w:rsidR="00A843CF">
        <w:rPr>
          <w:rFonts w:ascii="Times New Roman" w:eastAsia="Times New Roman" w:hAnsi="Times New Roman" w:cs="Times New Roman"/>
          <w:sz w:val="24"/>
          <w:szCs w:val="24"/>
        </w:rPr>
        <w:t>remained</w:t>
      </w:r>
      <w:r w:rsidR="00590BA0">
        <w:rPr>
          <w:rFonts w:ascii="Times New Roman" w:eastAsia="Times New Roman" w:hAnsi="Times New Roman" w:cs="Times New Roman"/>
          <w:sz w:val="24"/>
          <w:szCs w:val="24"/>
        </w:rPr>
        <w:t xml:space="preserve"> fix</w:t>
      </w:r>
      <w:r w:rsidR="00A843CF">
        <w:rPr>
          <w:rFonts w:ascii="Times New Roman" w:eastAsia="Times New Roman" w:hAnsi="Times New Roman" w:cs="Times New Roman"/>
          <w:sz w:val="24"/>
          <w:szCs w:val="24"/>
        </w:rPr>
        <w:t>ed</w:t>
      </w:r>
      <w:r w:rsidR="00590BA0">
        <w:rPr>
          <w:rFonts w:ascii="Times New Roman" w:eastAsia="Times New Roman" w:hAnsi="Times New Roman" w:cs="Times New Roman"/>
          <w:sz w:val="24"/>
          <w:szCs w:val="24"/>
        </w:rPr>
        <w:t xml:space="preserve"> at their calibrated value. </w:t>
      </w:r>
      <w:r w:rsidR="002577C0">
        <w:rPr>
          <w:rFonts w:ascii="Times New Roman" w:eastAsia="Times New Roman" w:hAnsi="Times New Roman" w:cs="Times New Roman"/>
          <w:sz w:val="24"/>
          <w:szCs w:val="24"/>
        </w:rPr>
        <w:t xml:space="preserve">Black circles represent the observed in-lake DOC concentrations. </w:t>
      </w:r>
    </w:p>
    <w:p w14:paraId="2572115D" w14:textId="0BE05F4D" w:rsidR="00B90A7A" w:rsidRDefault="00B90A7A">
      <w:pPr>
        <w:rPr>
          <w:rFonts w:ascii="Times New Roman" w:eastAsia="Times New Roman" w:hAnsi="Times New Roman" w:cs="Times New Roman"/>
          <w:b/>
          <w:color w:val="auto"/>
          <w:sz w:val="24"/>
          <w:szCs w:val="24"/>
        </w:rPr>
      </w:pPr>
    </w:p>
    <w:p w14:paraId="531E09A3" w14:textId="2786ED0D" w:rsidR="00B90A7A" w:rsidRDefault="00CD0058" w:rsidP="000233C2">
      <w:pPr>
        <w:pStyle w:val="NormalWeb"/>
        <w:spacing w:before="0" w:beforeAutospacing="0" w:after="0" w:afterAutospacing="0" w:line="480" w:lineRule="auto"/>
        <w:rPr>
          <w:b/>
        </w:rPr>
      </w:pPr>
      <w:r>
        <w:rPr>
          <w:b/>
          <w:noProof/>
        </w:rPr>
        <w:drawing>
          <wp:inline distT="0" distB="0" distL="0" distR="0" wp14:anchorId="7E40D3CD" wp14:editId="49013ECD">
            <wp:extent cx="4655127" cy="6400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Cfates_fluxesAllLakes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55127" cy="6400800"/>
                    </a:xfrm>
                    <a:prstGeom prst="rect">
                      <a:avLst/>
                    </a:prstGeom>
                  </pic:spPr>
                </pic:pic>
              </a:graphicData>
            </a:graphic>
          </wp:inline>
        </w:drawing>
      </w:r>
    </w:p>
    <w:p w14:paraId="1A297012" w14:textId="7C573571" w:rsidR="00B90A7A" w:rsidRDefault="00B90A7A" w:rsidP="000233C2">
      <w:pPr>
        <w:pStyle w:val="NormalWeb"/>
        <w:spacing w:before="0" w:beforeAutospacing="0" w:after="0" w:afterAutospacing="0" w:line="480" w:lineRule="auto"/>
        <w:rPr>
          <w:b/>
        </w:rPr>
      </w:pPr>
      <w:commentRangeStart w:id="222"/>
      <w:r>
        <w:rPr>
          <w:b/>
        </w:rPr>
        <w:t>Fig. 4.</w:t>
      </w:r>
      <w:commentRangeEnd w:id="222"/>
      <w:r w:rsidR="00F25CE2">
        <w:rPr>
          <w:rStyle w:val="CommentReference"/>
          <w:rFonts w:ascii="Arial" w:eastAsia="Arial" w:hAnsi="Arial" w:cs="Arial"/>
          <w:color w:val="000000"/>
        </w:rPr>
        <w:commentReference w:id="222"/>
      </w:r>
    </w:p>
    <w:p w14:paraId="38AA1CEC" w14:textId="60BAC195" w:rsidR="00B90A7A" w:rsidRPr="0004438D" w:rsidRDefault="0004438D" w:rsidP="0004438D">
      <w:pPr>
        <w:pStyle w:val="NormalWeb"/>
        <w:spacing w:before="0" w:beforeAutospacing="0" w:after="0" w:afterAutospacing="0" w:line="480" w:lineRule="auto"/>
        <w:rPr>
          <w:color w:val="000000"/>
        </w:rPr>
      </w:pPr>
      <w:r w:rsidRPr="000233C2">
        <w:t xml:space="preserve">Fig. 4. </w:t>
      </w:r>
      <w:r w:rsidRPr="000233C2">
        <w:rPr>
          <w:color w:val="000000"/>
        </w:rPr>
        <w:t>Tim</w:t>
      </w:r>
      <w:r>
        <w:rPr>
          <w:color w:val="000000"/>
        </w:rPr>
        <w:t>e series of organic carbon</w:t>
      </w:r>
      <w:r w:rsidRPr="000233C2">
        <w:rPr>
          <w:color w:val="000000"/>
        </w:rPr>
        <w:t xml:space="preserve"> fluxes and fates. </w:t>
      </w:r>
      <w:r w:rsidR="002577C0">
        <w:rPr>
          <w:color w:val="000000"/>
        </w:rPr>
        <w:t xml:space="preserve">A) </w:t>
      </w:r>
      <w:r w:rsidRPr="000233C2">
        <w:rPr>
          <w:color w:val="000000"/>
        </w:rPr>
        <w:t xml:space="preserve">Colored areas represent relative magnitudes </w:t>
      </w:r>
      <w:r w:rsidR="00F25CE2">
        <w:rPr>
          <w:color w:val="000000"/>
        </w:rPr>
        <w:t>of</w:t>
      </w:r>
      <w:r w:rsidR="00F25CE2" w:rsidRPr="000233C2">
        <w:rPr>
          <w:color w:val="000000"/>
        </w:rPr>
        <w:t xml:space="preserve"> </w:t>
      </w:r>
      <w:r w:rsidR="002577C0">
        <w:rPr>
          <w:color w:val="000000"/>
        </w:rPr>
        <w:t xml:space="preserve">input </w:t>
      </w:r>
      <w:r w:rsidRPr="000233C2">
        <w:rPr>
          <w:color w:val="000000"/>
        </w:rPr>
        <w:t>fluxes</w:t>
      </w:r>
      <w:r w:rsidR="002577C0">
        <w:rPr>
          <w:color w:val="000000"/>
        </w:rPr>
        <w:t xml:space="preserve"> (allochthonous and autochthonous) and output fluxes (export, burial, </w:t>
      </w:r>
      <w:r w:rsidR="002577C0">
        <w:rPr>
          <w:color w:val="000000"/>
        </w:rPr>
        <w:lastRenderedPageBreak/>
        <w:t>and respiration)</w:t>
      </w:r>
      <w:r w:rsidRPr="000233C2">
        <w:rPr>
          <w:color w:val="000000"/>
        </w:rPr>
        <w:t xml:space="preserve">. </w:t>
      </w:r>
      <w:r w:rsidR="00F25CE2">
        <w:rPr>
          <w:color w:val="000000"/>
        </w:rPr>
        <w:t xml:space="preserve">All </w:t>
      </w:r>
      <w:r w:rsidR="002577C0">
        <w:rPr>
          <w:color w:val="000000"/>
        </w:rPr>
        <w:t>lines</w:t>
      </w:r>
      <w:r w:rsidR="00F25CE2">
        <w:rPr>
          <w:color w:val="000000"/>
        </w:rPr>
        <w:t xml:space="preserve"> are stacked to </w:t>
      </w:r>
      <w:r w:rsidR="002577C0">
        <w:rPr>
          <w:color w:val="000000"/>
        </w:rPr>
        <w:t>show</w:t>
      </w:r>
      <w:r w:rsidR="00F25CE2">
        <w:rPr>
          <w:color w:val="000000"/>
        </w:rPr>
        <w:t xml:space="preserve"> cumulative magnitudes. </w:t>
      </w:r>
      <w:r w:rsidR="002577C0">
        <w:rPr>
          <w:color w:val="000000"/>
        </w:rPr>
        <w:t>b) A</w:t>
      </w:r>
      <w:r w:rsidRPr="000233C2">
        <w:rPr>
          <w:color w:val="000000"/>
        </w:rPr>
        <w:t xml:space="preserve">bsolute values of export, burial and respiration. </w:t>
      </w:r>
      <w:r>
        <w:rPr>
          <w:color w:val="000000"/>
        </w:rPr>
        <w:t xml:space="preserve"> </w:t>
      </w:r>
      <w:r w:rsidRPr="000233C2">
        <w:rPr>
          <w:color w:val="000000"/>
        </w:rPr>
        <w:t>A lake is a net source when respiration exceeds burial.</w:t>
      </w:r>
      <w:r>
        <w:rPr>
          <w:color w:val="000000"/>
        </w:rPr>
        <w:t xml:space="preserve"> </w:t>
      </w:r>
      <w:r w:rsidR="00B90A7A">
        <w:rPr>
          <w:b/>
        </w:rPr>
        <w:br w:type="page"/>
      </w:r>
    </w:p>
    <w:p w14:paraId="76E64E4F" w14:textId="4E187F90" w:rsidR="00B90A7A" w:rsidRDefault="00B90A7A" w:rsidP="000233C2">
      <w:pPr>
        <w:pStyle w:val="NormalWeb"/>
        <w:spacing w:before="0" w:beforeAutospacing="0" w:after="0" w:afterAutospacing="0" w:line="480" w:lineRule="auto"/>
        <w:rPr>
          <w:b/>
        </w:rPr>
      </w:pPr>
      <w:r>
        <w:rPr>
          <w:b/>
          <w:noProof/>
        </w:rPr>
        <w:lastRenderedPageBreak/>
        <w:drawing>
          <wp:inline distT="0" distB="0" distL="0" distR="0" wp14:anchorId="02D510C8" wp14:editId="4700C05B">
            <wp:extent cx="5486400" cy="2743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eardplot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86400" cy="2743200"/>
                    </a:xfrm>
                    <a:prstGeom prst="rect">
                      <a:avLst/>
                    </a:prstGeom>
                  </pic:spPr>
                </pic:pic>
              </a:graphicData>
            </a:graphic>
          </wp:inline>
        </w:drawing>
      </w:r>
    </w:p>
    <w:p w14:paraId="1CE29FD7" w14:textId="55E67E06" w:rsidR="00B90A7A" w:rsidRDefault="00B90A7A" w:rsidP="000233C2">
      <w:pPr>
        <w:pStyle w:val="NormalWeb"/>
        <w:spacing w:before="0" w:beforeAutospacing="0" w:after="0" w:afterAutospacing="0" w:line="480" w:lineRule="auto"/>
        <w:rPr>
          <w:b/>
        </w:rPr>
      </w:pPr>
      <w:r>
        <w:rPr>
          <w:b/>
        </w:rPr>
        <w:t>Fig. 5.</w:t>
      </w:r>
    </w:p>
    <w:p w14:paraId="73682BBC" w14:textId="62C33DF1" w:rsidR="0004438D" w:rsidRDefault="0004438D" w:rsidP="0004438D">
      <w:pPr>
        <w:pStyle w:val="NormalWeb"/>
        <w:spacing w:before="0" w:beforeAutospacing="0" w:after="0" w:afterAutospacing="0" w:line="480" w:lineRule="auto"/>
        <w:rPr>
          <w:ins w:id="223" w:author="Ian Mccullough" w:date="2017-04-06T16:05:00Z"/>
          <w:color w:val="000000"/>
        </w:rPr>
      </w:pPr>
      <w:r w:rsidRPr="000233C2">
        <w:rPr>
          <w:color w:val="000000"/>
        </w:rPr>
        <w:t>Fig. 5. Relationship between log-transformed (base 10) allochthony/autochthony and re</w:t>
      </w:r>
      <w:r>
        <w:rPr>
          <w:color w:val="000000"/>
        </w:rPr>
        <w:t>spiration/burial (g m</w:t>
      </w:r>
      <w:r>
        <w:rPr>
          <w:color w:val="000000"/>
          <w:vertAlign w:val="superscript"/>
        </w:rPr>
        <w:t xml:space="preserve">-2 </w:t>
      </w:r>
      <w:r>
        <w:rPr>
          <w:color w:val="000000"/>
        </w:rPr>
        <w:t>yr</w:t>
      </w:r>
      <w:r>
        <w:rPr>
          <w:color w:val="000000"/>
          <w:vertAlign w:val="superscript"/>
        </w:rPr>
        <w:t>-1</w:t>
      </w:r>
      <w:r>
        <w:rPr>
          <w:color w:val="000000"/>
        </w:rPr>
        <w:t xml:space="preserve">) of organic carbon. The four quadrants in each figure represent </w:t>
      </w:r>
      <w:r w:rsidR="007B7D1F">
        <w:rPr>
          <w:color w:val="000000"/>
        </w:rPr>
        <w:t xml:space="preserve">the </w:t>
      </w:r>
      <w:r>
        <w:rPr>
          <w:color w:val="000000"/>
        </w:rPr>
        <w:t>dominant processes</w:t>
      </w:r>
      <w:r w:rsidR="007B7D1F">
        <w:rPr>
          <w:color w:val="000000"/>
        </w:rPr>
        <w:t xml:space="preserve"> (either predominantly a source or sink, and either predominantly allochthonous driven or autocht</w:t>
      </w:r>
      <w:r w:rsidR="00653233">
        <w:rPr>
          <w:color w:val="000000"/>
        </w:rPr>
        <w:t>h</w:t>
      </w:r>
      <w:r w:rsidR="007B7D1F">
        <w:rPr>
          <w:color w:val="000000"/>
        </w:rPr>
        <w:t>onous driven)</w:t>
      </w:r>
      <w:r>
        <w:rPr>
          <w:color w:val="000000"/>
        </w:rPr>
        <w:t xml:space="preserve"> associated </w:t>
      </w:r>
      <w:r w:rsidR="002577C0">
        <w:rPr>
          <w:color w:val="000000"/>
        </w:rPr>
        <w:t xml:space="preserve">with each lake. </w:t>
      </w:r>
    </w:p>
    <w:p w14:paraId="74F05099" w14:textId="29E6B46B" w:rsidR="00A15A39" w:rsidRDefault="00A15A39" w:rsidP="0004438D">
      <w:pPr>
        <w:pStyle w:val="NormalWeb"/>
        <w:spacing w:before="0" w:beforeAutospacing="0" w:after="0" w:afterAutospacing="0" w:line="480" w:lineRule="auto"/>
        <w:rPr>
          <w:ins w:id="224" w:author="Ian Mccullough" w:date="2017-04-06T16:05:00Z"/>
          <w:color w:val="000000"/>
        </w:rPr>
      </w:pPr>
    </w:p>
    <w:p w14:paraId="12A44776" w14:textId="77777777" w:rsidR="00A15A39" w:rsidRDefault="00A15A39">
      <w:pPr>
        <w:rPr>
          <w:ins w:id="225" w:author="Ian Mccullough" w:date="2017-04-06T16:05:00Z"/>
          <w:rFonts w:ascii="Times New Roman" w:eastAsia="Times New Roman" w:hAnsi="Times New Roman" w:cs="Times New Roman"/>
          <w:sz w:val="24"/>
          <w:szCs w:val="24"/>
        </w:rPr>
      </w:pPr>
      <w:ins w:id="226" w:author="Ian Mccullough" w:date="2017-04-06T16:05:00Z">
        <w:r>
          <w:br w:type="page"/>
        </w:r>
      </w:ins>
    </w:p>
    <w:p w14:paraId="38C2F2BB" w14:textId="04CF06AA" w:rsidR="00A15A39" w:rsidRDefault="00A15A39" w:rsidP="0004438D">
      <w:pPr>
        <w:pStyle w:val="NormalWeb"/>
        <w:spacing w:before="0" w:beforeAutospacing="0" w:after="0" w:afterAutospacing="0" w:line="480" w:lineRule="auto"/>
        <w:rPr>
          <w:ins w:id="227" w:author="Ian Mccullough" w:date="2017-04-06T16:06:00Z"/>
          <w:color w:val="000000"/>
        </w:rPr>
      </w:pPr>
      <w:ins w:id="228" w:author="Ian Mccullough" w:date="2017-04-06T16:10:00Z">
        <w:r>
          <w:rPr>
            <w:noProof/>
            <w:color w:val="000000"/>
          </w:rPr>
          <w:lastRenderedPageBreak/>
          <w:drawing>
            <wp:inline distT="0" distB="0" distL="0" distR="0" wp14:anchorId="153F4DE6" wp14:editId="77151FAD">
              <wp:extent cx="5943600" cy="4862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ualNetOCBoxplot_pan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862830"/>
                      </a:xfrm>
                      <a:prstGeom prst="rect">
                        <a:avLst/>
                      </a:prstGeom>
                    </pic:spPr>
                  </pic:pic>
                </a:graphicData>
              </a:graphic>
            </wp:inline>
          </w:drawing>
        </w:r>
      </w:ins>
    </w:p>
    <w:p w14:paraId="506AD129" w14:textId="33920A17" w:rsidR="00A15A39" w:rsidRDefault="00A15A39" w:rsidP="0004438D">
      <w:pPr>
        <w:pStyle w:val="NormalWeb"/>
        <w:spacing w:before="0" w:beforeAutospacing="0" w:after="0" w:afterAutospacing="0" w:line="480" w:lineRule="auto"/>
        <w:rPr>
          <w:ins w:id="229" w:author="Ian Mccullough" w:date="2017-04-06T16:07:00Z"/>
          <w:color w:val="000000"/>
        </w:rPr>
      </w:pPr>
      <w:ins w:id="230" w:author="Ian Mccullough" w:date="2017-04-06T16:06:00Z">
        <w:r>
          <w:rPr>
            <w:b/>
            <w:color w:val="000000"/>
          </w:rPr>
          <w:t>Fig. 6.</w:t>
        </w:r>
      </w:ins>
    </w:p>
    <w:p w14:paraId="0499D386" w14:textId="1E8CA7A2" w:rsidR="00A15A39" w:rsidRPr="00A15A39" w:rsidRDefault="00A15A39" w:rsidP="0004438D">
      <w:pPr>
        <w:pStyle w:val="NormalWeb"/>
        <w:spacing w:before="0" w:beforeAutospacing="0" w:after="0" w:afterAutospacing="0" w:line="480" w:lineRule="auto"/>
        <w:rPr>
          <w:color w:val="000000"/>
        </w:rPr>
      </w:pPr>
      <w:ins w:id="231" w:author="Ian Mccullough" w:date="2017-04-06T16:07:00Z">
        <w:r>
          <w:rPr>
            <w:color w:val="000000"/>
          </w:rPr>
          <w:t xml:space="preserve">Fig. 6. Net lake function across </w:t>
        </w:r>
      </w:ins>
      <w:ins w:id="232" w:author="Ian Mccullough" w:date="2017-04-06T16:10:00Z">
        <w:r>
          <w:rPr>
            <w:color w:val="000000"/>
          </w:rPr>
          <w:t xml:space="preserve">a) </w:t>
        </w:r>
      </w:ins>
      <w:ins w:id="233" w:author="Ian Mccullough" w:date="2017-04-06T16:07:00Z">
        <w:r>
          <w:rPr>
            <w:color w:val="000000"/>
          </w:rPr>
          <w:t xml:space="preserve">full modeled years and </w:t>
        </w:r>
      </w:ins>
      <w:ins w:id="234" w:author="Ian Mccullough" w:date="2017-04-06T16:10:00Z">
        <w:r>
          <w:rPr>
            <w:color w:val="000000"/>
          </w:rPr>
          <w:t xml:space="preserve">b) </w:t>
        </w:r>
      </w:ins>
      <w:ins w:id="235" w:author="Ian Mccullough" w:date="2017-04-06T16:07:00Z">
        <w:r>
          <w:rPr>
            <w:color w:val="000000"/>
          </w:rPr>
          <w:t xml:space="preserve">May-August only for the same years. Net lake function is a source when the difference between respiration and burial is greater than zero. </w:t>
        </w:r>
      </w:ins>
      <w:ins w:id="236" w:author="Ian Mccullough" w:date="2017-04-06T16:10:00Z">
        <w:r>
          <w:rPr>
            <w:color w:val="000000"/>
          </w:rPr>
          <w:t xml:space="preserve">Summer increases in respiration drove lakes toward source status. </w:t>
        </w:r>
      </w:ins>
      <w:ins w:id="237" w:author="Ian Mccullough" w:date="2017-04-06T16:07:00Z">
        <w:r>
          <w:rPr>
            <w:color w:val="000000"/>
          </w:rPr>
          <w:t>H=Harp, M=Monona, TO=Toolik, TR=Trout, V=Vanern.</w:t>
        </w:r>
      </w:ins>
      <w:r w:rsidR="009A4328">
        <w:rPr>
          <w:color w:val="000000"/>
        </w:rPr>
        <w:t xml:space="preserve"> OC = organic carbon.</w:t>
      </w:r>
      <w:bookmarkStart w:id="238" w:name="_GoBack"/>
      <w:bookmarkEnd w:id="238"/>
    </w:p>
    <w:p w14:paraId="3E41D24B" w14:textId="3D7E0454" w:rsidR="000233C2" w:rsidRPr="00363C56" w:rsidRDefault="000233C2">
      <w:pPr>
        <w:rPr>
          <w:rFonts w:ascii="Times New Roman" w:eastAsia="Times New Roman" w:hAnsi="Times New Roman" w:cs="Times New Roman"/>
          <w:b/>
          <w:color w:val="auto"/>
          <w:sz w:val="24"/>
          <w:szCs w:val="24"/>
        </w:rPr>
      </w:pPr>
    </w:p>
    <w:sectPr w:rsidR="000233C2" w:rsidRPr="00363C56" w:rsidSect="00CC0821">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HILARY A DUGAN" w:date="2017-03-31T16:12:00Z" w:initials="HAD">
    <w:p w14:paraId="2AA6A1BD" w14:textId="26DF87D3" w:rsidR="00A13C4D" w:rsidRDefault="00A13C4D">
      <w:pPr>
        <w:pStyle w:val="CommentText"/>
      </w:pPr>
      <w:r>
        <w:rPr>
          <w:rStyle w:val="CommentReference"/>
        </w:rPr>
        <w:annotationRef/>
      </w:r>
      <w:r>
        <w:t xml:space="preserve">I feel like we need to wordsmith the title a bit now, given we’ve finally figured out what we’re talking about </w:t>
      </w:r>
      <w:r>
        <w:sym w:font="Wingdings" w:char="F04A"/>
      </w:r>
      <w:r>
        <w:t xml:space="preserve"> Please input some suggestions below</w:t>
      </w:r>
    </w:p>
  </w:comment>
  <w:comment w:id="3" w:author="immccull@gmail.com" w:date="2017-04-01T19:54:00Z" w:initials="i">
    <w:p w14:paraId="045FA7C5" w14:textId="53C4F33E" w:rsidR="00A13C4D" w:rsidRDefault="00A13C4D">
      <w:pPr>
        <w:pStyle w:val="CommentText"/>
      </w:pPr>
      <w:r>
        <w:rPr>
          <w:rStyle w:val="CommentReference"/>
        </w:rPr>
        <w:annotationRef/>
      </w:r>
      <w:r>
        <w:t>I think either could be fine, but I don’t think either is a particularly compelling headline (i.e., not exactly enticing click bait). What about: Are lakes sources or sinks of organic carbon?, Or: Source or sink? Dynamic, mechanistic modeling of organic carbon cycling in lakes</w:t>
      </w:r>
    </w:p>
  </w:comment>
  <w:comment w:id="4" w:author="Ian Mccullough" w:date="2017-03-30T04:59:00Z" w:initials="">
    <w:p w14:paraId="753870DC" w14:textId="179C9299" w:rsidR="00A13C4D" w:rsidRDefault="00A13C4D">
      <w:pPr>
        <w:widowControl w:val="0"/>
        <w:spacing w:line="240" w:lineRule="auto"/>
      </w:pPr>
      <w:r>
        <w:t>note: for consistency, I've removed oxford commas because they had been used inconsistently. These aren't a deal-breaker for me, so if someone feels strongly and wants to go through and insert them everywhere...</w:t>
      </w:r>
    </w:p>
  </w:comment>
  <w:comment w:id="5" w:author="HILARY A DUGAN" w:date="2017-03-31T14:50:00Z" w:initials="HAD">
    <w:p w14:paraId="2CBCA6BC" w14:textId="41E71366" w:rsidR="00A13C4D" w:rsidRDefault="00A13C4D">
      <w:pPr>
        <w:pStyle w:val="CommentText"/>
      </w:pPr>
      <w:r>
        <w:rPr>
          <w:rStyle w:val="CommentReference"/>
        </w:rPr>
        <w:annotationRef/>
      </w:r>
      <w:r>
        <w:t xml:space="preserve">SERIOUSLY! How can you not feel strongly about this!! </w:t>
      </w:r>
    </w:p>
  </w:comment>
  <w:comment w:id="6" w:author="immccull@gmail.com" w:date="2017-04-01T19:53:00Z" w:initials="i">
    <w:p w14:paraId="20623EA9" w14:textId="77782135" w:rsidR="00A13C4D" w:rsidRDefault="00A13C4D">
      <w:pPr>
        <w:pStyle w:val="CommentText"/>
      </w:pPr>
      <w:r>
        <w:rPr>
          <w:rStyle w:val="CommentReference"/>
        </w:rPr>
        <w:annotationRef/>
      </w:r>
      <w:r>
        <w:t>I don’t care, I don’t have time to care, and I don’t want to argue with folks about this.</w:t>
      </w:r>
    </w:p>
    <w:p w14:paraId="34E10396" w14:textId="70FC8E8D" w:rsidR="00A13C4D" w:rsidRDefault="00A13C4D">
      <w:pPr>
        <w:pStyle w:val="CommentText"/>
      </w:pPr>
      <w:r>
        <w:t>I don’t care, I don’t have time to care and I don’t want to argue with folks about this.</w:t>
      </w:r>
    </w:p>
    <w:p w14:paraId="23F5B7F4" w14:textId="71F1A99D" w:rsidR="00A13C4D" w:rsidRDefault="00A13C4D">
      <w:pPr>
        <w:pStyle w:val="CommentText"/>
      </w:pPr>
      <w:r>
        <w:t>What’s the difference anyway?</w:t>
      </w:r>
    </w:p>
  </w:comment>
  <w:comment w:id="12" w:author="Ian Mccullough" w:date="2017-03-29T04:38:00Z" w:initials="">
    <w:p w14:paraId="114EA248" w14:textId="77777777" w:rsidR="00A13C4D" w:rsidRDefault="00A13C4D">
      <w:pPr>
        <w:widowControl w:val="0"/>
        <w:spacing w:line="240" w:lineRule="auto"/>
      </w:pPr>
      <w:r>
        <w:t>executive order: this is the order</w:t>
      </w:r>
    </w:p>
    <w:p w14:paraId="5E936BDD" w14:textId="77777777" w:rsidR="00A13C4D" w:rsidRDefault="00A13C4D">
      <w:pPr>
        <w:widowControl w:val="0"/>
        <w:spacing w:line="240" w:lineRule="auto"/>
      </w:pPr>
    </w:p>
    <w:p w14:paraId="5ACB2CF0" w14:textId="3533C021" w:rsidR="00A13C4D" w:rsidRDefault="00A13C4D">
      <w:pPr>
        <w:widowControl w:val="0"/>
        <w:spacing w:line="240" w:lineRule="auto"/>
      </w:pPr>
      <w:r>
        <w:t>also, everyone please check names and affiliations!</w:t>
      </w:r>
    </w:p>
  </w:comment>
  <w:comment w:id="14" w:author="Ian Mccullough" w:date="2017-03-29T00:19:00Z" w:initials="">
    <w:p w14:paraId="10B46F76" w14:textId="77777777" w:rsidR="00A13C4D" w:rsidRDefault="00A13C4D">
      <w:pPr>
        <w:widowControl w:val="0"/>
        <w:spacing w:line="240" w:lineRule="auto"/>
      </w:pPr>
      <w:r>
        <w:t>350 word limit for Ecol Appl</w:t>
      </w:r>
    </w:p>
  </w:comment>
  <w:comment w:id="15" w:author="Ian Mccullough" w:date="2017-03-29T04:45:00Z" w:initials="">
    <w:p w14:paraId="7524CA65" w14:textId="77777777" w:rsidR="00A13C4D" w:rsidRDefault="00A13C4D">
      <w:pPr>
        <w:widowControl w:val="0"/>
        <w:spacing w:line="240" w:lineRule="auto"/>
      </w:pPr>
      <w:r>
        <w:t>up to 12, suggestions welcome (in no particular order right now)</w:t>
      </w:r>
    </w:p>
  </w:comment>
  <w:comment w:id="22" w:author="Ian Mccullough" w:date="2017-03-30T02:43:00Z" w:initials="">
    <w:p w14:paraId="54159445" w14:textId="6519863F" w:rsidR="00A13C4D" w:rsidRDefault="00A13C4D">
      <w:pPr>
        <w:widowControl w:val="0"/>
        <w:spacing w:line="240" w:lineRule="auto"/>
      </w:pPr>
      <w:r>
        <w:t>whoever wrote this: it sounds like you knew what you were doing, so it would be helpful if you added the references</w:t>
      </w:r>
    </w:p>
  </w:comment>
  <w:comment w:id="26" w:author="immccull@gmail.com" w:date="2017-04-06T19:41:00Z" w:initials="i">
    <w:p w14:paraId="6150FF73" w14:textId="7B6FB4A8" w:rsidR="00A13C4D" w:rsidRDefault="00A13C4D">
      <w:pPr>
        <w:pStyle w:val="CommentText"/>
      </w:pPr>
      <w:r>
        <w:rPr>
          <w:rStyle w:val="CommentReference"/>
        </w:rPr>
        <w:annotationRef/>
      </w:r>
      <w:r>
        <w:t>this sounds like a version of question 1 to me</w:t>
      </w:r>
    </w:p>
  </w:comment>
  <w:comment w:id="33" w:author="immccull@gmail.com" w:date="2017-03-29T20:08:00Z" w:initials="i">
    <w:p w14:paraId="0D382326" w14:textId="3140D1FB" w:rsidR="00A13C4D" w:rsidRDefault="00A13C4D">
      <w:pPr>
        <w:pStyle w:val="CommentText"/>
      </w:pPr>
      <w:r>
        <w:rPr>
          <w:rStyle w:val="CommentReference"/>
        </w:rPr>
        <w:annotationRef/>
      </w:r>
      <w:r>
        <w:t>Help here would be appreciated; I don’t actually understand the thought behind this sentence. Why wouldn’t DOCauto be more autochthonous than DOC alloch?</w:t>
      </w:r>
    </w:p>
  </w:comment>
  <w:comment w:id="36" w:author="Ian Mccullough" w:date="2017-04-06T17:06:00Z" w:initials="IM">
    <w:p w14:paraId="671904E2" w14:textId="26E9800C" w:rsidR="00A13C4D" w:rsidRDefault="00A13C4D">
      <w:pPr>
        <w:pStyle w:val="CommentText"/>
      </w:pPr>
      <w:r>
        <w:rPr>
          <w:rStyle w:val="CommentReference"/>
        </w:rPr>
        <w:annotationRef/>
      </w:r>
      <w:r>
        <w:t>Hilary has agreed to write a short section on bootstrapping. The scripts have been running for days</w:t>
      </w:r>
    </w:p>
  </w:comment>
  <w:comment w:id="39" w:author="Paul Hanson" w:date="2017-04-05T11:04:00Z" w:initials="PH">
    <w:p w14:paraId="3C0D8DA7" w14:textId="2A693BFF" w:rsidR="00A13C4D" w:rsidRDefault="00A13C4D">
      <w:pPr>
        <w:pStyle w:val="CommentText"/>
      </w:pPr>
      <w:r>
        <w:rPr>
          <w:rStyle w:val="CommentReference"/>
        </w:rPr>
        <w:annotationRef/>
      </w:r>
      <w:r>
        <w:t>Note to self: Remember in Discussion to couch this as allochthony (most of the DOC) and autochthony (represented by DO signal).</w:t>
      </w:r>
    </w:p>
  </w:comment>
  <w:comment w:id="41" w:author="Ian Mccullough" w:date="2017-03-30T04:44:00Z" w:initials="">
    <w:p w14:paraId="03AD0D41" w14:textId="77777777" w:rsidR="00A13C4D" w:rsidRDefault="00A13C4D">
      <w:pPr>
        <w:widowControl w:val="0"/>
        <w:spacing w:line="240" w:lineRule="auto"/>
      </w:pPr>
      <w:r>
        <w:t>want to say something here about bootstrapped parameter results to reassure people we used sensible parameter values?</w:t>
      </w:r>
    </w:p>
  </w:comment>
  <w:comment w:id="48" w:author="Ian Mccullough" w:date="2017-04-06T15:49:00Z" w:initials="IM">
    <w:p w14:paraId="69B3467E" w14:textId="2880176C" w:rsidR="00A13C4D" w:rsidRDefault="00A13C4D">
      <w:pPr>
        <w:pStyle w:val="CommentText"/>
      </w:pPr>
      <w:r>
        <w:rPr>
          <w:rStyle w:val="CommentReference"/>
        </w:rPr>
        <w:annotationRef/>
      </w:r>
      <w:r>
        <w:t xml:space="preserve">From Paul: </w:t>
      </w:r>
      <w:r>
        <w:rPr>
          <w:rFonts w:ascii="Times New Roman" w:eastAsia="Times New Roman" w:hAnsi="Times New Roman" w:cs="Times New Roman"/>
          <w:sz w:val="24"/>
          <w:szCs w:val="24"/>
        </w:rPr>
        <w:t>[An emergent property in this graphs appears to be the slope of the dots.  Does it mean anything to have a negative slope versus a positive slope? What are the ecosystem characteristics that determine the slope, and what are the characteristics that push a lake into one or more quadrants?  When the slope is negative, the red dots are on the right and top.  When the slope is positive (or no slope?), the red dots are on the right and lower.  I guess that lakes tend to be in the upper right (alloch and sources), unless nutrients are high.  Maybe I’m reading too much into this ultra-cool figure!]</w:t>
      </w:r>
    </w:p>
  </w:comment>
  <w:comment w:id="50" w:author="Paul Hanson" w:date="2017-04-05T11:28:00Z" w:initials="PH">
    <w:p w14:paraId="4F0DE243" w14:textId="758CB418" w:rsidR="00A13C4D" w:rsidRDefault="00A13C4D">
      <w:pPr>
        <w:pStyle w:val="CommentText"/>
      </w:pPr>
      <w:r>
        <w:rPr>
          <w:rStyle w:val="CommentReference"/>
        </w:rPr>
        <w:annotationRef/>
      </w:r>
      <w:r>
        <w:t>Note to self: Remember to talk about long and slow (alloch) and short and fast (autoch) scales here.</w:t>
      </w:r>
    </w:p>
  </w:comment>
  <w:comment w:id="52" w:author="HILARY A DUGAN" w:date="2017-04-05T11:34:00Z" w:initials="HAD">
    <w:p w14:paraId="3D1AC480" w14:textId="144F2E0E" w:rsidR="00A13C4D" w:rsidRDefault="00A13C4D">
      <w:pPr>
        <w:pStyle w:val="CommentText"/>
      </w:pPr>
      <w:r>
        <w:rPr>
          <w:rStyle w:val="CommentReference"/>
        </w:rPr>
        <w:annotationRef/>
      </w:r>
      <w:r>
        <w:t xml:space="preserve">Do we underestimate or overestimate in comparison? </w:t>
      </w:r>
    </w:p>
    <w:p w14:paraId="0674C5F9" w14:textId="237776AD" w:rsidR="00A13C4D" w:rsidRDefault="00A13C4D">
      <w:pPr>
        <w:pStyle w:val="CommentText"/>
      </w:pPr>
      <w:r>
        <w:t>Previous work (at least Hanson et al 2014) did not include autochthony!!</w:t>
      </w:r>
    </w:p>
  </w:comment>
  <w:comment w:id="53" w:author="immccull@gmail.com" w:date="2017-04-01T19:48:00Z" w:initials="i">
    <w:p w14:paraId="12A0DAF4" w14:textId="44D7D7FA" w:rsidR="00A13C4D" w:rsidRDefault="00A13C4D">
      <w:pPr>
        <w:pStyle w:val="CommentText"/>
      </w:pPr>
      <w:r>
        <w:rPr>
          <w:rStyle w:val="CommentReference"/>
        </w:rPr>
        <w:annotationRef/>
      </w:r>
      <w:r>
        <w:t>We seem to be overestimating R compared to literature, but I wonder if that has to do with method of calculation. See Tables_SOS tab 5 for a comparison table</w:t>
      </w:r>
    </w:p>
  </w:comment>
  <w:comment w:id="54" w:author="Ian Mccullough" w:date="2017-04-06T08:35:00Z" w:initials="IM">
    <w:p w14:paraId="24251C22" w14:textId="38C5E093" w:rsidR="00A13C4D" w:rsidRDefault="00A13C4D">
      <w:pPr>
        <w:pStyle w:val="CommentText"/>
      </w:pPr>
      <w:r>
        <w:rPr>
          <w:rStyle w:val="CommentReference"/>
        </w:rPr>
        <w:annotationRef/>
      </w:r>
      <w:r>
        <w:t>You might notice this section is pretty bare in terms of references...suggestions welcome</w:t>
      </w:r>
    </w:p>
  </w:comment>
  <w:comment w:id="102" w:author="Ian Mccullough" w:date="2017-04-06T16:56:00Z" w:initials="IM">
    <w:p w14:paraId="04058EF5" w14:textId="548AB793" w:rsidR="00A13C4D" w:rsidRDefault="00A13C4D">
      <w:pPr>
        <w:pStyle w:val="CommentText"/>
        <w:rPr>
          <w:rFonts w:ascii="Times New Roman" w:eastAsia="Times New Roman" w:hAnsi="Times New Roman" w:cs="Times New Roman"/>
          <w:sz w:val="24"/>
          <w:szCs w:val="24"/>
        </w:rPr>
      </w:pPr>
      <w:r>
        <w:rPr>
          <w:rStyle w:val="CommentReference"/>
        </w:rPr>
        <w:annotationRef/>
      </w:r>
      <w:r>
        <w:t xml:space="preserve">From Paul: </w:t>
      </w:r>
      <w:r>
        <w:rPr>
          <w:rFonts w:ascii="Times New Roman" w:eastAsia="Times New Roman" w:hAnsi="Times New Roman" w:cs="Times New Roman"/>
          <w:sz w:val="24"/>
          <w:szCs w:val="24"/>
        </w:rPr>
        <w:t>[Maybe this gets assimilated into the previous paragraph, but I think we should talk about how the sourceness or sinkness depends on the time scale.  In fact, it varies by quite a lot .  Are lakes more source than sink in the summer, and is it possible that we are biasing estimates if we study lakes primarily in the summertime (I think we can infer this from Fig. 5)?  What if we determine SOS for one year?  How right/wrong are we compared with the long-term condition? Considering most C studies are probably done during open-water season, I think it’s entirely possible that the annual estimate of R is too high in many studies. ]</w:t>
      </w:r>
    </w:p>
    <w:p w14:paraId="64802CD6" w14:textId="77777777" w:rsidR="00A13C4D" w:rsidRDefault="00A13C4D">
      <w:pPr>
        <w:pStyle w:val="CommentText"/>
        <w:rPr>
          <w:rFonts w:ascii="Times New Roman" w:eastAsia="Times New Roman" w:hAnsi="Times New Roman" w:cs="Times New Roman"/>
          <w:sz w:val="24"/>
          <w:szCs w:val="24"/>
        </w:rPr>
      </w:pPr>
    </w:p>
    <w:p w14:paraId="2DCFE70B" w14:textId="1938097F" w:rsidR="00A13C4D" w:rsidRPr="00D52901" w:rsidRDefault="00A13C4D">
      <w:pPr>
        <w:pStyle w:val="CommentText"/>
        <w:rPr>
          <w:rFonts w:ascii="Times New Roman" w:eastAsia="Times New Roman" w:hAnsi="Times New Roman" w:cs="Times New Roman"/>
          <w:sz w:val="24"/>
          <w:szCs w:val="24"/>
        </w:rPr>
      </w:pPr>
      <w:r>
        <w:rPr>
          <w:rFonts w:ascii="Times New Roman" w:eastAsia="Times New Roman" w:hAnsi="Times New Roman" w:cs="Times New Roman"/>
          <w:sz w:val="24"/>
          <w:szCs w:val="24"/>
        </w:rPr>
        <w:t>IAN inserted this paragraph in response. I am not that crazy about comparing annual to sub-annual (Fig 6b) given uncertainty in the annual estimate of lake function (we didn’t have data, assumed no respiration below 4C, etc). What do others think?</w:t>
      </w:r>
    </w:p>
  </w:comment>
  <w:comment w:id="167" w:author="Ian Mccullough" w:date="2017-04-06T16:44:00Z" w:initials="IM">
    <w:p w14:paraId="01EEE22B" w14:textId="2D00479B" w:rsidR="00A13C4D" w:rsidRDefault="00A13C4D">
      <w:pPr>
        <w:pStyle w:val="CommentText"/>
      </w:pPr>
      <w:r>
        <w:rPr>
          <w:rStyle w:val="CommentReference"/>
        </w:rPr>
        <w:annotationRef/>
      </w:r>
      <w:r>
        <w:t>An outlier also appeared to emerge for Tooilk in Fig 6b. Somehow, burial vastly exceeded Resp in one year, I think because a pulse in precipitation ended up with a lot of burial</w:t>
      </w:r>
    </w:p>
  </w:comment>
  <w:comment w:id="197" w:author="Ian Mccullough" w:date="2017-04-06T17:15:00Z" w:initials="IM">
    <w:p w14:paraId="7681A15E" w14:textId="6D5395B1" w:rsidR="00A13C4D" w:rsidRDefault="00A13C4D">
      <w:pPr>
        <w:pStyle w:val="CommentText"/>
      </w:pPr>
      <w:r>
        <w:rPr>
          <w:rStyle w:val="CommentReference"/>
        </w:rPr>
        <w:annotationRef/>
      </w:r>
      <w:r>
        <w:t>See the text I added above about alloch POC having to increase by orders of magnitude to make burial = Resp in some lakes. We don’t know that much about POC, so I am wary about speculating too much in the discussion. What do others think?</w:t>
      </w:r>
    </w:p>
  </w:comment>
  <w:comment w:id="208" w:author="Ian Mccullough" w:date="2017-04-06T17:17:00Z" w:initials="IM">
    <w:p w14:paraId="77192EC0" w14:textId="5A16E87A" w:rsidR="00A13C4D" w:rsidRDefault="00A13C4D">
      <w:pPr>
        <w:pStyle w:val="CommentText"/>
      </w:pPr>
      <w:r>
        <w:rPr>
          <w:rStyle w:val="CommentReference"/>
        </w:rPr>
        <w:annotationRef/>
      </w:r>
      <w:r>
        <w:t>The Jeong study I added as a reference found that alloch DOC exceeds alloch POC under baseflow conditions, but that this switches due to precip events, particularly intense storms. So, we may fail to capture large influxes of alloch POC with irregular precip data, esp. if POC is tied linearly to DOC. I think we are probably missing some POC, but we don’t have POC data, which is why we went with the plain correlation</w:t>
      </w:r>
    </w:p>
  </w:comment>
  <w:comment w:id="213" w:author="Ian Mccullough" w:date="2017-03-30T04:57:00Z" w:initials="">
    <w:p w14:paraId="20E237CE" w14:textId="77777777" w:rsidR="00A13C4D" w:rsidRDefault="00A13C4D">
      <w:pPr>
        <w:widowControl w:val="0"/>
        <w:spacing w:line="240" w:lineRule="auto"/>
      </w:pPr>
      <w:r>
        <w:t>how this journal spells it</w:t>
      </w:r>
    </w:p>
  </w:comment>
  <w:comment w:id="214" w:author="HILARY A DUGAN" w:date="2017-03-31T14:54:00Z" w:initials="HAD">
    <w:p w14:paraId="429774F1" w14:textId="74FB675B" w:rsidR="00A13C4D" w:rsidRDefault="00A13C4D">
      <w:pPr>
        <w:pStyle w:val="CommentText"/>
      </w:pPr>
      <w:r>
        <w:rPr>
          <w:rStyle w:val="CommentReference"/>
        </w:rPr>
        <w:annotationRef/>
      </w:r>
      <w:r>
        <w:t>Is this so Kathie and I don’t repeatedly change the spelling?</w:t>
      </w:r>
    </w:p>
  </w:comment>
  <w:comment w:id="215" w:author="immccull@gmail.com" w:date="2017-04-01T19:18:00Z" w:initials="i">
    <w:p w14:paraId="3A52C9F1" w14:textId="7C881699" w:rsidR="00A13C4D" w:rsidRDefault="00A13C4D">
      <w:pPr>
        <w:pStyle w:val="CommentText"/>
      </w:pPr>
      <w:r>
        <w:rPr>
          <w:rStyle w:val="CommentReference"/>
        </w:rPr>
        <w:annotationRef/>
      </w:r>
      <w:r>
        <w:t>I so want a Facebook-style like button right now. I wasn’t targeting HD and KW specifically</w:t>
      </w:r>
    </w:p>
  </w:comment>
  <w:comment w:id="219" w:author="immccull@gmail.com" w:date="2017-03-29T16:15:00Z" w:initials="i">
    <w:p w14:paraId="2B58E24A" w14:textId="6E6D49A6" w:rsidR="00A13C4D" w:rsidRDefault="00A13C4D">
      <w:pPr>
        <w:pStyle w:val="CommentText"/>
      </w:pPr>
      <w:r>
        <w:rPr>
          <w:rStyle w:val="CommentReference"/>
        </w:rPr>
        <w:annotationRef/>
      </w:r>
      <w:r w:rsidRPr="00E4126A">
        <w:t>1.08 cited in Resp function as Hanson personal comm. Do we have anything else?</w:t>
      </w:r>
    </w:p>
  </w:comment>
  <w:comment w:id="220" w:author="HILARY A DUGAN" w:date="2017-03-31T15:05:00Z" w:initials="HAD">
    <w:p w14:paraId="0A18CC9A" w14:textId="37BD2C45" w:rsidR="00A13C4D" w:rsidRDefault="00A13C4D">
      <w:pPr>
        <w:pStyle w:val="CommentText"/>
      </w:pPr>
      <w:r>
        <w:rPr>
          <w:rStyle w:val="CommentReference"/>
        </w:rPr>
        <w:annotationRef/>
      </w:r>
      <w:r>
        <w:t xml:space="preserve">Moved these inline with figures. Much easier for editing. (and reviewing). </w:t>
      </w:r>
    </w:p>
  </w:comment>
  <w:comment w:id="221" w:author="immccull@gmail.com" w:date="2017-04-01T19:30:00Z" w:initials="i">
    <w:p w14:paraId="25B6DB08" w14:textId="1000D4A9" w:rsidR="00A13C4D" w:rsidRDefault="00A13C4D">
      <w:pPr>
        <w:pStyle w:val="CommentText"/>
      </w:pPr>
      <w:r>
        <w:rPr>
          <w:rStyle w:val="CommentReference"/>
        </w:rPr>
        <w:annotationRef/>
      </w:r>
      <w:r>
        <w:t>The journal for some reason wants them the way I had them, so I’ll just move them back prior to submission</w:t>
      </w:r>
    </w:p>
  </w:comment>
  <w:comment w:id="222" w:author="HILARY A DUGAN" w:date="2017-03-31T15:13:00Z" w:initials="HAD">
    <w:p w14:paraId="641D2814" w14:textId="4538662D" w:rsidR="00A13C4D" w:rsidRDefault="00A13C4D">
      <w:pPr>
        <w:pStyle w:val="CommentText"/>
      </w:pPr>
      <w:r>
        <w:rPr>
          <w:rStyle w:val="CommentReference"/>
        </w:rPr>
        <w:annotationRef/>
      </w:r>
      <w:r>
        <w:t xml:space="preserve">I will remake this figure with column a) and b)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AA6A1BD" w15:done="0"/>
  <w15:commentEx w15:paraId="045FA7C5" w15:paraIdParent="2AA6A1BD" w15:done="0"/>
  <w15:commentEx w15:paraId="753870DC" w15:done="0"/>
  <w15:commentEx w15:paraId="2CBCA6BC" w15:paraIdParent="753870DC" w15:done="0"/>
  <w15:commentEx w15:paraId="23F5B7F4" w15:paraIdParent="753870DC" w15:done="0"/>
  <w15:commentEx w15:paraId="5ACB2CF0" w15:done="0"/>
  <w15:commentEx w15:paraId="10B46F76" w15:done="0"/>
  <w15:commentEx w15:paraId="7524CA65" w15:done="0"/>
  <w15:commentEx w15:paraId="54159445" w15:done="0"/>
  <w15:commentEx w15:paraId="6150FF73" w15:done="0"/>
  <w15:commentEx w15:paraId="0D382326" w15:done="0"/>
  <w15:commentEx w15:paraId="671904E2" w15:done="0"/>
  <w15:commentEx w15:paraId="3C0D8DA7" w15:done="0"/>
  <w15:commentEx w15:paraId="03AD0D41" w15:done="0"/>
  <w15:commentEx w15:paraId="69B3467E" w15:done="0"/>
  <w15:commentEx w15:paraId="4F0DE243" w15:done="0"/>
  <w15:commentEx w15:paraId="0674C5F9" w15:done="0"/>
  <w15:commentEx w15:paraId="12A0DAF4" w15:done="0"/>
  <w15:commentEx w15:paraId="24251C22" w15:done="0"/>
  <w15:commentEx w15:paraId="2DCFE70B" w15:done="0"/>
  <w15:commentEx w15:paraId="01EEE22B" w15:done="0"/>
  <w15:commentEx w15:paraId="7681A15E" w15:done="0"/>
  <w15:commentEx w15:paraId="77192EC0" w15:done="0"/>
  <w15:commentEx w15:paraId="20E237CE" w15:done="0"/>
  <w15:commentEx w15:paraId="429774F1" w15:paraIdParent="20E237CE" w15:done="0"/>
  <w15:commentEx w15:paraId="3A52C9F1" w15:paraIdParent="20E237CE" w15:done="0"/>
  <w15:commentEx w15:paraId="2B58E24A" w15:done="0"/>
  <w15:commentEx w15:paraId="0A18CC9A" w15:done="0"/>
  <w15:commentEx w15:paraId="25B6DB08" w15:paraIdParent="0A18CC9A" w15:done="0"/>
  <w15:commentEx w15:paraId="641D28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0D017D" w14:textId="77777777" w:rsidR="00A13C4D" w:rsidRDefault="00A13C4D">
      <w:pPr>
        <w:spacing w:line="240" w:lineRule="auto"/>
      </w:pPr>
      <w:r>
        <w:separator/>
      </w:r>
    </w:p>
  </w:endnote>
  <w:endnote w:type="continuationSeparator" w:id="0">
    <w:p w14:paraId="5B26AAF2" w14:textId="77777777" w:rsidR="00A13C4D" w:rsidRDefault="00A13C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9364A4" w14:textId="77777777" w:rsidR="00A13C4D" w:rsidRDefault="00A13C4D">
      <w:pPr>
        <w:spacing w:line="240" w:lineRule="auto"/>
      </w:pPr>
      <w:r>
        <w:separator/>
      </w:r>
    </w:p>
  </w:footnote>
  <w:footnote w:type="continuationSeparator" w:id="0">
    <w:p w14:paraId="015BA7F5" w14:textId="77777777" w:rsidR="00A13C4D" w:rsidRDefault="00A13C4D">
      <w:pPr>
        <w:spacing w:line="240" w:lineRule="auto"/>
      </w:pPr>
      <w:r>
        <w:continuationSeparator/>
      </w:r>
    </w:p>
  </w:footnote>
  <w:footnote w:id="1">
    <w:p w14:paraId="4ED0ACE4" w14:textId="4E1F6725" w:rsidR="00A13C4D" w:rsidRDefault="00A13C4D">
      <w:pPr>
        <w:spacing w:line="240" w:lineRule="auto"/>
        <w:rPr>
          <w:sz w:val="20"/>
          <w:szCs w:val="20"/>
        </w:rPr>
      </w:pPr>
      <w:r>
        <w:rPr>
          <w:rStyle w:val="FootnoteReference"/>
          <w:sz w:val="20"/>
          <w:szCs w:val="20"/>
        </w:rPr>
        <w:t>^</w:t>
      </w:r>
      <w:r>
        <w:rPr>
          <w:sz w:val="20"/>
          <w:szCs w:val="20"/>
        </w:rPr>
        <w:t xml:space="preserve"> </w:t>
      </w:r>
      <w:r>
        <w:rPr>
          <w:rFonts w:ascii="Times New Roman" w:eastAsia="Times New Roman" w:hAnsi="Times New Roman" w:cs="Times New Roman"/>
          <w:sz w:val="24"/>
          <w:szCs w:val="24"/>
        </w:rPr>
        <w:t>Current address: Rubenstein School of Environment and Natural Resources, University of Vermont, 81 Carrigan Dr., Burlington, VT, 05405, US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B70364" w14:textId="37217BD7" w:rsidR="00A13C4D" w:rsidRDefault="00A13C4D">
    <w:pPr>
      <w:jc w:val="right"/>
    </w:pPr>
    <w:r>
      <w:fldChar w:fldCharType="begin"/>
    </w:r>
    <w:r>
      <w:instrText>PAGE</w:instrText>
    </w:r>
    <w:r>
      <w:fldChar w:fldCharType="separate"/>
    </w:r>
    <w:r w:rsidR="009A4328">
      <w:rPr>
        <w:noProof/>
      </w:rPr>
      <w:t>8</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F3618"/>
    <w:multiLevelType w:val="multilevel"/>
    <w:tmpl w:val="CB365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ILARY A DUGAN">
    <w15:presenceInfo w15:providerId="None" w15:userId="HILARY A DUGAN"/>
  </w15:person>
  <w15:person w15:author="immccull@gmail.com">
    <w15:presenceInfo w15:providerId="Windows Live" w15:userId="78f0df2372ec28c1"/>
  </w15:person>
  <w15:person w15:author="Ian Mccullough">
    <w15:presenceInfo w15:providerId="AD" w15:userId="S-1-5-21-1370310607-832243074-25523724-5761672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0" w:nlCheck="1" w:checkStyle="0"/>
  <w:activeWritingStyle w:appName="MSWord" w:lang="en-US" w:vendorID="64" w:dllVersion="6"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2009C"/>
    <w:rsid w:val="00005F46"/>
    <w:rsid w:val="000219DF"/>
    <w:rsid w:val="000233C2"/>
    <w:rsid w:val="00034A7C"/>
    <w:rsid w:val="0003575B"/>
    <w:rsid w:val="0004438D"/>
    <w:rsid w:val="000772AC"/>
    <w:rsid w:val="000779E8"/>
    <w:rsid w:val="00080925"/>
    <w:rsid w:val="00092D76"/>
    <w:rsid w:val="000C7E80"/>
    <w:rsid w:val="000D12C7"/>
    <w:rsid w:val="000F2BC7"/>
    <w:rsid w:val="000F4672"/>
    <w:rsid w:val="00132174"/>
    <w:rsid w:val="00152F60"/>
    <w:rsid w:val="0018273A"/>
    <w:rsid w:val="00191DFF"/>
    <w:rsid w:val="00195C20"/>
    <w:rsid w:val="00196059"/>
    <w:rsid w:val="001D3328"/>
    <w:rsid w:val="001D625C"/>
    <w:rsid w:val="001D6273"/>
    <w:rsid w:val="00216C17"/>
    <w:rsid w:val="00222217"/>
    <w:rsid w:val="00231C87"/>
    <w:rsid w:val="00247969"/>
    <w:rsid w:val="002529BF"/>
    <w:rsid w:val="002565E5"/>
    <w:rsid w:val="002577C0"/>
    <w:rsid w:val="00261DF2"/>
    <w:rsid w:val="002730E8"/>
    <w:rsid w:val="0027392A"/>
    <w:rsid w:val="00274190"/>
    <w:rsid w:val="0028403D"/>
    <w:rsid w:val="002B082E"/>
    <w:rsid w:val="002C1596"/>
    <w:rsid w:val="002C4056"/>
    <w:rsid w:val="002D28EA"/>
    <w:rsid w:val="002D35AE"/>
    <w:rsid w:val="003071E2"/>
    <w:rsid w:val="003147D4"/>
    <w:rsid w:val="0032009C"/>
    <w:rsid w:val="00333E62"/>
    <w:rsid w:val="00342DAD"/>
    <w:rsid w:val="00363C56"/>
    <w:rsid w:val="00365809"/>
    <w:rsid w:val="00366556"/>
    <w:rsid w:val="003A0D4C"/>
    <w:rsid w:val="003A3E2C"/>
    <w:rsid w:val="003B6814"/>
    <w:rsid w:val="003B6F6D"/>
    <w:rsid w:val="003D3BA1"/>
    <w:rsid w:val="00420B74"/>
    <w:rsid w:val="004271D5"/>
    <w:rsid w:val="00430173"/>
    <w:rsid w:val="00450B34"/>
    <w:rsid w:val="004561A2"/>
    <w:rsid w:val="00473547"/>
    <w:rsid w:val="00484047"/>
    <w:rsid w:val="00492203"/>
    <w:rsid w:val="004A2486"/>
    <w:rsid w:val="004A33AA"/>
    <w:rsid w:val="004B4238"/>
    <w:rsid w:val="004D38EC"/>
    <w:rsid w:val="004D6AB9"/>
    <w:rsid w:val="004E3080"/>
    <w:rsid w:val="004E6102"/>
    <w:rsid w:val="004E71F4"/>
    <w:rsid w:val="004E7902"/>
    <w:rsid w:val="005009AE"/>
    <w:rsid w:val="00514EF2"/>
    <w:rsid w:val="00517950"/>
    <w:rsid w:val="005255DD"/>
    <w:rsid w:val="0053770E"/>
    <w:rsid w:val="005524A9"/>
    <w:rsid w:val="00560B5E"/>
    <w:rsid w:val="00564156"/>
    <w:rsid w:val="00590BA0"/>
    <w:rsid w:val="005A467E"/>
    <w:rsid w:val="005A7FAB"/>
    <w:rsid w:val="005D06E6"/>
    <w:rsid w:val="005D206D"/>
    <w:rsid w:val="005E3BC0"/>
    <w:rsid w:val="005E4D89"/>
    <w:rsid w:val="005F7F3E"/>
    <w:rsid w:val="0060710A"/>
    <w:rsid w:val="00612B1F"/>
    <w:rsid w:val="00653233"/>
    <w:rsid w:val="00655213"/>
    <w:rsid w:val="00656127"/>
    <w:rsid w:val="00664D73"/>
    <w:rsid w:val="006B3937"/>
    <w:rsid w:val="006C0B26"/>
    <w:rsid w:val="006F064B"/>
    <w:rsid w:val="006F4EC1"/>
    <w:rsid w:val="006F4FA3"/>
    <w:rsid w:val="00713F10"/>
    <w:rsid w:val="00716E85"/>
    <w:rsid w:val="00723980"/>
    <w:rsid w:val="0073204D"/>
    <w:rsid w:val="00735D13"/>
    <w:rsid w:val="00761959"/>
    <w:rsid w:val="00770DFB"/>
    <w:rsid w:val="007811FB"/>
    <w:rsid w:val="0079056D"/>
    <w:rsid w:val="00796693"/>
    <w:rsid w:val="00797426"/>
    <w:rsid w:val="007B59E6"/>
    <w:rsid w:val="007B7D1F"/>
    <w:rsid w:val="007C3BD2"/>
    <w:rsid w:val="007D3039"/>
    <w:rsid w:val="007F6933"/>
    <w:rsid w:val="00801593"/>
    <w:rsid w:val="00805661"/>
    <w:rsid w:val="0083120A"/>
    <w:rsid w:val="0084170F"/>
    <w:rsid w:val="008535B2"/>
    <w:rsid w:val="0085523A"/>
    <w:rsid w:val="008B522E"/>
    <w:rsid w:val="008B57C5"/>
    <w:rsid w:val="008C3A7D"/>
    <w:rsid w:val="009147CB"/>
    <w:rsid w:val="009538B4"/>
    <w:rsid w:val="00955C09"/>
    <w:rsid w:val="009712EC"/>
    <w:rsid w:val="0098243D"/>
    <w:rsid w:val="009870ED"/>
    <w:rsid w:val="009876C9"/>
    <w:rsid w:val="00992D19"/>
    <w:rsid w:val="00992E31"/>
    <w:rsid w:val="009A4328"/>
    <w:rsid w:val="009B39CD"/>
    <w:rsid w:val="009C27E9"/>
    <w:rsid w:val="009D0701"/>
    <w:rsid w:val="009D3F69"/>
    <w:rsid w:val="009E4CF0"/>
    <w:rsid w:val="009F2196"/>
    <w:rsid w:val="00A022F0"/>
    <w:rsid w:val="00A13C4D"/>
    <w:rsid w:val="00A15A39"/>
    <w:rsid w:val="00A227A3"/>
    <w:rsid w:val="00A3739C"/>
    <w:rsid w:val="00A555DD"/>
    <w:rsid w:val="00A55681"/>
    <w:rsid w:val="00A63CD5"/>
    <w:rsid w:val="00A7181A"/>
    <w:rsid w:val="00A74EDC"/>
    <w:rsid w:val="00A80E1F"/>
    <w:rsid w:val="00A843CF"/>
    <w:rsid w:val="00A947A9"/>
    <w:rsid w:val="00AA296E"/>
    <w:rsid w:val="00AB1693"/>
    <w:rsid w:val="00AB7902"/>
    <w:rsid w:val="00AD6663"/>
    <w:rsid w:val="00AD72FF"/>
    <w:rsid w:val="00AE4616"/>
    <w:rsid w:val="00AF3A99"/>
    <w:rsid w:val="00AF5F3E"/>
    <w:rsid w:val="00B34289"/>
    <w:rsid w:val="00B37CE9"/>
    <w:rsid w:val="00B47A2B"/>
    <w:rsid w:val="00B51FBD"/>
    <w:rsid w:val="00B629D3"/>
    <w:rsid w:val="00B77509"/>
    <w:rsid w:val="00B80037"/>
    <w:rsid w:val="00B85B77"/>
    <w:rsid w:val="00B90A7A"/>
    <w:rsid w:val="00BB19C3"/>
    <w:rsid w:val="00BD5691"/>
    <w:rsid w:val="00BD7652"/>
    <w:rsid w:val="00BE121D"/>
    <w:rsid w:val="00BE5431"/>
    <w:rsid w:val="00BF7C2F"/>
    <w:rsid w:val="00C01BC6"/>
    <w:rsid w:val="00C1238B"/>
    <w:rsid w:val="00C13497"/>
    <w:rsid w:val="00C2202B"/>
    <w:rsid w:val="00C2241C"/>
    <w:rsid w:val="00C22873"/>
    <w:rsid w:val="00C30946"/>
    <w:rsid w:val="00C40E0D"/>
    <w:rsid w:val="00C64C78"/>
    <w:rsid w:val="00C65AEE"/>
    <w:rsid w:val="00C73B00"/>
    <w:rsid w:val="00C86F18"/>
    <w:rsid w:val="00C9691D"/>
    <w:rsid w:val="00CA6BD2"/>
    <w:rsid w:val="00CC0821"/>
    <w:rsid w:val="00CD0058"/>
    <w:rsid w:val="00CD2D20"/>
    <w:rsid w:val="00CD35AF"/>
    <w:rsid w:val="00CD5DFB"/>
    <w:rsid w:val="00CE1572"/>
    <w:rsid w:val="00CF610B"/>
    <w:rsid w:val="00D103C0"/>
    <w:rsid w:val="00D117AE"/>
    <w:rsid w:val="00D234CD"/>
    <w:rsid w:val="00D466A1"/>
    <w:rsid w:val="00D52901"/>
    <w:rsid w:val="00D64296"/>
    <w:rsid w:val="00D646A1"/>
    <w:rsid w:val="00D70D5F"/>
    <w:rsid w:val="00D75E89"/>
    <w:rsid w:val="00D94302"/>
    <w:rsid w:val="00DB37D5"/>
    <w:rsid w:val="00DB4104"/>
    <w:rsid w:val="00DC05B9"/>
    <w:rsid w:val="00DC1A14"/>
    <w:rsid w:val="00DD7B9E"/>
    <w:rsid w:val="00DF5DF6"/>
    <w:rsid w:val="00E07C2A"/>
    <w:rsid w:val="00E24120"/>
    <w:rsid w:val="00E309C7"/>
    <w:rsid w:val="00E34F08"/>
    <w:rsid w:val="00E35127"/>
    <w:rsid w:val="00E4126A"/>
    <w:rsid w:val="00E44214"/>
    <w:rsid w:val="00E71A86"/>
    <w:rsid w:val="00E96E72"/>
    <w:rsid w:val="00EB4F26"/>
    <w:rsid w:val="00F028E6"/>
    <w:rsid w:val="00F12FEB"/>
    <w:rsid w:val="00F24363"/>
    <w:rsid w:val="00F25CE2"/>
    <w:rsid w:val="00F26A51"/>
    <w:rsid w:val="00F307D5"/>
    <w:rsid w:val="00F55FEA"/>
    <w:rsid w:val="00F7401E"/>
    <w:rsid w:val="00F862B3"/>
    <w:rsid w:val="00F97953"/>
    <w:rsid w:val="00FA4CDC"/>
    <w:rsid w:val="00FA70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C3DF3A"/>
  <w15:docId w15:val="{BC62A9AC-7951-4A8F-B0CD-68FCDA84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6F4EC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F4EC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3D3BA1"/>
    <w:rPr>
      <w:b/>
      <w:bCs/>
    </w:rPr>
  </w:style>
  <w:style w:type="character" w:customStyle="1" w:styleId="CommentSubjectChar">
    <w:name w:val="Comment Subject Char"/>
    <w:basedOn w:val="CommentTextChar"/>
    <w:link w:val="CommentSubject"/>
    <w:uiPriority w:val="99"/>
    <w:semiHidden/>
    <w:rsid w:val="003D3BA1"/>
    <w:rPr>
      <w:b/>
      <w:bCs/>
      <w:sz w:val="20"/>
      <w:szCs w:val="20"/>
    </w:rPr>
  </w:style>
  <w:style w:type="paragraph" w:styleId="NormalWeb">
    <w:name w:val="Normal (Web)"/>
    <w:basedOn w:val="Normal"/>
    <w:uiPriority w:val="99"/>
    <w:unhideWhenUsed/>
    <w:rsid w:val="000233C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FootnoteText">
    <w:name w:val="footnote text"/>
    <w:basedOn w:val="Normal"/>
    <w:link w:val="FootnoteTextChar"/>
    <w:uiPriority w:val="99"/>
    <w:semiHidden/>
    <w:unhideWhenUsed/>
    <w:rsid w:val="008B57C5"/>
    <w:pPr>
      <w:spacing w:line="240" w:lineRule="auto"/>
    </w:pPr>
    <w:rPr>
      <w:sz w:val="20"/>
      <w:szCs w:val="20"/>
    </w:rPr>
  </w:style>
  <w:style w:type="character" w:customStyle="1" w:styleId="FootnoteTextChar">
    <w:name w:val="Footnote Text Char"/>
    <w:basedOn w:val="DefaultParagraphFont"/>
    <w:link w:val="FootnoteText"/>
    <w:uiPriority w:val="99"/>
    <w:semiHidden/>
    <w:rsid w:val="008B57C5"/>
    <w:rPr>
      <w:sz w:val="20"/>
      <w:szCs w:val="20"/>
    </w:rPr>
  </w:style>
  <w:style w:type="character" w:styleId="FootnoteReference">
    <w:name w:val="footnote reference"/>
    <w:basedOn w:val="DefaultParagraphFont"/>
    <w:uiPriority w:val="99"/>
    <w:semiHidden/>
    <w:unhideWhenUsed/>
    <w:rsid w:val="008B57C5"/>
    <w:rPr>
      <w:vertAlign w:val="superscript"/>
    </w:rPr>
  </w:style>
  <w:style w:type="character" w:styleId="LineNumber">
    <w:name w:val="line number"/>
    <w:basedOn w:val="DefaultParagraphFont"/>
    <w:uiPriority w:val="99"/>
    <w:semiHidden/>
    <w:unhideWhenUsed/>
    <w:rsid w:val="002D28EA"/>
  </w:style>
  <w:style w:type="paragraph" w:styleId="Header">
    <w:name w:val="header"/>
    <w:basedOn w:val="Normal"/>
    <w:link w:val="HeaderChar"/>
    <w:uiPriority w:val="99"/>
    <w:unhideWhenUsed/>
    <w:rsid w:val="00A227A3"/>
    <w:pPr>
      <w:tabs>
        <w:tab w:val="center" w:pos="4680"/>
        <w:tab w:val="right" w:pos="9360"/>
      </w:tabs>
      <w:spacing w:line="240" w:lineRule="auto"/>
    </w:pPr>
  </w:style>
  <w:style w:type="character" w:customStyle="1" w:styleId="HeaderChar">
    <w:name w:val="Header Char"/>
    <w:basedOn w:val="DefaultParagraphFont"/>
    <w:link w:val="Header"/>
    <w:uiPriority w:val="99"/>
    <w:rsid w:val="00A227A3"/>
  </w:style>
  <w:style w:type="paragraph" w:styleId="Footer">
    <w:name w:val="footer"/>
    <w:basedOn w:val="Normal"/>
    <w:link w:val="FooterChar"/>
    <w:uiPriority w:val="99"/>
    <w:unhideWhenUsed/>
    <w:rsid w:val="00A227A3"/>
    <w:pPr>
      <w:tabs>
        <w:tab w:val="center" w:pos="4680"/>
        <w:tab w:val="right" w:pos="9360"/>
      </w:tabs>
      <w:spacing w:line="240" w:lineRule="auto"/>
    </w:pPr>
  </w:style>
  <w:style w:type="character" w:customStyle="1" w:styleId="FooterChar">
    <w:name w:val="Footer Char"/>
    <w:basedOn w:val="DefaultParagraphFont"/>
    <w:link w:val="Footer"/>
    <w:uiPriority w:val="99"/>
    <w:rsid w:val="00A227A3"/>
  </w:style>
  <w:style w:type="character" w:styleId="Strong">
    <w:name w:val="Strong"/>
    <w:basedOn w:val="DefaultParagraphFont"/>
    <w:uiPriority w:val="22"/>
    <w:qFormat/>
    <w:rsid w:val="00C13497"/>
    <w:rPr>
      <w:b/>
      <w:bCs/>
    </w:rPr>
  </w:style>
  <w:style w:type="character" w:styleId="Hyperlink">
    <w:name w:val="Hyperlink"/>
    <w:basedOn w:val="DefaultParagraphFont"/>
    <w:uiPriority w:val="99"/>
    <w:semiHidden/>
    <w:unhideWhenUsed/>
    <w:rsid w:val="009A43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195269">
      <w:bodyDiv w:val="1"/>
      <w:marLeft w:val="0"/>
      <w:marRight w:val="0"/>
      <w:marTop w:val="0"/>
      <w:marBottom w:val="0"/>
      <w:divBdr>
        <w:top w:val="none" w:sz="0" w:space="0" w:color="auto"/>
        <w:left w:val="none" w:sz="0" w:space="0" w:color="auto"/>
        <w:bottom w:val="none" w:sz="0" w:space="0" w:color="auto"/>
        <w:right w:val="none" w:sz="0" w:space="0" w:color="auto"/>
      </w:divBdr>
    </w:div>
    <w:div w:id="137192811">
      <w:bodyDiv w:val="1"/>
      <w:marLeft w:val="0"/>
      <w:marRight w:val="0"/>
      <w:marTop w:val="0"/>
      <w:marBottom w:val="0"/>
      <w:divBdr>
        <w:top w:val="none" w:sz="0" w:space="0" w:color="auto"/>
        <w:left w:val="none" w:sz="0" w:space="0" w:color="auto"/>
        <w:bottom w:val="none" w:sz="0" w:space="0" w:color="auto"/>
        <w:right w:val="none" w:sz="0" w:space="0" w:color="auto"/>
      </w:divBdr>
      <w:divsChild>
        <w:div w:id="710884186">
          <w:marLeft w:val="0"/>
          <w:marRight w:val="0"/>
          <w:marTop w:val="0"/>
          <w:marBottom w:val="0"/>
          <w:divBdr>
            <w:top w:val="none" w:sz="0" w:space="0" w:color="auto"/>
            <w:left w:val="none" w:sz="0" w:space="0" w:color="auto"/>
            <w:bottom w:val="none" w:sz="0" w:space="0" w:color="auto"/>
            <w:right w:val="none" w:sz="0" w:space="0" w:color="auto"/>
          </w:divBdr>
        </w:div>
      </w:divsChild>
    </w:div>
    <w:div w:id="332416624">
      <w:bodyDiv w:val="1"/>
      <w:marLeft w:val="0"/>
      <w:marRight w:val="0"/>
      <w:marTop w:val="0"/>
      <w:marBottom w:val="0"/>
      <w:divBdr>
        <w:top w:val="none" w:sz="0" w:space="0" w:color="auto"/>
        <w:left w:val="none" w:sz="0" w:space="0" w:color="auto"/>
        <w:bottom w:val="none" w:sz="0" w:space="0" w:color="auto"/>
        <w:right w:val="none" w:sz="0" w:space="0" w:color="auto"/>
      </w:divBdr>
    </w:div>
    <w:div w:id="478882938">
      <w:bodyDiv w:val="1"/>
      <w:marLeft w:val="0"/>
      <w:marRight w:val="0"/>
      <w:marTop w:val="0"/>
      <w:marBottom w:val="0"/>
      <w:divBdr>
        <w:top w:val="none" w:sz="0" w:space="0" w:color="auto"/>
        <w:left w:val="none" w:sz="0" w:space="0" w:color="auto"/>
        <w:bottom w:val="none" w:sz="0" w:space="0" w:color="auto"/>
        <w:right w:val="none" w:sz="0" w:space="0" w:color="auto"/>
      </w:divBdr>
    </w:div>
    <w:div w:id="585502965">
      <w:bodyDiv w:val="1"/>
      <w:marLeft w:val="0"/>
      <w:marRight w:val="0"/>
      <w:marTop w:val="0"/>
      <w:marBottom w:val="0"/>
      <w:divBdr>
        <w:top w:val="none" w:sz="0" w:space="0" w:color="auto"/>
        <w:left w:val="none" w:sz="0" w:space="0" w:color="auto"/>
        <w:bottom w:val="none" w:sz="0" w:space="0" w:color="auto"/>
        <w:right w:val="none" w:sz="0" w:space="0" w:color="auto"/>
      </w:divBdr>
    </w:div>
    <w:div w:id="736391919">
      <w:bodyDiv w:val="1"/>
      <w:marLeft w:val="0"/>
      <w:marRight w:val="0"/>
      <w:marTop w:val="0"/>
      <w:marBottom w:val="0"/>
      <w:divBdr>
        <w:top w:val="none" w:sz="0" w:space="0" w:color="auto"/>
        <w:left w:val="none" w:sz="0" w:space="0" w:color="auto"/>
        <w:bottom w:val="none" w:sz="0" w:space="0" w:color="auto"/>
        <w:right w:val="none" w:sz="0" w:space="0" w:color="auto"/>
      </w:divBdr>
    </w:div>
    <w:div w:id="830945159">
      <w:bodyDiv w:val="1"/>
      <w:marLeft w:val="0"/>
      <w:marRight w:val="0"/>
      <w:marTop w:val="0"/>
      <w:marBottom w:val="0"/>
      <w:divBdr>
        <w:top w:val="none" w:sz="0" w:space="0" w:color="auto"/>
        <w:left w:val="none" w:sz="0" w:space="0" w:color="auto"/>
        <w:bottom w:val="none" w:sz="0" w:space="0" w:color="auto"/>
        <w:right w:val="none" w:sz="0" w:space="0" w:color="auto"/>
      </w:divBdr>
    </w:div>
    <w:div w:id="857432808">
      <w:bodyDiv w:val="1"/>
      <w:marLeft w:val="0"/>
      <w:marRight w:val="0"/>
      <w:marTop w:val="0"/>
      <w:marBottom w:val="0"/>
      <w:divBdr>
        <w:top w:val="none" w:sz="0" w:space="0" w:color="auto"/>
        <w:left w:val="none" w:sz="0" w:space="0" w:color="auto"/>
        <w:bottom w:val="none" w:sz="0" w:space="0" w:color="auto"/>
        <w:right w:val="none" w:sz="0" w:space="0" w:color="auto"/>
      </w:divBdr>
    </w:div>
    <w:div w:id="890652480">
      <w:bodyDiv w:val="1"/>
      <w:marLeft w:val="0"/>
      <w:marRight w:val="0"/>
      <w:marTop w:val="0"/>
      <w:marBottom w:val="0"/>
      <w:divBdr>
        <w:top w:val="none" w:sz="0" w:space="0" w:color="auto"/>
        <w:left w:val="none" w:sz="0" w:space="0" w:color="auto"/>
        <w:bottom w:val="none" w:sz="0" w:space="0" w:color="auto"/>
        <w:right w:val="none" w:sz="0" w:space="0" w:color="auto"/>
      </w:divBdr>
    </w:div>
    <w:div w:id="956720058">
      <w:bodyDiv w:val="1"/>
      <w:marLeft w:val="0"/>
      <w:marRight w:val="0"/>
      <w:marTop w:val="0"/>
      <w:marBottom w:val="0"/>
      <w:divBdr>
        <w:top w:val="none" w:sz="0" w:space="0" w:color="auto"/>
        <w:left w:val="none" w:sz="0" w:space="0" w:color="auto"/>
        <w:bottom w:val="none" w:sz="0" w:space="0" w:color="auto"/>
        <w:right w:val="none" w:sz="0" w:space="0" w:color="auto"/>
      </w:divBdr>
    </w:div>
    <w:div w:id="1244100867">
      <w:bodyDiv w:val="1"/>
      <w:marLeft w:val="0"/>
      <w:marRight w:val="0"/>
      <w:marTop w:val="0"/>
      <w:marBottom w:val="0"/>
      <w:divBdr>
        <w:top w:val="none" w:sz="0" w:space="0" w:color="auto"/>
        <w:left w:val="none" w:sz="0" w:space="0" w:color="auto"/>
        <w:bottom w:val="none" w:sz="0" w:space="0" w:color="auto"/>
        <w:right w:val="none" w:sz="0" w:space="0" w:color="auto"/>
      </w:divBdr>
    </w:div>
    <w:div w:id="1274047171">
      <w:bodyDiv w:val="1"/>
      <w:marLeft w:val="0"/>
      <w:marRight w:val="0"/>
      <w:marTop w:val="0"/>
      <w:marBottom w:val="0"/>
      <w:divBdr>
        <w:top w:val="none" w:sz="0" w:space="0" w:color="auto"/>
        <w:left w:val="none" w:sz="0" w:space="0" w:color="auto"/>
        <w:bottom w:val="none" w:sz="0" w:space="0" w:color="auto"/>
        <w:right w:val="none" w:sz="0" w:space="0" w:color="auto"/>
      </w:divBdr>
    </w:div>
    <w:div w:id="1358628037">
      <w:bodyDiv w:val="1"/>
      <w:marLeft w:val="0"/>
      <w:marRight w:val="0"/>
      <w:marTop w:val="0"/>
      <w:marBottom w:val="0"/>
      <w:divBdr>
        <w:top w:val="none" w:sz="0" w:space="0" w:color="auto"/>
        <w:left w:val="none" w:sz="0" w:space="0" w:color="auto"/>
        <w:bottom w:val="none" w:sz="0" w:space="0" w:color="auto"/>
        <w:right w:val="none" w:sz="0" w:space="0" w:color="auto"/>
      </w:divBdr>
    </w:div>
    <w:div w:id="1847747707">
      <w:bodyDiv w:val="1"/>
      <w:marLeft w:val="0"/>
      <w:marRight w:val="0"/>
      <w:marTop w:val="0"/>
      <w:marBottom w:val="0"/>
      <w:divBdr>
        <w:top w:val="none" w:sz="0" w:space="0" w:color="auto"/>
        <w:left w:val="none" w:sz="0" w:space="0" w:color="auto"/>
        <w:bottom w:val="none" w:sz="0" w:space="0" w:color="auto"/>
        <w:right w:val="none" w:sz="0" w:space="0" w:color="auto"/>
      </w:divBdr>
    </w:div>
    <w:div w:id="18706001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lter.limnology.wisc.edu/datacatalog/search"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mailto:immccull@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47E8F9-E3D6-47A9-969C-292495495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421BA4F1.dotm</Template>
  <TotalTime>582</TotalTime>
  <Pages>43</Pages>
  <Words>8686</Words>
  <Characters>49515</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Mccullough</cp:lastModifiedBy>
  <cp:revision>42</cp:revision>
  <dcterms:created xsi:type="dcterms:W3CDTF">2017-04-05T16:00:00Z</dcterms:created>
  <dcterms:modified xsi:type="dcterms:W3CDTF">2017-04-07T17:49:00Z</dcterms:modified>
</cp:coreProperties>
</file>