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54D9C673"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r w:rsidR="00A5184D">
        <w:rPr>
          <w:rFonts w:ascii="Times New Roman" w:eastAsia="Times New Roman" w:hAnsi="Times New Roman" w:cs="Times New Roman"/>
          <w:sz w:val="24"/>
          <w:szCs w:val="24"/>
        </w:rPr>
        <w:t>OC is produced and consumed during primary production and respiration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w:t>
      </w:r>
      <w:proofErr w:type="gramStart"/>
      <w:r>
        <w:rPr>
          <w:rFonts w:ascii="Times New Roman" w:eastAsia="Times New Roman" w:hAnsi="Times New Roman" w:cs="Times New Roman"/>
          <w:sz w:val="24"/>
          <w:szCs w:val="24"/>
        </w:rPr>
        <w:t>lake</w:t>
      </w:r>
      <w:proofErr w:type="gramEnd"/>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lastRenderedPageBreak/>
        <w:t>Key words</w:t>
      </w:r>
      <w:commentRangeEnd w:id="4"/>
      <w:r>
        <w:commentReference w:id="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5" w:name="_rwp1srpn25su" w:colFirst="0" w:colLast="0"/>
      <w:bookmarkEnd w:id="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 w:name="_kfraquamimep" w:colFirst="0" w:colLast="0"/>
      <w:bookmarkStart w:id="7" w:name="_a19hf2z0hrxx" w:colFirst="0" w:colLast="0"/>
      <w:bookmarkEnd w:id="6"/>
      <w:bookmarkEnd w:id="7"/>
      <w:r>
        <w:rPr>
          <w:rFonts w:ascii="Times New Roman" w:eastAsia="Times New Roman" w:hAnsi="Times New Roman" w:cs="Times New Roman"/>
          <w:b/>
          <w:sz w:val="24"/>
          <w:szCs w:val="24"/>
        </w:rPr>
        <w:lastRenderedPageBreak/>
        <w:t xml:space="preserve">INTRODUCTION </w:t>
      </w:r>
    </w:p>
    <w:p w14:paraId="453177D4" w14:textId="3D1EE4CD"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 xml:space="preserve">Owing to a dearth of ecosystem-scale studies, however, there remains a considerable knowledge gap in </w:t>
      </w:r>
      <w:proofErr w:type="gramStart"/>
      <w:r w:rsidR="00665918">
        <w:rPr>
          <w:rFonts w:ascii="Times New Roman" w:eastAsia="Times New Roman" w:hAnsi="Times New Roman" w:cs="Times New Roman"/>
          <w:sz w:val="24"/>
          <w:szCs w:val="24"/>
        </w:rPr>
        <w:t>lake</w:t>
      </w:r>
      <w:proofErr w:type="gramEnd"/>
      <w:r w:rsidR="00665918">
        <w:rPr>
          <w:rFonts w:ascii="Times New Roman" w:eastAsia="Times New Roman" w:hAnsi="Times New Roman" w:cs="Times New Roman"/>
          <w:sz w:val="24"/>
          <w:szCs w:val="24"/>
        </w:rPr>
        <w:t xml:space="preserve"> OC dynamics. Therefore, the use of models, </w:t>
      </w:r>
      <w:r w:rsidR="001D3A1D">
        <w:rPr>
          <w:rFonts w:ascii="Times New Roman" w:eastAsia="Times New Roman" w:hAnsi="Times New Roman" w:cs="Times New Roman"/>
          <w:sz w:val="24"/>
          <w:szCs w:val="24"/>
        </w:rPr>
        <w:t xml:space="preserve">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 xml:space="preserve">is </w:t>
      </w:r>
      <w:r w:rsidR="001D3A1D">
        <w:rPr>
          <w:rFonts w:ascii="Times New Roman" w:eastAsia="Times New Roman" w:hAnsi="Times New Roman" w:cs="Times New Roman"/>
          <w:sz w:val="24"/>
          <w:szCs w:val="24"/>
        </w:rPr>
        <w:t xml:space="preserve">necessary to estimate the importance of lakes </w:t>
      </w:r>
      <w:r w:rsidR="001C1B04">
        <w:rPr>
          <w:rFonts w:ascii="Times New Roman" w:eastAsia="Times New Roman" w:hAnsi="Times New Roman" w:cs="Times New Roman"/>
          <w:sz w:val="24"/>
          <w:szCs w:val="24"/>
        </w:rPr>
        <w:t xml:space="preserve">to 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r w:rsidR="00665918">
        <w:rPr>
          <w:rFonts w:ascii="Times New Roman" w:eastAsia="Times New Roman" w:hAnsi="Times New Roman" w:cs="Times New Roman"/>
          <w:sz w:val="24"/>
          <w:szCs w:val="24"/>
        </w:rPr>
        <w:t xml:space="preserve">, and  </w:t>
      </w:r>
      <w:r w:rsidR="009A2119">
        <w:rPr>
          <w:rFonts w:ascii="Times New Roman" w:eastAsia="Times New Roman" w:hAnsi="Times New Roman" w:cs="Times New Roman"/>
          <w:sz w:val="24"/>
          <w:szCs w:val="24"/>
        </w:rPr>
        <w:t>quantifying dominant processes in lake OC budgets would</w:t>
      </w:r>
      <w:r w:rsidR="00944E90">
        <w:rPr>
          <w:rFonts w:ascii="Times New Roman" w:eastAsia="Times New Roman" w:hAnsi="Times New Roman" w:cs="Times New Roman"/>
          <w:sz w:val="24"/>
          <w:szCs w:val="24"/>
        </w:rPr>
        <w:t xml:space="preserve"> </w:t>
      </w:r>
      <w:r w:rsidR="009A2119">
        <w:rPr>
          <w:rFonts w:ascii="Times New Roman" w:eastAsia="Times New Roman" w:hAnsi="Times New Roman" w:cs="Times New Roman"/>
          <w:sz w:val="24"/>
          <w:szCs w:val="24"/>
        </w:rPr>
        <w:t xml:space="preserve">represent an important </w:t>
      </w:r>
      <w:r w:rsidR="00FE21F7">
        <w:rPr>
          <w:rFonts w:ascii="Times New Roman" w:eastAsia="Times New Roman" w:hAnsi="Times New Roman" w:cs="Times New Roman"/>
          <w:sz w:val="24"/>
          <w:szCs w:val="24"/>
        </w:rPr>
        <w:t>step in incorporating lakes into</w:t>
      </w:r>
      <w:r w:rsidR="009A2119">
        <w:rPr>
          <w:rFonts w:ascii="Times New Roman" w:eastAsia="Times New Roman" w:hAnsi="Times New Roman" w:cs="Times New Roman"/>
          <w:sz w:val="24"/>
          <w:szCs w:val="24"/>
        </w:rPr>
        <w:t xml:space="preserve"> </w:t>
      </w:r>
      <w:r w:rsidR="00FE21F7">
        <w:rPr>
          <w:rFonts w:ascii="Times New Roman" w:eastAsia="Times New Roman" w:hAnsi="Times New Roman" w:cs="Times New Roman"/>
          <w:sz w:val="24"/>
          <w:szCs w:val="24"/>
        </w:rPr>
        <w:t xml:space="preserve">the </w:t>
      </w:r>
      <w:r w:rsidR="009A2119">
        <w:rPr>
          <w:rFonts w:ascii="Times New Roman" w:eastAsia="Times New Roman" w:hAnsi="Times New Roman" w:cs="Times New Roman"/>
          <w:sz w:val="24"/>
          <w:szCs w:val="24"/>
        </w:rPr>
        <w:t xml:space="preserve">global C cycle (Hanson et al. 2015).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w:t>
      </w:r>
      <w:r w:rsidR="00665918">
        <w:rPr>
          <w:rFonts w:ascii="Times New Roman" w:eastAsia="Times New Roman" w:hAnsi="Times New Roman" w:cs="Times New Roman"/>
          <w:sz w:val="24"/>
          <w:szCs w:val="24"/>
        </w:rPr>
        <w:t>, which</w:t>
      </w:r>
      <w:r w:rsidR="00B80037">
        <w:rPr>
          <w:rFonts w:ascii="Times New Roman" w:eastAsia="Times New Roman" w:hAnsi="Times New Roman" w:cs="Times New Roman"/>
          <w:sz w:val="24"/>
          <w:szCs w:val="24"/>
        </w:rPr>
        <w:t xml:space="preserve"> incorporate all critical OC fluxes</w:t>
      </w:r>
      <w:r w:rsidR="00665918">
        <w:rPr>
          <w:rFonts w:ascii="Times New Roman" w:eastAsia="Times New Roman" w:hAnsi="Times New Roman" w:cs="Times New Roman"/>
          <w:sz w:val="24"/>
          <w:szCs w:val="24"/>
        </w:rPr>
        <w:t>,</w:t>
      </w:r>
      <w:r w:rsidR="00BA663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are still relatively uncommon. Further</w:t>
      </w:r>
      <w:r w:rsidR="005A151E">
        <w:rPr>
          <w:rFonts w:ascii="Times New Roman" w:eastAsia="Times New Roman" w:hAnsi="Times New Roman" w:cs="Times New Roman"/>
          <w:sz w:val="24"/>
          <w:szCs w:val="24"/>
        </w:rPr>
        <w:t>more</w:t>
      </w:r>
      <w:r w:rsidR="00B80037">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 w:name="_fgbmh3q8shl8" w:colFirst="0" w:colLast="0"/>
      <w:bookmarkEnd w:id="8"/>
      <w:r>
        <w:rPr>
          <w:rFonts w:ascii="Times New Roman" w:eastAsia="Times New Roman" w:hAnsi="Times New Roman" w:cs="Times New Roman"/>
          <w:i/>
          <w:color w:val="000000"/>
          <w:sz w:val="24"/>
          <w:szCs w:val="24"/>
        </w:rPr>
        <w:t>Overview of concepts of key OC fluxes in lake ecosystems</w:t>
      </w:r>
    </w:p>
    <w:p w14:paraId="3AB9818B" w14:textId="6F812D78"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 xml:space="preserve">the sum of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B80037">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w:t>
      </w:r>
      <w:r w:rsidR="00B80037">
        <w:rPr>
          <w:rFonts w:ascii="Times New Roman" w:eastAsia="Times New Roman" w:hAnsi="Times New Roman" w:cs="Times New Roman"/>
          <w:sz w:val="24"/>
          <w:szCs w:val="24"/>
        </w:rPr>
        <w:lastRenderedPageBreak/>
        <w:t xml:space="preserve">lake via surface or groundwater exports. </w:t>
      </w:r>
      <w:r w:rsidR="00E87B50">
        <w:rPr>
          <w:rFonts w:ascii="Times New Roman" w:eastAsia="Times New Roman" w:hAnsi="Times New Roman" w:cs="Times New Roman"/>
          <w:sz w:val="24"/>
          <w:szCs w:val="24"/>
        </w:rPr>
        <w:t>T</w:t>
      </w:r>
      <w:r w:rsidR="003C62A7">
        <w:rPr>
          <w:rFonts w:ascii="Times New Roman" w:eastAsia="Times New Roman" w:hAnsi="Times New Roman" w:cs="Times New Roman"/>
          <w:sz w:val="24"/>
          <w:szCs w:val="24"/>
        </w:rPr>
        <w:t>he 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determine </w:t>
      </w:r>
      <w:r w:rsidR="00BE68CA">
        <w:rPr>
          <w:rFonts w:ascii="Times New Roman" w:eastAsia="Times New Roman" w:hAnsi="Times New Roman" w:cs="Times New Roman"/>
          <w:sz w:val="24"/>
          <w:szCs w:val="24"/>
        </w:rPr>
        <w:t xml:space="preserve">the fate of OC in lake ecosystems and 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6322665"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global scale, lakes are thought to be net sources of carbon to the atmosphere based on the super saturation of carbon dioxide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w:t>
      </w:r>
      <w:proofErr w:type="gramStart"/>
      <w:r>
        <w:rPr>
          <w:rFonts w:ascii="Times New Roman" w:eastAsia="Times New Roman" w:hAnsi="Times New Roman" w:cs="Times New Roman"/>
          <w:sz w:val="24"/>
          <w:szCs w:val="24"/>
        </w:rPr>
        <w:t>Raymond</w:t>
      </w:r>
      <w:proofErr w:type="gramEnd"/>
      <w:r>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and methane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190C10D4"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665918" w:rsidRPr="006F4EC1" w:rsidRDefault="00665918"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665918" w:rsidRDefault="00665918"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5D87DC4A" w:rsidR="00665918" w:rsidRDefault="00665918"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04AF8A12" w14:textId="27C02DC7" w:rsidR="00665918" w:rsidRDefault="00665918"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w:t>
                            </w:r>
                            <w:r w:rsidR="00513F0F">
                              <w:rPr>
                                <w:rFonts w:ascii="Times New Roman" w:eastAsia="Times New Roman" w:hAnsi="Times New Roman" w:cs="Times New Roman"/>
                                <w:sz w:val="24"/>
                                <w:szCs w:val="24"/>
                              </w:rPr>
                              <w:t>r</w:t>
                            </w:r>
                            <w:r w:rsidR="00513F0F">
                              <w:rPr>
                                <w:rFonts w:ascii="Times New Roman" w:eastAsia="Times New Roman" w:hAnsi="Times New Roman" w:cs="Times New Roman"/>
                                <w:sz w:val="24"/>
                                <w:szCs w:val="24"/>
                              </w:rPr>
                              <w:t xml:space="preserve">espiration </w:t>
                            </w:r>
                            <w:r>
                              <w:rPr>
                                <w:rFonts w:ascii="Times New Roman" w:eastAsia="Times New Roman" w:hAnsi="Times New Roman" w:cs="Times New Roman"/>
                                <w:sz w:val="24"/>
                                <w:szCs w:val="24"/>
                              </w:rPr>
                              <w:t xml:space="preserve">+ </w:t>
                            </w:r>
                            <w:r w:rsidR="00513F0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urial + </w:t>
                            </w:r>
                            <w:r w:rsidR="00513F0F">
                              <w:rPr>
                                <w:rFonts w:ascii="Times New Roman" w:eastAsia="Times New Roman" w:hAnsi="Times New Roman" w:cs="Times New Roman"/>
                                <w:sz w:val="24"/>
                                <w:szCs w:val="24"/>
                              </w:rPr>
                              <w:t>e</w:t>
                            </w:r>
                            <w:r w:rsidR="00513F0F">
                              <w:rPr>
                                <w:rFonts w:ascii="Times New Roman" w:eastAsia="Times New Roman" w:hAnsi="Times New Roman" w:cs="Times New Roman"/>
                                <w:sz w:val="24"/>
                                <w:szCs w:val="24"/>
                              </w:rPr>
                              <w:t>xport</w:t>
                            </w:r>
                            <w:r w:rsidR="00513F0F">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N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6tsleULdHH0Zcv563S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">
                <v:textbox>
                  <w:txbxContent>
                    <w:p w14:paraId="1A2F8347" w14:textId="5CF6C809" w:rsidR="00665918" w:rsidRPr="006F4EC1" w:rsidRDefault="00665918"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665918" w:rsidRDefault="00665918"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5D87DC4A" w:rsidR="00665918" w:rsidRDefault="00665918"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04AF8A12" w14:textId="27C02DC7" w:rsidR="00665918" w:rsidRDefault="00665918"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w:t>
                      </w:r>
                      <w:r w:rsidR="00513F0F">
                        <w:rPr>
                          <w:rFonts w:ascii="Times New Roman" w:eastAsia="Times New Roman" w:hAnsi="Times New Roman" w:cs="Times New Roman"/>
                          <w:sz w:val="24"/>
                          <w:szCs w:val="24"/>
                        </w:rPr>
                        <w:t>r</w:t>
                      </w:r>
                      <w:r w:rsidR="00513F0F">
                        <w:rPr>
                          <w:rFonts w:ascii="Times New Roman" w:eastAsia="Times New Roman" w:hAnsi="Times New Roman" w:cs="Times New Roman"/>
                          <w:sz w:val="24"/>
                          <w:szCs w:val="24"/>
                        </w:rPr>
                        <w:t xml:space="preserve">espiration </w:t>
                      </w:r>
                      <w:r>
                        <w:rPr>
                          <w:rFonts w:ascii="Times New Roman" w:eastAsia="Times New Roman" w:hAnsi="Times New Roman" w:cs="Times New Roman"/>
                          <w:sz w:val="24"/>
                          <w:szCs w:val="24"/>
                        </w:rPr>
                        <w:t xml:space="preserve">+ </w:t>
                      </w:r>
                      <w:r w:rsidR="00513F0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urial + </w:t>
                      </w:r>
                      <w:r w:rsidR="00513F0F">
                        <w:rPr>
                          <w:rFonts w:ascii="Times New Roman" w:eastAsia="Times New Roman" w:hAnsi="Times New Roman" w:cs="Times New Roman"/>
                          <w:sz w:val="24"/>
                          <w:szCs w:val="24"/>
                        </w:rPr>
                        <w:t>e</w:t>
                      </w:r>
                      <w:r w:rsidR="00513F0F">
                        <w:rPr>
                          <w:rFonts w:ascii="Times New Roman" w:eastAsia="Times New Roman" w:hAnsi="Times New Roman" w:cs="Times New Roman"/>
                          <w:sz w:val="24"/>
                          <w:szCs w:val="24"/>
                        </w:rPr>
                        <w:t>xport</w:t>
                      </w:r>
                      <w:r w:rsidR="00513F0F">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txbxContent>
                </v:textbox>
                <w10:wrap type="square" anchorx="margin"/>
              </v:shape>
            </w:pict>
          </mc:Fallback>
        </mc:AlternateContent>
      </w:r>
      <w:r w:rsidR="00B80037">
        <w:rPr>
          <w:rFonts w:ascii="Times New Roman" w:eastAsia="Times New Roman" w:hAnsi="Times New Roman" w:cs="Times New Roman"/>
          <w:sz w:val="24"/>
          <w:szCs w:val="24"/>
        </w:rPr>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w:t>
      </w:r>
      <w:r w:rsidR="00513F0F">
        <w:rPr>
          <w:rFonts w:ascii="Times New Roman" w:eastAsia="Times New Roman" w:hAnsi="Times New Roman" w:cs="Times New Roman"/>
          <w:sz w:val="24"/>
          <w:szCs w:val="24"/>
        </w:rPr>
        <w:t>, such as burial, which</w:t>
      </w:r>
      <w:r w:rsidR="00740A97">
        <w:rPr>
          <w:rFonts w:ascii="Times New Roman" w:eastAsia="Times New Roman" w:hAnsi="Times New Roman" w:cs="Times New Roman"/>
          <w:sz w:val="24"/>
          <w:szCs w:val="24"/>
        </w:rPr>
        <w:t xml:space="preserve">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sidR="00B80037">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sidR="00B80037">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sidR="00B80037">
        <w:rPr>
          <w:rFonts w:ascii="Times New Roman" w:eastAsia="Times New Roman" w:hAnsi="Times New Roman" w:cs="Times New Roman"/>
          <w:sz w:val="24"/>
          <w:szCs w:val="24"/>
        </w:rPr>
        <w:t xml:space="preserve">. We synthesized existing knowledge of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into a</w:t>
      </w:r>
      <w:r w:rsidR="0032269B">
        <w:rPr>
          <w:rFonts w:ascii="Times New Roman" w:eastAsia="Times New Roman" w:hAnsi="Times New Roman" w:cs="Times New Roman"/>
          <w:sz w:val="24"/>
          <w:szCs w:val="24"/>
        </w:rPr>
        <w:t>n applied</w:t>
      </w:r>
      <w:r w:rsidR="00B80037">
        <w:rPr>
          <w:rFonts w:ascii="Times New Roman" w:eastAsia="Times New Roman" w:hAnsi="Times New Roman" w:cs="Times New Roman"/>
          <w:sz w:val="24"/>
          <w:szCs w:val="24"/>
        </w:rPr>
        <w:t xml:space="preserve">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 w:name="_cia0tf49w3t8" w:colFirst="0" w:colLast="0"/>
      <w:bookmarkEnd w:id="9"/>
      <w:proofErr w:type="spellStart"/>
      <w:r>
        <w:rPr>
          <w:rFonts w:ascii="Times New Roman" w:eastAsia="Times New Roman" w:hAnsi="Times New Roman" w:cs="Times New Roman"/>
          <w:i/>
          <w:color w:val="000000"/>
          <w:sz w:val="24"/>
          <w:szCs w:val="24"/>
        </w:rPr>
        <w:lastRenderedPageBreak/>
        <w:t>Allochthony</w:t>
      </w:r>
      <w:proofErr w:type="spellEnd"/>
    </w:p>
    <w:p w14:paraId="46EFA77D" w14:textId="7B06C4D2"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 w:name="_z80hadduisff" w:colFirst="0" w:colLast="0"/>
      <w:bookmarkEnd w:id="10"/>
      <w:r>
        <w:rPr>
          <w:rFonts w:ascii="Times New Roman" w:eastAsia="Times New Roman" w:hAnsi="Times New Roman" w:cs="Times New Roman"/>
          <w:i/>
          <w:sz w:val="24"/>
          <w:szCs w:val="24"/>
        </w:rPr>
        <w:t>Autochthony</w:t>
      </w:r>
    </w:p>
    <w:p w14:paraId="5D3FBEA6" w14:textId="6DCFBBF1"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w:t>
      </w:r>
      <w:r>
        <w:rPr>
          <w:rFonts w:ascii="Times New Roman" w:eastAsia="Times New Roman" w:hAnsi="Times New Roman" w:cs="Times New Roman"/>
          <w:sz w:val="24"/>
          <w:szCs w:val="24"/>
        </w:rPr>
        <w:lastRenderedPageBreak/>
        <w:t xml:space="preserve">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16B1E302"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proofErr w:type="spellStart"/>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thonous</w:t>
      </w:r>
      <w:proofErr w:type="spellEnd"/>
      <w:r w:rsidR="00B80037">
        <w:rPr>
          <w:rFonts w:ascii="Times New Roman" w:eastAsia="Times New Roman" w:hAnsi="Times New Roman" w:cs="Times New Roman"/>
          <w:sz w:val="24"/>
          <w:szCs w:val="24"/>
        </w:rPr>
        <w:t xml:space="preserve">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lastRenderedPageBreak/>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w:t>
      </w:r>
      <w:proofErr w:type="spellStart"/>
      <w:r w:rsidR="00DB5AC5">
        <w:rPr>
          <w:rFonts w:ascii="Times New Roman" w:eastAsia="Times New Roman" w:hAnsi="Times New Roman" w:cs="Times New Roman"/>
          <w:sz w:val="24"/>
          <w:szCs w:val="24"/>
        </w:rPr>
        <w:t>Zanden</w:t>
      </w:r>
      <w:proofErr w:type="spellEnd"/>
      <w:r w:rsidR="00DB5AC5">
        <w:rPr>
          <w:rFonts w:ascii="Times New Roman" w:eastAsia="Times New Roman" w:hAnsi="Times New Roman" w:cs="Times New Roman"/>
          <w:sz w:val="24"/>
          <w:szCs w:val="24"/>
        </w:rPr>
        <w:t xml:space="preserve"> and </w:t>
      </w:r>
      <w:proofErr w:type="spellStart"/>
      <w:r w:rsidR="00DB5AC5">
        <w:rPr>
          <w:rFonts w:ascii="Times New Roman" w:eastAsia="Times New Roman" w:hAnsi="Times New Roman" w:cs="Times New Roman"/>
          <w:sz w:val="24"/>
          <w:szCs w:val="24"/>
        </w:rPr>
        <w:t>Gratton</w:t>
      </w:r>
      <w:proofErr w:type="spellEnd"/>
      <w:r w:rsidR="00DB5AC5">
        <w:rPr>
          <w:rFonts w:ascii="Times New Roman" w:eastAsia="Times New Roman" w:hAnsi="Times New Roman" w:cs="Times New Roman"/>
          <w:sz w:val="24"/>
          <w:szCs w:val="24"/>
        </w:rPr>
        <w:t xml:space="preserve">,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 w:name="_hwd1sfdwl8es" w:colFirst="0" w:colLast="0"/>
      <w:bookmarkEnd w:id="11"/>
      <w:r>
        <w:rPr>
          <w:rFonts w:ascii="Times New Roman" w:eastAsia="Times New Roman" w:hAnsi="Times New Roman" w:cs="Times New Roman"/>
          <w:i/>
          <w:sz w:val="24"/>
          <w:szCs w:val="24"/>
        </w:rPr>
        <w:t>Objective and research questions</w:t>
      </w:r>
    </w:p>
    <w:p w14:paraId="6FCEB737" w14:textId="002F6C4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pool of </w:t>
      </w:r>
      <w:r w:rsidR="007D2588">
        <w:rPr>
          <w:rFonts w:ascii="Times New Roman" w:eastAsia="Times New Roman" w:hAnsi="Times New Roman" w:cs="Times New Roman"/>
          <w:sz w:val="24"/>
          <w:szCs w:val="24"/>
        </w:rPr>
        <w:t>internally processed OC</w:t>
      </w:r>
      <w:r w:rsidR="00204693">
        <w:rPr>
          <w:rFonts w:ascii="Times New Roman" w:eastAsia="Times New Roman" w:hAnsi="Times New Roman" w:cs="Times New Roman"/>
          <w:sz w:val="24"/>
          <w:szCs w:val="24"/>
        </w:rPr>
        <w:t xml:space="preserve"> that may be stored in lakes or </w:t>
      </w:r>
      <w:r w:rsidR="00F126CA">
        <w:rPr>
          <w:rFonts w:ascii="Times New Roman" w:eastAsia="Times New Roman" w:hAnsi="Times New Roman" w:cs="Times New Roman"/>
          <w:sz w:val="24"/>
          <w:szCs w:val="24"/>
        </w:rPr>
        <w:t>mineralized</w:t>
      </w:r>
      <w:r w:rsidR="0096235B">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Here, we </w:t>
      </w:r>
      <w:r w:rsidR="00A50DA2">
        <w:rPr>
          <w:rFonts w:ascii="Times New Roman" w:eastAsia="Times New Roman" w:hAnsi="Times New Roman" w:cs="Times New Roman"/>
          <w:sz w:val="24"/>
          <w:szCs w:val="24"/>
        </w:rPr>
        <w:t>applied a</w:t>
      </w:r>
      <w:r w:rsidR="002B082E">
        <w:rPr>
          <w:rFonts w:ascii="Times New Roman" w:eastAsia="Times New Roman" w:hAnsi="Times New Roman" w:cs="Times New Roman"/>
          <w:sz w:val="24"/>
          <w:szCs w:val="24"/>
        </w:rPr>
        <w:t xml:space="preserv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sidR="00A50DA2">
        <w:rPr>
          <w:rFonts w:ascii="Times New Roman" w:eastAsia="Times New Roman" w:hAnsi="Times New Roman" w:cs="Times New Roman"/>
          <w:sz w:val="24"/>
          <w:szCs w:val="24"/>
        </w:rPr>
        <w:t xml:space="preserve">Quantification of these OC pools would considerably enhance our understanding of the role of lakes in landscape C cycling.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412D990F"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r w:rsidRPr="00E741D3">
        <w:rPr>
          <w:rFonts w:ascii="Times New Roman" w:eastAsia="Times New Roman" w:hAnsi="Times New Roman" w:cs="Times New Roman"/>
          <w:sz w:val="24"/>
          <w:szCs w:val="24"/>
        </w:rPr>
        <w:t>?</w:t>
      </w:r>
    </w:p>
    <w:p w14:paraId="1DC42CFF" w14:textId="48A7B577"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0032269B">
        <w:rPr>
          <w:rFonts w:ascii="Times New Roman" w:hAnsi="Times New Roman" w:cs="Times New Roman"/>
          <w:sz w:val="24"/>
          <w:szCs w:val="24"/>
        </w:rPr>
        <w:t>C</w:t>
      </w:r>
      <w:r w:rsidR="0032269B" w:rsidRPr="00DB4F22">
        <w:rPr>
          <w:rFonts w:ascii="Times New Roman" w:hAnsi="Times New Roman" w:cs="Times New Roman"/>
          <w:sz w:val="24"/>
          <w:szCs w:val="24"/>
        </w:rPr>
        <w:t xml:space="preserve"> </w:t>
      </w:r>
      <w:r w:rsidRPr="00DB4F22">
        <w:rPr>
          <w:rFonts w:ascii="Times New Roman" w:hAnsi="Times New Roman" w:cs="Times New Roman"/>
          <w:sz w:val="24"/>
          <w:szCs w:val="24"/>
        </w:rPr>
        <w:t>budgets?</w:t>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2" w:name="_d5wy3t4llow9" w:colFirst="0" w:colLast="0"/>
      <w:bookmarkEnd w:id="12"/>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 w:name="_hvnmkjqwqiaq" w:colFirst="0" w:colLast="0"/>
      <w:bookmarkEnd w:id="13"/>
      <w:r>
        <w:rPr>
          <w:rFonts w:ascii="Times New Roman" w:eastAsia="Times New Roman" w:hAnsi="Times New Roman" w:cs="Times New Roman"/>
          <w:i/>
          <w:sz w:val="24"/>
          <w:szCs w:val="24"/>
        </w:rPr>
        <w:t>Study lakes and data sources</w:t>
      </w:r>
    </w:p>
    <w:p w14:paraId="615E27C7" w14:textId="213CCC5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4" w:name="_zhqmebn7y8o8" w:colFirst="0" w:colLast="0"/>
      <w:bookmarkEnd w:id="14"/>
    </w:p>
    <w:p w14:paraId="6C1C146B" w14:textId="56B5D6BC" w:rsidR="00B51B3B" w:rsidRPr="002F1D1D" w:rsidRDefault="002F1D1D"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00B51B3B">
        <w:rPr>
          <w:rFonts w:ascii="Times New Roman" w:eastAsia="Times New Roman" w:hAnsi="Times New Roman" w:cs="Times New Roman"/>
          <w:sz w:val="24"/>
          <w:szCs w:val="24"/>
        </w:rPr>
        <w:t xml:space="preserve"> five study lakes were heterogeneous in terms of </w:t>
      </w:r>
      <w:r w:rsidR="00FE4F14">
        <w:rPr>
          <w:rFonts w:ascii="Times New Roman" w:eastAsia="Times New Roman" w:hAnsi="Times New Roman" w:cs="Times New Roman"/>
          <w:sz w:val="24"/>
          <w:szCs w:val="24"/>
        </w:rPr>
        <w:t>morphological</w:t>
      </w:r>
      <w:r w:rsidR="00B51B3B">
        <w:rPr>
          <w:rFonts w:ascii="Times New Roman" w:eastAsia="Times New Roman" w:hAnsi="Times New Roman" w:cs="Times New Roman"/>
          <w:sz w:val="24"/>
          <w:szCs w:val="24"/>
        </w:rPr>
        <w:t xml:space="preserve"> </w:t>
      </w:r>
      <w:r w:rsidR="000820AD">
        <w:rPr>
          <w:rFonts w:ascii="Times New Roman" w:eastAsia="Times New Roman" w:hAnsi="Times New Roman" w:cs="Times New Roman"/>
          <w:sz w:val="24"/>
          <w:szCs w:val="24"/>
        </w:rPr>
        <w:t xml:space="preserve">and water quality characteristics (Tables 1-2). 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0.8 (Lake Monona, USA and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to 6.3 (Vanern) years. Our dataset included four oligotrophic lakes and one eutrophic lake (Monona). </w:t>
      </w:r>
      <w:r>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Pr>
          <w:rFonts w:ascii="Times New Roman" w:eastAsia="Times New Roman" w:hAnsi="Times New Roman" w:cs="Times New Roman"/>
          <w:sz w:val="24"/>
          <w:szCs w:val="24"/>
        </w:rPr>
        <w:t xml:space="preserve"> ranged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(Monona). Watersheds are primarily forested for Harp, Trout, Vanern,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occurs in a tundra-dominated watershed and Monona occurs in an agricultural and </w:t>
      </w:r>
      <w:r w:rsidR="004032ED">
        <w:rPr>
          <w:rFonts w:ascii="Times New Roman" w:eastAsia="Times New Roman" w:hAnsi="Times New Roman" w:cs="Times New Roman"/>
          <w:sz w:val="24"/>
          <w:szCs w:val="24"/>
        </w:rPr>
        <w:t>heavily developed</w:t>
      </w:r>
      <w:r>
        <w:rPr>
          <w:rFonts w:ascii="Times New Roman" w:eastAsia="Times New Roman" w:hAnsi="Times New Roman" w:cs="Times New Roman"/>
          <w:sz w:val="24"/>
          <w:szCs w:val="24"/>
        </w:rPr>
        <w:t xml:space="preserve"> watershed. Although our lakes span a</w:t>
      </w:r>
      <w:r w:rsidR="006B3D97">
        <w:rPr>
          <w:rFonts w:ascii="Times New Roman" w:eastAsia="Times New Roman" w:hAnsi="Times New Roman" w:cs="Times New Roman"/>
          <w:sz w:val="24"/>
          <w:szCs w:val="24"/>
        </w:rPr>
        <w:t xml:space="preserve"> set of</w:t>
      </w:r>
      <w:r>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D1ABC2" w:rsidR="0032009C" w:rsidRDefault="00145DA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Limited observational data hindered our ability to build an </w:t>
      </w:r>
      <w:r w:rsidR="00614236">
        <w:rPr>
          <w:rFonts w:ascii="Times New Roman" w:eastAsia="Times New Roman" w:hAnsi="Times New Roman" w:cs="Times New Roman"/>
          <w:sz w:val="24"/>
          <w:szCs w:val="24"/>
        </w:rPr>
        <w:t xml:space="preserve">overly complex </w:t>
      </w:r>
      <w:r>
        <w:rPr>
          <w:rFonts w:ascii="Times New Roman" w:eastAsia="Times New Roman" w:hAnsi="Times New Roman" w:cs="Times New Roman"/>
          <w:sz w:val="24"/>
          <w:szCs w:val="24"/>
        </w:rPr>
        <w:t xml:space="preserve">process model for all of our study lakes. </w:t>
      </w:r>
      <w:r w:rsidR="00B80037">
        <w:rPr>
          <w:rFonts w:ascii="Times New Roman" w:eastAsia="Times New Roman" w:hAnsi="Times New Roman" w:cs="Times New Roman"/>
          <w:sz w:val="24"/>
          <w:szCs w:val="24"/>
        </w:rPr>
        <w:t xml:space="preserve">We therefore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proofErr w:type="spellStart"/>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w:t>
      </w:r>
      <w:proofErr w:type="spellEnd"/>
      <w:r w:rsidR="00261DF2">
        <w:rPr>
          <w:rFonts w:ascii="Times New Roman" w:eastAsia="Times New Roman" w:hAnsi="Times New Roman" w:cs="Times New Roman"/>
          <w:sz w:val="24"/>
          <w:szCs w:val="24"/>
        </w:rPr>
        <w:t xml:space="preserve">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 xml:space="preserve">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we set inflow DOC to 0 when the main inflow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Inlet) was frozen (S2). We summarized static and calibrated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5" w:name="_e3qajp1968u" w:colFirst="0" w:colLast="0"/>
      <w:bookmarkEnd w:id="15"/>
      <w:proofErr w:type="spellStart"/>
      <w:r>
        <w:rPr>
          <w:rFonts w:ascii="Times New Roman" w:eastAsia="Times New Roman" w:hAnsi="Times New Roman" w:cs="Times New Roman"/>
          <w:i/>
          <w:sz w:val="24"/>
          <w:szCs w:val="24"/>
        </w:rPr>
        <w:t>Allochthonous</w:t>
      </w:r>
      <w:proofErr w:type="spellEnd"/>
      <w:r>
        <w:rPr>
          <w:rFonts w:ascii="Times New Roman" w:eastAsia="Times New Roman" w:hAnsi="Times New Roman" w:cs="Times New Roman"/>
          <w:i/>
          <w:sz w:val="24"/>
          <w:szCs w:val="24"/>
        </w:rPr>
        <w:t xml:space="preserve"> DOC and POC</w:t>
      </w:r>
    </w:p>
    <w:p w14:paraId="071798AB" w14:textId="7291A654"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r w:rsidR="00145DAA">
        <w:rPr>
          <w:rFonts w:ascii="Times New Roman" w:eastAsia="Times New Roman" w:hAnsi="Times New Roman" w:cs="Times New Roman"/>
          <w:sz w:val="24"/>
          <w:szCs w:val="24"/>
        </w:rPr>
        <w:t xml:space="preserve">Observational data for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w:t>
      </w:r>
      <w:r w:rsidR="00145DAA">
        <w:rPr>
          <w:rFonts w:ascii="Times New Roman" w:eastAsia="Times New Roman" w:hAnsi="Times New Roman" w:cs="Times New Roman"/>
          <w:sz w:val="24"/>
          <w:szCs w:val="24"/>
        </w:rPr>
        <w:t xml:space="preserve">was not available and was estimated as </w:t>
      </w:r>
      <w:r>
        <w:rPr>
          <w:rFonts w:ascii="Times New Roman" w:eastAsia="Times New Roman" w:hAnsi="Times New Roman" w:cs="Times New Roman"/>
          <w:sz w:val="24"/>
          <w:szCs w:val="24"/>
        </w:rPr>
        <w:t xml:space="preserve">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3AA9178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535DD">
        <w:rPr>
          <w:rFonts w:ascii="Times New Roman" w:eastAsia="Times New Roman" w:hAnsi="Times New Roman" w:cs="Times New Roman"/>
          <w:sz w:val="24"/>
          <w:szCs w:val="24"/>
        </w:rPr>
        <w:t>Daily s</w:t>
      </w:r>
      <w:r>
        <w:rPr>
          <w:rFonts w:ascii="Times New Roman" w:eastAsia="Times New Roman" w:hAnsi="Times New Roman" w:cs="Times New Roman"/>
          <w:sz w:val="24"/>
          <w:szCs w:val="24"/>
        </w:rPr>
        <w:t xml:space="preserve">urface water inflow </w:t>
      </w:r>
      <w:r w:rsidR="006535DD">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was less</w:t>
      </w:r>
      <w:r>
        <w:rPr>
          <w:rFonts w:ascii="Times New Roman" w:eastAsia="Times New Roman" w:hAnsi="Times New Roman" w:cs="Times New Roman"/>
          <w:sz w:val="24"/>
          <w:szCs w:val="24"/>
        </w:rPr>
        <w:t xml:space="preserve"> frequently measured</w:t>
      </w:r>
      <w:r w:rsidR="006535DD">
        <w:rPr>
          <w:rFonts w:ascii="Times New Roman" w:eastAsia="Times New Roman" w:hAnsi="Times New Roman" w:cs="Times New Roman"/>
          <w:sz w:val="24"/>
          <w:szCs w:val="24"/>
        </w:rPr>
        <w:t xml:space="preserve">, and was interpolated to a daily </w:t>
      </w:r>
      <w:proofErr w:type="spellStart"/>
      <w:r w:rsidR="006535DD">
        <w:rPr>
          <w:rFonts w:ascii="Times New Roman" w:eastAsia="Times New Roman" w:hAnsi="Times New Roman" w:cs="Times New Roman"/>
          <w:sz w:val="24"/>
          <w:szCs w:val="24"/>
        </w:rPr>
        <w:t>timestep</w:t>
      </w:r>
      <w:proofErr w:type="spellEnd"/>
      <w:r w:rsidR="006535DD">
        <w:rPr>
          <w:rFonts w:ascii="Times New Roman" w:eastAsia="Times New Roman" w:hAnsi="Times New Roman" w:cs="Times New Roman"/>
          <w:sz w:val="24"/>
          <w:szCs w:val="24"/>
        </w:rPr>
        <w:t xml:space="preserve"> from sub-weekly to monthly data (S2). </w:t>
      </w:r>
      <w:r>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w:t>
      </w:r>
      <w:r>
        <w:rPr>
          <w:rFonts w:ascii="Times New Roman" w:eastAsia="Times New Roman" w:hAnsi="Times New Roman" w:cs="Times New Roman"/>
          <w:sz w:val="24"/>
          <w:szCs w:val="24"/>
        </w:rPr>
        <w:lastRenderedPageBreak/>
        <w:t xml:space="preserve">concentration was </w:t>
      </w:r>
      <w:r w:rsidR="006535DD">
        <w:rPr>
          <w:rFonts w:ascii="Times New Roman" w:eastAsia="Times New Roman" w:hAnsi="Times New Roman" w:cs="Times New Roman"/>
          <w:sz w:val="24"/>
          <w:szCs w:val="24"/>
        </w:rPr>
        <w:t>equal across</w:t>
      </w:r>
      <w:r>
        <w:rPr>
          <w:rFonts w:ascii="Times New Roman" w:eastAsia="Times New Roman" w:hAnsi="Times New Roman" w:cs="Times New Roman"/>
          <w:sz w:val="24"/>
          <w:szCs w:val="24"/>
        </w:rPr>
        <w:t xml:space="preserve"> all tributaries. </w:t>
      </w:r>
      <w:r w:rsidR="006535DD" w:rsidRPr="006535DD">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 xml:space="preserve">Inflow DOC load (DOC SW; g d) was calculated as a product of discharge volume and measured concentration (Table 3: Eq. 1a). </w:t>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78A4877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(Hanson et </w:t>
      </w:r>
      <w:r>
        <w:rPr>
          <w:rFonts w:ascii="Times New Roman" w:eastAsia="Times New Roman" w:hAnsi="Times New Roman" w:cs="Times New Roman"/>
          <w:sz w:val="24"/>
          <w:szCs w:val="24"/>
        </w:rPr>
        <w:t>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r w:rsidR="002933B5">
        <w:rPr>
          <w:rFonts w:ascii="Times New Roman" w:eastAsia="Times New Roman" w:hAnsi="Times New Roman" w:cs="Times New Roman"/>
          <w:sz w:val="24"/>
          <w:szCs w:val="24"/>
        </w:rPr>
        <w:t xml:space="preserve"> To account for potentially misaligned topology among spatial wetland data and lake boundaries, we defined adjacency as within 30 m of </w:t>
      </w:r>
      <w:r w:rsidR="0070626F">
        <w:rPr>
          <w:rFonts w:ascii="Times New Roman" w:eastAsia="Times New Roman" w:hAnsi="Times New Roman" w:cs="Times New Roman"/>
          <w:sz w:val="24"/>
          <w:szCs w:val="24"/>
        </w:rPr>
        <w:t>lake boundaries.</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 xml:space="preserve">Hanson et al. 2014).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11C0B2C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w:t>
      </w:r>
      <w:r>
        <w:rPr>
          <w:rFonts w:ascii="Times New Roman" w:eastAsia="Times New Roman" w:hAnsi="Times New Roman" w:cs="Times New Roman"/>
          <w:sz w:val="24"/>
          <w:szCs w:val="24"/>
        </w:rPr>
        <w:t>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xml:space="preserve">) by lake perimeter (m), and multiplying this value by an aerial POC rate of 1 g </w:t>
      </w:r>
      <w:r w:rsidR="002933B5">
        <w:rPr>
          <w:rFonts w:ascii="Times New Roman" w:eastAsia="Times New Roman" w:hAnsi="Times New Roman" w:cs="Times New Roman"/>
          <w:sz w:val="24"/>
          <w:szCs w:val="24"/>
        </w:rPr>
        <w:t>m</w:t>
      </w:r>
      <w:r w:rsidR="002933B5">
        <w:rPr>
          <w:rFonts w:ascii="Times New Roman" w:eastAsia="Times New Roman" w:hAnsi="Times New Roman" w:cs="Times New Roman"/>
          <w:sz w:val="24"/>
          <w:szCs w:val="24"/>
          <w:vertAlign w:val="superscript"/>
        </w:rPr>
        <w:t>-1</w:t>
      </w:r>
      <w:r w:rsidR="00293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r w:rsidR="0070626F">
        <w:rPr>
          <w:rFonts w:ascii="Times New Roman" w:eastAsia="Times New Roman" w:hAnsi="Times New Roman" w:cs="Times New Roman"/>
          <w:sz w:val="24"/>
          <w:szCs w:val="24"/>
        </w:rPr>
        <w:t xml:space="preserve">Adjacency was defined in the same manner as for </w:t>
      </w:r>
      <w:proofErr w:type="spellStart"/>
      <w:r w:rsidR="0070626F">
        <w:rPr>
          <w:rFonts w:ascii="Times New Roman" w:eastAsia="Times New Roman" w:hAnsi="Times New Roman" w:cs="Times New Roman"/>
          <w:sz w:val="24"/>
          <w:szCs w:val="24"/>
        </w:rPr>
        <w:t>PropWetlands</w:t>
      </w:r>
      <w:proofErr w:type="spellEnd"/>
      <w:r w:rsidR="0070626F">
        <w:rPr>
          <w:rFonts w:ascii="Times New Roman" w:eastAsia="Times New Roman" w:hAnsi="Times New Roman" w:cs="Times New Roman"/>
          <w:sz w:val="24"/>
          <w:szCs w:val="24"/>
        </w:rPr>
        <w:t>.</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6" w:name="_6mc5pfc13zyv" w:colFirst="0" w:colLast="0"/>
      <w:bookmarkEnd w:id="16"/>
      <w:r>
        <w:rPr>
          <w:rFonts w:ascii="Times New Roman" w:eastAsia="Times New Roman" w:hAnsi="Times New Roman" w:cs="Times New Roman"/>
          <w:i/>
          <w:color w:val="000000"/>
          <w:sz w:val="24"/>
          <w:szCs w:val="24"/>
        </w:rPr>
        <w:t xml:space="preserve">Autochthonous DOC and POC: primary production </w:t>
      </w:r>
    </w:p>
    <w:p w14:paraId="1A930ADF" w14:textId="58A816AB"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w:t>
      </w:r>
      <w:r>
        <w:rPr>
          <w:rFonts w:ascii="Times New Roman" w:eastAsia="Times New Roman" w:hAnsi="Times New Roman" w:cs="Times New Roman"/>
          <w:sz w:val="24"/>
          <w:szCs w:val="24"/>
        </w:rPr>
        <w:t xml:space="preserve">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w:t>
      </w:r>
      <w:r w:rsidR="0070626F">
        <w:rPr>
          <w:rFonts w:ascii="Times New Roman" w:eastAsia="Times New Roman" w:hAnsi="Times New Roman" w:cs="Times New Roman"/>
          <w:sz w:val="24"/>
          <w:szCs w:val="24"/>
        </w:rPr>
        <w:t xml:space="preserve">negative exponential equation to estimate the </w:t>
      </w:r>
      <w:r w:rsidR="00135EB2">
        <w:rPr>
          <w:rFonts w:ascii="Times New Roman" w:eastAsia="Times New Roman" w:hAnsi="Times New Roman" w:cs="Times New Roman"/>
          <w:sz w:val="24"/>
          <w:szCs w:val="24"/>
        </w:rPr>
        <w:t>percentage of NPP that is respired and converted to DOC</w:t>
      </w:r>
      <w:r w:rsidR="00706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r w:rsidR="002E2102">
        <w:rPr>
          <w:rFonts w:ascii="Times New Roman" w:eastAsia="Times New Roman" w:hAnsi="Times New Roman" w:cs="Times New Roman"/>
          <w:sz w:val="24"/>
          <w:szCs w:val="24"/>
        </w:rPr>
        <w:t xml:space="preserve">(Table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 xml:space="preserve">Oligotrophic lakes will generally respire a greater percentage of NPP than eutrophic lakes (Pace and Prairie 2005). </w:t>
      </w:r>
      <w:r>
        <w:rPr>
          <w:rFonts w:ascii="Times New Roman" w:eastAsia="Times New Roman" w:hAnsi="Times New Roman" w:cs="Times New Roman"/>
          <w:sz w:val="24"/>
          <w:szCs w:val="24"/>
        </w:rPr>
        <w:t xml:space="preserve">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(mg m</w:t>
      </w:r>
      <w:r w:rsidR="00135EB2">
        <w:rPr>
          <w:rFonts w:ascii="Times New Roman" w:eastAsia="Times New Roman" w:hAnsi="Times New Roman" w:cs="Times New Roman"/>
          <w:sz w:val="24"/>
          <w:szCs w:val="24"/>
          <w:vertAlign w:val="superscript"/>
        </w:rPr>
        <w:t>-2</w:t>
      </w:r>
      <w:r w:rsidR="00135EB2">
        <w:rPr>
          <w:rFonts w:ascii="Times New Roman" w:eastAsia="Times New Roman" w:hAnsi="Times New Roman" w:cs="Times New Roman"/>
          <w:sz w:val="24"/>
          <w:szCs w:val="24"/>
        </w:rPr>
        <w:t xml:space="preserve"> </w:t>
      </w:r>
      <w:r w:rsidR="00135EB2" w:rsidRPr="00CC0821">
        <w:rPr>
          <w:rFonts w:ascii="Times New Roman" w:eastAsia="Times New Roman" w:hAnsi="Times New Roman" w:cs="Times New Roman"/>
          <w:sz w:val="24"/>
          <w:szCs w:val="24"/>
        </w:rPr>
        <w:t>d</w:t>
      </w:r>
      <w:r w:rsidR="00135EB2">
        <w:rPr>
          <w:rFonts w:ascii="Times New Roman" w:eastAsia="Times New Roman" w:hAnsi="Times New Roman" w:cs="Times New Roman"/>
          <w:sz w:val="24"/>
          <w:szCs w:val="24"/>
          <w:vertAlign w:val="superscript"/>
        </w:rPr>
        <w:t>-</w:t>
      </w:r>
      <w:r w:rsidR="00135EB2" w:rsidRPr="00135EB2">
        <w:rPr>
          <w:rFonts w:ascii="Times New Roman" w:eastAsia="Times New Roman" w:hAnsi="Times New Roman" w:cs="Times New Roman"/>
          <w:sz w:val="24"/>
          <w:szCs w:val="24"/>
          <w:vertAlign w:val="superscript"/>
        </w:rPr>
        <w:t>1</w:t>
      </w:r>
      <w:r w:rsidR="00135EB2">
        <w:rPr>
          <w:rFonts w:ascii="Times New Roman" w:eastAsia="Times New Roman" w:hAnsi="Times New Roman" w:cs="Times New Roman"/>
          <w:sz w:val="24"/>
          <w:szCs w:val="24"/>
        </w:rPr>
        <w:t xml:space="preserve">) </w:t>
      </w:r>
      <w:r w:rsidRPr="00135EB2">
        <w:rPr>
          <w:rFonts w:ascii="Times New Roman" w:eastAsia="Times New Roman" w:hAnsi="Times New Roman" w:cs="Times New Roman"/>
          <w:sz w:val="24"/>
          <w:szCs w:val="24"/>
        </w:rPr>
        <w:t>production</w:t>
      </w:r>
      <w:r>
        <w:rPr>
          <w:rFonts w:ascii="Times New Roman" w:eastAsia="Times New Roman" w:hAnsi="Times New Roman" w:cs="Times New Roman"/>
          <w:sz w:val="24"/>
          <w:szCs w:val="24"/>
        </w:rPr>
        <w:t xml:space="preserve">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7" w:name="_ny5h27mmaq7k" w:colFirst="0" w:colLast="0"/>
      <w:bookmarkEnd w:id="17"/>
      <w:r>
        <w:rPr>
          <w:rFonts w:ascii="Times New Roman" w:eastAsia="Times New Roman" w:hAnsi="Times New Roman" w:cs="Times New Roman"/>
          <w:i/>
          <w:color w:val="000000"/>
          <w:sz w:val="24"/>
          <w:szCs w:val="24"/>
        </w:rPr>
        <w:t>Burial of POC</w:t>
      </w:r>
    </w:p>
    <w:p w14:paraId="3B7A99BA" w14:textId="529E08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proofErr w:type="spellStart"/>
      <w:r w:rsidR="00BE189D">
        <w:rPr>
          <w:rFonts w:ascii="Times New Roman" w:eastAsia="Times New Roman" w:hAnsi="Times New Roman" w:cs="Times New Roman"/>
          <w:sz w:val="24"/>
          <w:szCs w:val="24"/>
        </w:rPr>
        <w:t>was</w:t>
      </w:r>
      <w:proofErr w:type="spellEnd"/>
      <w:r w:rsidR="00BE189D">
        <w:rPr>
          <w:rFonts w:ascii="Times New Roman" w:eastAsia="Times New Roman" w:hAnsi="Times New Roman" w:cs="Times New Roman"/>
          <w:sz w:val="24"/>
          <w:szCs w:val="24"/>
        </w:rPr>
        <w:t xml:space="preserve"> removed from</w:t>
      </w:r>
      <w:r>
        <w:rPr>
          <w:rFonts w:ascii="Times New Roman" w:eastAsia="Times New Roman" w:hAnsi="Times New Roman" w:cs="Times New Roman"/>
          <w:sz w:val="24"/>
          <w:szCs w:val="24"/>
        </w:rPr>
        <w:t xml:space="preserve"> 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leached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w:t>
      </w:r>
      <w:r w:rsidR="00810640">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w:t>
      </w:r>
      <w:commentRangeStart w:id="18"/>
      <w:commentRangeStart w:id="19"/>
      <w:commentRangeStart w:id="20"/>
      <w:r>
        <w:rPr>
          <w:rFonts w:ascii="Times New Roman" w:eastAsia="Times New Roman" w:hAnsi="Times New Roman" w:cs="Times New Roman"/>
          <w:sz w:val="24"/>
          <w:szCs w:val="24"/>
        </w:rPr>
        <w:t>in the model as a proportion between 0 (no burial of POC) and 1 (all POC is buried). This simple approach allowed burial to function as the expected feedback mechanism to high POC loads from inflows and/or primary production</w:t>
      </w:r>
      <w:r w:rsidR="008106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18"/>
      <w:r w:rsidR="001313E1">
        <w:rPr>
          <w:rStyle w:val="CommentReference"/>
        </w:rPr>
        <w:commentReference w:id="18"/>
      </w:r>
      <w:commentRangeEnd w:id="19"/>
      <w:r w:rsidR="00A61EFB">
        <w:rPr>
          <w:rStyle w:val="CommentReference"/>
        </w:rPr>
        <w:commentReference w:id="19"/>
      </w:r>
      <w:commentRangeEnd w:id="20"/>
      <w:r w:rsidR="00810640">
        <w:rPr>
          <w:rStyle w:val="CommentReference"/>
        </w:rPr>
        <w:commentReference w:id="20"/>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l03fr54i2e0u" w:colFirst="0" w:colLast="0"/>
      <w:bookmarkEnd w:id="21"/>
      <w:r>
        <w:rPr>
          <w:rFonts w:ascii="Times New Roman" w:eastAsia="Times New Roman" w:hAnsi="Times New Roman" w:cs="Times New Roman"/>
          <w:i/>
          <w:sz w:val="24"/>
          <w:szCs w:val="24"/>
        </w:rPr>
        <w:t xml:space="preserve">Model output and calibration </w:t>
      </w:r>
    </w:p>
    <w:p w14:paraId="4168E5CA" w14:textId="2F392F8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r w:rsidR="008B547F">
        <w:rPr>
          <w:rFonts w:ascii="Times New Roman" w:eastAsia="Times New Roman" w:hAnsi="Times New Roman" w:cs="Times New Roman"/>
          <w:sz w:val="24"/>
          <w:szCs w:val="24"/>
        </w:rPr>
        <w:t>Atmospheric flux rate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w:t>
      </w:r>
      <w:r>
        <w:rPr>
          <w:rFonts w:ascii="Times New Roman" w:eastAsia="Times New Roman" w:hAnsi="Times New Roman" w:cs="Times New Roman"/>
          <w:sz w:val="24"/>
          <w:szCs w:val="24"/>
        </w:rPr>
        <w:lastRenderedPageBreak/>
        <w:t xml:space="preserve">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w:t>
      </w:r>
      <w:r>
        <w:rPr>
          <w:rFonts w:ascii="Times New Roman" w:eastAsia="Times New Roman" w:hAnsi="Times New Roman" w:cs="Times New Roman"/>
          <w:sz w:val="24"/>
          <w:szCs w:val="24"/>
        </w:rPr>
        <w:t>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4850292D" w14:textId="77777777" w:rsidR="00B96317" w:rsidRDefault="00B96317">
      <w:pPr>
        <w:spacing w:line="480" w:lineRule="auto"/>
        <w:ind w:firstLine="720"/>
        <w:rPr>
          <w:rFonts w:ascii="Times New Roman" w:eastAsia="Times New Roman" w:hAnsi="Times New Roman" w:cs="Times New Roman"/>
          <w:sz w:val="24"/>
          <w:szCs w:val="24"/>
        </w:rPr>
      </w:pPr>
    </w:p>
    <w:p w14:paraId="04AA3035"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541EBD58" w14:textId="41BC5938" w:rsidR="00AB2945"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r w:rsidR="00AB2945">
        <w:rPr>
          <w:rFonts w:ascii="Times New Roman" w:eastAsia="Times New Roman" w:hAnsi="Times New Roman" w:cs="Times New Roman"/>
          <w:sz w:val="24"/>
          <w:szCs w:val="24"/>
        </w:rPr>
        <w:t xml:space="preserve"> using a bootstrapping routine. Residual errors between observed and modeled DOC as well as observed and modeled DO were calculated. We created 100 pseudo-observational data sets by adding randomly selecting residuals to the original observational data. The model was then re-fit to the pseudo-observational data sets to provide 100 new parameter estimates. </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2" w:name="_ocy0aysirc6j" w:colFirst="0" w:colLast="0"/>
      <w:bookmarkEnd w:id="22"/>
      <w:r>
        <w:rPr>
          <w:rFonts w:ascii="Times New Roman" w:eastAsia="Times New Roman" w:hAnsi="Times New Roman" w:cs="Times New Roman"/>
          <w:b/>
          <w:sz w:val="24"/>
          <w:szCs w:val="24"/>
        </w:rPr>
        <w:lastRenderedPageBreak/>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5q3azwjwpxro" w:colFirst="0" w:colLast="0"/>
      <w:bookmarkEnd w:id="23"/>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t xml:space="preserve">Modeled DOC and DO </w:t>
      </w:r>
      <w:commentRangeEnd w:id="24"/>
      <w:r w:rsidR="00191DFF">
        <w:rPr>
          <w:rStyle w:val="CommentReference"/>
        </w:rPr>
        <w:commentReference w:id="24"/>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25"/>
      <w:commentRangeStart w:id="26"/>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25"/>
      <w:r w:rsidR="00175E38">
        <w:rPr>
          <w:rStyle w:val="CommentReference"/>
        </w:rPr>
        <w:commentReference w:id="25"/>
      </w:r>
      <w:commentRangeEnd w:id="26"/>
      <w:r w:rsidR="004B0C7A">
        <w:rPr>
          <w:rStyle w:val="CommentReference"/>
        </w:rPr>
        <w:commentReference w:id="26"/>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1984E2BA" w14:textId="28932AB7"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w:t>
      </w:r>
      <w:r w:rsidR="00B80037">
        <w:rPr>
          <w:rFonts w:ascii="Times New Roman" w:eastAsia="Times New Roman" w:hAnsi="Times New Roman" w:cs="Times New Roman"/>
          <w:sz w:val="24"/>
          <w:szCs w:val="24"/>
        </w:rPr>
        <w:lastRenderedPageBreak/>
        <w:t xml:space="preserve">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Overall,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w:t>
      </w:r>
      <w:r w:rsidR="00B80037">
        <w:rPr>
          <w:rFonts w:ascii="Times New Roman" w:eastAsia="Times New Roman" w:hAnsi="Times New Roman" w:cs="Times New Roman"/>
          <w:sz w:val="24"/>
          <w:szCs w:val="24"/>
        </w:rPr>
        <w:t>values</w:t>
      </w:r>
      <w:r w:rsidR="00687ECB">
        <w:rPr>
          <w:rFonts w:ascii="Times New Roman" w:eastAsia="Times New Roman" w:hAnsi="Times New Roman" w:cs="Times New Roman"/>
          <w:sz w:val="24"/>
          <w:szCs w:val="24"/>
        </w:rPr>
        <w:t xml:space="preserve"> (Fix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w:t>
      </w:r>
      <w:r w:rsidR="00750233">
        <w:rPr>
          <w:rFonts w:ascii="Times New Roman" w:eastAsia="Times New Roman" w:hAnsi="Times New Roman" w:cs="Times New Roman"/>
          <w:sz w:val="24"/>
          <w:szCs w:val="24"/>
        </w:rPr>
        <w:t>oolik</w:t>
      </w:r>
      <w:proofErr w:type="spellEnd"/>
      <w:r w:rsidR="00750233">
        <w:rPr>
          <w:rFonts w:ascii="Times New Roman" w:eastAsia="Times New Roman" w:hAnsi="Times New Roman" w:cs="Times New Roman"/>
          <w:sz w:val="24"/>
          <w:szCs w:val="24"/>
        </w:rPr>
        <w:t xml:space="preserve"> and Trout, respectively. </w:t>
      </w:r>
      <w:r w:rsidR="00F87A93">
        <w:rPr>
          <w:rFonts w:ascii="Times New Roman" w:eastAsia="Times New Roman" w:hAnsi="Times New Roman" w:cs="Times New Roman"/>
          <w:sz w:val="24"/>
          <w:szCs w:val="24"/>
        </w:rPr>
        <w:t>A bootstrapping of model residuals revealed variable uncertainty in parameters between lakes, with Lake Monona being a clear outlier (</w:t>
      </w:r>
      <w:commentRangeStart w:id="27"/>
      <w:commentRangeStart w:id="28"/>
      <w:r w:rsidR="00F87A93">
        <w:rPr>
          <w:rFonts w:ascii="Times New Roman" w:eastAsia="Times New Roman" w:hAnsi="Times New Roman" w:cs="Times New Roman"/>
          <w:sz w:val="24"/>
          <w:szCs w:val="24"/>
        </w:rPr>
        <w:t>Fig S1?</w:t>
      </w:r>
      <w:commentRangeEnd w:id="27"/>
      <w:r w:rsidR="00F87A93">
        <w:rPr>
          <w:rStyle w:val="CommentReference"/>
        </w:rPr>
        <w:commentReference w:id="27"/>
      </w:r>
      <w:commentRangeEnd w:id="28"/>
      <w:r w:rsidR="00D634E4">
        <w:rPr>
          <w:rStyle w:val="CommentReference"/>
        </w:rPr>
        <w:commentReference w:id="28"/>
      </w:r>
      <w:r w:rsidR="00F87A93">
        <w:rPr>
          <w:rFonts w:ascii="Times New Roman" w:eastAsia="Times New Roman" w:hAnsi="Times New Roman" w:cs="Times New Roman"/>
          <w:sz w:val="24"/>
          <w:szCs w:val="24"/>
        </w:rPr>
        <w:t xml:space="preserve">). Monona had large uncertainties in all parameters, and DOC respiration parameters often fell at the lower and upper boundary constraints. All other lakes had more narrowly constrained parameters that fell within boundary constrains, with the exception of Vanern where the labile DOC respiration and burial factors had large variability within </w:t>
      </w:r>
      <w:commentRangeStart w:id="29"/>
      <w:r w:rsidR="00F87A93">
        <w:rPr>
          <w:rFonts w:ascii="Times New Roman" w:eastAsia="Times New Roman" w:hAnsi="Times New Roman" w:cs="Times New Roman"/>
          <w:sz w:val="24"/>
          <w:szCs w:val="24"/>
        </w:rPr>
        <w:t>bounds</w:t>
      </w:r>
      <w:commentRangeEnd w:id="29"/>
      <w:r w:rsidR="0035160A">
        <w:rPr>
          <w:rStyle w:val="CommentReference"/>
        </w:rPr>
        <w:commentReference w:id="29"/>
      </w:r>
      <w:r w:rsidR="00F87A93">
        <w:rPr>
          <w:rFonts w:ascii="Times New Roman" w:eastAsia="Times New Roman" w:hAnsi="Times New Roman" w:cs="Times New Roman"/>
          <w:sz w:val="24"/>
          <w:szCs w:val="24"/>
        </w:rPr>
        <w:t>.</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 w:name="_xlemxvr7c40e" w:colFirst="0" w:colLast="0"/>
      <w:bookmarkEnd w:id="30"/>
      <w:r>
        <w:rPr>
          <w:rFonts w:ascii="Times New Roman" w:eastAsia="Times New Roman" w:hAnsi="Times New Roman" w:cs="Times New Roman"/>
          <w:i/>
          <w:sz w:val="24"/>
          <w:szCs w:val="24"/>
        </w:rPr>
        <w:t>Summary of fluxes and fates</w:t>
      </w:r>
    </w:p>
    <w:p w14:paraId="6FB4A20D" w14:textId="1BC8BD35"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exception of Trout, OC loads </w:t>
      </w:r>
      <w:r w:rsidR="00A01987">
        <w:rPr>
          <w:rFonts w:ascii="Times New Roman" w:eastAsia="Times New Roman" w:hAnsi="Times New Roman" w:cs="Times New Roman"/>
          <w:sz w:val="24"/>
          <w:szCs w:val="24"/>
        </w:rPr>
        <w:t xml:space="preserve">(based on complete years only) </w:t>
      </w:r>
      <w:r>
        <w:rPr>
          <w:rFonts w:ascii="Times New Roman" w:eastAsia="Times New Roman" w:hAnsi="Times New Roman" w:cs="Times New Roman"/>
          <w:sz w:val="24"/>
          <w:szCs w:val="24"/>
        </w:rPr>
        <w:t xml:space="preserve">were primarily driven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underscoring the importance of terrestrially derived OC in overall lake budgets (Table 5). </w:t>
      </w:r>
      <w:r>
        <w:rPr>
          <w:rStyle w:val="CommentReference"/>
        </w:rPr>
        <w:commentReference w:id="31"/>
      </w:r>
      <w:r w:rsidR="00413E34">
        <w:rPr>
          <w:rStyle w:val="CommentReference"/>
        </w:rPr>
        <w:commentReference w:id="32"/>
      </w:r>
      <w:ins w:id="33" w:author="immccull@gmail.com" w:date="2017-07-04T12:37:00Z">
        <w:r w:rsidRPr="00BE111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Trout 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was the only lake driven primarily by autochthony (67.8%) rather than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(32.2%). Trout processed 90.5% of its load, which was the greatest among all lakes (9.5% exported), through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34"/>
      <w:commentRangeStart w:id="35"/>
      <w:r w:rsidR="00D8533E">
        <w:rPr>
          <w:rFonts w:ascii="Times New Roman" w:eastAsia="Times New Roman" w:hAnsi="Times New Roman" w:cs="Times New Roman"/>
          <w:sz w:val="24"/>
          <w:szCs w:val="24"/>
        </w:rPr>
        <w:t>OC</w:t>
      </w:r>
      <w:commentRangeEnd w:id="34"/>
      <w:r w:rsidR="00324A39">
        <w:rPr>
          <w:rStyle w:val="CommentReference"/>
        </w:rPr>
        <w:commentReference w:id="34"/>
      </w:r>
      <w:commentRangeEnd w:id="35"/>
      <w:r>
        <w:rPr>
          <w:rStyle w:val="CommentReference"/>
        </w:rPr>
        <w:commentReference w:id="35"/>
      </w:r>
      <w:r w:rsidR="00D8533E">
        <w:rPr>
          <w:rFonts w:ascii="Times New Roman" w:eastAsia="Times New Roman" w:hAnsi="Times New Roman" w:cs="Times New Roman"/>
          <w:sz w:val="24"/>
          <w:szCs w:val="24"/>
        </w:rPr>
        <w:t xml:space="preserve">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predominantly driven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(55.5%) rather than autochthony (44.5%).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through</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respiration (</w:t>
      </w:r>
      <w:r w:rsidR="00D8533E">
        <w:rPr>
          <w:rFonts w:ascii="Times New Roman" w:eastAsia="Times New Roman" w:hAnsi="Times New Roman" w:cs="Times New Roman"/>
          <w:sz w:val="24"/>
          <w:szCs w:val="24"/>
        </w:rPr>
        <w:t>47.5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EB28D8">
        <w:rPr>
          <w:rFonts w:ascii="Times New Roman" w:eastAsia="Times New Roman" w:hAnsi="Times New Roman" w:cs="Times New Roman"/>
          <w:sz w:val="24"/>
          <w:szCs w:val="24"/>
        </w:rPr>
        <w:t>, whereas a smaller fraction was processed through</w:t>
      </w:r>
      <w:r w:rsidR="00D8533E">
        <w:rPr>
          <w:rFonts w:ascii="Times New Roman" w:eastAsia="Times New Roman" w:hAnsi="Times New Roman" w:cs="Times New Roman"/>
          <w:sz w:val="24"/>
          <w:szCs w:val="24"/>
        </w:rPr>
        <w:t xml:space="preserve"> burial (5.3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w:t>
      </w:r>
      <w:commentRangeStart w:id="36"/>
      <w:commentRangeStart w:id="37"/>
      <w:r w:rsidR="008625CB">
        <w:rPr>
          <w:rFonts w:ascii="Times New Roman" w:eastAsia="Times New Roman" w:hAnsi="Times New Roman" w:cs="Times New Roman"/>
          <w:sz w:val="24"/>
          <w:szCs w:val="24"/>
        </w:rPr>
        <w:t>Monona</w:t>
      </w:r>
      <w:commentRangeEnd w:id="36"/>
      <w:r w:rsidR="00EB28D8">
        <w:rPr>
          <w:rStyle w:val="CommentReference"/>
        </w:rPr>
        <w:commentReference w:id="36"/>
      </w:r>
      <w:commentRangeEnd w:id="37"/>
      <w:r w:rsidR="007857DD">
        <w:rPr>
          <w:rStyle w:val="CommentReference"/>
        </w:rPr>
        <w:commentReference w:id="37"/>
      </w:r>
      <w:r w:rsidR="00CF0305">
        <w:rPr>
          <w:rFonts w:ascii="Times New Roman" w:eastAsia="Times New Roman" w:hAnsi="Times New Roman" w:cs="Times New Roman"/>
          <w:sz w:val="24"/>
          <w:szCs w:val="24"/>
        </w:rPr>
        <w:t xml:space="preserve"> processed 49.6% of its load (50.4% exported) through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(55.3%) rather </w:t>
      </w:r>
      <w:r w:rsidR="00CF0305">
        <w:rPr>
          <w:rFonts w:ascii="Times New Roman" w:eastAsia="Times New Roman" w:hAnsi="Times New Roman" w:cs="Times New Roman"/>
          <w:sz w:val="24"/>
          <w:szCs w:val="24"/>
        </w:rPr>
        <w:lastRenderedPageBreak/>
        <w:t xml:space="preserve">than autochthony (44.7%), which were similar ratios to Harp and Monona. Vanern 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was driven mostly 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 which was the lowest among all lakes (63.6% exported), through greater respiration (</w:t>
      </w:r>
      <w:r w:rsidR="00D8533E">
        <w:rPr>
          <w:rFonts w:ascii="Times New Roman" w:eastAsia="Times New Roman" w:hAnsi="Times New Roman" w:cs="Times New Roman"/>
          <w:sz w:val="24"/>
          <w:szCs w:val="24"/>
        </w:rPr>
        <w:t>23.7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D8533E">
        <w:rPr>
          <w:rFonts w:ascii="Times New Roman" w:eastAsia="Times New Roman" w:hAnsi="Times New Roman" w:cs="Times New Roman"/>
          <w:sz w:val="24"/>
          <w:szCs w:val="24"/>
        </w:rPr>
        <w:t>) than burial (6.7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w:t>
      </w:r>
    </w:p>
    <w:p w14:paraId="43FDD24E" w14:textId="5A2D8428"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Trout and Harp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23giog1xmb1e" w:colFirst="0" w:colLast="0"/>
      <w:bookmarkEnd w:id="38"/>
      <w:r>
        <w:rPr>
          <w:rFonts w:ascii="Times New Roman" w:eastAsia="Times New Roman" w:hAnsi="Times New Roman" w:cs="Times New Roman"/>
          <w:i/>
          <w:sz w:val="24"/>
          <w:szCs w:val="24"/>
        </w:rPr>
        <w:t>Seasonal fates</w:t>
      </w:r>
    </w:p>
    <w:p w14:paraId="08D0F66D" w14:textId="281515F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39"/>
      <w:commentRangeStart w:id="40"/>
      <w:commentRangeStart w:id="41"/>
      <w:commentRangeStart w:id="42"/>
      <w:commentRangeStart w:id="43"/>
      <w:r>
        <w:rPr>
          <w:rFonts w:ascii="Times New Roman" w:eastAsia="Times New Roman" w:hAnsi="Times New Roman" w:cs="Times New Roman"/>
          <w:sz w:val="24"/>
          <w:szCs w:val="24"/>
        </w:rPr>
        <w:t>Fig. 5</w:t>
      </w:r>
      <w:commentRangeEnd w:id="39"/>
      <w:r w:rsidR="00231C87">
        <w:rPr>
          <w:rStyle w:val="CommentReference"/>
        </w:rPr>
        <w:commentReference w:id="39"/>
      </w:r>
      <w:commentRangeEnd w:id="40"/>
      <w:r w:rsidR="00AF64B8">
        <w:rPr>
          <w:rStyle w:val="CommentReference"/>
        </w:rPr>
        <w:commentReference w:id="40"/>
      </w:r>
      <w:commentRangeEnd w:id="41"/>
      <w:r w:rsidR="005E77BA">
        <w:rPr>
          <w:rStyle w:val="CommentReference"/>
        </w:rPr>
        <w:commentReference w:id="41"/>
      </w:r>
      <w:commentRangeEnd w:id="42"/>
      <w:r w:rsidR="00241CCD">
        <w:rPr>
          <w:rStyle w:val="CommentReference"/>
        </w:rPr>
        <w:commentReference w:id="42"/>
      </w:r>
      <w:commentRangeEnd w:id="43"/>
      <w:r w:rsidR="00C949C7">
        <w:rPr>
          <w:rStyle w:val="CommentReference"/>
        </w:rPr>
        <w:commentReference w:id="43"/>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 xml:space="preserve">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only exceeded burial</w:t>
      </w:r>
      <w:r>
        <w:rPr>
          <w:rFonts w:ascii="Times New Roman" w:eastAsia="Times New Roman" w:hAnsi="Times New Roman" w:cs="Times New Roman"/>
          <w:sz w:val="24"/>
          <w:szCs w:val="24"/>
        </w:rPr>
        <w:t xml:space="preserve"> late in the </w:t>
      </w:r>
      <w:r>
        <w:rPr>
          <w:rFonts w:ascii="Times New Roman" w:eastAsia="Times New Roman" w:hAnsi="Times New Roman" w:cs="Times New Roman"/>
          <w:sz w:val="24"/>
          <w:szCs w:val="24"/>
        </w:rPr>
        <w:lastRenderedPageBreak/>
        <w:t xml:space="preserve">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r w:rsidR="003618F9">
        <w:rPr>
          <w:rFonts w:ascii="Times New Roman" w:eastAsia="Times New Roman" w:hAnsi="Times New Roman" w:cs="Times New Roman"/>
          <w:sz w:val="24"/>
          <w:szCs w:val="24"/>
        </w:rPr>
        <w:t xml:space="preserve"> </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4" w:name="_3o4ewidztyp5" w:colFirst="0" w:colLast="0"/>
      <w:bookmarkEnd w:id="44"/>
      <w:commentRangeStart w:id="45"/>
      <w:r>
        <w:rPr>
          <w:rFonts w:ascii="Times New Roman" w:eastAsia="Times New Roman" w:hAnsi="Times New Roman" w:cs="Times New Roman"/>
          <w:b/>
          <w:sz w:val="24"/>
          <w:szCs w:val="24"/>
        </w:rPr>
        <w:t>DISCUSSION</w:t>
      </w:r>
      <w:commentRangeEnd w:id="45"/>
      <w:r w:rsidR="00EB4F26">
        <w:rPr>
          <w:rStyle w:val="CommentReference"/>
        </w:rPr>
        <w:commentReference w:id="45"/>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46" w:name="_a3c9orcnsv16" w:colFirst="0" w:colLast="0"/>
      <w:bookmarkEnd w:id="46"/>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47"/>
      <w:commentRangeStart w:id="48"/>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47"/>
      <w:r w:rsidR="00AF31CA">
        <w:rPr>
          <w:rStyle w:val="CommentReference"/>
        </w:rPr>
        <w:commentReference w:id="47"/>
      </w:r>
      <w:commentRangeEnd w:id="48"/>
      <w:r w:rsidR="001B7100">
        <w:rPr>
          <w:rStyle w:val="CommentReference"/>
        </w:rPr>
        <w:commentReference w:id="48"/>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w:t>
      </w:r>
      <w:bookmarkStart w:id="49" w:name="_GoBack"/>
      <w:bookmarkEnd w:id="49"/>
      <w:r>
        <w:rPr>
          <w:rFonts w:ascii="Times New Roman" w:eastAsia="Times New Roman" w:hAnsi="Times New Roman" w:cs="Times New Roman"/>
          <w:sz w:val="24"/>
          <w:szCs w:val="24"/>
        </w:rPr>
        <w:t xml:space="preserv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 xml:space="preserve">our estimated respiration rates were generally higher than those noted in the </w:t>
      </w:r>
      <w:r w:rsidR="00BA5D87">
        <w:rPr>
          <w:rFonts w:ascii="Times New Roman" w:eastAsia="Times New Roman" w:hAnsi="Times New Roman" w:cs="Times New Roman"/>
          <w:sz w:val="24"/>
          <w:szCs w:val="24"/>
        </w:rPr>
        <w:lastRenderedPageBreak/>
        <w:t xml:space="preserve">literature (Hanson et al. 2014, Dillon and </w:t>
      </w:r>
      <w:proofErr w:type="spellStart"/>
      <w:r w:rsidR="00BA5D87">
        <w:rPr>
          <w:rFonts w:ascii="Times New Roman" w:eastAsia="Times New Roman" w:hAnsi="Times New Roman" w:cs="Times New Roman"/>
          <w:sz w:val="24"/>
          <w:szCs w:val="24"/>
        </w:rPr>
        <w:t>Molot</w:t>
      </w:r>
      <w:proofErr w:type="spellEnd"/>
      <w:r w:rsidR="00BA5D87">
        <w:rPr>
          <w:rFonts w:ascii="Times New Roman" w:eastAsia="Times New Roman" w:hAnsi="Times New Roman" w:cs="Times New Roman"/>
          <w:sz w:val="24"/>
          <w:szCs w:val="24"/>
        </w:rPr>
        <w:t xml:space="preserve">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0FD1313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w:t>
      </w:r>
      <w:proofErr w:type="spellStart"/>
      <w:r w:rsidR="00333E62">
        <w:rPr>
          <w:rFonts w:ascii="Times New Roman" w:eastAsia="Times New Roman" w:hAnsi="Times New Roman" w:cs="Times New Roman"/>
          <w:sz w:val="24"/>
          <w:szCs w:val="24"/>
        </w:rPr>
        <w:t>allochthonous</w:t>
      </w:r>
      <w:proofErr w:type="spellEnd"/>
      <w:r w:rsidR="00333E62">
        <w:rPr>
          <w:rFonts w:ascii="Times New Roman" w:eastAsia="Times New Roman" w:hAnsi="Times New Roman" w:cs="Times New Roman"/>
          <w:sz w:val="24"/>
          <w:szCs w:val="24"/>
        </w:rPr>
        <w:t xml:space="preserve">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proofErr w:type="spellStart"/>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proofErr w:type="spellEnd"/>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 </w:t>
      </w:r>
      <w:proofErr w:type="spellStart"/>
      <w:r w:rsidR="00BB19C3">
        <w:rPr>
          <w:rFonts w:ascii="Times New Roman" w:eastAsia="Times New Roman" w:hAnsi="Times New Roman" w:cs="Times New Roman"/>
          <w:sz w:val="24"/>
          <w:szCs w:val="24"/>
        </w:rPr>
        <w:t>Dhillon</w:t>
      </w:r>
      <w:proofErr w:type="spellEnd"/>
      <w:r w:rsidR="00BB19C3">
        <w:rPr>
          <w:rFonts w:ascii="Times New Roman" w:eastAsia="Times New Roman" w:hAnsi="Times New Roman" w:cs="Times New Roman"/>
          <w:sz w:val="24"/>
          <w:szCs w:val="24"/>
        </w:rPr>
        <w:t xml:space="preserve">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events when we had corresponding weather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between observation points may also have underrepresented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Wet years increase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w:t>
      </w:r>
      <w:r w:rsidR="007F132D">
        <w:rPr>
          <w:rFonts w:ascii="Times New Roman" w:eastAsia="Times New Roman" w:hAnsi="Times New Roman" w:cs="Times New Roman"/>
          <w:sz w:val="24"/>
          <w:szCs w:val="24"/>
        </w:rPr>
        <w:lastRenderedPageBreak/>
        <w:t xml:space="preserve">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xml:space="preserve">, including three-fold or greater for Harp, </w:t>
      </w:r>
      <w:proofErr w:type="spellStart"/>
      <w:r w:rsidR="007F132D">
        <w:rPr>
          <w:rFonts w:ascii="Times New Roman" w:eastAsia="Times New Roman" w:hAnsi="Times New Roman" w:cs="Times New Roman"/>
          <w:sz w:val="24"/>
          <w:szCs w:val="24"/>
        </w:rPr>
        <w:t>Toolik</w:t>
      </w:r>
      <w:proofErr w:type="spellEnd"/>
      <w:r w:rsidR="007F132D">
        <w:rPr>
          <w:rFonts w:ascii="Times New Roman" w:eastAsia="Times New Roman" w:hAnsi="Times New Roman" w:cs="Times New Roman"/>
          <w:sz w:val="24"/>
          <w:szCs w:val="24"/>
        </w:rPr>
        <w:t xml:space="preserve"> and Trout (Table 5). Therefore, missing </w:t>
      </w:r>
      <w:proofErr w:type="spellStart"/>
      <w:r w:rsidR="007F132D">
        <w:rPr>
          <w:rFonts w:ascii="Times New Roman" w:eastAsia="Times New Roman" w:hAnsi="Times New Roman" w:cs="Times New Roman"/>
          <w:sz w:val="24"/>
          <w:szCs w:val="24"/>
        </w:rPr>
        <w:t>POC</w:t>
      </w:r>
      <w:r w:rsidR="007F132D">
        <w:rPr>
          <w:rFonts w:ascii="Times New Roman" w:eastAsia="Times New Roman" w:hAnsi="Times New Roman" w:cs="Times New Roman"/>
          <w:sz w:val="24"/>
          <w:szCs w:val="24"/>
          <w:vertAlign w:val="subscript"/>
        </w:rPr>
        <w:t>alloch</w:t>
      </w:r>
      <w:proofErr w:type="spellEnd"/>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3EBA07FD"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w:t>
      </w:r>
      <w:proofErr w:type="spellStart"/>
      <w:r w:rsidR="00C07CBE">
        <w:rPr>
          <w:rFonts w:ascii="Times New Roman" w:eastAsia="Times New Roman" w:hAnsi="Times New Roman" w:cs="Times New Roman"/>
          <w:sz w:val="24"/>
          <w:szCs w:val="24"/>
        </w:rPr>
        <w:t>allochthony</w:t>
      </w:r>
      <w:proofErr w:type="spellEnd"/>
      <w:r w:rsidR="00C07CBE">
        <w:rPr>
          <w:rFonts w:ascii="Times New Roman" w:eastAsia="Times New Roman" w:hAnsi="Times New Roman" w:cs="Times New Roman"/>
          <w:sz w:val="24"/>
          <w:szCs w:val="24"/>
        </w:rPr>
        <w:t xml:space="preserve">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 xml:space="preserve">s dominated by </w:t>
      </w:r>
      <w:proofErr w:type="spellStart"/>
      <w:r w:rsidR="00370373">
        <w:rPr>
          <w:rFonts w:ascii="Times New Roman" w:eastAsia="Times New Roman" w:hAnsi="Times New Roman" w:cs="Times New Roman"/>
          <w:sz w:val="24"/>
          <w:szCs w:val="24"/>
        </w:rPr>
        <w:t>allochthonous</w:t>
      </w:r>
      <w:proofErr w:type="spellEnd"/>
      <w:r w:rsidR="00370373">
        <w:rPr>
          <w:rFonts w:ascii="Times New Roman" w:eastAsia="Times New Roman" w:hAnsi="Times New Roman" w:cs="Times New Roman"/>
          <w:sz w:val="24"/>
          <w:szCs w:val="24"/>
        </w:rPr>
        <w:t xml:space="preserve">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w:t>
      </w:r>
      <w:proofErr w:type="spellStart"/>
      <w:r w:rsidR="00370373">
        <w:rPr>
          <w:rFonts w:ascii="Times New Roman" w:eastAsia="Times New Roman" w:hAnsi="Times New Roman" w:cs="Times New Roman"/>
          <w:sz w:val="24"/>
          <w:szCs w:val="24"/>
        </w:rPr>
        <w:t>Toolik</w:t>
      </w:r>
      <w:proofErr w:type="spellEnd"/>
      <w:r w:rsidR="003703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w:t>
      </w:r>
      <w:proofErr w:type="spellStart"/>
      <w:r w:rsidR="00A27DCE">
        <w:rPr>
          <w:rFonts w:ascii="Times New Roman" w:eastAsia="Times New Roman" w:hAnsi="Times New Roman" w:cs="Times New Roman"/>
          <w:sz w:val="24"/>
          <w:szCs w:val="24"/>
        </w:rPr>
        <w:t>allochthonous</w:t>
      </w:r>
      <w:proofErr w:type="spellEnd"/>
      <w:r w:rsidR="00A27DCE">
        <w:rPr>
          <w:rFonts w:ascii="Times New Roman" w:eastAsia="Times New Roman" w:hAnsi="Times New Roman" w:cs="Times New Roman"/>
          <w:sz w:val="24"/>
          <w:szCs w:val="24"/>
        </w:rPr>
        <w:t xml:space="preserve">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 xml:space="preserve">as </w:t>
      </w:r>
      <w:proofErr w:type="spellStart"/>
      <w:r w:rsidR="005149BE">
        <w:rPr>
          <w:rFonts w:ascii="Times New Roman" w:eastAsia="Times New Roman" w:hAnsi="Times New Roman" w:cs="Times New Roman"/>
          <w:sz w:val="24"/>
          <w:szCs w:val="24"/>
        </w:rPr>
        <w:t>allochthony</w:t>
      </w:r>
      <w:proofErr w:type="spellEnd"/>
      <w:r w:rsidR="005149BE">
        <w:rPr>
          <w:rFonts w:ascii="Times New Roman" w:eastAsia="Times New Roman" w:hAnsi="Times New Roman" w:cs="Times New Roman"/>
          <w:sz w:val="24"/>
          <w:szCs w:val="24"/>
        </w:rPr>
        <w:t xml:space="preserve">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 xml:space="preserve">as </w:t>
      </w:r>
      <w:proofErr w:type="spellStart"/>
      <w:r w:rsidR="00817925">
        <w:rPr>
          <w:rFonts w:ascii="Times New Roman" w:eastAsia="Times New Roman" w:hAnsi="Times New Roman" w:cs="Times New Roman"/>
          <w:sz w:val="24"/>
          <w:szCs w:val="24"/>
        </w:rPr>
        <w:t>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us</w:t>
      </w:r>
      <w:proofErr w:type="spellEnd"/>
      <w:r w:rsidR="00817925">
        <w:rPr>
          <w:rFonts w:ascii="Times New Roman" w:eastAsia="Times New Roman" w:hAnsi="Times New Roman" w:cs="Times New Roman"/>
          <w:sz w:val="24"/>
          <w:szCs w:val="24"/>
        </w:rPr>
        <w:t xml:space="preserve">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 xml:space="preserve">Lakes have become increasingly productive under recent climate warming (Kraemer et al. 2016), which increases autochthony. As climates continue to warm, we would therefore expect </w:t>
      </w:r>
      <w:proofErr w:type="gramStart"/>
      <w:r w:rsidR="00562DD6">
        <w:rPr>
          <w:rFonts w:ascii="Times New Roman" w:eastAsia="Times New Roman" w:hAnsi="Times New Roman" w:cs="Times New Roman"/>
          <w:sz w:val="24"/>
          <w:szCs w:val="24"/>
        </w:rPr>
        <w:t>lake</w:t>
      </w:r>
      <w:proofErr w:type="gramEnd"/>
      <w:r w:rsidR="00562DD6">
        <w:rPr>
          <w:rFonts w:ascii="Times New Roman" w:eastAsia="Times New Roman" w:hAnsi="Times New Roman" w:cs="Times New Roman"/>
          <w:sz w:val="24"/>
          <w:szCs w:val="24"/>
        </w:rPr>
        <w:t xml:space="preserve"> OC budgets to become more respiration-dominated over time</w:t>
      </w:r>
      <w:r w:rsidR="009D7D53">
        <w:rPr>
          <w:rFonts w:ascii="Times New Roman" w:eastAsia="Times New Roman" w:hAnsi="Times New Roman" w:cs="Times New Roman"/>
          <w:sz w:val="24"/>
          <w:szCs w:val="24"/>
        </w:rPr>
        <w:t xml:space="preserve">, but ratios between respiration and burial will be mediated by ratios between </w:t>
      </w:r>
      <w:proofErr w:type="spellStart"/>
      <w:r w:rsidR="009D7D53">
        <w:rPr>
          <w:rFonts w:ascii="Times New Roman" w:eastAsia="Times New Roman" w:hAnsi="Times New Roman" w:cs="Times New Roman"/>
          <w:sz w:val="24"/>
          <w:szCs w:val="24"/>
        </w:rPr>
        <w:t>allocthony</w:t>
      </w:r>
      <w:proofErr w:type="spellEnd"/>
      <w:r w:rsidR="009D7D53">
        <w:rPr>
          <w:rFonts w:ascii="Times New Roman" w:eastAsia="Times New Roman" w:hAnsi="Times New Roman" w:cs="Times New Roman"/>
          <w:sz w:val="24"/>
          <w:szCs w:val="24"/>
        </w:rPr>
        <w:t xml:space="preserve">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0" w:name="_3s028hwr8v82" w:colFirst="0" w:colLast="0"/>
      <w:bookmarkStart w:id="51" w:name="_vg8pldrl49h3" w:colFirst="0" w:colLast="0"/>
      <w:bookmarkEnd w:id="50"/>
      <w:bookmarkEnd w:id="51"/>
      <w:r>
        <w:rPr>
          <w:rFonts w:ascii="Times New Roman" w:eastAsia="Times New Roman" w:hAnsi="Times New Roman" w:cs="Times New Roman"/>
          <w:i/>
          <w:sz w:val="24"/>
          <w:szCs w:val="24"/>
        </w:rPr>
        <w:t>On-going research needs and future implications</w:t>
      </w:r>
    </w:p>
    <w:p w14:paraId="3DF53EE6" w14:textId="59114B2D"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w:t>
      </w:r>
      <w:r>
        <w:rPr>
          <w:rFonts w:ascii="Times New Roman" w:eastAsia="Times New Roman" w:hAnsi="Times New Roman" w:cs="Times New Roman"/>
          <w:sz w:val="24"/>
          <w:szCs w:val="24"/>
        </w:rPr>
        <w:lastRenderedPageBreak/>
        <w:t>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w:t>
      </w:r>
      <w:r>
        <w:rPr>
          <w:rFonts w:ascii="Times New Roman" w:eastAsia="Times New Roman" w:hAnsi="Times New Roman" w:cs="Times New Roman"/>
          <w:sz w:val="24"/>
          <w:szCs w:val="24"/>
        </w:rPr>
        <w:t xml:space="preserve">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2" w:name="_jodkgtnyf02z" w:colFirst="0" w:colLast="0"/>
      <w:bookmarkEnd w:id="52"/>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lastRenderedPageBreak/>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3" w:name="_j77eak7kbqvt" w:colFirst="0" w:colLast="0"/>
      <w:bookmarkEnd w:id="53"/>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proofErr w:type="spellStart"/>
      <w:r w:rsidRPr="000219DF">
        <w:rPr>
          <w:rFonts w:ascii="Times New Roman" w:hAnsi="Times New Roman" w:cs="Times New Roman"/>
          <w:color w:val="222222"/>
          <w:sz w:val="24"/>
          <w:szCs w:val="24"/>
        </w:rPr>
        <w:t>Dhillon</w:t>
      </w:r>
      <w:proofErr w:type="spellEnd"/>
      <w:r w:rsidRPr="000219DF">
        <w:rPr>
          <w:rFonts w:ascii="Times New Roman" w:hAnsi="Times New Roman" w:cs="Times New Roman"/>
          <w:color w:val="222222"/>
          <w:sz w:val="24"/>
          <w:szCs w:val="24"/>
        </w:rPr>
        <w:t xml:space="preserve">,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 xml:space="preserve">lake </w:t>
      </w:r>
      <w:proofErr w:type="spellStart"/>
      <w:r>
        <w:rPr>
          <w:rFonts w:ascii="Times New Roman" w:eastAsia="Times New Roman" w:hAnsi="Times New Roman" w:cs="Times New Roman"/>
          <w:sz w:val="24"/>
          <w:szCs w:val="24"/>
        </w:rPr>
        <w:t>allochthonous</w:t>
      </w:r>
      <w:proofErr w:type="spellEnd"/>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w:t>
      </w:r>
      <w:proofErr w:type="spellStart"/>
      <w:r w:rsidRPr="000C7E80">
        <w:rPr>
          <w:rFonts w:ascii="Times New Roman" w:hAnsi="Times New Roman" w:cs="Times New Roman"/>
          <w:color w:val="222222"/>
          <w:sz w:val="24"/>
          <w:szCs w:val="24"/>
        </w:rPr>
        <w:t>allochthonous</w:t>
      </w:r>
      <w:proofErr w:type="spellEnd"/>
      <w:r w:rsidRPr="000C7E80">
        <w:rPr>
          <w:rFonts w:ascii="Times New Roman" w:hAnsi="Times New Roman" w:cs="Times New Roman"/>
          <w:color w:val="222222"/>
          <w:sz w:val="24"/>
          <w:szCs w:val="24"/>
        </w:rPr>
        <w:t xml:space="preserve">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agricultural</w:t>
      </w:r>
      <w:proofErr w:type="gramEnd"/>
      <w:r w:rsidRPr="002C6CF9">
        <w:rPr>
          <w:rFonts w:ascii="Times New Roman" w:eastAsia="Times New Roman" w:hAnsi="Times New Roman" w:cs="Times New Roman"/>
          <w:color w:val="auto"/>
          <w:sz w:val="24"/>
          <w:szCs w:val="24"/>
        </w:rPr>
        <w:t xml:space="preserve">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xml:space="preserve">, M. (2008). Winter respiration of </w:t>
      </w:r>
      <w:proofErr w:type="spellStart"/>
      <w:r w:rsidRPr="003071E2">
        <w:rPr>
          <w:rFonts w:ascii="Times New Roman" w:hAnsi="Times New Roman" w:cs="Times New Roman"/>
          <w:color w:val="222222"/>
          <w:sz w:val="24"/>
          <w:szCs w:val="24"/>
        </w:rPr>
        <w:t>allochthonous</w:t>
      </w:r>
      <w:proofErr w:type="spellEnd"/>
      <w:r w:rsidRPr="003071E2">
        <w:rPr>
          <w:rFonts w:ascii="Times New Roman" w:hAnsi="Times New Roman" w:cs="Times New Roman"/>
          <w:color w:val="222222"/>
          <w:sz w:val="24"/>
          <w:szCs w:val="24"/>
        </w:rPr>
        <w:t xml:space="preserve">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lastRenderedPageBreak/>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lastRenderedPageBreak/>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 xml:space="preserve">Vander </w:t>
      </w:r>
      <w:proofErr w:type="spellStart"/>
      <w:r>
        <w:rPr>
          <w:color w:val="222222"/>
          <w:sz w:val="20"/>
          <w:szCs w:val="20"/>
          <w:shd w:val="clear" w:color="auto" w:fill="FFFFFF"/>
        </w:rPr>
        <w:t>Zanden</w:t>
      </w:r>
      <w:proofErr w:type="spellEnd"/>
      <w:r>
        <w:rPr>
          <w:color w:val="222222"/>
          <w:sz w:val="20"/>
          <w:szCs w:val="20"/>
          <w:shd w:val="clear" w:color="auto" w:fill="FFFFFF"/>
        </w:rPr>
        <w:t xml:space="preserve">, M. J., &amp; </w:t>
      </w:r>
      <w:proofErr w:type="spellStart"/>
      <w:r>
        <w:rPr>
          <w:color w:val="222222"/>
          <w:sz w:val="20"/>
          <w:szCs w:val="20"/>
          <w:shd w:val="clear" w:color="auto" w:fill="FFFFFF"/>
        </w:rPr>
        <w:t>Gratton</w:t>
      </w:r>
      <w:proofErr w:type="spellEnd"/>
      <w:r>
        <w:rPr>
          <w:color w:val="222222"/>
          <w:sz w:val="20"/>
          <w:szCs w:val="20"/>
          <w:shd w:val="clear" w:color="auto" w:fill="FFFFFF"/>
        </w:rPr>
        <w:t xml:space="preserve">, C. (2011). </w:t>
      </w:r>
      <w:proofErr w:type="spellStart"/>
      <w:r>
        <w:rPr>
          <w:color w:val="222222"/>
          <w:sz w:val="20"/>
          <w:szCs w:val="20"/>
          <w:shd w:val="clear" w:color="auto" w:fill="FFFFFF"/>
        </w:rPr>
        <w:t>Blowin’in</w:t>
      </w:r>
      <w:proofErr w:type="spellEnd"/>
      <w:r>
        <w:rPr>
          <w:color w:val="222222"/>
          <w:sz w:val="20"/>
          <w:szCs w:val="20"/>
          <w:shd w:val="clear" w:color="auto" w:fill="FFFFFF"/>
        </w:rPr>
        <w:t xml:space="preserve"> the wind: reciprocal airborne carbon fluxes between lakes and land </w:t>
      </w:r>
      <w:proofErr w:type="gramStart"/>
      <w:r>
        <w:rPr>
          <w:color w:val="222222"/>
          <w:sz w:val="20"/>
          <w:szCs w:val="20"/>
          <w:shd w:val="clear" w:color="auto" w:fill="FFFFFF"/>
        </w:rPr>
        <w:t>This</w:t>
      </w:r>
      <w:proofErr w:type="gramEnd"/>
      <w:r>
        <w:rPr>
          <w:color w:val="222222"/>
          <w:sz w:val="20"/>
          <w:szCs w:val="20"/>
          <w:shd w:val="clear" w:color="auto" w:fill="FFFFFF"/>
        </w:rPr>
        <w:t xml:space="preserve"> paper is based on the JC Stevenson Memorial Lecture presented at 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21F4F87C" w14:textId="73882B07" w:rsidR="009870ED" w:rsidRPr="00D634E4" w:rsidRDefault="003E2346" w:rsidP="009870ED">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377"/>
        <w:gridCol w:w="1659"/>
        <w:gridCol w:w="1695"/>
        <w:gridCol w:w="1539"/>
        <w:gridCol w:w="1750"/>
        <w:gridCol w:w="1340"/>
      </w:tblGrid>
      <w:tr w:rsidR="00190FC1" w:rsidRPr="00996070" w14:paraId="2083FD49" w14:textId="77777777" w:rsidTr="00190FC1">
        <w:trPr>
          <w:trHeight w:val="300"/>
        </w:trPr>
        <w:tc>
          <w:tcPr>
            <w:tcW w:w="736" w:type="pct"/>
            <w:shd w:val="clear" w:color="auto" w:fill="auto"/>
            <w:noWrap/>
            <w:vAlign w:val="center"/>
            <w:hideMark/>
          </w:tcPr>
          <w:p w14:paraId="4B6B5829"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Lake</w:t>
            </w:r>
          </w:p>
        </w:tc>
        <w:tc>
          <w:tcPr>
            <w:tcW w:w="886" w:type="pct"/>
            <w:shd w:val="clear" w:color="auto" w:fill="auto"/>
            <w:noWrap/>
            <w:vAlign w:val="center"/>
            <w:hideMark/>
          </w:tcPr>
          <w:p w14:paraId="70220D22" w14:textId="77777777" w:rsidR="00996070" w:rsidRPr="00996070" w:rsidRDefault="00996070" w:rsidP="00996070">
            <w:pPr>
              <w:spacing w:line="240" w:lineRule="auto"/>
              <w:jc w:val="right"/>
              <w:rPr>
                <w:rFonts w:ascii="Times New Roman" w:eastAsia="Times New Roman" w:hAnsi="Times New Roman" w:cs="Times New Roman"/>
                <w:b/>
              </w:rPr>
            </w:pPr>
            <w:r w:rsidRPr="00996070">
              <w:rPr>
                <w:rFonts w:ascii="Times New Roman" w:eastAsia="Times New Roman" w:hAnsi="Times New Roman" w:cs="Times New Roman"/>
                <w:b/>
              </w:rPr>
              <w:t>Harp</w:t>
            </w:r>
          </w:p>
        </w:tc>
        <w:tc>
          <w:tcPr>
            <w:tcW w:w="905" w:type="pct"/>
            <w:shd w:val="clear" w:color="auto" w:fill="auto"/>
            <w:noWrap/>
            <w:vAlign w:val="center"/>
            <w:hideMark/>
          </w:tcPr>
          <w:p w14:paraId="655ED54C" w14:textId="77777777" w:rsidR="00996070" w:rsidRPr="00996070" w:rsidRDefault="00996070" w:rsidP="00996070">
            <w:pPr>
              <w:spacing w:line="240" w:lineRule="auto"/>
              <w:jc w:val="right"/>
              <w:rPr>
                <w:rFonts w:ascii="Times New Roman" w:eastAsia="Times New Roman" w:hAnsi="Times New Roman" w:cs="Times New Roman"/>
                <w:b/>
              </w:rPr>
            </w:pPr>
            <w:r w:rsidRPr="00996070">
              <w:rPr>
                <w:rFonts w:ascii="Times New Roman" w:eastAsia="Times New Roman" w:hAnsi="Times New Roman" w:cs="Times New Roman"/>
                <w:b/>
              </w:rPr>
              <w:t>Monona</w:t>
            </w:r>
          </w:p>
        </w:tc>
        <w:tc>
          <w:tcPr>
            <w:tcW w:w="822" w:type="pct"/>
            <w:shd w:val="clear" w:color="auto" w:fill="auto"/>
            <w:noWrap/>
            <w:vAlign w:val="center"/>
            <w:hideMark/>
          </w:tcPr>
          <w:p w14:paraId="0229BFDF" w14:textId="77777777" w:rsidR="00996070" w:rsidRPr="00996070" w:rsidRDefault="00996070" w:rsidP="00996070">
            <w:pPr>
              <w:spacing w:line="240" w:lineRule="auto"/>
              <w:jc w:val="right"/>
              <w:rPr>
                <w:rFonts w:ascii="Times New Roman" w:eastAsia="Times New Roman" w:hAnsi="Times New Roman" w:cs="Times New Roman"/>
                <w:b/>
              </w:rPr>
            </w:pPr>
            <w:proofErr w:type="spellStart"/>
            <w:r w:rsidRPr="00996070">
              <w:rPr>
                <w:rFonts w:ascii="Times New Roman" w:eastAsia="Times New Roman" w:hAnsi="Times New Roman" w:cs="Times New Roman"/>
                <w:b/>
              </w:rPr>
              <w:t>Toolik</w:t>
            </w:r>
            <w:proofErr w:type="spellEnd"/>
          </w:p>
        </w:tc>
        <w:tc>
          <w:tcPr>
            <w:tcW w:w="935" w:type="pct"/>
            <w:shd w:val="clear" w:color="auto" w:fill="auto"/>
            <w:noWrap/>
            <w:vAlign w:val="center"/>
            <w:hideMark/>
          </w:tcPr>
          <w:p w14:paraId="16B279C6" w14:textId="77777777" w:rsidR="00996070" w:rsidRPr="00996070" w:rsidRDefault="00996070" w:rsidP="00996070">
            <w:pPr>
              <w:spacing w:line="240" w:lineRule="auto"/>
              <w:jc w:val="right"/>
              <w:rPr>
                <w:rFonts w:ascii="Times New Roman" w:eastAsia="Times New Roman" w:hAnsi="Times New Roman" w:cs="Times New Roman"/>
                <w:b/>
              </w:rPr>
            </w:pPr>
            <w:r w:rsidRPr="00996070">
              <w:rPr>
                <w:rFonts w:ascii="Times New Roman" w:eastAsia="Times New Roman" w:hAnsi="Times New Roman" w:cs="Times New Roman"/>
                <w:b/>
              </w:rPr>
              <w:t>Trout</w:t>
            </w:r>
          </w:p>
        </w:tc>
        <w:tc>
          <w:tcPr>
            <w:tcW w:w="716" w:type="pct"/>
            <w:shd w:val="clear" w:color="auto" w:fill="auto"/>
            <w:noWrap/>
            <w:vAlign w:val="center"/>
            <w:hideMark/>
          </w:tcPr>
          <w:p w14:paraId="57F65767" w14:textId="77777777" w:rsidR="00996070" w:rsidRPr="00996070" w:rsidRDefault="00996070" w:rsidP="00996070">
            <w:pPr>
              <w:spacing w:line="240" w:lineRule="auto"/>
              <w:jc w:val="right"/>
              <w:rPr>
                <w:rFonts w:ascii="Times New Roman" w:eastAsia="Times New Roman" w:hAnsi="Times New Roman" w:cs="Times New Roman"/>
                <w:b/>
              </w:rPr>
            </w:pPr>
            <w:r w:rsidRPr="00996070">
              <w:rPr>
                <w:rFonts w:ascii="Times New Roman" w:eastAsia="Times New Roman" w:hAnsi="Times New Roman" w:cs="Times New Roman"/>
                <w:b/>
              </w:rPr>
              <w:t>Vanern</w:t>
            </w:r>
          </w:p>
        </w:tc>
      </w:tr>
      <w:tr w:rsidR="00190FC1" w:rsidRPr="00996070" w14:paraId="4E2A0F63" w14:textId="77777777" w:rsidTr="00190FC1">
        <w:trPr>
          <w:trHeight w:val="300"/>
        </w:trPr>
        <w:tc>
          <w:tcPr>
            <w:tcW w:w="736" w:type="pct"/>
            <w:shd w:val="clear" w:color="auto" w:fill="auto"/>
            <w:noWrap/>
            <w:vAlign w:val="center"/>
            <w:hideMark/>
          </w:tcPr>
          <w:p w14:paraId="02989E75"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Location</w:t>
            </w:r>
          </w:p>
        </w:tc>
        <w:tc>
          <w:tcPr>
            <w:tcW w:w="886" w:type="pct"/>
            <w:shd w:val="clear" w:color="auto" w:fill="auto"/>
            <w:noWrap/>
            <w:vAlign w:val="center"/>
            <w:hideMark/>
          </w:tcPr>
          <w:p w14:paraId="3403A62D"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Ontario, Canada</w:t>
            </w:r>
          </w:p>
        </w:tc>
        <w:tc>
          <w:tcPr>
            <w:tcW w:w="905" w:type="pct"/>
            <w:shd w:val="clear" w:color="auto" w:fill="auto"/>
            <w:noWrap/>
            <w:vAlign w:val="center"/>
            <w:hideMark/>
          </w:tcPr>
          <w:p w14:paraId="0B0AE49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Wisconsin, USA</w:t>
            </w:r>
          </w:p>
        </w:tc>
        <w:tc>
          <w:tcPr>
            <w:tcW w:w="822" w:type="pct"/>
            <w:shd w:val="clear" w:color="auto" w:fill="auto"/>
            <w:noWrap/>
            <w:vAlign w:val="center"/>
            <w:hideMark/>
          </w:tcPr>
          <w:p w14:paraId="3BF14AD4"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Alaska, USA</w:t>
            </w:r>
          </w:p>
        </w:tc>
        <w:tc>
          <w:tcPr>
            <w:tcW w:w="935" w:type="pct"/>
            <w:shd w:val="clear" w:color="auto" w:fill="auto"/>
            <w:noWrap/>
            <w:vAlign w:val="center"/>
            <w:hideMark/>
          </w:tcPr>
          <w:p w14:paraId="32D0812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Wisconsin, USA</w:t>
            </w:r>
          </w:p>
        </w:tc>
        <w:tc>
          <w:tcPr>
            <w:tcW w:w="716" w:type="pct"/>
            <w:shd w:val="clear" w:color="auto" w:fill="auto"/>
            <w:noWrap/>
            <w:vAlign w:val="center"/>
            <w:hideMark/>
          </w:tcPr>
          <w:p w14:paraId="03F7A2B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Sweden</w:t>
            </w:r>
          </w:p>
        </w:tc>
      </w:tr>
      <w:tr w:rsidR="00190FC1" w:rsidRPr="00996070" w14:paraId="4A877983" w14:textId="77777777" w:rsidTr="00190FC1">
        <w:trPr>
          <w:trHeight w:val="300"/>
        </w:trPr>
        <w:tc>
          <w:tcPr>
            <w:tcW w:w="736" w:type="pct"/>
            <w:shd w:val="clear" w:color="auto" w:fill="auto"/>
            <w:noWrap/>
            <w:vAlign w:val="center"/>
            <w:hideMark/>
          </w:tcPr>
          <w:p w14:paraId="3E9D18B0" w14:textId="77777777" w:rsidR="00996070" w:rsidRPr="00996070" w:rsidRDefault="00996070" w:rsidP="00996070">
            <w:pPr>
              <w:spacing w:line="240" w:lineRule="auto"/>
              <w:jc w:val="center"/>
              <w:rPr>
                <w:rFonts w:ascii="Times New Roman" w:eastAsia="Times New Roman" w:hAnsi="Times New Roman" w:cs="Times New Roman"/>
                <w:b/>
                <w:bCs/>
              </w:rPr>
            </w:pPr>
            <w:proofErr w:type="spellStart"/>
            <w:r w:rsidRPr="00996070">
              <w:rPr>
                <w:rFonts w:ascii="Times New Roman" w:eastAsia="Times New Roman" w:hAnsi="Times New Roman" w:cs="Times New Roman"/>
                <w:b/>
                <w:bCs/>
              </w:rPr>
              <w:t>Lat</w:t>
            </w:r>
            <w:proofErr w:type="spellEnd"/>
            <w:r w:rsidRPr="00996070">
              <w:rPr>
                <w:rFonts w:ascii="Times New Roman" w:eastAsia="Times New Roman" w:hAnsi="Times New Roman" w:cs="Times New Roman"/>
                <w:b/>
                <w:bCs/>
              </w:rPr>
              <w:t>, Long</w:t>
            </w:r>
          </w:p>
        </w:tc>
        <w:tc>
          <w:tcPr>
            <w:tcW w:w="886" w:type="pct"/>
            <w:shd w:val="clear" w:color="auto" w:fill="auto"/>
            <w:noWrap/>
            <w:vAlign w:val="center"/>
            <w:hideMark/>
          </w:tcPr>
          <w:p w14:paraId="2BC8FBF8" w14:textId="2AD5A541" w:rsidR="00996070" w:rsidRPr="00996070" w:rsidRDefault="00996070" w:rsidP="007E3AB7">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45.3</w:t>
            </w:r>
            <w:r w:rsidR="007E3AB7">
              <w:rPr>
                <w:rFonts w:ascii="Times New Roman" w:eastAsia="Times New Roman" w:hAnsi="Times New Roman" w:cs="Times New Roman"/>
              </w:rPr>
              <w:t>8</w:t>
            </w:r>
            <w:r w:rsidRPr="00996070">
              <w:rPr>
                <w:rFonts w:ascii="Times New Roman" w:eastAsia="Times New Roman" w:hAnsi="Times New Roman" w:cs="Times New Roman"/>
              </w:rPr>
              <w:t>, -79.1</w:t>
            </w:r>
            <w:r w:rsidR="007E3AB7">
              <w:rPr>
                <w:rFonts w:ascii="Times New Roman" w:eastAsia="Times New Roman" w:hAnsi="Times New Roman" w:cs="Times New Roman"/>
              </w:rPr>
              <w:t>4</w:t>
            </w:r>
          </w:p>
        </w:tc>
        <w:tc>
          <w:tcPr>
            <w:tcW w:w="905" w:type="pct"/>
            <w:shd w:val="clear" w:color="auto" w:fill="auto"/>
            <w:noWrap/>
            <w:vAlign w:val="center"/>
            <w:hideMark/>
          </w:tcPr>
          <w:p w14:paraId="58771F60" w14:textId="4825B08F" w:rsidR="00996070" w:rsidRPr="00996070" w:rsidRDefault="00996070" w:rsidP="007E3AB7">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43.06, -89.36</w:t>
            </w:r>
          </w:p>
        </w:tc>
        <w:tc>
          <w:tcPr>
            <w:tcW w:w="822" w:type="pct"/>
            <w:shd w:val="clear" w:color="auto" w:fill="auto"/>
            <w:noWrap/>
            <w:vAlign w:val="center"/>
            <w:hideMark/>
          </w:tcPr>
          <w:p w14:paraId="6CFB8E3F" w14:textId="2D507545" w:rsidR="00996070" w:rsidRPr="00996070" w:rsidRDefault="00996070" w:rsidP="007E3AB7">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68.63, -149.6</w:t>
            </w:r>
            <w:r w:rsidR="007E3AB7">
              <w:rPr>
                <w:rFonts w:ascii="Times New Roman" w:eastAsia="Times New Roman" w:hAnsi="Times New Roman" w:cs="Times New Roman"/>
              </w:rPr>
              <w:t>1</w:t>
            </w:r>
          </w:p>
        </w:tc>
        <w:tc>
          <w:tcPr>
            <w:tcW w:w="935" w:type="pct"/>
            <w:shd w:val="clear" w:color="auto" w:fill="auto"/>
            <w:noWrap/>
            <w:vAlign w:val="center"/>
            <w:hideMark/>
          </w:tcPr>
          <w:p w14:paraId="098D0811" w14:textId="0F76815B" w:rsidR="00996070" w:rsidRPr="00996070" w:rsidRDefault="00996070" w:rsidP="007E3AB7">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46.04</w:t>
            </w:r>
            <w:r w:rsidR="007E3AB7">
              <w:rPr>
                <w:rFonts w:ascii="Times New Roman" w:eastAsia="Times New Roman" w:hAnsi="Times New Roman" w:cs="Times New Roman"/>
              </w:rPr>
              <w:t>, -89.69</w:t>
            </w:r>
          </w:p>
        </w:tc>
        <w:tc>
          <w:tcPr>
            <w:tcW w:w="716" w:type="pct"/>
            <w:shd w:val="clear" w:color="auto" w:fill="auto"/>
            <w:noWrap/>
            <w:vAlign w:val="center"/>
            <w:hideMark/>
          </w:tcPr>
          <w:p w14:paraId="027B2D5A" w14:textId="5C555EB8" w:rsidR="00996070" w:rsidRPr="00996070" w:rsidRDefault="007E3AB7" w:rsidP="00996070">
            <w:pPr>
              <w:spacing w:line="240" w:lineRule="auto"/>
              <w:jc w:val="right"/>
              <w:rPr>
                <w:rFonts w:ascii="Times New Roman" w:eastAsia="Times New Roman" w:hAnsi="Times New Roman" w:cs="Times New Roman"/>
              </w:rPr>
            </w:pPr>
            <w:r>
              <w:rPr>
                <w:rFonts w:ascii="Times New Roman" w:eastAsia="Times New Roman" w:hAnsi="Times New Roman" w:cs="Times New Roman"/>
              </w:rPr>
              <w:t>58.87, 13.41</w:t>
            </w:r>
          </w:p>
        </w:tc>
      </w:tr>
      <w:tr w:rsidR="00190FC1" w:rsidRPr="00996070" w14:paraId="7739115C" w14:textId="77777777" w:rsidTr="00190FC1">
        <w:trPr>
          <w:trHeight w:val="300"/>
        </w:trPr>
        <w:tc>
          <w:tcPr>
            <w:tcW w:w="736" w:type="pct"/>
            <w:shd w:val="clear" w:color="auto" w:fill="auto"/>
            <w:vAlign w:val="center"/>
            <w:hideMark/>
          </w:tcPr>
          <w:p w14:paraId="4A4D69B0"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Lake Area (ha)</w:t>
            </w:r>
          </w:p>
        </w:tc>
        <w:tc>
          <w:tcPr>
            <w:tcW w:w="886" w:type="pct"/>
            <w:shd w:val="clear" w:color="auto" w:fill="auto"/>
            <w:vAlign w:val="center"/>
            <w:hideMark/>
          </w:tcPr>
          <w:p w14:paraId="16DC6047"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71</w:t>
            </w:r>
          </w:p>
        </w:tc>
        <w:tc>
          <w:tcPr>
            <w:tcW w:w="905" w:type="pct"/>
            <w:shd w:val="clear" w:color="auto" w:fill="auto"/>
            <w:vAlign w:val="center"/>
            <w:hideMark/>
          </w:tcPr>
          <w:p w14:paraId="1F664761"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1326</w:t>
            </w:r>
          </w:p>
        </w:tc>
        <w:tc>
          <w:tcPr>
            <w:tcW w:w="822" w:type="pct"/>
            <w:shd w:val="clear" w:color="auto" w:fill="auto"/>
            <w:vAlign w:val="center"/>
            <w:hideMark/>
          </w:tcPr>
          <w:p w14:paraId="31CD27EF"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149</w:t>
            </w:r>
          </w:p>
        </w:tc>
        <w:tc>
          <w:tcPr>
            <w:tcW w:w="935" w:type="pct"/>
            <w:shd w:val="clear" w:color="auto" w:fill="auto"/>
            <w:vAlign w:val="center"/>
            <w:hideMark/>
          </w:tcPr>
          <w:p w14:paraId="2681D18B"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1610</w:t>
            </w:r>
          </w:p>
        </w:tc>
        <w:tc>
          <w:tcPr>
            <w:tcW w:w="716" w:type="pct"/>
            <w:shd w:val="clear" w:color="auto" w:fill="auto"/>
            <w:vAlign w:val="center"/>
            <w:hideMark/>
          </w:tcPr>
          <w:p w14:paraId="5D50938B"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565000</w:t>
            </w:r>
          </w:p>
        </w:tc>
      </w:tr>
      <w:tr w:rsidR="00190FC1" w:rsidRPr="00996070" w14:paraId="6E5BED71" w14:textId="77777777" w:rsidTr="00190FC1">
        <w:trPr>
          <w:trHeight w:val="300"/>
        </w:trPr>
        <w:tc>
          <w:tcPr>
            <w:tcW w:w="736" w:type="pct"/>
            <w:shd w:val="clear" w:color="auto" w:fill="auto"/>
            <w:vAlign w:val="center"/>
            <w:hideMark/>
          </w:tcPr>
          <w:p w14:paraId="635BFCC4"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Data years</w:t>
            </w:r>
          </w:p>
        </w:tc>
        <w:tc>
          <w:tcPr>
            <w:tcW w:w="886" w:type="pct"/>
            <w:shd w:val="clear" w:color="auto" w:fill="auto"/>
            <w:noWrap/>
            <w:vAlign w:val="center"/>
            <w:hideMark/>
          </w:tcPr>
          <w:p w14:paraId="5AFCDF44"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1991-2001</w:t>
            </w:r>
          </w:p>
        </w:tc>
        <w:tc>
          <w:tcPr>
            <w:tcW w:w="905" w:type="pct"/>
            <w:shd w:val="clear" w:color="auto" w:fill="auto"/>
            <w:noWrap/>
            <w:vAlign w:val="center"/>
            <w:hideMark/>
          </w:tcPr>
          <w:p w14:paraId="320E1B6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2003-2014</w:t>
            </w:r>
          </w:p>
        </w:tc>
        <w:tc>
          <w:tcPr>
            <w:tcW w:w="822" w:type="pct"/>
            <w:shd w:val="clear" w:color="auto" w:fill="auto"/>
            <w:noWrap/>
            <w:vAlign w:val="center"/>
            <w:hideMark/>
          </w:tcPr>
          <w:p w14:paraId="623E273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2001-2010</w:t>
            </w:r>
          </w:p>
        </w:tc>
        <w:tc>
          <w:tcPr>
            <w:tcW w:w="935" w:type="pct"/>
            <w:shd w:val="clear" w:color="auto" w:fill="auto"/>
            <w:noWrap/>
            <w:vAlign w:val="center"/>
            <w:hideMark/>
          </w:tcPr>
          <w:p w14:paraId="057453CA"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2004-2013</w:t>
            </w:r>
          </w:p>
        </w:tc>
        <w:tc>
          <w:tcPr>
            <w:tcW w:w="716" w:type="pct"/>
            <w:shd w:val="clear" w:color="auto" w:fill="auto"/>
            <w:noWrap/>
            <w:vAlign w:val="center"/>
            <w:hideMark/>
          </w:tcPr>
          <w:p w14:paraId="5ABF0CD3"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2001-2013</w:t>
            </w:r>
          </w:p>
        </w:tc>
      </w:tr>
      <w:tr w:rsidR="00190FC1" w:rsidRPr="00996070" w14:paraId="16D5B00B" w14:textId="77777777" w:rsidTr="00190FC1">
        <w:trPr>
          <w:trHeight w:val="300"/>
        </w:trPr>
        <w:tc>
          <w:tcPr>
            <w:tcW w:w="736" w:type="pct"/>
            <w:shd w:val="clear" w:color="auto" w:fill="auto"/>
            <w:vAlign w:val="center"/>
            <w:hideMark/>
          </w:tcPr>
          <w:p w14:paraId="57B0EC61" w14:textId="77777777" w:rsidR="00996070" w:rsidRPr="00996070" w:rsidRDefault="00996070" w:rsidP="00996070">
            <w:pPr>
              <w:spacing w:line="240" w:lineRule="auto"/>
              <w:jc w:val="center"/>
              <w:rPr>
                <w:rFonts w:ascii="Times New Roman" w:eastAsia="Times New Roman" w:hAnsi="Times New Roman" w:cs="Times New Roman"/>
                <w:b/>
                <w:bCs/>
              </w:rPr>
            </w:pPr>
            <w:proofErr w:type="spellStart"/>
            <w:r w:rsidRPr="00996070">
              <w:rPr>
                <w:rFonts w:ascii="Times New Roman" w:eastAsia="Times New Roman" w:hAnsi="Times New Roman" w:cs="Times New Roman"/>
                <w:b/>
                <w:bCs/>
              </w:rPr>
              <w:t>z</w:t>
            </w:r>
            <w:r w:rsidRPr="00996070">
              <w:rPr>
                <w:rFonts w:ascii="Times New Roman" w:eastAsia="Times New Roman" w:hAnsi="Times New Roman" w:cs="Times New Roman"/>
                <w:b/>
                <w:bCs/>
                <w:vertAlign w:val="subscript"/>
              </w:rPr>
              <w:t>mean</w:t>
            </w:r>
            <w:proofErr w:type="spellEnd"/>
            <w:r w:rsidRPr="00996070">
              <w:rPr>
                <w:rFonts w:ascii="Times New Roman" w:eastAsia="Times New Roman" w:hAnsi="Times New Roman" w:cs="Times New Roman"/>
                <w:b/>
                <w:bCs/>
              </w:rPr>
              <w:t xml:space="preserve"> (m)</w:t>
            </w:r>
          </w:p>
        </w:tc>
        <w:tc>
          <w:tcPr>
            <w:tcW w:w="886" w:type="pct"/>
            <w:shd w:val="clear" w:color="auto" w:fill="auto"/>
            <w:noWrap/>
            <w:vAlign w:val="center"/>
            <w:hideMark/>
          </w:tcPr>
          <w:p w14:paraId="3969277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12</w:t>
            </w:r>
          </w:p>
        </w:tc>
        <w:tc>
          <w:tcPr>
            <w:tcW w:w="905" w:type="pct"/>
            <w:shd w:val="clear" w:color="auto" w:fill="auto"/>
            <w:noWrap/>
            <w:vAlign w:val="center"/>
            <w:hideMark/>
          </w:tcPr>
          <w:p w14:paraId="121C0575"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8.3</w:t>
            </w:r>
          </w:p>
        </w:tc>
        <w:tc>
          <w:tcPr>
            <w:tcW w:w="822" w:type="pct"/>
            <w:shd w:val="clear" w:color="auto" w:fill="auto"/>
            <w:noWrap/>
            <w:vAlign w:val="center"/>
            <w:hideMark/>
          </w:tcPr>
          <w:p w14:paraId="580A0B55"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7</w:t>
            </w:r>
          </w:p>
        </w:tc>
        <w:tc>
          <w:tcPr>
            <w:tcW w:w="935" w:type="pct"/>
            <w:shd w:val="clear" w:color="auto" w:fill="auto"/>
            <w:noWrap/>
            <w:vAlign w:val="center"/>
            <w:hideMark/>
          </w:tcPr>
          <w:p w14:paraId="14618DB4"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14.6</w:t>
            </w:r>
          </w:p>
        </w:tc>
        <w:tc>
          <w:tcPr>
            <w:tcW w:w="716" w:type="pct"/>
            <w:shd w:val="clear" w:color="auto" w:fill="auto"/>
            <w:noWrap/>
            <w:vAlign w:val="center"/>
            <w:hideMark/>
          </w:tcPr>
          <w:p w14:paraId="7D85F35A"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27</w:t>
            </w:r>
          </w:p>
        </w:tc>
      </w:tr>
      <w:tr w:rsidR="00190FC1" w:rsidRPr="00996070" w14:paraId="3CDF98D5" w14:textId="77777777" w:rsidTr="00190FC1">
        <w:trPr>
          <w:trHeight w:val="300"/>
        </w:trPr>
        <w:tc>
          <w:tcPr>
            <w:tcW w:w="736" w:type="pct"/>
            <w:shd w:val="clear" w:color="auto" w:fill="auto"/>
            <w:vAlign w:val="center"/>
            <w:hideMark/>
          </w:tcPr>
          <w:p w14:paraId="1ECF62A6"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RT (</w:t>
            </w:r>
            <w:proofErr w:type="spellStart"/>
            <w:r w:rsidRPr="00996070">
              <w:rPr>
                <w:rFonts w:ascii="Times New Roman" w:eastAsia="Times New Roman" w:hAnsi="Times New Roman" w:cs="Times New Roman"/>
                <w:b/>
                <w:bCs/>
              </w:rPr>
              <w:t>yr</w:t>
            </w:r>
            <w:proofErr w:type="spellEnd"/>
            <w:r w:rsidRPr="00996070">
              <w:rPr>
                <w:rFonts w:ascii="Times New Roman" w:eastAsia="Times New Roman" w:hAnsi="Times New Roman" w:cs="Times New Roman"/>
                <w:b/>
                <w:bCs/>
              </w:rPr>
              <w:t>)</w:t>
            </w:r>
          </w:p>
        </w:tc>
        <w:tc>
          <w:tcPr>
            <w:tcW w:w="886" w:type="pct"/>
            <w:shd w:val="clear" w:color="auto" w:fill="auto"/>
            <w:noWrap/>
            <w:vAlign w:val="center"/>
            <w:hideMark/>
          </w:tcPr>
          <w:p w14:paraId="15084D2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2.5</w:t>
            </w:r>
          </w:p>
        </w:tc>
        <w:tc>
          <w:tcPr>
            <w:tcW w:w="905" w:type="pct"/>
            <w:shd w:val="clear" w:color="auto" w:fill="auto"/>
            <w:noWrap/>
            <w:vAlign w:val="center"/>
            <w:hideMark/>
          </w:tcPr>
          <w:p w14:paraId="7A858D23"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0.8</w:t>
            </w:r>
          </w:p>
        </w:tc>
        <w:tc>
          <w:tcPr>
            <w:tcW w:w="822" w:type="pct"/>
            <w:shd w:val="clear" w:color="auto" w:fill="auto"/>
            <w:noWrap/>
            <w:vAlign w:val="center"/>
            <w:hideMark/>
          </w:tcPr>
          <w:p w14:paraId="70847717"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0.8</w:t>
            </w:r>
          </w:p>
        </w:tc>
        <w:tc>
          <w:tcPr>
            <w:tcW w:w="935" w:type="pct"/>
            <w:shd w:val="clear" w:color="auto" w:fill="auto"/>
            <w:noWrap/>
            <w:vAlign w:val="center"/>
            <w:hideMark/>
          </w:tcPr>
          <w:p w14:paraId="24D9A57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5.9</w:t>
            </w:r>
          </w:p>
        </w:tc>
        <w:tc>
          <w:tcPr>
            <w:tcW w:w="716" w:type="pct"/>
            <w:shd w:val="clear" w:color="auto" w:fill="auto"/>
            <w:noWrap/>
            <w:vAlign w:val="center"/>
            <w:hideMark/>
          </w:tcPr>
          <w:p w14:paraId="4CADA6AA"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6.3</w:t>
            </w:r>
          </w:p>
        </w:tc>
      </w:tr>
      <w:tr w:rsidR="00190FC1" w:rsidRPr="00996070" w14:paraId="5A7C9DF4" w14:textId="77777777" w:rsidTr="00190FC1">
        <w:trPr>
          <w:trHeight w:val="300"/>
        </w:trPr>
        <w:tc>
          <w:tcPr>
            <w:tcW w:w="736" w:type="pct"/>
            <w:shd w:val="clear" w:color="auto" w:fill="auto"/>
            <w:vAlign w:val="center"/>
            <w:hideMark/>
          </w:tcPr>
          <w:p w14:paraId="68F6EB62"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Trophic status</w:t>
            </w:r>
          </w:p>
        </w:tc>
        <w:tc>
          <w:tcPr>
            <w:tcW w:w="886" w:type="pct"/>
            <w:shd w:val="clear" w:color="auto" w:fill="auto"/>
            <w:noWrap/>
            <w:vAlign w:val="center"/>
            <w:hideMark/>
          </w:tcPr>
          <w:p w14:paraId="63B0FDCB"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oligotrophic</w:t>
            </w:r>
          </w:p>
        </w:tc>
        <w:tc>
          <w:tcPr>
            <w:tcW w:w="905" w:type="pct"/>
            <w:shd w:val="clear" w:color="auto" w:fill="auto"/>
            <w:noWrap/>
            <w:vAlign w:val="center"/>
            <w:hideMark/>
          </w:tcPr>
          <w:p w14:paraId="180543D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eutrophic</w:t>
            </w:r>
          </w:p>
        </w:tc>
        <w:tc>
          <w:tcPr>
            <w:tcW w:w="822" w:type="pct"/>
            <w:shd w:val="clear" w:color="auto" w:fill="auto"/>
            <w:noWrap/>
            <w:vAlign w:val="center"/>
            <w:hideMark/>
          </w:tcPr>
          <w:p w14:paraId="1D095D70"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oligotrophic</w:t>
            </w:r>
          </w:p>
        </w:tc>
        <w:tc>
          <w:tcPr>
            <w:tcW w:w="935" w:type="pct"/>
            <w:shd w:val="clear" w:color="auto" w:fill="auto"/>
            <w:noWrap/>
            <w:vAlign w:val="center"/>
            <w:hideMark/>
          </w:tcPr>
          <w:p w14:paraId="0B525799"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oligotrophic</w:t>
            </w:r>
          </w:p>
        </w:tc>
        <w:tc>
          <w:tcPr>
            <w:tcW w:w="716" w:type="pct"/>
            <w:shd w:val="clear" w:color="auto" w:fill="auto"/>
            <w:vAlign w:val="center"/>
            <w:hideMark/>
          </w:tcPr>
          <w:p w14:paraId="70F74E1D"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oligotrophic</w:t>
            </w:r>
          </w:p>
        </w:tc>
      </w:tr>
      <w:tr w:rsidR="00190FC1" w:rsidRPr="00996070" w14:paraId="1491A958" w14:textId="77777777" w:rsidTr="00190FC1">
        <w:trPr>
          <w:trHeight w:val="300"/>
        </w:trPr>
        <w:tc>
          <w:tcPr>
            <w:tcW w:w="736" w:type="pct"/>
            <w:shd w:val="clear" w:color="auto" w:fill="auto"/>
            <w:vAlign w:val="center"/>
            <w:hideMark/>
          </w:tcPr>
          <w:p w14:paraId="79C4775F" w14:textId="77777777" w:rsidR="00996070" w:rsidRPr="00996070" w:rsidRDefault="00996070" w:rsidP="00996070">
            <w:pPr>
              <w:spacing w:line="240" w:lineRule="auto"/>
              <w:jc w:val="center"/>
              <w:rPr>
                <w:rFonts w:ascii="Times New Roman" w:eastAsia="Times New Roman" w:hAnsi="Times New Roman" w:cs="Times New Roman"/>
                <w:b/>
                <w:bCs/>
              </w:rPr>
            </w:pPr>
            <w:proofErr w:type="spellStart"/>
            <w:r w:rsidRPr="00996070">
              <w:rPr>
                <w:rFonts w:ascii="Times New Roman" w:eastAsia="Times New Roman" w:hAnsi="Times New Roman" w:cs="Times New Roman"/>
                <w:b/>
                <w:bCs/>
              </w:rPr>
              <w:t>Secchi</w:t>
            </w:r>
            <w:proofErr w:type="spellEnd"/>
            <w:r w:rsidRPr="00996070">
              <w:rPr>
                <w:rFonts w:ascii="Times New Roman" w:eastAsia="Times New Roman" w:hAnsi="Times New Roman" w:cs="Times New Roman"/>
                <w:b/>
                <w:bCs/>
              </w:rPr>
              <w:t xml:space="preserve"> (m)</w:t>
            </w:r>
          </w:p>
        </w:tc>
        <w:tc>
          <w:tcPr>
            <w:tcW w:w="886" w:type="pct"/>
            <w:shd w:val="clear" w:color="auto" w:fill="auto"/>
            <w:noWrap/>
            <w:vAlign w:val="center"/>
            <w:hideMark/>
          </w:tcPr>
          <w:p w14:paraId="012480A2"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4.3</w:t>
            </w:r>
          </w:p>
        </w:tc>
        <w:tc>
          <w:tcPr>
            <w:tcW w:w="905" w:type="pct"/>
            <w:shd w:val="clear" w:color="auto" w:fill="auto"/>
            <w:noWrap/>
            <w:vAlign w:val="center"/>
            <w:hideMark/>
          </w:tcPr>
          <w:p w14:paraId="706789E9"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2.7</w:t>
            </w:r>
          </w:p>
        </w:tc>
        <w:tc>
          <w:tcPr>
            <w:tcW w:w="822" w:type="pct"/>
            <w:shd w:val="clear" w:color="auto" w:fill="auto"/>
            <w:noWrap/>
            <w:vAlign w:val="center"/>
            <w:hideMark/>
          </w:tcPr>
          <w:p w14:paraId="4F229F4A"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4.7</w:t>
            </w:r>
          </w:p>
        </w:tc>
        <w:tc>
          <w:tcPr>
            <w:tcW w:w="935" w:type="pct"/>
            <w:shd w:val="clear" w:color="auto" w:fill="auto"/>
            <w:noWrap/>
            <w:vAlign w:val="center"/>
            <w:hideMark/>
          </w:tcPr>
          <w:p w14:paraId="7E45B19F"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5.3</w:t>
            </w:r>
          </w:p>
        </w:tc>
        <w:tc>
          <w:tcPr>
            <w:tcW w:w="716" w:type="pct"/>
            <w:shd w:val="clear" w:color="auto" w:fill="auto"/>
            <w:noWrap/>
            <w:vAlign w:val="center"/>
            <w:hideMark/>
          </w:tcPr>
          <w:p w14:paraId="52BC1580"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4.5</w:t>
            </w:r>
          </w:p>
        </w:tc>
      </w:tr>
      <w:tr w:rsidR="00190FC1" w:rsidRPr="00996070" w14:paraId="17A4EA8C" w14:textId="77777777" w:rsidTr="00190FC1">
        <w:trPr>
          <w:trHeight w:val="330"/>
        </w:trPr>
        <w:tc>
          <w:tcPr>
            <w:tcW w:w="736" w:type="pct"/>
            <w:shd w:val="clear" w:color="auto" w:fill="auto"/>
            <w:vAlign w:val="center"/>
            <w:hideMark/>
          </w:tcPr>
          <w:p w14:paraId="58DAE0E7" w14:textId="77777777" w:rsidR="007E3AB7" w:rsidRDefault="00996070" w:rsidP="00996070">
            <w:pPr>
              <w:spacing w:line="240" w:lineRule="auto"/>
              <w:jc w:val="center"/>
              <w:rPr>
                <w:rFonts w:ascii="Times New Roman" w:eastAsia="Times New Roman" w:hAnsi="Times New Roman" w:cs="Times New Roman"/>
                <w:b/>
                <w:bCs/>
              </w:rPr>
            </w:pPr>
            <w:proofErr w:type="spellStart"/>
            <w:r w:rsidRPr="00996070">
              <w:rPr>
                <w:rFonts w:ascii="Times New Roman" w:eastAsia="Times New Roman" w:hAnsi="Times New Roman" w:cs="Times New Roman"/>
                <w:b/>
                <w:bCs/>
              </w:rPr>
              <w:t>Chl</w:t>
            </w:r>
            <w:proofErr w:type="spellEnd"/>
            <w:r w:rsidRPr="00996070">
              <w:rPr>
                <w:rFonts w:ascii="Times New Roman" w:eastAsia="Times New Roman" w:hAnsi="Times New Roman" w:cs="Times New Roman"/>
                <w:b/>
                <w:bCs/>
              </w:rPr>
              <w:t>-</w:t>
            </w:r>
            <w:r w:rsidRPr="00996070">
              <w:rPr>
                <w:rFonts w:ascii="Times New Roman" w:eastAsia="Times New Roman" w:hAnsi="Times New Roman" w:cs="Times New Roman"/>
                <w:b/>
                <w:bCs/>
                <w:i/>
                <w:iCs/>
              </w:rPr>
              <w:t>a</w:t>
            </w:r>
            <w:r w:rsidRPr="00996070">
              <w:rPr>
                <w:rFonts w:ascii="Times New Roman" w:eastAsia="Times New Roman" w:hAnsi="Times New Roman" w:cs="Times New Roman"/>
                <w:b/>
                <w:bCs/>
              </w:rPr>
              <w:t xml:space="preserve"> </w:t>
            </w:r>
          </w:p>
          <w:p w14:paraId="331A4047" w14:textId="4C4D9F08"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(µg L</w:t>
            </w:r>
            <w:r w:rsidRPr="00996070">
              <w:rPr>
                <w:rFonts w:ascii="Times New Roman" w:eastAsia="Times New Roman" w:hAnsi="Times New Roman" w:cs="Times New Roman"/>
                <w:b/>
                <w:bCs/>
                <w:vertAlign w:val="superscript"/>
              </w:rPr>
              <w:t>-1</w:t>
            </w:r>
            <w:r w:rsidRPr="00996070">
              <w:rPr>
                <w:rFonts w:ascii="Times New Roman" w:eastAsia="Times New Roman" w:hAnsi="Times New Roman" w:cs="Times New Roman"/>
                <w:b/>
                <w:bCs/>
              </w:rPr>
              <w:t>)</w:t>
            </w:r>
          </w:p>
        </w:tc>
        <w:tc>
          <w:tcPr>
            <w:tcW w:w="886" w:type="pct"/>
            <w:shd w:val="clear" w:color="auto" w:fill="auto"/>
            <w:noWrap/>
            <w:vAlign w:val="center"/>
            <w:hideMark/>
          </w:tcPr>
          <w:p w14:paraId="1120BD30"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2.4</w:t>
            </w:r>
          </w:p>
        </w:tc>
        <w:tc>
          <w:tcPr>
            <w:tcW w:w="905" w:type="pct"/>
            <w:shd w:val="clear" w:color="auto" w:fill="auto"/>
            <w:noWrap/>
            <w:vAlign w:val="center"/>
            <w:hideMark/>
          </w:tcPr>
          <w:p w14:paraId="3006824D"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9.2</w:t>
            </w:r>
          </w:p>
        </w:tc>
        <w:tc>
          <w:tcPr>
            <w:tcW w:w="822" w:type="pct"/>
            <w:shd w:val="clear" w:color="auto" w:fill="auto"/>
            <w:noWrap/>
            <w:vAlign w:val="center"/>
            <w:hideMark/>
          </w:tcPr>
          <w:p w14:paraId="04C18FBB"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1.1</w:t>
            </w:r>
          </w:p>
        </w:tc>
        <w:tc>
          <w:tcPr>
            <w:tcW w:w="935" w:type="pct"/>
            <w:shd w:val="clear" w:color="auto" w:fill="auto"/>
            <w:noWrap/>
            <w:vAlign w:val="center"/>
            <w:hideMark/>
          </w:tcPr>
          <w:p w14:paraId="10B39E8D"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2.2</w:t>
            </w:r>
          </w:p>
        </w:tc>
        <w:tc>
          <w:tcPr>
            <w:tcW w:w="716" w:type="pct"/>
            <w:shd w:val="clear" w:color="auto" w:fill="auto"/>
            <w:noWrap/>
            <w:vAlign w:val="center"/>
            <w:hideMark/>
          </w:tcPr>
          <w:p w14:paraId="55D641B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2.1</w:t>
            </w:r>
          </w:p>
        </w:tc>
      </w:tr>
      <w:tr w:rsidR="00190FC1" w:rsidRPr="00996070" w14:paraId="32A41825" w14:textId="77777777" w:rsidTr="00190FC1">
        <w:trPr>
          <w:trHeight w:val="315"/>
        </w:trPr>
        <w:tc>
          <w:tcPr>
            <w:tcW w:w="736" w:type="pct"/>
            <w:shd w:val="clear" w:color="auto" w:fill="auto"/>
            <w:vAlign w:val="center"/>
            <w:hideMark/>
          </w:tcPr>
          <w:p w14:paraId="442F14F1" w14:textId="77777777" w:rsidR="007E3AB7"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 xml:space="preserve">SW DOC </w:t>
            </w:r>
          </w:p>
          <w:p w14:paraId="2CC6AC24" w14:textId="2E9C7B33"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(g m</w:t>
            </w:r>
            <w:r w:rsidRPr="00996070">
              <w:rPr>
                <w:rFonts w:ascii="Times New Roman" w:eastAsia="Times New Roman" w:hAnsi="Times New Roman" w:cs="Times New Roman"/>
                <w:b/>
                <w:bCs/>
                <w:vertAlign w:val="superscript"/>
              </w:rPr>
              <w:t>-3</w:t>
            </w:r>
            <w:r w:rsidRPr="00996070">
              <w:rPr>
                <w:rFonts w:ascii="Times New Roman" w:eastAsia="Times New Roman" w:hAnsi="Times New Roman" w:cs="Times New Roman"/>
                <w:b/>
                <w:bCs/>
              </w:rPr>
              <w:t>)</w:t>
            </w:r>
          </w:p>
        </w:tc>
        <w:tc>
          <w:tcPr>
            <w:tcW w:w="886" w:type="pct"/>
            <w:shd w:val="clear" w:color="auto" w:fill="auto"/>
            <w:noWrap/>
            <w:vAlign w:val="center"/>
            <w:hideMark/>
          </w:tcPr>
          <w:p w14:paraId="5CC6AC28"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9.9</w:t>
            </w:r>
          </w:p>
        </w:tc>
        <w:tc>
          <w:tcPr>
            <w:tcW w:w="905" w:type="pct"/>
            <w:shd w:val="clear" w:color="auto" w:fill="auto"/>
            <w:vAlign w:val="center"/>
            <w:hideMark/>
          </w:tcPr>
          <w:p w14:paraId="4CC75485"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5.2</w:t>
            </w:r>
          </w:p>
        </w:tc>
        <w:tc>
          <w:tcPr>
            <w:tcW w:w="822" w:type="pct"/>
            <w:shd w:val="clear" w:color="auto" w:fill="auto"/>
            <w:noWrap/>
            <w:vAlign w:val="center"/>
            <w:hideMark/>
          </w:tcPr>
          <w:p w14:paraId="160251E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6.8</w:t>
            </w:r>
          </w:p>
        </w:tc>
        <w:tc>
          <w:tcPr>
            <w:tcW w:w="935" w:type="pct"/>
            <w:shd w:val="clear" w:color="auto" w:fill="auto"/>
            <w:noWrap/>
            <w:vAlign w:val="center"/>
            <w:hideMark/>
          </w:tcPr>
          <w:p w14:paraId="720DC23E"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5.1</w:t>
            </w:r>
          </w:p>
        </w:tc>
        <w:tc>
          <w:tcPr>
            <w:tcW w:w="716" w:type="pct"/>
            <w:shd w:val="clear" w:color="auto" w:fill="auto"/>
            <w:vAlign w:val="center"/>
            <w:hideMark/>
          </w:tcPr>
          <w:p w14:paraId="14E1B9DD"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9.4</w:t>
            </w:r>
          </w:p>
        </w:tc>
      </w:tr>
      <w:tr w:rsidR="00190FC1" w:rsidRPr="00996070" w14:paraId="42355E61" w14:textId="77777777" w:rsidTr="00190FC1">
        <w:trPr>
          <w:trHeight w:val="300"/>
        </w:trPr>
        <w:tc>
          <w:tcPr>
            <w:tcW w:w="736" w:type="pct"/>
            <w:shd w:val="clear" w:color="auto" w:fill="auto"/>
            <w:vAlign w:val="center"/>
            <w:hideMark/>
          </w:tcPr>
          <w:p w14:paraId="5C3F1A82"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Lake DOC (g m-³)</w:t>
            </w:r>
          </w:p>
        </w:tc>
        <w:tc>
          <w:tcPr>
            <w:tcW w:w="886" w:type="pct"/>
            <w:shd w:val="clear" w:color="auto" w:fill="auto"/>
            <w:noWrap/>
            <w:vAlign w:val="center"/>
            <w:hideMark/>
          </w:tcPr>
          <w:p w14:paraId="7BE8C99C"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w:t>
            </w:r>
          </w:p>
        </w:tc>
        <w:tc>
          <w:tcPr>
            <w:tcW w:w="905" w:type="pct"/>
            <w:shd w:val="clear" w:color="auto" w:fill="auto"/>
            <w:vAlign w:val="center"/>
            <w:hideMark/>
          </w:tcPr>
          <w:p w14:paraId="2C8B6474"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6</w:t>
            </w:r>
          </w:p>
        </w:tc>
        <w:tc>
          <w:tcPr>
            <w:tcW w:w="822" w:type="pct"/>
            <w:shd w:val="clear" w:color="auto" w:fill="auto"/>
            <w:vAlign w:val="center"/>
            <w:hideMark/>
          </w:tcPr>
          <w:p w14:paraId="7A997680"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5</w:t>
            </w:r>
          </w:p>
        </w:tc>
        <w:tc>
          <w:tcPr>
            <w:tcW w:w="935" w:type="pct"/>
            <w:shd w:val="clear" w:color="auto" w:fill="auto"/>
            <w:noWrap/>
            <w:vAlign w:val="center"/>
            <w:hideMark/>
          </w:tcPr>
          <w:p w14:paraId="6C640DD3"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3</w:t>
            </w:r>
          </w:p>
        </w:tc>
        <w:tc>
          <w:tcPr>
            <w:tcW w:w="716" w:type="pct"/>
            <w:shd w:val="clear" w:color="auto" w:fill="auto"/>
            <w:vAlign w:val="center"/>
            <w:hideMark/>
          </w:tcPr>
          <w:p w14:paraId="55734545"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4</w:t>
            </w:r>
          </w:p>
        </w:tc>
      </w:tr>
      <w:tr w:rsidR="00190FC1" w:rsidRPr="00996070" w14:paraId="3EE9DC4B" w14:textId="77777777" w:rsidTr="00190FC1">
        <w:trPr>
          <w:trHeight w:val="510"/>
        </w:trPr>
        <w:tc>
          <w:tcPr>
            <w:tcW w:w="736" w:type="pct"/>
            <w:shd w:val="clear" w:color="auto" w:fill="auto"/>
            <w:vAlign w:val="center"/>
            <w:hideMark/>
          </w:tcPr>
          <w:p w14:paraId="147281D0" w14:textId="77777777" w:rsidR="00996070" w:rsidRPr="00996070" w:rsidRDefault="00996070" w:rsidP="00996070">
            <w:pPr>
              <w:spacing w:line="240" w:lineRule="auto"/>
              <w:jc w:val="center"/>
              <w:rPr>
                <w:rFonts w:ascii="Times New Roman" w:eastAsia="Times New Roman" w:hAnsi="Times New Roman" w:cs="Times New Roman"/>
                <w:b/>
                <w:bCs/>
              </w:rPr>
            </w:pPr>
            <w:r w:rsidRPr="00996070">
              <w:rPr>
                <w:rFonts w:ascii="Times New Roman" w:eastAsia="Times New Roman" w:hAnsi="Times New Roman" w:cs="Times New Roman"/>
                <w:b/>
                <w:bCs/>
              </w:rPr>
              <w:t>References</w:t>
            </w:r>
          </w:p>
        </w:tc>
        <w:tc>
          <w:tcPr>
            <w:tcW w:w="886" w:type="pct"/>
            <w:shd w:val="clear" w:color="auto" w:fill="auto"/>
            <w:vAlign w:val="center"/>
            <w:hideMark/>
          </w:tcPr>
          <w:p w14:paraId="07EAC27C"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Yao et al. 2011</w:t>
            </w:r>
          </w:p>
        </w:tc>
        <w:tc>
          <w:tcPr>
            <w:tcW w:w="905" w:type="pct"/>
            <w:shd w:val="clear" w:color="auto" w:fill="auto"/>
            <w:vAlign w:val="center"/>
            <w:hideMark/>
          </w:tcPr>
          <w:p w14:paraId="5433D22F"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NTL LTER</w:t>
            </w:r>
          </w:p>
        </w:tc>
        <w:tc>
          <w:tcPr>
            <w:tcW w:w="822" w:type="pct"/>
            <w:shd w:val="clear" w:color="auto" w:fill="auto"/>
            <w:vAlign w:val="center"/>
            <w:hideMark/>
          </w:tcPr>
          <w:p w14:paraId="63132552" w14:textId="77777777" w:rsidR="00996070" w:rsidRPr="00996070" w:rsidRDefault="00996070" w:rsidP="00996070">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Kling et al. 2000</w:t>
            </w:r>
          </w:p>
        </w:tc>
        <w:tc>
          <w:tcPr>
            <w:tcW w:w="935" w:type="pct"/>
            <w:shd w:val="clear" w:color="auto" w:fill="auto"/>
            <w:vAlign w:val="center"/>
            <w:hideMark/>
          </w:tcPr>
          <w:p w14:paraId="708BA93B" w14:textId="16836FAF" w:rsidR="00996070" w:rsidRPr="00996070" w:rsidRDefault="00996070" w:rsidP="00190FC1">
            <w:pPr>
              <w:spacing w:line="240" w:lineRule="auto"/>
              <w:jc w:val="right"/>
              <w:rPr>
                <w:rFonts w:ascii="Times New Roman" w:eastAsia="Times New Roman" w:hAnsi="Times New Roman" w:cs="Times New Roman"/>
              </w:rPr>
            </w:pPr>
            <w:r w:rsidRPr="00996070">
              <w:rPr>
                <w:rFonts w:ascii="Times New Roman" w:eastAsia="Times New Roman" w:hAnsi="Times New Roman" w:cs="Times New Roman"/>
              </w:rPr>
              <w:t>Webster et al. 1996,</w:t>
            </w:r>
            <w:r w:rsidR="00190FC1">
              <w:rPr>
                <w:rFonts w:ascii="Times New Roman" w:eastAsia="Times New Roman" w:hAnsi="Times New Roman" w:cs="Times New Roman"/>
              </w:rPr>
              <w:t xml:space="preserve"> </w:t>
            </w:r>
            <w:r w:rsidRPr="00996070">
              <w:rPr>
                <w:rFonts w:ascii="Times New Roman" w:eastAsia="Times New Roman" w:hAnsi="Times New Roman" w:cs="Times New Roman"/>
              </w:rPr>
              <w:t>NTL LTER</w:t>
            </w:r>
          </w:p>
        </w:tc>
        <w:tc>
          <w:tcPr>
            <w:tcW w:w="716" w:type="pct"/>
            <w:shd w:val="clear" w:color="auto" w:fill="auto"/>
            <w:vAlign w:val="center"/>
            <w:hideMark/>
          </w:tcPr>
          <w:p w14:paraId="38E83299" w14:textId="77777777" w:rsidR="00996070" w:rsidRPr="00996070" w:rsidRDefault="00996070" w:rsidP="00996070">
            <w:pPr>
              <w:spacing w:line="240" w:lineRule="auto"/>
              <w:jc w:val="right"/>
              <w:rPr>
                <w:rFonts w:ascii="Times New Roman" w:eastAsia="Times New Roman" w:hAnsi="Times New Roman" w:cs="Times New Roman"/>
              </w:rPr>
            </w:pPr>
            <w:proofErr w:type="spellStart"/>
            <w:r w:rsidRPr="00996070">
              <w:rPr>
                <w:rFonts w:ascii="Times New Roman" w:eastAsia="Times New Roman" w:hAnsi="Times New Roman" w:cs="Times New Roman"/>
              </w:rPr>
              <w:t>Kvarnäs</w:t>
            </w:r>
            <w:proofErr w:type="spellEnd"/>
            <w:r w:rsidRPr="00996070">
              <w:rPr>
                <w:rFonts w:ascii="Times New Roman" w:eastAsia="Times New Roman" w:hAnsi="Times New Roman" w:cs="Times New Roman"/>
              </w:rPr>
              <w:t xml:space="preserve"> 2001</w:t>
            </w:r>
          </w:p>
        </w:tc>
      </w:tr>
    </w:tbl>
    <w:p w14:paraId="46374D6E" w14:textId="0C45814B" w:rsidR="00996070" w:rsidRDefault="00996070">
      <w:pPr>
        <w:rPr>
          <w:rFonts w:ascii="Times New Roman" w:eastAsia="Times New Roman" w:hAnsi="Times New Roman" w:cs="Times New Roman"/>
          <w:bCs/>
          <w:sz w:val="24"/>
          <w:szCs w:val="24"/>
        </w:rPr>
      </w:pPr>
    </w:p>
    <w:p w14:paraId="4DED719B" w14:textId="720217B0" w:rsidR="00427402" w:rsidRDefault="00996070">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 mean depth, RT = hydrologic residence time,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1"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Secchi</w:t>
      </w:r>
      <w:proofErr w:type="spellEnd"/>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Chl</w:t>
      </w:r>
      <w:proofErr w:type="spellEnd"/>
      <w:r>
        <w:rPr>
          <w:rStyle w:val="Hyperlink"/>
          <w:rFonts w:ascii="Times New Roman" w:hAnsi="Times New Roman" w:cs="Times New Roman"/>
          <w:color w:val="auto"/>
          <w:sz w:val="24"/>
          <w:szCs w:val="24"/>
          <w:u w:val="none"/>
        </w:rPr>
        <w:t>-</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xml:space="preserve">, and DOC measurements are the mean values for the data used in this study. </w:t>
      </w:r>
      <w:r w:rsidR="009870ED">
        <w:rPr>
          <w:rFonts w:ascii="Times New Roman" w:eastAsia="Times New Roman" w:hAnsi="Times New Roman" w:cs="Times New Roman"/>
          <w:sz w:val="24"/>
          <w:szCs w:val="24"/>
        </w:rPr>
        <w:br w:type="page"/>
      </w:r>
    </w:p>
    <w:p w14:paraId="50161871" w14:textId="77777777" w:rsidR="00427402" w:rsidRPr="00664D73" w:rsidRDefault="00427402" w:rsidP="00427402">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bl>
      <w:tblPr>
        <w:tblW w:w="11086" w:type="dxa"/>
        <w:tblInd w:w="108" w:type="dxa"/>
        <w:tblLook w:val="04A0" w:firstRow="1" w:lastRow="0" w:firstColumn="1" w:lastColumn="0" w:noHBand="0" w:noVBand="1"/>
      </w:tblPr>
      <w:tblGrid>
        <w:gridCol w:w="2142"/>
        <w:gridCol w:w="3060"/>
        <w:gridCol w:w="1158"/>
        <w:gridCol w:w="1260"/>
        <w:gridCol w:w="1158"/>
        <w:gridCol w:w="1158"/>
        <w:gridCol w:w="1158"/>
      </w:tblGrid>
      <w:tr w:rsidR="00B80037" w:rsidRPr="00B80037" w14:paraId="6453E6C2" w14:textId="77777777" w:rsidTr="00427402">
        <w:trPr>
          <w:trHeight w:val="212"/>
        </w:trPr>
        <w:tc>
          <w:tcPr>
            <w:tcW w:w="214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3060"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0" w:type="dxa"/>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260"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158"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427402">
        <w:trPr>
          <w:trHeight w:val="205"/>
        </w:trPr>
        <w:tc>
          <w:tcPr>
            <w:tcW w:w="214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3060"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0" w:type="dxa"/>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60"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427402">
        <w:trPr>
          <w:trHeight w:val="196"/>
        </w:trPr>
        <w:tc>
          <w:tcPr>
            <w:tcW w:w="2142" w:type="dxa"/>
            <w:tcBorders>
              <w:top w:val="nil"/>
              <w:left w:val="nil"/>
              <w:bottom w:val="nil"/>
              <w:right w:val="nil"/>
            </w:tcBorders>
            <w:shd w:val="clear" w:color="auto" w:fill="auto"/>
            <w:noWrap/>
            <w:vAlign w:val="bottom"/>
            <w:hideMark/>
          </w:tcPr>
          <w:p w14:paraId="000A81CC" w14:textId="77777777" w:rsidR="00B80037" w:rsidRPr="00B80037" w:rsidRDefault="00B80037" w:rsidP="00427402">
            <w:pPr>
              <w:spacing w:line="240" w:lineRule="auto"/>
              <w:jc w:val="center"/>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3060"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0" w:type="dxa"/>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260"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158"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427402">
        <w:trPr>
          <w:trHeight w:val="196"/>
        </w:trPr>
        <w:tc>
          <w:tcPr>
            <w:tcW w:w="2142" w:type="dxa"/>
            <w:tcBorders>
              <w:top w:val="nil"/>
              <w:left w:val="nil"/>
              <w:bottom w:val="nil"/>
              <w:right w:val="nil"/>
            </w:tcBorders>
            <w:shd w:val="clear" w:color="auto" w:fill="auto"/>
            <w:noWrap/>
            <w:vAlign w:val="bottom"/>
            <w:hideMark/>
          </w:tcPr>
          <w:p w14:paraId="40736334" w14:textId="77777777" w:rsidR="00B80037" w:rsidRPr="00B80037" w:rsidRDefault="00B80037" w:rsidP="00427402">
            <w:pPr>
              <w:spacing w:line="240" w:lineRule="auto"/>
              <w:jc w:val="center"/>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3060"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0" w:type="dxa"/>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260"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158"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427402">
        <w:trPr>
          <w:trHeight w:val="196"/>
        </w:trPr>
        <w:tc>
          <w:tcPr>
            <w:tcW w:w="2142" w:type="dxa"/>
            <w:tcBorders>
              <w:top w:val="nil"/>
              <w:left w:val="nil"/>
              <w:bottom w:val="nil"/>
              <w:right w:val="nil"/>
            </w:tcBorders>
            <w:shd w:val="clear" w:color="auto" w:fill="auto"/>
            <w:noWrap/>
            <w:vAlign w:val="bottom"/>
            <w:hideMark/>
          </w:tcPr>
          <w:p w14:paraId="3793B5EB" w14:textId="77777777" w:rsidR="00B80037" w:rsidRPr="00B80037" w:rsidRDefault="00B80037" w:rsidP="00427402">
            <w:pPr>
              <w:spacing w:line="240" w:lineRule="auto"/>
              <w:jc w:val="center"/>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3060"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0" w:type="dxa"/>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260"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158"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427402">
        <w:trPr>
          <w:trHeight w:val="196"/>
        </w:trPr>
        <w:tc>
          <w:tcPr>
            <w:tcW w:w="2142" w:type="dxa"/>
            <w:tcBorders>
              <w:top w:val="nil"/>
              <w:left w:val="nil"/>
              <w:bottom w:val="nil"/>
              <w:right w:val="nil"/>
            </w:tcBorders>
            <w:shd w:val="clear" w:color="auto" w:fill="auto"/>
            <w:noWrap/>
            <w:vAlign w:val="bottom"/>
            <w:hideMark/>
          </w:tcPr>
          <w:p w14:paraId="3BF222E7" w14:textId="77777777" w:rsidR="00B80037" w:rsidRPr="00B80037" w:rsidRDefault="00B80037" w:rsidP="00427402">
            <w:pPr>
              <w:spacing w:line="240" w:lineRule="auto"/>
              <w:jc w:val="center"/>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3060"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0" w:type="dxa"/>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260"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158"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427402">
        <w:trPr>
          <w:trHeight w:val="196"/>
        </w:trPr>
        <w:tc>
          <w:tcPr>
            <w:tcW w:w="2142" w:type="dxa"/>
            <w:tcBorders>
              <w:top w:val="nil"/>
              <w:left w:val="nil"/>
              <w:bottom w:val="nil"/>
              <w:right w:val="nil"/>
            </w:tcBorders>
            <w:shd w:val="clear" w:color="auto" w:fill="auto"/>
            <w:noWrap/>
            <w:vAlign w:val="bottom"/>
            <w:hideMark/>
          </w:tcPr>
          <w:p w14:paraId="59E067B3" w14:textId="77777777" w:rsidR="00B80037" w:rsidRPr="00B80037" w:rsidRDefault="00514EF2"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10F732D8" w14:textId="3B6D9279" w:rsidR="00B80037" w:rsidRPr="00B80037" w:rsidRDefault="00B80037" w:rsidP="00427402">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 xml:space="preserve">OC </w:t>
            </w:r>
          </w:p>
        </w:tc>
        <w:tc>
          <w:tcPr>
            <w:tcW w:w="1150" w:type="dxa"/>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260"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158"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427402">
        <w:trPr>
          <w:trHeight w:val="196"/>
        </w:trPr>
        <w:tc>
          <w:tcPr>
            <w:tcW w:w="2142" w:type="dxa"/>
            <w:tcBorders>
              <w:top w:val="nil"/>
              <w:left w:val="nil"/>
              <w:bottom w:val="nil"/>
              <w:right w:val="nil"/>
            </w:tcBorders>
            <w:shd w:val="clear" w:color="auto" w:fill="auto"/>
            <w:noWrap/>
            <w:vAlign w:val="bottom"/>
            <w:hideMark/>
          </w:tcPr>
          <w:p w14:paraId="1041882D" w14:textId="77777777" w:rsidR="00B80037" w:rsidRPr="00514EF2" w:rsidRDefault="00B80037"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3D11EB35" w14:textId="6E88DF38" w:rsidR="00B80037" w:rsidRPr="00B80037" w:rsidRDefault="00B80037" w:rsidP="00427402">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POC </w:t>
            </w:r>
          </w:p>
        </w:tc>
        <w:tc>
          <w:tcPr>
            <w:tcW w:w="1150" w:type="dxa"/>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260"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158"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427402">
        <w:trPr>
          <w:trHeight w:val="205"/>
        </w:trPr>
        <w:tc>
          <w:tcPr>
            <w:tcW w:w="2142" w:type="dxa"/>
            <w:tcBorders>
              <w:top w:val="nil"/>
              <w:left w:val="nil"/>
              <w:bottom w:val="nil"/>
              <w:right w:val="nil"/>
            </w:tcBorders>
            <w:shd w:val="clear" w:color="auto" w:fill="auto"/>
            <w:noWrap/>
            <w:vAlign w:val="bottom"/>
            <w:hideMark/>
          </w:tcPr>
          <w:p w14:paraId="1FF4B63F" w14:textId="77777777" w:rsidR="00B80037" w:rsidRPr="00B80037" w:rsidRDefault="00B80037" w:rsidP="00427402">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3060"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0" w:type="dxa"/>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60"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427402">
        <w:trPr>
          <w:trHeight w:val="196"/>
        </w:trPr>
        <w:tc>
          <w:tcPr>
            <w:tcW w:w="2142" w:type="dxa"/>
            <w:tcBorders>
              <w:top w:val="nil"/>
              <w:left w:val="nil"/>
              <w:bottom w:val="nil"/>
              <w:right w:val="nil"/>
            </w:tcBorders>
            <w:shd w:val="clear" w:color="auto" w:fill="auto"/>
            <w:noWrap/>
            <w:vAlign w:val="bottom"/>
            <w:hideMark/>
          </w:tcPr>
          <w:p w14:paraId="2C1D7C9F" w14:textId="77777777" w:rsidR="00B80037" w:rsidRPr="00B80037" w:rsidRDefault="00B80037"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3060"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0" w:type="dxa"/>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260"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427402">
        <w:trPr>
          <w:trHeight w:val="196"/>
        </w:trPr>
        <w:tc>
          <w:tcPr>
            <w:tcW w:w="2142" w:type="dxa"/>
            <w:tcBorders>
              <w:top w:val="nil"/>
              <w:left w:val="nil"/>
              <w:bottom w:val="nil"/>
              <w:right w:val="nil"/>
            </w:tcBorders>
            <w:shd w:val="clear" w:color="auto" w:fill="auto"/>
            <w:noWrap/>
            <w:vAlign w:val="bottom"/>
            <w:hideMark/>
          </w:tcPr>
          <w:p w14:paraId="14B86047" w14:textId="77777777" w:rsidR="00B80037" w:rsidRPr="00B80037" w:rsidRDefault="00B80037"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3060"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0" w:type="dxa"/>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60"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158"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427402">
        <w:trPr>
          <w:trHeight w:val="196"/>
        </w:trPr>
        <w:tc>
          <w:tcPr>
            <w:tcW w:w="2142" w:type="dxa"/>
            <w:tcBorders>
              <w:top w:val="nil"/>
              <w:left w:val="nil"/>
              <w:bottom w:val="nil"/>
              <w:right w:val="nil"/>
            </w:tcBorders>
            <w:shd w:val="clear" w:color="auto" w:fill="auto"/>
            <w:noWrap/>
            <w:vAlign w:val="bottom"/>
            <w:hideMark/>
          </w:tcPr>
          <w:p w14:paraId="7AB88795" w14:textId="3A29B8C8" w:rsidR="00427402" w:rsidRDefault="00514EF2"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p>
          <w:p w14:paraId="40F9614E" w14:textId="0D4DBF82" w:rsidR="00B80037" w:rsidRPr="00B80037" w:rsidRDefault="00514EF2" w:rsidP="0042740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0" w:type="dxa"/>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60"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427402">
        <w:trPr>
          <w:trHeight w:val="196"/>
        </w:trPr>
        <w:tc>
          <w:tcPr>
            <w:tcW w:w="2142" w:type="dxa"/>
            <w:tcBorders>
              <w:top w:val="nil"/>
              <w:left w:val="nil"/>
              <w:bottom w:val="nil"/>
              <w:right w:val="nil"/>
            </w:tcBorders>
            <w:shd w:val="clear" w:color="auto" w:fill="auto"/>
            <w:noWrap/>
            <w:vAlign w:val="bottom"/>
            <w:hideMark/>
          </w:tcPr>
          <w:p w14:paraId="5EB02404" w14:textId="77777777" w:rsidR="00B80037" w:rsidRPr="00B80037" w:rsidRDefault="00514EF2"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0" w:type="dxa"/>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60"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427402">
        <w:trPr>
          <w:trHeight w:val="196"/>
        </w:trPr>
        <w:tc>
          <w:tcPr>
            <w:tcW w:w="2142" w:type="dxa"/>
            <w:tcBorders>
              <w:top w:val="nil"/>
              <w:left w:val="nil"/>
              <w:bottom w:val="nil"/>
              <w:right w:val="nil"/>
            </w:tcBorders>
            <w:shd w:val="clear" w:color="auto" w:fill="auto"/>
            <w:noWrap/>
            <w:vAlign w:val="bottom"/>
            <w:hideMark/>
          </w:tcPr>
          <w:p w14:paraId="1D067757" w14:textId="77777777" w:rsidR="00B80037" w:rsidRPr="00B80037" w:rsidRDefault="00B80037"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3060"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0" w:type="dxa"/>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60"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427402">
        <w:trPr>
          <w:trHeight w:val="196"/>
        </w:trPr>
        <w:tc>
          <w:tcPr>
            <w:tcW w:w="2142" w:type="dxa"/>
            <w:tcBorders>
              <w:top w:val="nil"/>
              <w:left w:val="nil"/>
              <w:bottom w:val="nil"/>
              <w:right w:val="nil"/>
            </w:tcBorders>
            <w:shd w:val="clear" w:color="auto" w:fill="auto"/>
            <w:noWrap/>
            <w:vAlign w:val="bottom"/>
            <w:hideMark/>
          </w:tcPr>
          <w:p w14:paraId="712662C1" w14:textId="77777777" w:rsidR="00B80037" w:rsidRPr="00B80037" w:rsidRDefault="00B80037"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0" w:type="dxa"/>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60"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427402">
        <w:trPr>
          <w:trHeight w:val="196"/>
        </w:trPr>
        <w:tc>
          <w:tcPr>
            <w:tcW w:w="2142" w:type="dxa"/>
            <w:tcBorders>
              <w:top w:val="nil"/>
              <w:left w:val="nil"/>
              <w:bottom w:val="nil"/>
              <w:right w:val="nil"/>
            </w:tcBorders>
            <w:shd w:val="clear" w:color="auto" w:fill="auto"/>
            <w:noWrap/>
            <w:vAlign w:val="bottom"/>
            <w:hideMark/>
          </w:tcPr>
          <w:p w14:paraId="1E9DB750" w14:textId="77777777" w:rsidR="00B80037" w:rsidRPr="00B80037" w:rsidRDefault="00514EF2"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50" w:type="dxa"/>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60"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427402">
        <w:trPr>
          <w:trHeight w:val="205"/>
        </w:trPr>
        <w:tc>
          <w:tcPr>
            <w:tcW w:w="2142" w:type="dxa"/>
            <w:tcBorders>
              <w:top w:val="nil"/>
              <w:left w:val="nil"/>
              <w:bottom w:val="nil"/>
              <w:right w:val="nil"/>
            </w:tcBorders>
            <w:shd w:val="clear" w:color="auto" w:fill="auto"/>
            <w:noWrap/>
            <w:vAlign w:val="bottom"/>
            <w:hideMark/>
          </w:tcPr>
          <w:p w14:paraId="5B3345A4" w14:textId="77777777" w:rsidR="00B80037" w:rsidRPr="00B80037" w:rsidRDefault="00B80037" w:rsidP="00427402">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3060"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0" w:type="dxa"/>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60"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427402">
        <w:trPr>
          <w:trHeight w:val="205"/>
        </w:trPr>
        <w:tc>
          <w:tcPr>
            <w:tcW w:w="2142" w:type="dxa"/>
            <w:tcBorders>
              <w:top w:val="nil"/>
              <w:left w:val="nil"/>
              <w:bottom w:val="nil"/>
              <w:right w:val="nil"/>
            </w:tcBorders>
            <w:shd w:val="clear" w:color="auto" w:fill="auto"/>
            <w:noWrap/>
            <w:vAlign w:val="bottom"/>
            <w:hideMark/>
          </w:tcPr>
          <w:p w14:paraId="3B8505F7" w14:textId="77777777" w:rsidR="00B80037" w:rsidRPr="00B80037" w:rsidRDefault="00B80037" w:rsidP="00427402">
            <w:pPr>
              <w:spacing w:line="240" w:lineRule="auto"/>
              <w:jc w:val="center"/>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3060"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50" w:type="dxa"/>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260"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427402">
        <w:trPr>
          <w:trHeight w:val="205"/>
        </w:trPr>
        <w:tc>
          <w:tcPr>
            <w:tcW w:w="2142" w:type="dxa"/>
            <w:tcBorders>
              <w:top w:val="nil"/>
              <w:left w:val="nil"/>
              <w:bottom w:val="nil"/>
              <w:right w:val="nil"/>
            </w:tcBorders>
            <w:shd w:val="clear" w:color="auto" w:fill="auto"/>
            <w:noWrap/>
            <w:vAlign w:val="bottom"/>
            <w:hideMark/>
          </w:tcPr>
          <w:p w14:paraId="0D38A52C" w14:textId="77777777" w:rsidR="00B80037" w:rsidRPr="00B80037" w:rsidRDefault="00514EF2" w:rsidP="00427402">
            <w:pPr>
              <w:spacing w:line="240" w:lineRule="auto"/>
              <w:jc w:val="center"/>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3060"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0" w:type="dxa"/>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260"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158"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427402">
        <w:trPr>
          <w:trHeight w:val="196"/>
        </w:trPr>
        <w:tc>
          <w:tcPr>
            <w:tcW w:w="2142" w:type="dxa"/>
            <w:tcBorders>
              <w:top w:val="nil"/>
              <w:left w:val="nil"/>
              <w:bottom w:val="nil"/>
              <w:right w:val="nil"/>
            </w:tcBorders>
            <w:shd w:val="clear" w:color="auto" w:fill="auto"/>
            <w:noWrap/>
            <w:vAlign w:val="bottom"/>
            <w:hideMark/>
          </w:tcPr>
          <w:p w14:paraId="7467D964" w14:textId="77777777" w:rsidR="00B80037" w:rsidRPr="00B80037" w:rsidRDefault="00F55FEA"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3060"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50" w:type="dxa"/>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60"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427402">
        <w:trPr>
          <w:trHeight w:val="205"/>
        </w:trPr>
        <w:tc>
          <w:tcPr>
            <w:tcW w:w="2142" w:type="dxa"/>
            <w:tcBorders>
              <w:top w:val="nil"/>
              <w:left w:val="nil"/>
              <w:bottom w:val="nil"/>
              <w:right w:val="nil"/>
            </w:tcBorders>
            <w:shd w:val="clear" w:color="auto" w:fill="auto"/>
            <w:noWrap/>
            <w:vAlign w:val="bottom"/>
            <w:hideMark/>
          </w:tcPr>
          <w:p w14:paraId="6323182C" w14:textId="77777777" w:rsidR="00B80037" w:rsidRPr="00B80037" w:rsidRDefault="00B80037" w:rsidP="00427402">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3060"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0" w:type="dxa"/>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60"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427402">
        <w:trPr>
          <w:trHeight w:val="205"/>
        </w:trPr>
        <w:tc>
          <w:tcPr>
            <w:tcW w:w="2142" w:type="dxa"/>
            <w:tcBorders>
              <w:top w:val="nil"/>
              <w:left w:val="nil"/>
              <w:bottom w:val="nil"/>
              <w:right w:val="nil"/>
            </w:tcBorders>
            <w:shd w:val="clear" w:color="auto" w:fill="auto"/>
            <w:noWrap/>
            <w:vAlign w:val="bottom"/>
            <w:hideMark/>
          </w:tcPr>
          <w:p w14:paraId="59E48F47" w14:textId="6F0A71BC" w:rsidR="00B80037" w:rsidRPr="00B80037" w:rsidRDefault="00B80037" w:rsidP="00427402">
            <w:pPr>
              <w:spacing w:line="240" w:lineRule="auto"/>
              <w:jc w:val="center"/>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3060"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50" w:type="dxa"/>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60"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427402">
        <w:trPr>
          <w:trHeight w:val="205"/>
        </w:trPr>
        <w:tc>
          <w:tcPr>
            <w:tcW w:w="2142" w:type="dxa"/>
            <w:tcBorders>
              <w:top w:val="nil"/>
              <w:left w:val="nil"/>
              <w:bottom w:val="nil"/>
              <w:right w:val="nil"/>
            </w:tcBorders>
            <w:shd w:val="clear" w:color="auto" w:fill="auto"/>
            <w:noWrap/>
            <w:vAlign w:val="bottom"/>
            <w:hideMark/>
          </w:tcPr>
          <w:p w14:paraId="7DF1935B" w14:textId="77777777" w:rsidR="00B80037" w:rsidRPr="00B80037" w:rsidRDefault="00B80037" w:rsidP="00427402">
            <w:pPr>
              <w:spacing w:line="240" w:lineRule="auto"/>
              <w:jc w:val="center"/>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3060"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0" w:type="dxa"/>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260"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158"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427402">
        <w:trPr>
          <w:trHeight w:val="196"/>
        </w:trPr>
        <w:tc>
          <w:tcPr>
            <w:tcW w:w="2142" w:type="dxa"/>
            <w:tcBorders>
              <w:top w:val="nil"/>
              <w:left w:val="nil"/>
              <w:bottom w:val="nil"/>
              <w:right w:val="nil"/>
            </w:tcBorders>
            <w:shd w:val="clear" w:color="auto" w:fill="auto"/>
            <w:noWrap/>
            <w:vAlign w:val="bottom"/>
            <w:hideMark/>
          </w:tcPr>
          <w:p w14:paraId="0E110838" w14:textId="77777777" w:rsidR="00B80037" w:rsidRPr="00B80037" w:rsidRDefault="00514EF2" w:rsidP="00427402">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3060"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0" w:type="dxa"/>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260"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158"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427402">
        <w:trPr>
          <w:trHeight w:val="205"/>
        </w:trPr>
        <w:tc>
          <w:tcPr>
            <w:tcW w:w="2142" w:type="dxa"/>
            <w:tcBorders>
              <w:top w:val="nil"/>
              <w:left w:val="nil"/>
              <w:bottom w:val="nil"/>
              <w:right w:val="nil"/>
            </w:tcBorders>
            <w:shd w:val="clear" w:color="auto" w:fill="auto"/>
            <w:noWrap/>
            <w:vAlign w:val="bottom"/>
            <w:hideMark/>
          </w:tcPr>
          <w:p w14:paraId="1B857354" w14:textId="356C00E4" w:rsidR="00286C93" w:rsidRPr="00B80037" w:rsidRDefault="00286C93" w:rsidP="00427402">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3060"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r>
              <w:rPr>
                <w:rFonts w:ascii="Times New Roman" w:eastAsia="Times New Roman" w:hAnsi="Times New Roman" w:cs="Times New Roman"/>
                <w:sz w:val="24"/>
                <w:szCs w:val="24"/>
              </w:rPr>
              <w:t>DOC (1-Burial_alloch)</w:t>
            </w:r>
          </w:p>
        </w:tc>
        <w:tc>
          <w:tcPr>
            <w:tcW w:w="1150" w:type="dxa"/>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60"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427402">
        <w:trPr>
          <w:trHeight w:val="196"/>
        </w:trPr>
        <w:tc>
          <w:tcPr>
            <w:tcW w:w="214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427402">
            <w:pPr>
              <w:spacing w:line="240" w:lineRule="auto"/>
              <w:jc w:val="center"/>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3060"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0" w:type="dxa"/>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260"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158"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2"/>
          <w:pgSz w:w="12240" w:h="15840"/>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776"/>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roofErr w:type="spellStart"/>
            <w:r w:rsidRPr="00CC0821">
              <w:rPr>
                <w:rFonts w:ascii="Times New Roman" w:eastAsia="Times New Roman" w:hAnsi="Times New Roman" w:cs="Times New Roman"/>
                <w:b/>
                <w:bCs/>
                <w:sz w:val="24"/>
                <w:szCs w:val="24"/>
              </w:rPr>
              <w:t>Allochthonous</w:t>
            </w:r>
            <w:proofErr w:type="spellEnd"/>
            <w:r w:rsidRPr="00CC0821">
              <w:rPr>
                <w:rFonts w:ascii="Times New Roman" w:eastAsia="Times New Roman" w:hAnsi="Times New Roman" w:cs="Times New Roman"/>
                <w:b/>
                <w:bCs/>
                <w:sz w:val="24"/>
                <w:szCs w:val="24"/>
              </w:rPr>
              <w:t xml:space="preserve">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54"/>
            <w:commentRangeStart w:id="55"/>
            <w:commentRangeStart w:id="56"/>
            <w:commentRangeStart w:id="57"/>
            <w:commentRangeStart w:id="58"/>
            <w:commentRangeStart w:id="59"/>
            <w:r w:rsidRPr="00CC0821">
              <w:rPr>
                <w:rFonts w:ascii="Times New Roman" w:eastAsia="Times New Roman" w:hAnsi="Times New Roman" w:cs="Times New Roman"/>
                <w:sz w:val="24"/>
                <w:szCs w:val="24"/>
              </w:rPr>
              <w:t>1.08</w:t>
            </w:r>
            <w:commentRangeEnd w:id="54"/>
            <w:r w:rsidR="00E4126A">
              <w:rPr>
                <w:rStyle w:val="CommentReference"/>
              </w:rPr>
              <w:commentReference w:id="54"/>
            </w:r>
            <w:commentRangeEnd w:id="55"/>
            <w:commentRangeEnd w:id="59"/>
            <w:r w:rsidR="00FC03DD">
              <w:rPr>
                <w:rStyle w:val="CommentReference"/>
              </w:rPr>
              <w:commentReference w:id="59"/>
            </w:r>
            <w:r w:rsidR="005E1E31">
              <w:rPr>
                <w:rStyle w:val="CommentReference"/>
              </w:rPr>
              <w:commentReference w:id="55"/>
            </w:r>
            <w:commentRangeEnd w:id="56"/>
            <w:r w:rsidR="00B274D9">
              <w:rPr>
                <w:rStyle w:val="CommentReference"/>
              </w:rPr>
              <w:commentReference w:id="56"/>
            </w:r>
            <w:commentRangeEnd w:id="57"/>
            <w:r w:rsidR="00A36E2A">
              <w:rPr>
                <w:rStyle w:val="CommentReference"/>
              </w:rPr>
              <w:commentReference w:id="57"/>
            </w:r>
            <w:commentRangeEnd w:id="58"/>
            <w:r w:rsidR="00FC03DD">
              <w:rPr>
                <w:rStyle w:val="CommentReference"/>
              </w:rPr>
              <w:commentReference w:id="58"/>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w:t>
            </w:r>
            <w:proofErr w:type="spellStart"/>
            <w:r w:rsidRPr="00CC0821">
              <w:rPr>
                <w:rFonts w:ascii="Times New Roman" w:eastAsia="Times New Roman" w:hAnsi="Times New Roman" w:cs="Times New Roman"/>
                <w:sz w:val="24"/>
                <w:szCs w:val="24"/>
              </w:rPr>
              <w:t>Allochthonous</w:t>
            </w:r>
            <w:proofErr w:type="spellEnd"/>
            <w:r w:rsidRPr="00CC0821">
              <w:rPr>
                <w:rFonts w:ascii="Times New Roman" w:eastAsia="Times New Roman" w:hAnsi="Times New Roman" w:cs="Times New Roman"/>
                <w:sz w:val="24"/>
                <w:szCs w:val="24"/>
              </w:rPr>
              <w:t xml:space="preserve">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60" w:author="Ian Mccullough" w:date="2017-04-25T16:48:00Z"/>
          <w:rFonts w:ascii="Times New Roman" w:eastAsia="Times New Roman" w:hAnsi="Times New Roman" w:cs="Times New Roman"/>
          <w:sz w:val="24"/>
          <w:szCs w:val="24"/>
        </w:rPr>
      </w:pPr>
      <w:commentRangeStart w:id="61"/>
      <w:r>
        <w:rPr>
          <w:rFonts w:ascii="Times New Roman" w:eastAsia="Times New Roman" w:hAnsi="Times New Roman" w:cs="Times New Roman"/>
          <w:sz w:val="24"/>
          <w:szCs w:val="24"/>
        </w:rPr>
        <w:lastRenderedPageBreak/>
        <w:t>Table 5</w:t>
      </w:r>
      <w:commentRangeEnd w:id="61"/>
      <w:r>
        <w:rPr>
          <w:rStyle w:val="CommentReference"/>
        </w:rPr>
        <w:commentReference w:id="61"/>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fluxes represent OC inputs to lakes, whereas negative fluxes represent OC removal. Processed OC is the amount of the total load not exported. Positive net values represent OC sources. Proportions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62"/>
      <w:commentRangeStart w:id="63"/>
      <w:r w:rsidRPr="000233C2">
        <w:rPr>
          <w:rFonts w:ascii="Times New Roman" w:eastAsia="Times New Roman" w:hAnsi="Times New Roman" w:cs="Times New Roman"/>
          <w:b/>
          <w:sz w:val="24"/>
          <w:szCs w:val="24"/>
        </w:rPr>
        <w:lastRenderedPageBreak/>
        <w:t>FIGURE CAPTIONS</w:t>
      </w:r>
      <w:commentRangeEnd w:id="62"/>
      <w:r w:rsidR="0004438D">
        <w:rPr>
          <w:rStyle w:val="CommentReference"/>
        </w:rPr>
        <w:commentReference w:id="62"/>
      </w:r>
      <w:commentRangeEnd w:id="63"/>
      <w:r w:rsidR="00653233">
        <w:rPr>
          <w:rStyle w:val="CommentReference"/>
        </w:rPr>
        <w:commentReference w:id="63"/>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BC6196">
            <wp:extent cx="4919681" cy="6764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919681" cy="6764562"/>
                    </a:xfrm>
                    <a:prstGeom prst="rect">
                      <a:avLst/>
                    </a:prstGeom>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lastRenderedPageBreak/>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698DD479"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r w:rsidR="000719D0">
        <w:rPr>
          <w:rFonts w:ascii="Times New Roman" w:eastAsia="Times New Roman" w:hAnsi="Times New Roman" w:cs="Times New Roman"/>
          <w:sz w:val="24"/>
          <w:szCs w:val="24"/>
        </w:rPr>
        <w:t>Each parameter was varied across a given range (</w:t>
      </w:r>
      <w:proofErr w:type="spellStart"/>
      <w:r w:rsidR="000719D0">
        <w:rPr>
          <w:rFonts w:ascii="Times New Roman" w:eastAsia="Times New Roman" w:hAnsi="Times New Roman" w:cs="Times New Roman"/>
          <w:sz w:val="24"/>
          <w:szCs w:val="24"/>
        </w:rPr>
        <w:t>Resp_Alloch</w:t>
      </w:r>
      <w:proofErr w:type="spellEnd"/>
      <w:r w:rsidR="000719D0">
        <w:rPr>
          <w:rFonts w:ascii="Times New Roman" w:eastAsia="Times New Roman" w:hAnsi="Times New Roman" w:cs="Times New Roman"/>
          <w:sz w:val="24"/>
          <w:szCs w:val="24"/>
        </w:rPr>
        <w:t xml:space="preserve"> 0.0003-0.003, </w:t>
      </w:r>
      <w:proofErr w:type="spellStart"/>
      <w:r w:rsidR="000719D0">
        <w:rPr>
          <w:rFonts w:ascii="Times New Roman" w:eastAsia="Times New Roman" w:hAnsi="Times New Roman" w:cs="Times New Roman"/>
          <w:sz w:val="24"/>
          <w:szCs w:val="24"/>
        </w:rPr>
        <w:t>Resp_Auto</w:t>
      </w:r>
      <w:proofErr w:type="spellEnd"/>
      <w:r w:rsidR="000719D0">
        <w:rPr>
          <w:rFonts w:ascii="Times New Roman" w:eastAsia="Times New Roman" w:hAnsi="Times New Roman" w:cs="Times New Roman"/>
          <w:sz w:val="24"/>
          <w:szCs w:val="24"/>
        </w:rPr>
        <w:t xml:space="preserve"> 0.003-0.3, </w:t>
      </w:r>
      <w:proofErr w:type="spellStart"/>
      <w:r w:rsidR="000719D0">
        <w:rPr>
          <w:rFonts w:ascii="Times New Roman" w:eastAsia="Times New Roman" w:hAnsi="Times New Roman" w:cs="Times New Roman"/>
          <w:sz w:val="24"/>
          <w:szCs w:val="24"/>
        </w:rPr>
        <w:t>Burial_Alloch</w:t>
      </w:r>
      <w:proofErr w:type="spellEnd"/>
      <w:r w:rsidR="000719D0">
        <w:rPr>
          <w:rFonts w:ascii="Times New Roman" w:eastAsia="Times New Roman" w:hAnsi="Times New Roman" w:cs="Times New Roman"/>
          <w:sz w:val="24"/>
          <w:szCs w:val="24"/>
        </w:rPr>
        <w:t xml:space="preserve"> 0-1, </w:t>
      </w:r>
      <w:proofErr w:type="spellStart"/>
      <w:r w:rsidR="000719D0">
        <w:rPr>
          <w:rFonts w:ascii="Times New Roman" w:eastAsia="Times New Roman" w:hAnsi="Times New Roman" w:cs="Times New Roman"/>
          <w:sz w:val="24"/>
          <w:szCs w:val="24"/>
        </w:rPr>
        <w:t>Burial_Auto</w:t>
      </w:r>
      <w:proofErr w:type="spellEnd"/>
      <w:r w:rsidR="000719D0">
        <w:rPr>
          <w:rFonts w:ascii="Times New Roman" w:eastAsia="Times New Roman" w:hAnsi="Times New Roman" w:cs="Times New Roman"/>
          <w:sz w:val="24"/>
          <w:szCs w:val="24"/>
        </w:rPr>
        <w:t xml:space="preserve"> 0-1) while the other three parameters remained fixed at their calibrated values. Shaded areas represent the range of modeled </w:t>
      </w:r>
      <w:r w:rsidR="000719D0">
        <w:rPr>
          <w:rFonts w:ascii="Times New Roman" w:eastAsia="Times New Roman" w:hAnsi="Times New Roman" w:cs="Times New Roman"/>
          <w:sz w:val="24"/>
          <w:szCs w:val="24"/>
        </w:rPr>
        <w:t>dissolved organic carbon (DOC) concentrations</w:t>
      </w:r>
      <w:r w:rsidR="000719D0">
        <w:rPr>
          <w:rFonts w:ascii="Times New Roman" w:eastAsia="Times New Roman" w:hAnsi="Times New Roman" w:cs="Times New Roman"/>
          <w:sz w:val="24"/>
          <w:szCs w:val="24"/>
        </w:rPr>
        <w:t xml:space="preserve">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64"/>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07354C83"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w:t>
      </w:r>
      <w:proofErr w:type="spellStart"/>
      <w:r w:rsidR="00B864A0">
        <w:rPr>
          <w:color w:val="000000"/>
        </w:rPr>
        <w:t>epilimnion</w:t>
      </w:r>
      <w:proofErr w:type="spellEnd"/>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xml:space="preserve">,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it Farrell" w:date="2017-04-16T11:22:00Z" w:initials="KF">
    <w:p w14:paraId="69B474D5" w14:textId="77777777" w:rsidR="00665918" w:rsidRDefault="00665918">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77777777" w:rsidR="00665918" w:rsidRDefault="00665918">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4" w:author="Ian Mccullough" w:date="2017-04-16T11:22:00Z" w:initials="">
    <w:p w14:paraId="4E1DE3A0" w14:textId="77777777" w:rsidR="00665918" w:rsidRDefault="00665918">
      <w:pPr>
        <w:widowControl w:val="0"/>
        <w:spacing w:line="240" w:lineRule="auto"/>
      </w:pPr>
      <w:proofErr w:type="gramStart"/>
      <w:r>
        <w:t>up</w:t>
      </w:r>
      <w:proofErr w:type="gramEnd"/>
      <w:r>
        <w:t xml:space="preserve"> to 12, suggestions welcome (in no particular order right now)</w:t>
      </w:r>
    </w:p>
  </w:comment>
  <w:comment w:id="18" w:author="Jonathan Doubek" w:date="2017-06-23T13:01:00Z" w:initials="JD">
    <w:p w14:paraId="65065635" w14:textId="683CDECB" w:rsidR="00665918" w:rsidRDefault="00665918">
      <w:pPr>
        <w:pStyle w:val="CommentText"/>
      </w:pPr>
      <w:r>
        <w:rPr>
          <w:rStyle w:val="CommentReference"/>
        </w:rPr>
        <w:annotationRef/>
      </w:r>
      <w:r>
        <w:t>I do not follow this approach. Is there a paper that could be cited here? I could see this being a red flag for a reviewer if they do not follow.</w:t>
      </w:r>
    </w:p>
  </w:comment>
  <w:comment w:id="19" w:author="immccull@gmail.com" w:date="2017-07-04T11:58:00Z" w:initials="i">
    <w:p w14:paraId="60CB978C" w14:textId="4A65B247" w:rsidR="00665918" w:rsidRDefault="00665918">
      <w:pPr>
        <w:pStyle w:val="CommentText"/>
      </w:pPr>
      <w:r>
        <w:rPr>
          <w:rStyle w:val="CommentReference"/>
        </w:rPr>
        <w:annotationRef/>
      </w:r>
      <w:r>
        <w:t xml:space="preserve">Hilary? Paul? This approach emerged from the great collective wisdom of your superior minds. Jon also had a comment in the discussion about the feasibility of our parameter bounds here, though if we’re dealing with </w:t>
      </w:r>
      <w:proofErr w:type="spellStart"/>
      <w:r>
        <w:t>percents</w:t>
      </w:r>
      <w:proofErr w:type="spellEnd"/>
      <w:r>
        <w:t xml:space="preserve"> a range of 0-100 clearly includes all possibilities</w:t>
      </w:r>
    </w:p>
  </w:comment>
  <w:comment w:id="20" w:author="HILARY A DUGAN" w:date="2017-07-06T11:37:00Z" w:initials="HAD">
    <w:p w14:paraId="0537AB03" w14:textId="6E32B50A" w:rsidR="00810640" w:rsidRDefault="00810640">
      <w:pPr>
        <w:pStyle w:val="CommentText"/>
      </w:pPr>
      <w:r>
        <w:rPr>
          <w:rStyle w:val="CommentReference"/>
        </w:rPr>
        <w:annotationRef/>
      </w:r>
      <w:r>
        <w:t xml:space="preserve">I’m ok with it as is. </w:t>
      </w:r>
    </w:p>
  </w:comment>
  <w:comment w:id="24" w:author="Paul Hanson" w:date="2017-04-16T11:22:00Z" w:initials="PH">
    <w:p w14:paraId="2318867A" w14:textId="77777777" w:rsidR="00665918" w:rsidRDefault="00665918">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25" w:author="Kait Farrell" w:date="2017-04-16T11:22:00Z" w:initials="KF">
    <w:p w14:paraId="635EEE83" w14:textId="77777777" w:rsidR="00665918" w:rsidRDefault="00665918">
      <w:pPr>
        <w:pStyle w:val="CommentText"/>
      </w:pPr>
      <w:r>
        <w:rPr>
          <w:rStyle w:val="CommentReference"/>
        </w:rPr>
        <w:annotationRef/>
      </w:r>
      <w:r>
        <w:t xml:space="preserve">Do we believe this (in terms of real-world lake function)? All particulates coming into the lake are permanently buried? </w:t>
      </w:r>
    </w:p>
  </w:comment>
  <w:comment w:id="26" w:author="Ian Mccullough" w:date="2017-04-19T10:31:00Z" w:initials="IM">
    <w:p w14:paraId="2CE03F43" w14:textId="3D5B5826" w:rsidR="00665918" w:rsidRDefault="00665918">
      <w:pPr>
        <w:pStyle w:val="CommentText"/>
      </w:pPr>
      <w:r>
        <w:rPr>
          <w:rStyle w:val="CommentReference"/>
        </w:rPr>
        <w:annotationRef/>
      </w:r>
      <w:r>
        <w:t>Do you mean to suggest this model isn’t a microcosm of real-world processes?</w:t>
      </w:r>
    </w:p>
    <w:p w14:paraId="7414A139" w14:textId="77777777" w:rsidR="00665918" w:rsidRDefault="00665918">
      <w:pPr>
        <w:pStyle w:val="CommentText"/>
      </w:pPr>
    </w:p>
    <w:p w14:paraId="2A97B72D" w14:textId="7B5635E8" w:rsidR="00665918" w:rsidRDefault="00665918">
      <w:pPr>
        <w:pStyle w:val="CommentText"/>
      </w:pPr>
      <w:r>
        <w:t>This is a better question for Paul or Hilary</w:t>
      </w:r>
    </w:p>
  </w:comment>
  <w:comment w:id="27" w:author="HILARY A DUGAN" w:date="2017-06-22T11:15:00Z" w:initials="HAD">
    <w:p w14:paraId="667D4866" w14:textId="77777777" w:rsidR="00665918" w:rsidRDefault="00665918" w:rsidP="00F87A93">
      <w:pPr>
        <w:pStyle w:val="CommentText"/>
      </w:pPr>
      <w:r>
        <w:rPr>
          <w:rStyle w:val="CommentReference"/>
        </w:rPr>
        <w:annotationRef/>
      </w:r>
      <w:r>
        <w:t xml:space="preserve">I think we should add the bootstrapping results in supplementary, perhaps with Fig 6. </w:t>
      </w:r>
    </w:p>
  </w:comment>
  <w:comment w:id="28" w:author="immccull@gmail.com" w:date="2017-07-04T14:00:00Z" w:initials="i">
    <w:p w14:paraId="0DD02902" w14:textId="2E6C0FAB" w:rsidR="00665918" w:rsidRDefault="00665918">
      <w:pPr>
        <w:pStyle w:val="CommentText"/>
      </w:pPr>
      <w:r>
        <w:rPr>
          <w:rStyle w:val="CommentReference"/>
        </w:rPr>
        <w:annotationRef/>
      </w:r>
      <w:r>
        <w:t>I think it could be Fig 6 or supplement</w:t>
      </w:r>
    </w:p>
  </w:comment>
  <w:comment w:id="29" w:author="Jonathan Doubek" w:date="2017-06-23T13:21:00Z" w:initials="JD">
    <w:p w14:paraId="4385D9A0" w14:textId="1B523020" w:rsidR="00665918" w:rsidRDefault="00665918">
      <w:pPr>
        <w:pStyle w:val="CommentText"/>
      </w:pPr>
      <w:r>
        <w:rPr>
          <w:rStyle w:val="CommentReference"/>
        </w:rPr>
        <w:annotationRef/>
      </w:r>
      <w:r>
        <w:t>I have a challenging time following the ordering and main takeaways of these three paragraphs. Not sure if there is a way to highlight the main takeaway of each paragraph in a topic sentence before discussing the details?</w:t>
      </w:r>
    </w:p>
  </w:comment>
  <w:comment w:id="31" w:author="Jonathan Doubek" w:date="2017-06-23T13:30:00Z" w:initials="JD">
    <w:p w14:paraId="24A82DE9" w14:textId="77777777" w:rsidR="00665918" w:rsidRDefault="00665918"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32" w:author="immccull@gmail.com" w:date="2017-07-04T12:58:00Z" w:initials="i">
    <w:p w14:paraId="740DE18F" w14:textId="6F847B06" w:rsidR="00665918" w:rsidRDefault="00665918">
      <w:pPr>
        <w:pStyle w:val="CommentText"/>
      </w:pPr>
      <w:r>
        <w:rPr>
          <w:rStyle w:val="CommentReference"/>
        </w:rPr>
        <w:annotationRef/>
      </w:r>
      <w:r>
        <w:t xml:space="preserve">That was my original plan, but because we are reporting burial, </w:t>
      </w:r>
      <w:proofErr w:type="spellStart"/>
      <w:r>
        <w:t>resp</w:t>
      </w:r>
      <w:proofErr w:type="spellEnd"/>
      <w:r>
        <w:t xml:space="preserve">, export, </w:t>
      </w:r>
      <w:proofErr w:type="spellStart"/>
      <w:r>
        <w:t>autoch</w:t>
      </w:r>
      <w:proofErr w:type="spellEnd"/>
      <w:r>
        <w:t xml:space="preserve"> and </w:t>
      </w:r>
      <w:proofErr w:type="spellStart"/>
      <w:r>
        <w:t>alloch</w:t>
      </w:r>
      <w:proofErr w:type="spellEnd"/>
      <w:r>
        <w:t>, it ended up getting confusing when I would mention some lakes and not others for the different fates. Therefore, I opted to use parallel syntax and report everything, even though this is a bit like a laundry list</w:t>
      </w:r>
    </w:p>
  </w:comment>
  <w:comment w:id="34" w:author="Jonathan Doubek" w:date="2017-06-23T13:25:00Z" w:initials="JD">
    <w:p w14:paraId="4BDC17BF" w14:textId="16319910" w:rsidR="00665918" w:rsidRDefault="00665918">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35" w:author="immccull@gmail.com" w:date="2017-07-04T12:31:00Z" w:initials="i">
    <w:p w14:paraId="117598BD" w14:textId="4DFE2D97" w:rsidR="00665918" w:rsidRDefault="00665918">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36" w:author="Jonathan Doubek" w:date="2017-06-23T13:29:00Z" w:initials="JD">
    <w:p w14:paraId="1D4B964A" w14:textId="16C4F0AA" w:rsidR="00665918" w:rsidRDefault="00665918">
      <w:pPr>
        <w:pStyle w:val="CommentText"/>
      </w:pPr>
      <w:r>
        <w:rPr>
          <w:rStyle w:val="CommentReference"/>
        </w:rPr>
        <w:annotationRef/>
      </w:r>
      <w:r>
        <w:t xml:space="preserve">Might consider rewording: sounds like the lake itself is processing its own carbon </w:t>
      </w:r>
      <w:r>
        <w:sym w:font="Wingdings" w:char="F04A"/>
      </w:r>
    </w:p>
  </w:comment>
  <w:comment w:id="37" w:author="immccull@gmail.com" w:date="2017-07-04T12:28:00Z" w:initials="i">
    <w:p w14:paraId="64A1B4D2" w14:textId="3D8FF738" w:rsidR="00665918" w:rsidRDefault="00665918">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39" w:author="Ian Mccullough" w:date="2017-04-16T11:34:00Z" w:initials="IM">
    <w:p w14:paraId="22371222" w14:textId="77777777" w:rsidR="00665918" w:rsidRDefault="00665918">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665918" w:rsidRDefault="00665918">
      <w:pPr>
        <w:pStyle w:val="CommentText"/>
        <w:rPr>
          <w:rFonts w:ascii="Times New Roman" w:eastAsia="Times New Roman" w:hAnsi="Times New Roman" w:cs="Times New Roman"/>
          <w:sz w:val="24"/>
          <w:szCs w:val="24"/>
        </w:rPr>
      </w:pPr>
    </w:p>
    <w:p w14:paraId="09748A5F" w14:textId="77777777" w:rsidR="00665918" w:rsidRDefault="00665918">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40" w:author="Ana Morales" w:date="2017-04-16T11:22:00Z" w:initials="AM">
    <w:p w14:paraId="56ED0F10" w14:textId="77777777" w:rsidR="00665918" w:rsidRDefault="00665918">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41" w:author="Kait Farrell" w:date="2017-04-16T11:22:00Z" w:initials="KF">
    <w:p w14:paraId="5F67CDA0" w14:textId="77777777" w:rsidR="00665918" w:rsidRDefault="00665918">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42" w:author="zutao yang" w:date="2017-04-16T11:22:00Z" w:initials="zy">
    <w:p w14:paraId="2C4853C9" w14:textId="77777777" w:rsidR="00665918" w:rsidRDefault="00665918">
      <w:pPr>
        <w:pStyle w:val="CommentText"/>
      </w:pPr>
      <w:r>
        <w:rPr>
          <w:rStyle w:val="CommentReference"/>
        </w:rPr>
        <w:annotationRef/>
      </w:r>
      <w:r>
        <w:t>Agree. We can even fit a line there.</w:t>
      </w:r>
    </w:p>
  </w:comment>
  <w:comment w:id="43" w:author="Ian Mccullough" w:date="2017-04-19T10:44:00Z" w:initials="IM">
    <w:p w14:paraId="100A83EE" w14:textId="15C3A0A3" w:rsidR="00665918" w:rsidRDefault="00665918">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45" w:author="Paul Hanson" w:date="2017-04-16T11:22:00Z" w:initials="PH">
    <w:p w14:paraId="7BDF1400" w14:textId="77777777" w:rsidR="00665918" w:rsidRDefault="00665918">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47" w:author="Jonathan Doubek" w:date="2017-06-23T13:43:00Z" w:initials="JD">
    <w:p w14:paraId="7CFBA562" w14:textId="3AC1B904" w:rsidR="00665918" w:rsidRDefault="00665918">
      <w:pPr>
        <w:pStyle w:val="CommentText"/>
      </w:pPr>
      <w:r>
        <w:rPr>
          <w:rStyle w:val="CommentReference"/>
        </w:rPr>
        <w:annotationRef/>
      </w:r>
      <w:r>
        <w:t>How so? The connection between lake characteristics and OC processes and results should be explained more.</w:t>
      </w:r>
    </w:p>
  </w:comment>
  <w:comment w:id="48" w:author="immccull@gmail.com" w:date="2017-07-04T14:11:00Z" w:initials="i">
    <w:p w14:paraId="283A243E" w14:textId="6BA0ED33" w:rsidR="00665918" w:rsidRDefault="00665918">
      <w:pPr>
        <w:pStyle w:val="CommentText"/>
      </w:pPr>
      <w:r>
        <w:rPr>
          <w:rStyle w:val="CommentReference"/>
        </w:rPr>
        <w:annotationRef/>
      </w:r>
      <w:r>
        <w:t>The point isn’t about results across lake types, but rather about representing various processes</w:t>
      </w:r>
    </w:p>
  </w:comment>
  <w:comment w:id="54" w:author="immccull@gmail.com" w:date="2017-04-16T11:22:00Z" w:initials="i">
    <w:p w14:paraId="5AA6BAAD" w14:textId="77777777" w:rsidR="00665918" w:rsidRDefault="00665918">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59" w:author="HILARY A DUGAN" w:date="2017-07-06T12:04:00Z" w:initials="HAD">
    <w:p w14:paraId="5B09F4BE" w14:textId="49E3419B" w:rsidR="00FC03DD" w:rsidRDefault="00FC03DD">
      <w:pPr>
        <w:pStyle w:val="CommentText"/>
      </w:pPr>
      <w:r>
        <w:rPr>
          <w:rStyle w:val="CommentReference"/>
        </w:rPr>
        <w:annotationRef/>
      </w:r>
      <w:r>
        <w:t xml:space="preserve">It’s a common temperature multiplier for all things phytoplankton </w:t>
      </w:r>
    </w:p>
  </w:comment>
  <w:comment w:id="55" w:author="Derek Roberts" w:date="2017-04-16T11:22:00Z" w:initials="DR">
    <w:p w14:paraId="4954583D" w14:textId="77777777" w:rsidR="00665918" w:rsidRDefault="00665918">
      <w:pPr>
        <w:pStyle w:val="CommentText"/>
      </w:pPr>
      <w:r>
        <w:rPr>
          <w:rStyle w:val="CommentReference"/>
        </w:rPr>
        <w:annotationRef/>
      </w:r>
      <w:r>
        <w:t>Not that I know of… has PH reached high enough in the lake carbon pantheon to justifiably conjure parameters!?</w:t>
      </w:r>
    </w:p>
  </w:comment>
  <w:comment w:id="56" w:author="Ana Morales" w:date="2017-04-16T11:22:00Z" w:initials="AM">
    <w:p w14:paraId="43C9EA63" w14:textId="77777777" w:rsidR="00665918" w:rsidRDefault="00665918">
      <w:pPr>
        <w:pStyle w:val="CommentText"/>
      </w:pPr>
      <w:r>
        <w:rPr>
          <w:rStyle w:val="CommentReference"/>
        </w:rPr>
        <w:annotationRef/>
      </w:r>
      <w:r>
        <w:t>^^</w:t>
      </w:r>
      <w:proofErr w:type="spellStart"/>
      <w:r>
        <w:t>hahaha</w:t>
      </w:r>
      <w:proofErr w:type="spellEnd"/>
      <w:r>
        <w:t xml:space="preserve"> </w:t>
      </w:r>
    </w:p>
  </w:comment>
  <w:comment w:id="57" w:author="Ian Mccullough" w:date="2017-04-19T11:11:00Z" w:initials="IM">
    <w:p w14:paraId="1DC68141" w14:textId="76BBFB81" w:rsidR="00665918" w:rsidRDefault="00665918">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58" w:author="HILARY A DUGAN" w:date="2017-07-06T12:04:00Z" w:initials="HAD">
    <w:p w14:paraId="4644B919" w14:textId="5D142D1F" w:rsidR="00FC03DD" w:rsidRDefault="00FC03DD">
      <w:pPr>
        <w:pStyle w:val="CommentText"/>
      </w:pPr>
      <w:r>
        <w:rPr>
          <w:rStyle w:val="CommentReference"/>
        </w:rPr>
        <w:annotationRef/>
      </w:r>
    </w:p>
  </w:comment>
  <w:comment w:id="61" w:author="Ian Mccullough" w:date="2017-04-25T16:52:00Z" w:initials="IM">
    <w:p w14:paraId="4A7B23E5" w14:textId="77777777" w:rsidR="00665918" w:rsidRDefault="00665918" w:rsidP="00A64025">
      <w:pPr>
        <w:pStyle w:val="CommentText"/>
      </w:pPr>
      <w:r>
        <w:rPr>
          <w:rStyle w:val="CommentReference"/>
        </w:rPr>
        <w:annotationRef/>
      </w:r>
      <w:r>
        <w:t>There were several comments about this table that I attempted to address.</w:t>
      </w:r>
    </w:p>
    <w:p w14:paraId="711CE613" w14:textId="77777777" w:rsidR="00665918" w:rsidRDefault="00665918" w:rsidP="00A64025">
      <w:pPr>
        <w:pStyle w:val="CommentText"/>
      </w:pPr>
    </w:p>
    <w:p w14:paraId="7CB35797" w14:textId="77777777" w:rsidR="00665918" w:rsidRDefault="00665918" w:rsidP="00A64025">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07344341" w14:textId="77777777" w:rsidR="00665918" w:rsidRDefault="00665918" w:rsidP="00A64025">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7B04D0C7" w14:textId="77777777" w:rsidR="00665918" w:rsidRDefault="00665918" w:rsidP="00A64025">
      <w:pPr>
        <w:pStyle w:val="CommentText"/>
        <w:numPr>
          <w:ilvl w:val="0"/>
          <w:numId w:val="2"/>
        </w:numPr>
      </w:pPr>
      <w:r>
        <w:t xml:space="preserve"> I got rid of negative proportions; I agree those don’t make sense</w:t>
      </w:r>
    </w:p>
    <w:p w14:paraId="02CA5D08" w14:textId="77777777" w:rsidR="00665918" w:rsidRDefault="00665918" w:rsidP="00A64025">
      <w:pPr>
        <w:pStyle w:val="CommentText"/>
        <w:numPr>
          <w:ilvl w:val="0"/>
          <w:numId w:val="2"/>
        </w:numPr>
      </w:pPr>
      <w:r>
        <w:t xml:space="preserve"> I added the Processed column because it was referenced in the text</w:t>
      </w:r>
    </w:p>
    <w:p w14:paraId="77263350" w14:textId="77777777" w:rsidR="00665918" w:rsidRDefault="00665918" w:rsidP="00A64025">
      <w:pPr>
        <w:pStyle w:val="CommentText"/>
      </w:pPr>
    </w:p>
    <w:p w14:paraId="58BE7AE4" w14:textId="285F9D67" w:rsidR="00665918" w:rsidRDefault="00665918" w:rsidP="00A64025">
      <w:pPr>
        <w:pStyle w:val="CommentText"/>
      </w:pPr>
      <w:r>
        <w:t xml:space="preserve"> I added a caption to address questions about what columns meant</w:t>
      </w:r>
    </w:p>
  </w:comment>
  <w:comment w:id="62" w:author="HILARY A DUGAN" w:date="2017-04-16T11:22:00Z" w:initials="HAD">
    <w:p w14:paraId="4E151060" w14:textId="77777777" w:rsidR="00665918" w:rsidRDefault="00665918">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63" w:author="immccull@gmail.com" w:date="2017-04-16T11:22:00Z" w:initials="i">
    <w:p w14:paraId="19222033" w14:textId="77777777" w:rsidR="00665918" w:rsidRDefault="00665918">
      <w:pPr>
        <w:pStyle w:val="CommentText"/>
      </w:pPr>
      <w:r>
        <w:rPr>
          <w:rStyle w:val="CommentReference"/>
        </w:rPr>
        <w:annotationRef/>
      </w:r>
      <w:r>
        <w:t>The journal for some reason wants them the way I had them, so I’ll just move them back prior to submission</w:t>
      </w:r>
    </w:p>
  </w:comment>
  <w:comment w:id="64" w:author="Derek Roberts" w:date="2017-04-16T11:22:00Z" w:initials="DR">
    <w:p w14:paraId="0970FC83" w14:textId="77777777" w:rsidR="00665918" w:rsidRDefault="00665918">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74D5" w15:done="0"/>
  <w15:commentEx w15:paraId="6DAE9462" w15:done="0"/>
  <w15:commentEx w15:paraId="4E1DE3A0" w15:done="0"/>
  <w15:commentEx w15:paraId="65065635" w15:done="0"/>
  <w15:commentEx w15:paraId="60CB978C" w15:paraIdParent="65065635" w15:done="0"/>
  <w15:commentEx w15:paraId="0537AB03" w15:paraIdParent="65065635" w15:done="0"/>
  <w15:commentEx w15:paraId="2318867A" w15:done="0"/>
  <w15:commentEx w15:paraId="635EEE83" w15:done="0"/>
  <w15:commentEx w15:paraId="2A97B72D" w15:paraIdParent="635EEE83" w15:done="0"/>
  <w15:commentEx w15:paraId="667D4866" w15:done="0"/>
  <w15:commentEx w15:paraId="0DD02902" w15:paraIdParent="667D4866" w15:done="0"/>
  <w15:commentEx w15:paraId="4385D9A0" w15:done="0"/>
  <w15:commentEx w15:paraId="24A82DE9" w15:done="0"/>
  <w15:commentEx w15:paraId="740DE18F" w15:paraIdParent="24A82DE9"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7CFBA562" w15:done="0"/>
  <w15:commentEx w15:paraId="283A243E" w15:paraIdParent="7CFBA562" w15:done="0"/>
  <w15:commentEx w15:paraId="5AA6BAAD" w15:done="0"/>
  <w15:commentEx w15:paraId="5B09F4BE" w15:paraIdParent="5AA6BAAD" w15:done="0"/>
  <w15:commentEx w15:paraId="4954583D" w15:done="0"/>
  <w15:commentEx w15:paraId="43C9EA63" w15:done="0"/>
  <w15:commentEx w15:paraId="1DC68141" w15:paraIdParent="43C9EA63" w15:done="0"/>
  <w15:commentEx w15:paraId="4644B919" w15:paraIdParent="43C9EA63" w15:done="0"/>
  <w15:commentEx w15:paraId="58BE7AE4" w15:done="0"/>
  <w15:commentEx w15:paraId="4E151060" w15:done="0"/>
  <w15:commentEx w15:paraId="19222033"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6DAE9462" w16cid:durableId="1D05B708"/>
  <w16cid:commentId w16cid:paraId="25915EA0" w16cid:durableId="1D05B709"/>
  <w16cid:commentId w16cid:paraId="3D2E2ACA" w16cid:durableId="1D05B774"/>
  <w16cid:commentId w16cid:paraId="09F97384" w16cid:durableId="1D05B70A"/>
  <w16cid:commentId w16cid:paraId="7D6C3217" w16cid:durableId="1D05B7A0"/>
  <w16cid:commentId w16cid:paraId="4E1DE3A0" w16cid:durableId="1D05B70B"/>
  <w16cid:commentId w16cid:paraId="21D8896B" w16cid:durableId="1D05B710"/>
  <w16cid:commentId w16cid:paraId="63615927" w16cid:durableId="1D05B92F"/>
  <w16cid:commentId w16cid:paraId="1EE6E11E" w16cid:durableId="1D05B713"/>
  <w16cid:commentId w16cid:paraId="5AE43C5D" w16cid:durableId="1D06334B"/>
  <w16cid:commentId w16cid:paraId="42487C07" w16cid:durableId="1D05B714"/>
  <w16cid:commentId w16cid:paraId="7A38E6F6" w16cid:durableId="1D05BABC"/>
  <w16cid:commentId w16cid:paraId="4B9E2B30" w16cid:durableId="1D05B715"/>
  <w16cid:commentId w16cid:paraId="1DD4A5C2" w16cid:durableId="1D05B716"/>
  <w16cid:commentId w16cid:paraId="7E569FB5" w16cid:durableId="1D05B717"/>
  <w16cid:commentId w16cid:paraId="23227504" w16cid:durableId="1D05B718"/>
  <w16cid:commentId w16cid:paraId="371A1BED" w16cid:durableId="1D05B71A"/>
  <w16cid:commentId w16cid:paraId="66E20E10" w16cid:durableId="1D05B71B"/>
  <w16cid:commentId w16cid:paraId="38096EEA" w16cid:durableId="1D05B71E"/>
  <w16cid:commentId w16cid:paraId="31207B5A" w16cid:durableId="1D05E594"/>
  <w16cid:commentId w16cid:paraId="13F6201F" w16cid:durableId="1D05B71F"/>
  <w16cid:commentId w16cid:paraId="24E39B78" w16cid:durableId="1D05B720"/>
  <w16cid:commentId w16cid:paraId="558763D7" w16cid:durableId="1D05E4B2"/>
  <w16cid:commentId w16cid:paraId="774EF53A" w16cid:durableId="1D05B721"/>
  <w16cid:commentId w16cid:paraId="112544FB" w16cid:durableId="1D05B722"/>
  <w16cid:commentId w16cid:paraId="4B07DA6B" w16cid:durableId="1D05B723"/>
  <w16cid:commentId w16cid:paraId="1E68DAA8" w16cid:durableId="1D05ECFF"/>
  <w16cid:commentId w16cid:paraId="35F654C4" w16cid:durableId="1D05B728"/>
  <w16cid:commentId w16cid:paraId="15D8EAB7" w16cid:durableId="1D05B729"/>
  <w16cid:commentId w16cid:paraId="2AEA2EE0" w16cid:durableId="1D05B72B"/>
  <w16cid:commentId w16cid:paraId="75DA5F1E" w16cid:durableId="1D05F8BA"/>
  <w16cid:commentId w16cid:paraId="23C03268" w16cid:durableId="1D05B72C"/>
  <w16cid:commentId w16cid:paraId="4FE338DD" w16cid:durableId="1D05F8DC"/>
  <w16cid:commentId w16cid:paraId="3F31CE2F" w16cid:durableId="1D05B72D"/>
  <w16cid:commentId w16cid:paraId="020151E1" w16cid:durableId="1D05B72E"/>
  <w16cid:commentId w16cid:paraId="6D55EEAE" w16cid:durableId="1D05B72F"/>
  <w16cid:commentId w16cid:paraId="6025774C" w16cid:durableId="1D05F95C"/>
  <w16cid:commentId w16cid:paraId="44E6751E" w16cid:durableId="1D05B730"/>
  <w16cid:commentId w16cid:paraId="4C432BE1" w16cid:durableId="1D05F9D5"/>
  <w16cid:commentId w16cid:paraId="04957D09" w16cid:durableId="1D05B734"/>
  <w16cid:commentId w16cid:paraId="64F0E969" w16cid:durableId="1D05B735"/>
  <w16cid:commentId w16cid:paraId="1531B917" w16cid:durableId="1D05B736"/>
  <w16cid:commentId w16cid:paraId="0C815458" w16cid:durableId="1D05B737"/>
  <w16cid:commentId w16cid:paraId="0A50AA3C" w16cid:durableId="1D05B738"/>
  <w16cid:commentId w16cid:paraId="77E732F0" w16cid:durableId="1D05FD44"/>
  <w16cid:commentId w16cid:paraId="04577292" w16cid:durableId="1D05B739"/>
  <w16cid:commentId w16cid:paraId="73A36671" w16cid:durableId="1D06009A"/>
  <w16cid:commentId w16cid:paraId="6637BA62" w16cid:durableId="1D05B73A"/>
  <w16cid:commentId w16cid:paraId="59380F1D" w16cid:durableId="1D06011B"/>
  <w16cid:commentId w16cid:paraId="00FE7220" w16cid:durableId="1D05B73D"/>
  <w16cid:commentId w16cid:paraId="3CEA287E" w16cid:durableId="1D05B73E"/>
  <w16cid:commentId w16cid:paraId="65065635" w16cid:durableId="1D05B73F"/>
  <w16cid:commentId w16cid:paraId="60CB978C" w16cid:durableId="1D06016F"/>
  <w16cid:commentId w16cid:paraId="7ADFE0C5" w16cid:durableId="1D05B740"/>
  <w16cid:commentId w16cid:paraId="2E6D4102" w16cid:durableId="1D0606F0"/>
  <w16cid:commentId w16cid:paraId="2318867A" w16cid:durableId="1D05B742"/>
  <w16cid:commentId w16cid:paraId="11E41DFA" w16cid:durableId="1D05B743"/>
  <w16cid:commentId w16cid:paraId="1725A9F5" w16cid:durableId="1D060718"/>
  <w16cid:commentId w16cid:paraId="635EEE83" w16cid:durableId="1D05B744"/>
  <w16cid:commentId w16cid:paraId="2A97B72D" w16cid:durableId="1D05B745"/>
  <w16cid:commentId w16cid:paraId="667D4866" w16cid:durableId="1D05B747"/>
  <w16cid:commentId w16cid:paraId="0DD02902" w16cid:durableId="1D061DEC"/>
  <w16cid:commentId w16cid:paraId="4385D9A0" w16cid:durableId="1D05B748"/>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7BDF1400" w16cid:durableId="1D05B754"/>
  <w16cid:commentId w16cid:paraId="7CFBA562" w16cid:durableId="1D05B755"/>
  <w16cid:commentId w16cid:paraId="283A243E" w16cid:durableId="1D06208F"/>
  <w16cid:commentId w16cid:paraId="4324EC11" w16cid:durableId="1D05B756"/>
  <w16cid:commentId w16cid:paraId="50F3BF85" w16cid:durableId="1D05B757"/>
  <w16cid:commentId w16cid:paraId="5A6A23F0" w16cid:durableId="1D05B758"/>
  <w16cid:commentId w16cid:paraId="23FEDB8B" w16cid:durableId="1D05B759"/>
  <w16cid:commentId w16cid:paraId="34F186AE" w16cid:durableId="1D05B75A"/>
  <w16cid:commentId w16cid:paraId="66CE6183" w16cid:durableId="1D05B75B"/>
  <w16cid:commentId w16cid:paraId="182B1357" w16cid:durableId="1D05B75C"/>
  <w16cid:commentId w16cid:paraId="4791B816" w16cid:durableId="1D05B75D"/>
  <w16cid:commentId w16cid:paraId="50099894" w16cid:durableId="1D05B75E"/>
  <w16cid:commentId w16cid:paraId="36F79DA9" w16cid:durableId="1D062D8D"/>
  <w16cid:commentId w16cid:paraId="749B6EBF" w16cid:durableId="1D05B75F"/>
  <w16cid:commentId w16cid:paraId="5928A4C8" w16cid:durableId="1D062194"/>
  <w16cid:commentId w16cid:paraId="12BF00E1" w16cid:durableId="1D05B760"/>
  <w16cid:commentId w16cid:paraId="778CAB10" w16cid:durableId="1D062DE2"/>
  <w16cid:commentId w16cid:paraId="765E1F75" w16cid:durableId="1D05B763"/>
  <w16cid:commentId w16cid:paraId="2AF6E1A1" w16cid:durableId="1D05B764"/>
  <w16cid:commentId w16cid:paraId="6CDC47BF" w16cid:durableId="1D05B765"/>
  <w16cid:commentId w16cid:paraId="1D35C91C" w16cid:durableId="1D05B766"/>
  <w16cid:commentId w16cid:paraId="5AA6BAAD" w16cid:durableId="1D05B767"/>
  <w16cid:commentId w16cid:paraId="4954583D" w16cid:durableId="1D05B768"/>
  <w16cid:commentId w16cid:paraId="43C9EA63" w16cid:durableId="1D05B769"/>
  <w16cid:commentId w16cid:paraId="1DC68141" w16cid:durableId="1D05B76A"/>
  <w16cid:commentId w16cid:paraId="58BE7AE4" w16cid:durableId="1D05B76B"/>
  <w16cid:commentId w16cid:paraId="4E151060" w16cid:durableId="1D05B76C"/>
  <w16cid:commentId w16cid:paraId="19222033" w16cid:durableId="1D05B76D"/>
  <w16cid:commentId w16cid:paraId="306F7557" w16cid:durableId="1D05B76E"/>
  <w16cid:commentId w16cid:paraId="34A51C9D" w16cid:durableId="1D05B76F"/>
  <w16cid:commentId w16cid:paraId="4EC069CC" w16cid:durableId="1D05B770"/>
  <w16cid:commentId w16cid:paraId="2D9FF132" w16cid:durableId="1D05B771"/>
  <w16cid:commentId w16cid:paraId="0AEA22E4" w16cid:durableId="1D05B772"/>
  <w16cid:commentId w16cid:paraId="507540EE" w16cid:durableId="1D05B7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E0870" w14:textId="77777777" w:rsidR="001028AD" w:rsidRDefault="001028AD">
      <w:pPr>
        <w:spacing w:line="240" w:lineRule="auto"/>
      </w:pPr>
      <w:r>
        <w:separator/>
      </w:r>
    </w:p>
  </w:endnote>
  <w:endnote w:type="continuationSeparator" w:id="0">
    <w:p w14:paraId="4E99B782" w14:textId="77777777" w:rsidR="001028AD" w:rsidRDefault="00102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31A93" w14:textId="77777777" w:rsidR="001028AD" w:rsidRDefault="001028AD">
      <w:pPr>
        <w:spacing w:line="240" w:lineRule="auto"/>
      </w:pPr>
      <w:r>
        <w:separator/>
      </w:r>
    </w:p>
  </w:footnote>
  <w:footnote w:type="continuationSeparator" w:id="0">
    <w:p w14:paraId="3EA5ACC8" w14:textId="77777777" w:rsidR="001028AD" w:rsidRDefault="001028AD">
      <w:pPr>
        <w:spacing w:line="240" w:lineRule="auto"/>
      </w:pPr>
      <w:r>
        <w:continuationSeparator/>
      </w:r>
    </w:p>
  </w:footnote>
  <w:footnote w:id="1">
    <w:p w14:paraId="4654D1C8" w14:textId="77777777" w:rsidR="00665918" w:rsidRDefault="00665918">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040B31BF" w:rsidR="00665918" w:rsidRDefault="00665918">
        <w:pPr>
          <w:pStyle w:val="Header"/>
          <w:jc w:val="right"/>
        </w:pPr>
        <w:r>
          <w:fldChar w:fldCharType="begin"/>
        </w:r>
        <w:r>
          <w:instrText xml:space="preserve"> PAGE   \* MERGEFORMAT </w:instrText>
        </w:r>
        <w:r>
          <w:fldChar w:fldCharType="separate"/>
        </w:r>
        <w:r w:rsidR="00B33163">
          <w:rPr>
            <w:noProof/>
          </w:rPr>
          <w:t>28</w:t>
        </w:r>
        <w:r>
          <w:rPr>
            <w:noProof/>
          </w:rPr>
          <w:fldChar w:fldCharType="end"/>
        </w:r>
      </w:p>
    </w:sdtContent>
  </w:sdt>
  <w:p w14:paraId="2ABA34E1" w14:textId="77777777" w:rsidR="00665918" w:rsidRDefault="006659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t Farrell">
    <w15:presenceInfo w15:providerId="None" w15:userId="Kait Farrell"/>
  </w15:person>
  <w15:person w15:author="Ian Mccullough">
    <w15:presenceInfo w15:providerId="AD" w15:userId="S-1-5-21-1370310607-832243074-25523724-576167253"/>
  </w15:person>
  <w15:person w15:author="Jonathan Doubek">
    <w15:presenceInfo w15:providerId="Windows Live" w15:userId="9067f287880e2a68"/>
  </w15:person>
  <w15:person w15:author="immccull@gmail.com">
    <w15:presenceInfo w15:providerId="Windows Live" w15:userId="78f0df2372ec28c1"/>
  </w15:person>
  <w15:person w15:author="HILARY A DUGAN">
    <w15:presenceInfo w15:providerId="None" w15:userId="HILARY A DUGAN"/>
  </w15:person>
  <w15:person w15:author="Ana Morales">
    <w15:presenceInfo w15:providerId="Windows Live" w15:userId="9ea2e392003ffb06"/>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9C"/>
    <w:rsid w:val="0000458B"/>
    <w:rsid w:val="00005F46"/>
    <w:rsid w:val="00006463"/>
    <w:rsid w:val="0001345B"/>
    <w:rsid w:val="000219DF"/>
    <w:rsid w:val="000233C2"/>
    <w:rsid w:val="000238AE"/>
    <w:rsid w:val="00024AC8"/>
    <w:rsid w:val="00031C1B"/>
    <w:rsid w:val="0003294D"/>
    <w:rsid w:val="00034A7C"/>
    <w:rsid w:val="0003575B"/>
    <w:rsid w:val="0003621D"/>
    <w:rsid w:val="0004438D"/>
    <w:rsid w:val="0005465B"/>
    <w:rsid w:val="0005793C"/>
    <w:rsid w:val="00057977"/>
    <w:rsid w:val="00060563"/>
    <w:rsid w:val="000611E3"/>
    <w:rsid w:val="000642CF"/>
    <w:rsid w:val="0006490F"/>
    <w:rsid w:val="00065A7C"/>
    <w:rsid w:val="00066948"/>
    <w:rsid w:val="00070A15"/>
    <w:rsid w:val="000719D0"/>
    <w:rsid w:val="000722C3"/>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A2CF1"/>
    <w:rsid w:val="000B4C16"/>
    <w:rsid w:val="000B53D5"/>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028AD"/>
    <w:rsid w:val="0010548D"/>
    <w:rsid w:val="00105A5B"/>
    <w:rsid w:val="00115A20"/>
    <w:rsid w:val="00123E44"/>
    <w:rsid w:val="00126562"/>
    <w:rsid w:val="00130884"/>
    <w:rsid w:val="001313E1"/>
    <w:rsid w:val="00131564"/>
    <w:rsid w:val="00132174"/>
    <w:rsid w:val="00135EB2"/>
    <w:rsid w:val="00145DAA"/>
    <w:rsid w:val="00152F60"/>
    <w:rsid w:val="001607F9"/>
    <w:rsid w:val="0016597D"/>
    <w:rsid w:val="0017143C"/>
    <w:rsid w:val="00175E38"/>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2758F"/>
    <w:rsid w:val="00230399"/>
    <w:rsid w:val="002310A7"/>
    <w:rsid w:val="00231A1D"/>
    <w:rsid w:val="00231C87"/>
    <w:rsid w:val="00241CCD"/>
    <w:rsid w:val="00242C45"/>
    <w:rsid w:val="00244C82"/>
    <w:rsid w:val="00247969"/>
    <w:rsid w:val="002529BF"/>
    <w:rsid w:val="002565E5"/>
    <w:rsid w:val="002577C0"/>
    <w:rsid w:val="00261DF2"/>
    <w:rsid w:val="002730E8"/>
    <w:rsid w:val="0027392A"/>
    <w:rsid w:val="00274190"/>
    <w:rsid w:val="00274206"/>
    <w:rsid w:val="00282305"/>
    <w:rsid w:val="00283AF1"/>
    <w:rsid w:val="0028403D"/>
    <w:rsid w:val="00284F61"/>
    <w:rsid w:val="00286855"/>
    <w:rsid w:val="00286C93"/>
    <w:rsid w:val="002878F8"/>
    <w:rsid w:val="00287F73"/>
    <w:rsid w:val="00291EF7"/>
    <w:rsid w:val="002927F2"/>
    <w:rsid w:val="002933B5"/>
    <w:rsid w:val="00296D3D"/>
    <w:rsid w:val="002B082E"/>
    <w:rsid w:val="002B22AB"/>
    <w:rsid w:val="002C1596"/>
    <w:rsid w:val="002C4056"/>
    <w:rsid w:val="002C41ED"/>
    <w:rsid w:val="002C431B"/>
    <w:rsid w:val="002C4954"/>
    <w:rsid w:val="002C6CF9"/>
    <w:rsid w:val="002C76D4"/>
    <w:rsid w:val="002C7A14"/>
    <w:rsid w:val="002D27EE"/>
    <w:rsid w:val="002D28EA"/>
    <w:rsid w:val="002D35AE"/>
    <w:rsid w:val="002D3FDD"/>
    <w:rsid w:val="002D6B2C"/>
    <w:rsid w:val="002D739C"/>
    <w:rsid w:val="002E2102"/>
    <w:rsid w:val="002F1D1D"/>
    <w:rsid w:val="00300D1E"/>
    <w:rsid w:val="003071E2"/>
    <w:rsid w:val="00307F27"/>
    <w:rsid w:val="003147D4"/>
    <w:rsid w:val="00316799"/>
    <w:rsid w:val="0032009C"/>
    <w:rsid w:val="00320449"/>
    <w:rsid w:val="0032269B"/>
    <w:rsid w:val="00322B5F"/>
    <w:rsid w:val="00324A39"/>
    <w:rsid w:val="00325EAC"/>
    <w:rsid w:val="003266D7"/>
    <w:rsid w:val="00326F3D"/>
    <w:rsid w:val="00333E62"/>
    <w:rsid w:val="00334E20"/>
    <w:rsid w:val="003374B3"/>
    <w:rsid w:val="00340869"/>
    <w:rsid w:val="00342DAD"/>
    <w:rsid w:val="00343469"/>
    <w:rsid w:val="00343492"/>
    <w:rsid w:val="00344999"/>
    <w:rsid w:val="00344E90"/>
    <w:rsid w:val="0035160A"/>
    <w:rsid w:val="00351EE6"/>
    <w:rsid w:val="0035245F"/>
    <w:rsid w:val="0035552A"/>
    <w:rsid w:val="0035554E"/>
    <w:rsid w:val="00356DBB"/>
    <w:rsid w:val="00361837"/>
    <w:rsid w:val="003618F9"/>
    <w:rsid w:val="0036294F"/>
    <w:rsid w:val="00363C56"/>
    <w:rsid w:val="003647D3"/>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0EC4"/>
    <w:rsid w:val="003D3BA1"/>
    <w:rsid w:val="003D3D1B"/>
    <w:rsid w:val="003D494C"/>
    <w:rsid w:val="003E2335"/>
    <w:rsid w:val="003E2346"/>
    <w:rsid w:val="003E6401"/>
    <w:rsid w:val="003E7E13"/>
    <w:rsid w:val="003E7F6E"/>
    <w:rsid w:val="003F00CA"/>
    <w:rsid w:val="00400B1D"/>
    <w:rsid w:val="00402B63"/>
    <w:rsid w:val="00403280"/>
    <w:rsid w:val="004032ED"/>
    <w:rsid w:val="00403D04"/>
    <w:rsid w:val="00413E34"/>
    <w:rsid w:val="00420B74"/>
    <w:rsid w:val="00420E53"/>
    <w:rsid w:val="00422866"/>
    <w:rsid w:val="00423770"/>
    <w:rsid w:val="00423D1F"/>
    <w:rsid w:val="00424B61"/>
    <w:rsid w:val="004271D5"/>
    <w:rsid w:val="00427402"/>
    <w:rsid w:val="00430173"/>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92471"/>
    <w:rsid w:val="004A199D"/>
    <w:rsid w:val="004A2486"/>
    <w:rsid w:val="004A2F22"/>
    <w:rsid w:val="004A33AA"/>
    <w:rsid w:val="004A5CEE"/>
    <w:rsid w:val="004A788A"/>
    <w:rsid w:val="004B0C7A"/>
    <w:rsid w:val="004B4238"/>
    <w:rsid w:val="004B4BFF"/>
    <w:rsid w:val="004B6547"/>
    <w:rsid w:val="004B6E1C"/>
    <w:rsid w:val="004B7FDA"/>
    <w:rsid w:val="004C56B4"/>
    <w:rsid w:val="004C6DED"/>
    <w:rsid w:val="004C7B82"/>
    <w:rsid w:val="004D2505"/>
    <w:rsid w:val="004D38EC"/>
    <w:rsid w:val="004D6AB9"/>
    <w:rsid w:val="004E3080"/>
    <w:rsid w:val="004E35A1"/>
    <w:rsid w:val="004E5110"/>
    <w:rsid w:val="004E6102"/>
    <w:rsid w:val="004E71F4"/>
    <w:rsid w:val="004E77EB"/>
    <w:rsid w:val="004E7902"/>
    <w:rsid w:val="004F3AD6"/>
    <w:rsid w:val="004F66AB"/>
    <w:rsid w:val="005009AE"/>
    <w:rsid w:val="005024FD"/>
    <w:rsid w:val="005114B7"/>
    <w:rsid w:val="00513F0F"/>
    <w:rsid w:val="005149BE"/>
    <w:rsid w:val="00514EF2"/>
    <w:rsid w:val="00517950"/>
    <w:rsid w:val="00517F61"/>
    <w:rsid w:val="005207B6"/>
    <w:rsid w:val="005255DD"/>
    <w:rsid w:val="00525933"/>
    <w:rsid w:val="00525E73"/>
    <w:rsid w:val="0053086A"/>
    <w:rsid w:val="00531ECA"/>
    <w:rsid w:val="0053282F"/>
    <w:rsid w:val="00535FF0"/>
    <w:rsid w:val="0053770E"/>
    <w:rsid w:val="005466DF"/>
    <w:rsid w:val="0054781B"/>
    <w:rsid w:val="00551251"/>
    <w:rsid w:val="0055166D"/>
    <w:rsid w:val="005524A9"/>
    <w:rsid w:val="00553387"/>
    <w:rsid w:val="005564BB"/>
    <w:rsid w:val="00560B5E"/>
    <w:rsid w:val="00562027"/>
    <w:rsid w:val="00562DD6"/>
    <w:rsid w:val="0056334C"/>
    <w:rsid w:val="00563E07"/>
    <w:rsid w:val="00564156"/>
    <w:rsid w:val="005711D2"/>
    <w:rsid w:val="0057429A"/>
    <w:rsid w:val="00574AC1"/>
    <w:rsid w:val="00575324"/>
    <w:rsid w:val="005807D7"/>
    <w:rsid w:val="00586F8F"/>
    <w:rsid w:val="00590BA0"/>
    <w:rsid w:val="00593740"/>
    <w:rsid w:val="0059427B"/>
    <w:rsid w:val="005A1166"/>
    <w:rsid w:val="005A151E"/>
    <w:rsid w:val="005A1B8D"/>
    <w:rsid w:val="005A24E4"/>
    <w:rsid w:val="005A467E"/>
    <w:rsid w:val="005A5F47"/>
    <w:rsid w:val="005A7724"/>
    <w:rsid w:val="005A7FAB"/>
    <w:rsid w:val="005B125F"/>
    <w:rsid w:val="005B26E0"/>
    <w:rsid w:val="005C2389"/>
    <w:rsid w:val="005C37E5"/>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315F"/>
    <w:rsid w:val="00635222"/>
    <w:rsid w:val="00640159"/>
    <w:rsid w:val="0065142A"/>
    <w:rsid w:val="00653233"/>
    <w:rsid w:val="006535DD"/>
    <w:rsid w:val="0065369D"/>
    <w:rsid w:val="00655213"/>
    <w:rsid w:val="00656127"/>
    <w:rsid w:val="00660F33"/>
    <w:rsid w:val="00660F4B"/>
    <w:rsid w:val="00664D73"/>
    <w:rsid w:val="00665075"/>
    <w:rsid w:val="00665918"/>
    <w:rsid w:val="00674400"/>
    <w:rsid w:val="00684F69"/>
    <w:rsid w:val="00687ECB"/>
    <w:rsid w:val="00692F30"/>
    <w:rsid w:val="00693691"/>
    <w:rsid w:val="00693AEA"/>
    <w:rsid w:val="006A2521"/>
    <w:rsid w:val="006A428B"/>
    <w:rsid w:val="006A59A4"/>
    <w:rsid w:val="006A6003"/>
    <w:rsid w:val="006B3937"/>
    <w:rsid w:val="006B3D97"/>
    <w:rsid w:val="006C0B26"/>
    <w:rsid w:val="006C18F5"/>
    <w:rsid w:val="006C4BC8"/>
    <w:rsid w:val="006D085C"/>
    <w:rsid w:val="006D293A"/>
    <w:rsid w:val="006D3063"/>
    <w:rsid w:val="006E07BD"/>
    <w:rsid w:val="006E1798"/>
    <w:rsid w:val="006E5828"/>
    <w:rsid w:val="006F064B"/>
    <w:rsid w:val="006F4C36"/>
    <w:rsid w:val="006F4EC1"/>
    <w:rsid w:val="006F4FA3"/>
    <w:rsid w:val="007013F2"/>
    <w:rsid w:val="007017C9"/>
    <w:rsid w:val="007052DE"/>
    <w:rsid w:val="0070626F"/>
    <w:rsid w:val="00706822"/>
    <w:rsid w:val="00710DE7"/>
    <w:rsid w:val="00713F10"/>
    <w:rsid w:val="00713FF4"/>
    <w:rsid w:val="00716669"/>
    <w:rsid w:val="00716E85"/>
    <w:rsid w:val="0072257C"/>
    <w:rsid w:val="00723980"/>
    <w:rsid w:val="0073204D"/>
    <w:rsid w:val="00735D13"/>
    <w:rsid w:val="007363C3"/>
    <w:rsid w:val="00740A97"/>
    <w:rsid w:val="00743504"/>
    <w:rsid w:val="0074502F"/>
    <w:rsid w:val="00750233"/>
    <w:rsid w:val="00750AD2"/>
    <w:rsid w:val="0075674A"/>
    <w:rsid w:val="00757E5A"/>
    <w:rsid w:val="00760B47"/>
    <w:rsid w:val="00760CD9"/>
    <w:rsid w:val="00761959"/>
    <w:rsid w:val="0076281F"/>
    <w:rsid w:val="00763311"/>
    <w:rsid w:val="0076454E"/>
    <w:rsid w:val="00765734"/>
    <w:rsid w:val="00770DFB"/>
    <w:rsid w:val="007728A8"/>
    <w:rsid w:val="00777AFE"/>
    <w:rsid w:val="007811FB"/>
    <w:rsid w:val="007832E3"/>
    <w:rsid w:val="007851CE"/>
    <w:rsid w:val="007857DD"/>
    <w:rsid w:val="0079056D"/>
    <w:rsid w:val="00793A49"/>
    <w:rsid w:val="00796693"/>
    <w:rsid w:val="00796923"/>
    <w:rsid w:val="00797426"/>
    <w:rsid w:val="007A2173"/>
    <w:rsid w:val="007A51DC"/>
    <w:rsid w:val="007A75D4"/>
    <w:rsid w:val="007B1D2F"/>
    <w:rsid w:val="007B59E6"/>
    <w:rsid w:val="007B7D1F"/>
    <w:rsid w:val="007C3BD2"/>
    <w:rsid w:val="007C5E94"/>
    <w:rsid w:val="007D17EC"/>
    <w:rsid w:val="007D2588"/>
    <w:rsid w:val="007D3039"/>
    <w:rsid w:val="007D4291"/>
    <w:rsid w:val="007E19B2"/>
    <w:rsid w:val="007E3AB7"/>
    <w:rsid w:val="007E4525"/>
    <w:rsid w:val="007E6187"/>
    <w:rsid w:val="007F132D"/>
    <w:rsid w:val="007F6933"/>
    <w:rsid w:val="00801593"/>
    <w:rsid w:val="00801E3B"/>
    <w:rsid w:val="00804377"/>
    <w:rsid w:val="00805661"/>
    <w:rsid w:val="00806A18"/>
    <w:rsid w:val="00810640"/>
    <w:rsid w:val="00813828"/>
    <w:rsid w:val="00814E86"/>
    <w:rsid w:val="00817925"/>
    <w:rsid w:val="008203A4"/>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92371"/>
    <w:rsid w:val="00893D4B"/>
    <w:rsid w:val="0089679F"/>
    <w:rsid w:val="00896EBC"/>
    <w:rsid w:val="008A4137"/>
    <w:rsid w:val="008B522E"/>
    <w:rsid w:val="008B547F"/>
    <w:rsid w:val="008B57C5"/>
    <w:rsid w:val="008B72EC"/>
    <w:rsid w:val="008C3A7D"/>
    <w:rsid w:val="008C6DD5"/>
    <w:rsid w:val="008C6EF3"/>
    <w:rsid w:val="008D23F0"/>
    <w:rsid w:val="008E01D6"/>
    <w:rsid w:val="008E2573"/>
    <w:rsid w:val="008E712B"/>
    <w:rsid w:val="008F4085"/>
    <w:rsid w:val="008F474E"/>
    <w:rsid w:val="008F606D"/>
    <w:rsid w:val="008F6F4B"/>
    <w:rsid w:val="009029E7"/>
    <w:rsid w:val="009147CB"/>
    <w:rsid w:val="0091605E"/>
    <w:rsid w:val="0091765A"/>
    <w:rsid w:val="00917B72"/>
    <w:rsid w:val="009232BA"/>
    <w:rsid w:val="00932812"/>
    <w:rsid w:val="0094040E"/>
    <w:rsid w:val="00944E90"/>
    <w:rsid w:val="009468AB"/>
    <w:rsid w:val="0094764C"/>
    <w:rsid w:val="009538B4"/>
    <w:rsid w:val="00954B00"/>
    <w:rsid w:val="00955C09"/>
    <w:rsid w:val="00961449"/>
    <w:rsid w:val="009618D3"/>
    <w:rsid w:val="0096235B"/>
    <w:rsid w:val="00963B9D"/>
    <w:rsid w:val="0096518E"/>
    <w:rsid w:val="00970704"/>
    <w:rsid w:val="009712EC"/>
    <w:rsid w:val="009722CC"/>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7511"/>
    <w:rsid w:val="00A11487"/>
    <w:rsid w:val="00A13C4D"/>
    <w:rsid w:val="00A15A39"/>
    <w:rsid w:val="00A20C11"/>
    <w:rsid w:val="00A22699"/>
    <w:rsid w:val="00A227A3"/>
    <w:rsid w:val="00A24462"/>
    <w:rsid w:val="00A27896"/>
    <w:rsid w:val="00A27DCE"/>
    <w:rsid w:val="00A36E2A"/>
    <w:rsid w:val="00A3739C"/>
    <w:rsid w:val="00A42C92"/>
    <w:rsid w:val="00A50DA2"/>
    <w:rsid w:val="00A5184D"/>
    <w:rsid w:val="00A52963"/>
    <w:rsid w:val="00A54EC6"/>
    <w:rsid w:val="00A555DD"/>
    <w:rsid w:val="00A55681"/>
    <w:rsid w:val="00A5664E"/>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060B"/>
    <w:rsid w:val="00AA25D0"/>
    <w:rsid w:val="00AA296E"/>
    <w:rsid w:val="00AB1693"/>
    <w:rsid w:val="00AB2945"/>
    <w:rsid w:val="00AB4F65"/>
    <w:rsid w:val="00AB559B"/>
    <w:rsid w:val="00AB71DA"/>
    <w:rsid w:val="00AB7902"/>
    <w:rsid w:val="00AC073C"/>
    <w:rsid w:val="00AC2828"/>
    <w:rsid w:val="00AC42CB"/>
    <w:rsid w:val="00AC78F5"/>
    <w:rsid w:val="00AD0A8D"/>
    <w:rsid w:val="00AD6663"/>
    <w:rsid w:val="00AD72FF"/>
    <w:rsid w:val="00AE35D2"/>
    <w:rsid w:val="00AE4616"/>
    <w:rsid w:val="00AE6BB0"/>
    <w:rsid w:val="00AE7C48"/>
    <w:rsid w:val="00AF2E14"/>
    <w:rsid w:val="00AF31CA"/>
    <w:rsid w:val="00AF3A99"/>
    <w:rsid w:val="00AF5F3E"/>
    <w:rsid w:val="00AF64B8"/>
    <w:rsid w:val="00AF6D6E"/>
    <w:rsid w:val="00B01E3F"/>
    <w:rsid w:val="00B10770"/>
    <w:rsid w:val="00B12B4A"/>
    <w:rsid w:val="00B24C73"/>
    <w:rsid w:val="00B274D9"/>
    <w:rsid w:val="00B31768"/>
    <w:rsid w:val="00B32E62"/>
    <w:rsid w:val="00B33163"/>
    <w:rsid w:val="00B339A2"/>
    <w:rsid w:val="00B34289"/>
    <w:rsid w:val="00B35016"/>
    <w:rsid w:val="00B35737"/>
    <w:rsid w:val="00B37CE9"/>
    <w:rsid w:val="00B41100"/>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72909"/>
    <w:rsid w:val="00B76BB0"/>
    <w:rsid w:val="00B76C17"/>
    <w:rsid w:val="00B77509"/>
    <w:rsid w:val="00B80037"/>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DA5"/>
    <w:rsid w:val="00BC3F2C"/>
    <w:rsid w:val="00BD551F"/>
    <w:rsid w:val="00BD5691"/>
    <w:rsid w:val="00BD7652"/>
    <w:rsid w:val="00BE1116"/>
    <w:rsid w:val="00BE121D"/>
    <w:rsid w:val="00BE13B9"/>
    <w:rsid w:val="00BE189D"/>
    <w:rsid w:val="00BE2A18"/>
    <w:rsid w:val="00BE4F57"/>
    <w:rsid w:val="00BE5431"/>
    <w:rsid w:val="00BE68CA"/>
    <w:rsid w:val="00BE770D"/>
    <w:rsid w:val="00BF7C2F"/>
    <w:rsid w:val="00C00859"/>
    <w:rsid w:val="00C013FF"/>
    <w:rsid w:val="00C01BC6"/>
    <w:rsid w:val="00C03162"/>
    <w:rsid w:val="00C045CA"/>
    <w:rsid w:val="00C051D8"/>
    <w:rsid w:val="00C0534C"/>
    <w:rsid w:val="00C07CBE"/>
    <w:rsid w:val="00C11E01"/>
    <w:rsid w:val="00C1238B"/>
    <w:rsid w:val="00C13497"/>
    <w:rsid w:val="00C21037"/>
    <w:rsid w:val="00C2202B"/>
    <w:rsid w:val="00C2241C"/>
    <w:rsid w:val="00C22873"/>
    <w:rsid w:val="00C279CF"/>
    <w:rsid w:val="00C30946"/>
    <w:rsid w:val="00C33781"/>
    <w:rsid w:val="00C4033D"/>
    <w:rsid w:val="00C40D55"/>
    <w:rsid w:val="00C40E0D"/>
    <w:rsid w:val="00C414F0"/>
    <w:rsid w:val="00C4652B"/>
    <w:rsid w:val="00C479DD"/>
    <w:rsid w:val="00C56B81"/>
    <w:rsid w:val="00C64C78"/>
    <w:rsid w:val="00C64F2C"/>
    <w:rsid w:val="00C65604"/>
    <w:rsid w:val="00C65AEE"/>
    <w:rsid w:val="00C711D9"/>
    <w:rsid w:val="00C721B7"/>
    <w:rsid w:val="00C73B00"/>
    <w:rsid w:val="00C7580D"/>
    <w:rsid w:val="00C81A85"/>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C43BB"/>
    <w:rsid w:val="00CD0058"/>
    <w:rsid w:val="00CD2D20"/>
    <w:rsid w:val="00CD35AF"/>
    <w:rsid w:val="00CD5DFB"/>
    <w:rsid w:val="00CD7CAB"/>
    <w:rsid w:val="00CD7EB3"/>
    <w:rsid w:val="00CE1572"/>
    <w:rsid w:val="00CF0305"/>
    <w:rsid w:val="00CF610B"/>
    <w:rsid w:val="00D00F82"/>
    <w:rsid w:val="00D103C0"/>
    <w:rsid w:val="00D10975"/>
    <w:rsid w:val="00D10CCA"/>
    <w:rsid w:val="00D117AE"/>
    <w:rsid w:val="00D17094"/>
    <w:rsid w:val="00D229E6"/>
    <w:rsid w:val="00D234CD"/>
    <w:rsid w:val="00D26B20"/>
    <w:rsid w:val="00D32DE5"/>
    <w:rsid w:val="00D43A30"/>
    <w:rsid w:val="00D45B90"/>
    <w:rsid w:val="00D464E5"/>
    <w:rsid w:val="00D466A1"/>
    <w:rsid w:val="00D52901"/>
    <w:rsid w:val="00D53258"/>
    <w:rsid w:val="00D5663B"/>
    <w:rsid w:val="00D57B8D"/>
    <w:rsid w:val="00D634E4"/>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35D0"/>
    <w:rsid w:val="00DB37D5"/>
    <w:rsid w:val="00DB4104"/>
    <w:rsid w:val="00DB4CF5"/>
    <w:rsid w:val="00DB4D90"/>
    <w:rsid w:val="00DB4F22"/>
    <w:rsid w:val="00DB4F36"/>
    <w:rsid w:val="00DB5AC5"/>
    <w:rsid w:val="00DC05B9"/>
    <w:rsid w:val="00DC1A14"/>
    <w:rsid w:val="00DC460E"/>
    <w:rsid w:val="00DD34DF"/>
    <w:rsid w:val="00DD5937"/>
    <w:rsid w:val="00DD6BC6"/>
    <w:rsid w:val="00DD7B9E"/>
    <w:rsid w:val="00DD7FE5"/>
    <w:rsid w:val="00DE29FA"/>
    <w:rsid w:val="00DE2CEC"/>
    <w:rsid w:val="00DE7066"/>
    <w:rsid w:val="00DF162D"/>
    <w:rsid w:val="00DF5407"/>
    <w:rsid w:val="00DF5DF6"/>
    <w:rsid w:val="00E01ABE"/>
    <w:rsid w:val="00E03065"/>
    <w:rsid w:val="00E041A4"/>
    <w:rsid w:val="00E05712"/>
    <w:rsid w:val="00E07661"/>
    <w:rsid w:val="00E07C2A"/>
    <w:rsid w:val="00E110D8"/>
    <w:rsid w:val="00E111A7"/>
    <w:rsid w:val="00E140B1"/>
    <w:rsid w:val="00E14FF3"/>
    <w:rsid w:val="00E2149D"/>
    <w:rsid w:val="00E24120"/>
    <w:rsid w:val="00E309C7"/>
    <w:rsid w:val="00E34F08"/>
    <w:rsid w:val="00E35127"/>
    <w:rsid w:val="00E4126A"/>
    <w:rsid w:val="00E44214"/>
    <w:rsid w:val="00E45667"/>
    <w:rsid w:val="00E47F21"/>
    <w:rsid w:val="00E561C7"/>
    <w:rsid w:val="00E563DB"/>
    <w:rsid w:val="00E56E7B"/>
    <w:rsid w:val="00E63F28"/>
    <w:rsid w:val="00E64447"/>
    <w:rsid w:val="00E71A86"/>
    <w:rsid w:val="00E741D3"/>
    <w:rsid w:val="00E85FF6"/>
    <w:rsid w:val="00E8728E"/>
    <w:rsid w:val="00E87B50"/>
    <w:rsid w:val="00E92DFE"/>
    <w:rsid w:val="00E94496"/>
    <w:rsid w:val="00E9460C"/>
    <w:rsid w:val="00E965C2"/>
    <w:rsid w:val="00E96E72"/>
    <w:rsid w:val="00EA06F4"/>
    <w:rsid w:val="00EA4858"/>
    <w:rsid w:val="00EA78D1"/>
    <w:rsid w:val="00EA7EA6"/>
    <w:rsid w:val="00EB28D8"/>
    <w:rsid w:val="00EB3F8A"/>
    <w:rsid w:val="00EB4F26"/>
    <w:rsid w:val="00EB5315"/>
    <w:rsid w:val="00EB7B6D"/>
    <w:rsid w:val="00EC415A"/>
    <w:rsid w:val="00ED0A6D"/>
    <w:rsid w:val="00ED5C0B"/>
    <w:rsid w:val="00ED7AC2"/>
    <w:rsid w:val="00ED7ACC"/>
    <w:rsid w:val="00EE1AF7"/>
    <w:rsid w:val="00EE66E0"/>
    <w:rsid w:val="00EF0591"/>
    <w:rsid w:val="00EF6860"/>
    <w:rsid w:val="00EF7F88"/>
    <w:rsid w:val="00F028E6"/>
    <w:rsid w:val="00F04862"/>
    <w:rsid w:val="00F064E8"/>
    <w:rsid w:val="00F1052F"/>
    <w:rsid w:val="00F126CA"/>
    <w:rsid w:val="00F12FEB"/>
    <w:rsid w:val="00F13910"/>
    <w:rsid w:val="00F22E7F"/>
    <w:rsid w:val="00F24363"/>
    <w:rsid w:val="00F25CE2"/>
    <w:rsid w:val="00F26254"/>
    <w:rsid w:val="00F26A51"/>
    <w:rsid w:val="00F3068A"/>
    <w:rsid w:val="00F307D5"/>
    <w:rsid w:val="00F33E3B"/>
    <w:rsid w:val="00F40629"/>
    <w:rsid w:val="00F40C13"/>
    <w:rsid w:val="00F4354A"/>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A93"/>
    <w:rsid w:val="00F9056F"/>
    <w:rsid w:val="00F9125F"/>
    <w:rsid w:val="00F924C3"/>
    <w:rsid w:val="00F93962"/>
    <w:rsid w:val="00F939C7"/>
    <w:rsid w:val="00F9491E"/>
    <w:rsid w:val="00F94BA5"/>
    <w:rsid w:val="00F97953"/>
    <w:rsid w:val="00FA29E9"/>
    <w:rsid w:val="00FA373F"/>
    <w:rsid w:val="00FA4CDC"/>
    <w:rsid w:val="00FA70D3"/>
    <w:rsid w:val="00FB3C9D"/>
    <w:rsid w:val="00FB7BA9"/>
    <w:rsid w:val="00FC03DD"/>
    <w:rsid w:val="00FC7127"/>
    <w:rsid w:val="00FD26D8"/>
    <w:rsid w:val="00FD398F"/>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DE254C7C-D062-4D6F-B765-A06D4C7F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er.limnology.wisc.edu/datacatalog/search"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E743-BADC-4A59-BFF6-CBB29360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43</Pages>
  <Words>8762</Words>
  <Characters>49947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43</cp:revision>
  <dcterms:created xsi:type="dcterms:W3CDTF">2017-07-04T13:41:00Z</dcterms:created>
  <dcterms:modified xsi:type="dcterms:W3CDTF">2017-07-06T17:23:00Z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