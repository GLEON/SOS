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70F994D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allochthonous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231C87">
        <w:rPr>
          <w:rFonts w:ascii="Times New Roman" w:eastAsia="Times New Roman" w:hAnsi="Times New Roman" w:cs="Times New Roman"/>
          <w:sz w:val="24"/>
          <w:szCs w:val="24"/>
        </w:rPr>
        <w:t>3</w:t>
      </w:r>
      <w:r>
        <w:rPr>
          <w:rFonts w:ascii="Times New Roman" w:eastAsia="Times New Roman" w:hAnsi="Times New Roman" w:cs="Times New Roman"/>
          <w:sz w:val="24"/>
          <w:szCs w:val="24"/>
        </w:rPr>
        <w:t>.6-</w:t>
      </w:r>
      <w:r w:rsidR="00231C87">
        <w:rPr>
          <w:rFonts w:ascii="Times New Roman" w:eastAsia="Times New Roman" w:hAnsi="Times New Roman" w:cs="Times New Roman"/>
          <w:sz w:val="24"/>
          <w:szCs w:val="24"/>
        </w:rPr>
        <w:t>88.5</w:t>
      </w:r>
      <w:r>
        <w:rPr>
          <w:rFonts w:ascii="Times New Roman" w:eastAsia="Times New Roman" w:hAnsi="Times New Roman" w:cs="Times New Roman"/>
          <w:sz w:val="24"/>
          <w:szCs w:val="24"/>
        </w:rPr>
        <w:t>%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Finally, we highlight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Key words</w:t>
      </w:r>
      <w:commentRangeEnd w:id="15"/>
      <w:r>
        <w:commentReference w:id="15"/>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6" w:name="_rwp1srpn25su" w:colFirst="0" w:colLast="0"/>
      <w:bookmarkEnd w:id="1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 w:name="_kfraquamimep" w:colFirst="0" w:colLast="0"/>
      <w:bookmarkStart w:id="18" w:name="_a19hf2z0hrxx" w:colFirst="0" w:colLast="0"/>
      <w:bookmarkEnd w:id="17"/>
      <w:bookmarkEnd w:id="18"/>
      <w:r>
        <w:rPr>
          <w:rFonts w:ascii="Times New Roman" w:eastAsia="Times New Roman" w:hAnsi="Times New Roman" w:cs="Times New Roman"/>
          <w:b/>
          <w:sz w:val="24"/>
          <w:szCs w:val="24"/>
        </w:rPr>
        <w:lastRenderedPageBreak/>
        <w:t xml:space="preserve">INTRODUCTION </w:t>
      </w:r>
    </w:p>
    <w:p w14:paraId="686257D5" w14:textId="59AFD62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w:t>
      </w:r>
      <w:r w:rsidR="00992E31">
        <w:rPr>
          <w:rFonts w:ascii="Times New Roman" w:eastAsia="Times New Roman" w:hAnsi="Times New Roman" w:cs="Times New Roman"/>
          <w:sz w:val="24"/>
          <w:szCs w:val="24"/>
        </w:rPr>
        <w:t>, Santoso et al. 2017</w:t>
      </w:r>
      <w:r>
        <w:rPr>
          <w:rFonts w:ascii="Times New Roman" w:eastAsia="Times New Roman" w:hAnsi="Times New Roman" w:cs="Times New Roman"/>
          <w:sz w:val="24"/>
          <w:szCs w:val="24"/>
        </w:rPr>
        <w:t>), as well as emit inorganic carbon to the atmosphere (Arvola et al. 2002, Weyhenmeyer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 w:name="_fgbmh3q8shl8" w:colFirst="0" w:colLast="0"/>
      <w:bookmarkEnd w:id="19"/>
      <w:r>
        <w:rPr>
          <w:rFonts w:ascii="Times New Roman" w:eastAsia="Times New Roman" w:hAnsi="Times New Roman" w:cs="Times New Roman"/>
          <w:i/>
          <w:color w:val="000000"/>
          <w:sz w:val="24"/>
          <w:szCs w:val="24"/>
        </w:rPr>
        <w:t>Overview of concepts of key OC fluxes in lake ecosystems</w:t>
      </w:r>
    </w:p>
    <w:p w14:paraId="1B153C11" w14:textId="0AB6D6C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allochthonous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5570B65A" w:rsidR="0032009C" w:rsidRDefault="00450B34">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7D3039" w:rsidRPr="006F4EC1" w:rsidRDefault="007D303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7D3039" w:rsidRDefault="007D303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7D3039" w:rsidRDefault="007D30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7D3039" w:rsidRPr="006F4EC1" w:rsidRDefault="007D303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7D3039" w:rsidRDefault="007D303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7D3039" w:rsidRDefault="007D3039"/>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in terms of the flux of carbon dioxide (Striegl et al. 2001, Rantakari and Kortelainen 2005, Kortelainen et al. 2006, Tranvik et al. 2009, Raymond et al. 2013) or methane (Bastviken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therefore may act as important sinks in the global carbon cycle (Mulholland and Elwood 1982, Dillon and Molot 1997, Dean and Gorham 1998, Einsele et al. 2001, Kortelainen et al. 2004, Rantakari and Kortelainen 2005, Einola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cia0tf49w3t8" w:colFirst="0" w:colLast="0"/>
      <w:bookmarkEnd w:id="20"/>
      <w:r>
        <w:rPr>
          <w:rFonts w:ascii="Times New Roman" w:eastAsia="Times New Roman" w:hAnsi="Times New Roman" w:cs="Times New Roman"/>
          <w:i/>
          <w:color w:val="000000"/>
          <w:sz w:val="24"/>
          <w:szCs w:val="24"/>
        </w:rPr>
        <w:t>Allochthony</w:t>
      </w:r>
    </w:p>
    <w:p w14:paraId="0663B724" w14:textId="65A22E3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However, </w:t>
      </w:r>
      <w:r w:rsidR="00FA4CDC">
        <w:rPr>
          <w:rFonts w:ascii="Times New Roman" w:eastAsia="Times New Roman" w:hAnsi="Times New Roman" w:cs="Times New Roman"/>
          <w:sz w:val="24"/>
          <w:szCs w:val="24"/>
        </w:rPr>
        <w:t xml:space="preserve">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OC concentration data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w:t>
      </w:r>
      <w:r>
        <w:rPr>
          <w:rFonts w:ascii="Times New Roman" w:eastAsia="Times New Roman" w:hAnsi="Times New Roman" w:cs="Times New Roman"/>
          <w:sz w:val="24"/>
          <w:szCs w:val="24"/>
        </w:rPr>
        <w:lastRenderedPageBreak/>
        <w:t xml:space="preserve">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z80hadduisff" w:colFirst="0" w:colLast="0"/>
      <w:bookmarkEnd w:id="21"/>
      <w:r>
        <w:rPr>
          <w:rFonts w:ascii="Times New Roman" w:eastAsia="Times New Roman" w:hAnsi="Times New Roman" w:cs="Times New Roman"/>
          <w:i/>
          <w:sz w:val="24"/>
          <w:szCs w:val="24"/>
        </w:rPr>
        <w:t>Autochthony</w:t>
      </w:r>
    </w:p>
    <w:p w14:paraId="2D6504A2" w14:textId="25D76643"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Authochthonous OC is more labile than allochthnous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 (Cole et al. 2002, Staehr et al. 2010, better citations?) or CO2 (citations). Derived from measurements across a gradient of lakes, statistical relationships have been built to estimate NPP from lake temperature and </w:t>
      </w:r>
      <w:r>
        <w:rPr>
          <w:rFonts w:ascii="Times New Roman" w:eastAsia="Times New Roman" w:hAnsi="Times New Roman" w:cs="Times New Roman"/>
          <w:sz w:val="24"/>
          <w:szCs w:val="24"/>
        </w:rPr>
        <w:t>total phosphorus (TP) (Hanson et al. 2004) or chlorophyll-A (ChlA)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76D03BB0"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22"/>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2"/>
      <w:r w:rsidR="00B80037">
        <w:commentReference w:id="22"/>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al. 2001, Ramlal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allochthonous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hwd1sfdwl8es" w:colFirst="0" w:colLast="0"/>
      <w:bookmarkEnd w:id="23"/>
      <w:r>
        <w:rPr>
          <w:rFonts w:ascii="Times New Roman" w:eastAsia="Times New Roman" w:hAnsi="Times New Roman" w:cs="Times New Roman"/>
          <w:i/>
          <w:sz w:val="24"/>
          <w:szCs w:val="24"/>
        </w:rPr>
        <w:t>Objective and research questions</w:t>
      </w:r>
    </w:p>
    <w:p w14:paraId="611F8C03" w14:textId="3A88EB6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 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31981AF1" w:rsidR="0032009C" w:rsidRDefault="00B80037">
      <w:pPr>
        <w:numPr>
          <w:ilvl w:val="0"/>
          <w:numId w:val="1"/>
        </w:numPr>
        <w:spacing w:line="480" w:lineRule="auto"/>
        <w:ind w:hanging="360"/>
        <w:rPr>
          <w:ins w:id="24"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net sources or sinks of OC?</w:t>
      </w:r>
    </w:p>
    <w:p w14:paraId="73AE0D54" w14:textId="45B0C070" w:rsidR="00DC05B9" w:rsidRDefault="00DC05B9">
      <w:pPr>
        <w:numPr>
          <w:ilvl w:val="0"/>
          <w:numId w:val="1"/>
        </w:numPr>
        <w:spacing w:line="480" w:lineRule="auto"/>
        <w:ind w:hanging="360"/>
        <w:rPr>
          <w:rFonts w:ascii="Times New Roman" w:eastAsia="Times New Roman" w:hAnsi="Times New Roman" w:cs="Times New Roman"/>
          <w:sz w:val="24"/>
          <w:szCs w:val="24"/>
        </w:rPr>
      </w:pPr>
      <w:ins w:id="25" w:author="Paul Hanson" w:date="2017-04-06T07:21:00Z">
        <w:r>
          <w:rPr>
            <w:rFonts w:ascii="Times New Roman" w:eastAsia="Times New Roman" w:hAnsi="Times New Roman" w:cs="Times New Roman"/>
            <w:sz w:val="24"/>
            <w:szCs w:val="24"/>
          </w:rPr>
          <w:lastRenderedPageBreak/>
          <w:t xml:space="preserve">Something like, </w:t>
        </w:r>
        <w:commentRangeStart w:id="26"/>
        <w:r>
          <w:rPr>
            <w:rFonts w:ascii="Times New Roman" w:eastAsia="Times New Roman" w:hAnsi="Times New Roman" w:cs="Times New Roman"/>
            <w:sz w:val="24"/>
            <w:szCs w:val="24"/>
          </w:rPr>
          <w:t xml:space="preserve">How do </w:t>
        </w:r>
      </w:ins>
      <w:ins w:id="27" w:author="Paul Hanson" w:date="2017-04-06T07:22:00Z">
        <w:r>
          <w:rPr>
            <w:rFonts w:ascii="Times New Roman" w:eastAsia="Times New Roman" w:hAnsi="Times New Roman" w:cs="Times New Roman"/>
            <w:sz w:val="24"/>
            <w:szCs w:val="24"/>
          </w:rPr>
          <w:t>autochthony and allochthony contribute to the observed patterns in lakes and lake OC budgets?</w:t>
        </w:r>
      </w:ins>
      <w:commentRangeEnd w:id="26"/>
      <w:r w:rsidR="007D3039">
        <w:rPr>
          <w:rStyle w:val="CommentReference"/>
        </w:rPr>
        <w:commentReference w:id="26"/>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8" w:name="_d5wy3t4llow9" w:colFirst="0" w:colLast="0"/>
      <w:bookmarkEnd w:id="28"/>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9" w:name="_hvnmkjqwqiaq" w:colFirst="0" w:colLast="0"/>
      <w:bookmarkEnd w:id="29"/>
      <w:r>
        <w:rPr>
          <w:rFonts w:ascii="Times New Roman" w:eastAsia="Times New Roman" w:hAnsi="Times New Roman" w:cs="Times New Roman"/>
          <w:i/>
          <w:sz w:val="24"/>
          <w:szCs w:val="24"/>
        </w:rPr>
        <w:t>Study lakes and data sources</w:t>
      </w:r>
    </w:p>
    <w:p w14:paraId="6C8B092E" w14:textId="4CD9953B"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30" w:name="_zhqmebn7y8o8" w:colFirst="0" w:colLast="0"/>
      <w:bookmarkEnd w:id="30"/>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31"/>
      <w:r>
        <w:rPr>
          <w:rFonts w:ascii="Times New Roman" w:eastAsia="Times New Roman" w:hAnsi="Times New Roman" w:cs="Times New Roman"/>
          <w:i/>
          <w:sz w:val="24"/>
          <w:szCs w:val="24"/>
        </w:rPr>
        <w:t>General model approach</w:t>
      </w:r>
      <w:commentRangeEnd w:id="31"/>
      <w:r>
        <w:commentReference w:id="31"/>
      </w:r>
    </w:p>
    <w:p w14:paraId="6D23F43C" w14:textId="2104458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w:t>
      </w:r>
      <w:r>
        <w:rPr>
          <w:rFonts w:ascii="Times New Roman" w:eastAsia="Times New Roman" w:hAnsi="Times New Roman" w:cs="Times New Roman"/>
          <w:sz w:val="24"/>
          <w:szCs w:val="24"/>
        </w:rPr>
        <w:lastRenderedPageBreak/>
        <w:t xml:space="preserve">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commentRangeStart w:id="32"/>
      <w:r w:rsidR="00080925">
        <w:rPr>
          <w:rFonts w:ascii="Times New Roman" w:eastAsia="Times New Roman" w:hAnsi="Times New Roman" w:cs="Times New Roman"/>
          <w:sz w:val="24"/>
          <w:szCs w:val="24"/>
        </w:rPr>
        <w:t>A small amount of water</w:t>
      </w:r>
      <w:commentRangeEnd w:id="32"/>
      <w:r w:rsidR="00080925">
        <w:commentReference w:id="32"/>
      </w:r>
      <w:r w:rsidR="00080925">
        <w:rPr>
          <w:rFonts w:ascii="Times New Roman" w:eastAsia="Times New Roman" w:hAnsi="Times New Roman" w:cs="Times New Roman"/>
          <w:sz w:val="24"/>
          <w:szCs w:val="24"/>
        </w:rPr>
        <w:t xml:space="preserve"> relative to lake volume evaporates depending on seasonal weather conditions, but we did not account for this process.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 w:name="_e3qajp1968u" w:colFirst="0" w:colLast="0"/>
      <w:bookmarkEnd w:id="33"/>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4" w:name="_6mc5pfc13zyv" w:colFirst="0" w:colLast="0"/>
      <w:bookmarkEnd w:id="34"/>
      <w:r>
        <w:rPr>
          <w:rFonts w:ascii="Times New Roman" w:eastAsia="Times New Roman" w:hAnsi="Times New Roman" w:cs="Times New Roman"/>
          <w:i/>
          <w:color w:val="000000"/>
          <w:sz w:val="24"/>
          <w:szCs w:val="24"/>
        </w:rPr>
        <w:t xml:space="preserve">Autochthonous DOC and POC: primary production </w:t>
      </w:r>
    </w:p>
    <w:p w14:paraId="515F4F31" w14:textId="42E1636A"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ChlA was unavailable) and surface water temperature (°C) per Morin et al. (1999) (Table 3: Eq. 2a). This empirical statistical model was based on observational temperature and </w:t>
      </w:r>
      <w:r>
        <w:rPr>
          <w:rFonts w:ascii="Times New Roman" w:eastAsia="Times New Roman" w:hAnsi="Times New Roman" w:cs="Times New Roman"/>
          <w:sz w:val="24"/>
          <w:szCs w:val="24"/>
        </w:rPr>
        <w:lastRenderedPageBreak/>
        <w:t>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w:t>
      </w:r>
      <w:commentRangeStart w:id="35"/>
      <w:r>
        <w:rPr>
          <w:rFonts w:ascii="Times New Roman" w:eastAsia="Times New Roman" w:hAnsi="Times New Roman" w:cs="Times New Roman"/>
          <w:sz w:val="24"/>
          <w:szCs w:val="24"/>
        </w:rPr>
        <w:t>add some citations</w:t>
      </w:r>
      <w:commentRangeEnd w:id="35"/>
      <w:r w:rsidR="00F55FEA">
        <w:rPr>
          <w:rStyle w:val="CommentReference"/>
        </w:rPr>
        <w:commentReference w:id="35"/>
      </w:r>
      <w:r>
        <w:rPr>
          <w:rFonts w:ascii="Times New Roman" w:eastAsia="Times New Roman" w:hAnsi="Times New Roman" w:cs="Times New Roman"/>
          <w:sz w:val="24"/>
          <w:szCs w:val="24"/>
        </w:rPr>
        <w:t>),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6" w:name="_ny5h27mmaq7k" w:colFirst="0" w:colLast="0"/>
      <w:bookmarkEnd w:id="36"/>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37"/>
      <w:r>
        <w:rPr>
          <w:rFonts w:ascii="Times New Roman" w:eastAsia="Times New Roman" w:hAnsi="Times New Roman" w:cs="Times New Roman"/>
          <w:sz w:val="24"/>
          <w:szCs w:val="24"/>
        </w:rPr>
        <w:t>resuspension estimates</w:t>
      </w:r>
      <w:commentRangeEnd w:id="37"/>
      <w:r>
        <w:commentReference w:id="37"/>
      </w:r>
      <w:r>
        <w:rPr>
          <w:rFonts w:ascii="Times New Roman" w:eastAsia="Times New Roman" w:hAnsi="Times New Roman" w:cs="Times New Roman"/>
          <w:sz w:val="24"/>
          <w:szCs w:val="24"/>
        </w:rPr>
        <w:t xml:space="preserve">.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l03fr54i2e0u" w:colFirst="0" w:colLast="0"/>
      <w:bookmarkEnd w:id="38"/>
      <w:r>
        <w:rPr>
          <w:rFonts w:ascii="Times New Roman" w:eastAsia="Times New Roman" w:hAnsi="Times New Roman" w:cs="Times New Roman"/>
          <w:i/>
          <w:sz w:val="24"/>
          <w:szCs w:val="24"/>
        </w:rPr>
        <w:t xml:space="preserve">Model output and calibration </w:t>
      </w:r>
    </w:p>
    <w:p w14:paraId="2F876694" w14:textId="5C8BD9F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commentRangeStart w:id="39"/>
      <w:r>
        <w:rPr>
          <w:rFonts w:ascii="Times New Roman" w:eastAsia="Times New Roman" w:hAnsi="Times New Roman" w:cs="Times New Roman"/>
          <w:i/>
          <w:sz w:val="24"/>
          <w:szCs w:val="24"/>
        </w:rPr>
        <w:lastRenderedPageBreak/>
        <w:t>Bootstrapping</w:t>
      </w:r>
      <w:commentRangeEnd w:id="39"/>
      <w:r w:rsidR="00E44214">
        <w:rPr>
          <w:rStyle w:val="CommentReference"/>
        </w:rPr>
        <w:commentReference w:id="39"/>
      </w:r>
      <w:r>
        <w:rPr>
          <w:rFonts w:ascii="Times New Roman" w:eastAsia="Times New Roman" w:hAnsi="Times New Roman" w:cs="Times New Roman"/>
          <w:i/>
          <w:sz w:val="24"/>
          <w:szCs w:val="24"/>
        </w:rPr>
        <w:t xml:space="preserve">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0" w:name="_ocy0aysirc6j" w:colFirst="0" w:colLast="0"/>
      <w:bookmarkEnd w:id="40"/>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1" w:name="_5q3azwjwpxro" w:colFirst="0" w:colLast="0"/>
      <w:bookmarkEnd w:id="41"/>
      <w:r>
        <w:rPr>
          <w:rFonts w:ascii="Times New Roman" w:eastAsia="Times New Roman" w:hAnsi="Times New Roman" w:cs="Times New Roman"/>
          <w:i/>
          <w:sz w:val="24"/>
          <w:szCs w:val="24"/>
        </w:rPr>
        <w:t>Model performance, parameter estimates and sensitivity analysis</w:t>
      </w:r>
    </w:p>
    <w:p w14:paraId="0183F9C1" w14:textId="61CF4258" w:rsidR="0032009C" w:rsidRDefault="00B80037">
      <w:pPr>
        <w:spacing w:line="480" w:lineRule="auto"/>
        <w:ind w:firstLine="720"/>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 xml:space="preserve">Modeled DOC and DO </w:t>
      </w:r>
      <w:commentRangeEnd w:id="42"/>
      <w:r w:rsidR="00191DFF">
        <w:rPr>
          <w:rStyle w:val="CommentReference"/>
        </w:rPr>
        <w:commentReference w:id="42"/>
      </w:r>
      <w:r>
        <w:rPr>
          <w:rFonts w:ascii="Times New Roman" w:eastAsia="Times New Roman" w:hAnsi="Times New Roman" w:cs="Times New Roman"/>
          <w:sz w:val="24"/>
          <w:szCs w:val="24"/>
        </w:rPr>
        <w:t xml:space="preserve">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12E9BEC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Burial_alloch, which represented the daily proportion of allochthonous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Similarly, Burial_autoch was near 1 for Monona, Vanern and Toolik; however, values were 0 for Harp and Trout, indicating nearly all autochthonous POC was leached to DOC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allochthonous than autochthonous DOC across all lakes, indicating that </w:t>
      </w:r>
      <w:r w:rsidR="009C27E9">
        <w:rPr>
          <w:rFonts w:ascii="Times New Roman" w:eastAsia="Times New Roman" w:hAnsi="Times New Roman" w:cs="Times New Roman"/>
          <w:sz w:val="24"/>
          <w:szCs w:val="24"/>
        </w:rPr>
        <w:t>autochthonous</w:t>
      </w:r>
      <w:r w:rsidR="00E309C7">
        <w:rPr>
          <w:rFonts w:ascii="Times New Roman" w:eastAsia="Times New Roman" w:hAnsi="Times New Roman" w:cs="Times New Roman"/>
          <w:sz w:val="24"/>
          <w:szCs w:val="24"/>
        </w:rPr>
        <w:t xml:space="preserve"> </w:t>
      </w:r>
      <w:r w:rsidR="009C27E9">
        <w:rPr>
          <w:rFonts w:ascii="Times New Roman" w:eastAsia="Times New Roman" w:hAnsi="Times New Roman" w:cs="Times New Roman"/>
          <w:sz w:val="24"/>
          <w:szCs w:val="24"/>
        </w:rPr>
        <w:t>D</w:t>
      </w:r>
      <w:r w:rsidR="00E309C7">
        <w:rPr>
          <w:rFonts w:ascii="Times New Roman" w:eastAsia="Times New Roman" w:hAnsi="Times New Roman" w:cs="Times New Roman"/>
          <w:sz w:val="24"/>
          <w:szCs w:val="24"/>
        </w:rPr>
        <w:t>OC was more readily used and respired</w:t>
      </w:r>
      <w:r w:rsidR="009C27E9">
        <w:rPr>
          <w:rFonts w:ascii="Times New Roman" w:eastAsia="Times New Roman" w:hAnsi="Times New Roman" w:cs="Times New Roman"/>
          <w:sz w:val="24"/>
          <w:szCs w:val="24"/>
        </w:rPr>
        <w:t xml:space="preserve"> than allochthonous DOC</w:t>
      </w:r>
      <w:r>
        <w:rPr>
          <w:rFonts w:ascii="Times New Roman" w:eastAsia="Times New Roman" w:hAnsi="Times New Roman" w:cs="Times New Roman"/>
          <w:sz w:val="24"/>
          <w:szCs w:val="24"/>
        </w:rPr>
        <w:t>. Respiration_alloch was largely similar across lakes, ranging 0.001-0.003, whereas Respiration_autoch was more variable, ranging 0.015 (Trout) to 0.297 (Toolik).</w:t>
      </w:r>
    </w:p>
    <w:p w14:paraId="0C38E314" w14:textId="49302077" w:rsidR="0032009C" w:rsidRDefault="00366556">
      <w:pPr>
        <w:spacing w:line="480" w:lineRule="auto"/>
        <w:ind w:firstLine="720"/>
        <w:rPr>
          <w:ins w:id="43"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modeled DOC across lakes. Harp and Monona were the only lakes with considerable sensitivity to Respiration_autoch. </w:t>
      </w:r>
      <w:commentRangeStart w:id="44"/>
      <w:r w:rsidR="00B80037">
        <w:rPr>
          <w:rFonts w:ascii="Times New Roman" w:eastAsia="Times New Roman" w:hAnsi="Times New Roman" w:cs="Times New Roman"/>
          <w:sz w:val="24"/>
          <w:szCs w:val="24"/>
        </w:rPr>
        <w:t>Overall</w:t>
      </w:r>
      <w:commentRangeEnd w:id="44"/>
      <w:r w:rsidR="00B80037">
        <w:commentReference w:id="44"/>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407B738E" w14:textId="375E9042" w:rsidR="00366556" w:rsidRDefault="00366556">
      <w:pPr>
        <w:spacing w:line="480" w:lineRule="auto"/>
        <w:ind w:firstLine="720"/>
        <w:rPr>
          <w:rFonts w:ascii="Times New Roman" w:eastAsia="Times New Roman" w:hAnsi="Times New Roman" w:cs="Times New Roman"/>
          <w:sz w:val="24"/>
          <w:szCs w:val="24"/>
        </w:rPr>
      </w:pPr>
      <w:ins w:id="45"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6" w:author="Paul Hanson" w:date="2017-04-05T11:08:00Z">
        <w:r>
          <w:rPr>
            <w:rFonts w:ascii="Times New Roman" w:eastAsia="Times New Roman" w:hAnsi="Times New Roman" w:cs="Times New Roman"/>
            <w:sz w:val="24"/>
            <w:szCs w:val="24"/>
          </w:rPr>
          <w:t>expectation</w:t>
        </w:r>
      </w:ins>
      <w:ins w:id="47"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8" w:name="_xlemxvr7c40e" w:colFirst="0" w:colLast="0"/>
      <w:bookmarkEnd w:id="48"/>
      <w:r>
        <w:rPr>
          <w:rFonts w:ascii="Times New Roman" w:eastAsia="Times New Roman" w:hAnsi="Times New Roman" w:cs="Times New Roman"/>
          <w:i/>
          <w:sz w:val="24"/>
          <w:szCs w:val="24"/>
        </w:rPr>
        <w:t>Summary of fluxes and fates</w:t>
      </w:r>
    </w:p>
    <w:p w14:paraId="12517D3C" w14:textId="3C519D7F" w:rsidR="00DB4104" w:rsidRDefault="00C01BC6"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r w:rsidR="00713F10">
        <w:rPr>
          <w:rFonts w:ascii="Times New Roman" w:eastAsia="Times New Roman" w:hAnsi="Times New Roman" w:cs="Times New Roman"/>
          <w:sz w:val="24"/>
          <w:szCs w:val="24"/>
        </w:rPr>
        <w:t xml:space="preserve">nearly equally </w:t>
      </w:r>
      <w:r w:rsidR="0083120A">
        <w:rPr>
          <w:rFonts w:ascii="Times New Roman" w:eastAsia="Times New Roman" w:hAnsi="Times New Roman" w:cs="Times New Roman"/>
          <w:sz w:val="24"/>
          <w:szCs w:val="24"/>
        </w:rPr>
        <w:t xml:space="preserve">between allochthony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16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(68%). </w:t>
      </w:r>
      <w:r w:rsidR="007C3BD2">
        <w:rPr>
          <w:rFonts w:ascii="Times New Roman" w:eastAsia="Times New Roman" w:hAnsi="Times New Roman" w:cs="Times New Roman"/>
          <w:sz w:val="24"/>
          <w:szCs w:val="24"/>
        </w:rPr>
        <w:t>Monona had the largest OC load of the five lakes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with OC input almost equally divided between allochthony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allochthony. Only 15% of the OC was respired, with 44% being buried and 59% being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 xml:space="preserve">(43 </w:t>
      </w:r>
      <w:bookmarkStart w:id="49" w:name="_Hlk478839044"/>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9"/>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5009AE">
        <w:rPr>
          <w:rFonts w:ascii="Times New Roman" w:eastAsia="Times New Roman" w:hAnsi="Times New Roman" w:cs="Times New Roman"/>
          <w:sz w:val="24"/>
          <w:szCs w:val="24"/>
        </w:rPr>
        <w:t xml:space="preserve">88%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 xml:space="preserve">Vanern had the </w:t>
      </w:r>
      <w:r w:rsidR="005255DD">
        <w:rPr>
          <w:rFonts w:ascii="Times New Roman" w:eastAsia="Times New Roman" w:hAnsi="Times New Roman" w:cs="Times New Roman"/>
          <w:sz w:val="24"/>
          <w:szCs w:val="24"/>
        </w:rPr>
        <w:lastRenderedPageBreak/>
        <w:t>second lowest average OC load (68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of which was 60% allochthonous load. Of this load, 52% was respired to the atmosphere, 30% was buried, and only 18% was exported downstream. T</w:t>
      </w:r>
      <w:r w:rsidR="00BF7C2F">
        <w:rPr>
          <w:rFonts w:ascii="Times New Roman" w:eastAsia="Times New Roman" w:hAnsi="Times New Roman" w:cs="Times New Roman"/>
          <w:sz w:val="24"/>
          <w:szCs w:val="24"/>
        </w:rPr>
        <w:t xml:space="preserve">he OC load in Toolik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summertime peaks; </w:t>
      </w:r>
      <w:r w:rsidR="00770DFB">
        <w:rPr>
          <w:rFonts w:ascii="Times New Roman" w:eastAsia="Times New Roman" w:hAnsi="Times New Roman" w:cs="Times New Roman"/>
          <w:sz w:val="24"/>
          <w:szCs w:val="24"/>
        </w:rPr>
        <w:t xml:space="preserve">64% of this load was exported downstream, mostly during the summer. </w:t>
      </w:r>
    </w:p>
    <w:p w14:paraId="2AC97DE6" w14:textId="3E079085" w:rsidR="0032009C" w:rsidRDefault="0084170F"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fits show</w:t>
      </w:r>
      <w:r w:rsidR="003B681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sidR="00B80037">
        <w:rPr>
          <w:rFonts w:ascii="Times New Roman" w:eastAsia="Times New Roman" w:hAnsi="Times New Roman" w:cs="Times New Roman"/>
          <w:sz w:val="24"/>
          <w:szCs w:val="24"/>
        </w:rPr>
        <w:t>annual fluctuations. 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0" w:name="_23giog1xmb1e" w:colFirst="0" w:colLast="0"/>
      <w:bookmarkEnd w:id="50"/>
      <w:r>
        <w:rPr>
          <w:rFonts w:ascii="Times New Roman" w:eastAsia="Times New Roman" w:hAnsi="Times New Roman" w:cs="Times New Roman"/>
          <w:i/>
          <w:sz w:val="24"/>
          <w:szCs w:val="24"/>
        </w:rPr>
        <w:t>Seasonal fates</w:t>
      </w:r>
    </w:p>
    <w:p w14:paraId="1A5EEDF1" w14:textId="5E3EC60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51"/>
      <w:r>
        <w:rPr>
          <w:rFonts w:ascii="Times New Roman" w:eastAsia="Times New Roman" w:hAnsi="Times New Roman" w:cs="Times New Roman"/>
          <w:sz w:val="24"/>
          <w:szCs w:val="24"/>
        </w:rPr>
        <w:t>Fig. 5</w:t>
      </w:r>
      <w:commentRangeEnd w:id="51"/>
      <w:r w:rsidR="00231C87">
        <w:rPr>
          <w:rStyle w:val="CommentReference"/>
        </w:rPr>
        <w:commentReference w:id="51"/>
      </w:r>
      <w:r>
        <w:rPr>
          <w:rFonts w:ascii="Times New Roman" w:eastAsia="Times New Roman" w:hAnsi="Times New Roman" w:cs="Times New Roman"/>
          <w:sz w:val="24"/>
          <w:szCs w:val="24"/>
        </w:rPr>
        <w:t xml:space="preserve">).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w:t>
      </w:r>
      <w:r>
        <w:rPr>
          <w:rFonts w:ascii="Times New Roman" w:eastAsia="Times New Roman" w:hAnsi="Times New Roman" w:cs="Times New Roman"/>
          <w:sz w:val="24"/>
          <w:szCs w:val="24"/>
        </w:rPr>
        <w:lastRenderedPageBreak/>
        <w:t>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52" w:name="_3o4ewidztyp5" w:colFirst="0" w:colLast="0"/>
      <w:bookmarkEnd w:id="52"/>
      <w:commentRangeStart w:id="53"/>
      <w:r>
        <w:rPr>
          <w:rFonts w:ascii="Times New Roman" w:eastAsia="Times New Roman" w:hAnsi="Times New Roman" w:cs="Times New Roman"/>
          <w:b/>
          <w:sz w:val="24"/>
          <w:szCs w:val="24"/>
        </w:rPr>
        <w:t>DISCUSSION</w:t>
      </w:r>
      <w:commentRangeEnd w:id="53"/>
      <w:r w:rsidR="00EB4F26">
        <w:rPr>
          <w:rStyle w:val="CommentReference"/>
        </w:rPr>
        <w:commentReference w:id="53"/>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4" w:name="_a3c9orcnsv16" w:colFirst="0" w:colLast="0"/>
      <w:bookmarkEnd w:id="54"/>
      <w:r>
        <w:rPr>
          <w:rFonts w:ascii="Times New Roman" w:eastAsia="Times New Roman" w:hAnsi="Times New Roman" w:cs="Times New Roman"/>
          <w:i/>
          <w:sz w:val="24"/>
          <w:szCs w:val="24"/>
        </w:rPr>
        <w:t>Capturing lake processes</w:t>
      </w:r>
    </w:p>
    <w:p w14:paraId="0B4FA302" w14:textId="197CC1F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modeling approach.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produced 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13.77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302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17.415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w:t>
      </w:r>
      <w:r>
        <w:rPr>
          <w:rFonts w:ascii="Times New Roman" w:eastAsia="Times New Roman" w:hAnsi="Times New Roman" w:cs="Times New Roman"/>
          <w:sz w:val="24"/>
          <w:szCs w:val="24"/>
        </w:rPr>
        <w:lastRenderedPageBreak/>
        <w:t xml:space="preserve">generally agreed with prior studies based on steady-state models, this was not true for </w:t>
      </w:r>
      <w:commentRangeStart w:id="55"/>
      <w:commentRangeStart w:id="56"/>
      <w:r>
        <w:rPr>
          <w:rFonts w:ascii="Times New Roman" w:eastAsia="Times New Roman" w:hAnsi="Times New Roman" w:cs="Times New Roman"/>
          <w:sz w:val="24"/>
          <w:szCs w:val="24"/>
        </w:rPr>
        <w:t>autochthony and respiration</w:t>
      </w:r>
      <w:commentRangeEnd w:id="55"/>
      <w:r w:rsidR="009E4CF0">
        <w:rPr>
          <w:rStyle w:val="CommentReference"/>
        </w:rPr>
        <w:commentReference w:id="55"/>
      </w:r>
      <w:commentRangeEnd w:id="56"/>
      <w:r w:rsidR="00D117AE">
        <w:rPr>
          <w:rStyle w:val="CommentReference"/>
        </w:rPr>
        <w:commentReference w:id="56"/>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p>
    <w:p w14:paraId="5681E986" w14:textId="7697E6E8"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57"/>
      <w:r>
        <w:rPr>
          <w:rFonts w:ascii="Times New Roman" w:eastAsia="Times New Roman" w:hAnsi="Times New Roman" w:cs="Times New Roman"/>
          <w:i/>
          <w:sz w:val="24"/>
          <w:szCs w:val="24"/>
        </w:rPr>
        <w:t>Under</w:t>
      </w:r>
      <w:commentRangeEnd w:id="57"/>
      <w:r w:rsidR="00F307D5">
        <w:rPr>
          <w:rStyle w:val="CommentReference"/>
          <w:color w:val="000000"/>
        </w:rPr>
        <w:commentReference w:id="57"/>
      </w:r>
      <w:r>
        <w:rPr>
          <w:rFonts w:ascii="Times New Roman" w:eastAsia="Times New Roman" w:hAnsi="Times New Roman" w:cs="Times New Roman"/>
          <w:i/>
          <w:sz w:val="24"/>
          <w:szCs w:val="24"/>
        </w:rPr>
        <w:t xml:space="preserve"> what conditions are lakes net sources or sinks of organic carbon?</w:t>
      </w:r>
    </w:p>
    <w:p w14:paraId="50E8AF3E" w14:textId="6340F0BB" w:rsidR="0032009C" w:rsidRDefault="00B80037">
      <w:pPr>
        <w:spacing w:line="480" w:lineRule="auto"/>
        <w:rPr>
          <w:ins w:id="58"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those ratios can be constrained by mass balance and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 </w:t>
      </w:r>
      <w:ins w:id="59" w:author="Ian Mccullough" w:date="2017-04-06T17:11:00Z">
        <w:r w:rsidR="00E44214">
          <w:rPr>
            <w:rFonts w:ascii="Times New Roman" w:eastAsia="Times New Roman" w:hAnsi="Times New Roman" w:cs="Times New Roman"/>
            <w:sz w:val="24"/>
            <w:szCs w:val="24"/>
          </w:rPr>
          <w:t xml:space="preserve">Our model buried 100% of allochthonous </w:t>
        </w:r>
      </w:ins>
      <w:ins w:id="60" w:author="Ian Mccullough" w:date="2017-04-06T17:12:00Z">
        <w:r w:rsidR="00E44214">
          <w:rPr>
            <w:rFonts w:ascii="Times New Roman" w:eastAsia="Times New Roman" w:hAnsi="Times New Roman" w:cs="Times New Roman"/>
            <w:sz w:val="24"/>
            <w:szCs w:val="24"/>
          </w:rPr>
          <w:t xml:space="preserve">POC (Table 2: Burial_alloch); therefore, any increase in allochthonous POC would be directly proportional to increases in burial. For </w:t>
        </w:r>
      </w:ins>
      <w:ins w:id="61" w:author="Ian Mccullough" w:date="2017-04-06T17:14:00Z">
        <w:r w:rsidR="00E44214">
          <w:rPr>
            <w:rFonts w:ascii="Times New Roman" w:eastAsia="Times New Roman" w:hAnsi="Times New Roman" w:cs="Times New Roman"/>
            <w:sz w:val="24"/>
            <w:szCs w:val="24"/>
          </w:rPr>
          <w:t>Harp, Trout and Toolik</w:t>
        </w:r>
      </w:ins>
      <w:ins w:id="62" w:author="Ian Mccullough" w:date="2017-04-06T17:12:00Z">
        <w:r w:rsidR="00E44214">
          <w:rPr>
            <w:rFonts w:ascii="Times New Roman" w:eastAsia="Times New Roman" w:hAnsi="Times New Roman" w:cs="Times New Roman"/>
            <w:sz w:val="24"/>
            <w:szCs w:val="24"/>
          </w:rPr>
          <w:t xml:space="preserve">, however, burial would have to increase </w:t>
        </w:r>
      </w:ins>
      <w:ins w:id="63" w:author="immccull@gmail.com" w:date="2017-04-06T20:09:00Z">
        <w:r w:rsidR="00656127">
          <w:rPr>
            <w:rFonts w:ascii="Times New Roman" w:eastAsia="Times New Roman" w:hAnsi="Times New Roman" w:cs="Times New Roman"/>
            <w:sz w:val="24"/>
            <w:szCs w:val="24"/>
          </w:rPr>
          <w:t>several-fold</w:t>
        </w:r>
      </w:ins>
      <w:ins w:id="64" w:author="immccull@gmail.com" w:date="2017-04-06T20:10:00Z">
        <w:r w:rsidR="00656127">
          <w:rPr>
            <w:rFonts w:ascii="Times New Roman" w:eastAsia="Times New Roman" w:hAnsi="Times New Roman" w:cs="Times New Roman"/>
            <w:sz w:val="24"/>
            <w:szCs w:val="24"/>
          </w:rPr>
          <w:t xml:space="preserve"> over the course of the entire modeling period</w:t>
        </w:r>
      </w:ins>
      <w:ins w:id="65" w:author="immccull@gmail.com" w:date="2017-04-06T20:09:00Z">
        <w:r w:rsidR="00656127">
          <w:rPr>
            <w:rFonts w:ascii="Times New Roman" w:eastAsia="Times New Roman" w:hAnsi="Times New Roman" w:cs="Times New Roman"/>
            <w:sz w:val="24"/>
            <w:szCs w:val="24"/>
          </w:rPr>
          <w:t xml:space="preserve"> </w:t>
        </w:r>
      </w:ins>
      <w:ins w:id="66"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67" w:author="Ian Mccullough" w:date="2017-04-06T17:14:00Z">
        <w:r w:rsidR="00E44214">
          <w:rPr>
            <w:rFonts w:ascii="Times New Roman" w:eastAsia="Times New Roman" w:hAnsi="Times New Roman" w:cs="Times New Roman"/>
            <w:sz w:val="24"/>
            <w:szCs w:val="24"/>
          </w:rPr>
          <w:t xml:space="preserve">5). </w:t>
        </w:r>
      </w:ins>
      <w:ins w:id="68" w:author="Ian Mccullough" w:date="2017-04-06T17:19:00Z">
        <w:r w:rsidR="00BB19C3">
          <w:rPr>
            <w:rFonts w:ascii="Times New Roman" w:eastAsia="Times New Roman" w:hAnsi="Times New Roman" w:cs="Times New Roman"/>
            <w:sz w:val="24"/>
            <w:szCs w:val="24"/>
          </w:rPr>
          <w:t>Intense precipitation increases POC</w:t>
        </w:r>
      </w:ins>
      <w:ins w:id="69" w:author="Ian Mccullough" w:date="2017-04-06T17:20:00Z">
        <w:r w:rsidR="00BB19C3">
          <w:rPr>
            <w:rFonts w:ascii="Times New Roman" w:eastAsia="Times New Roman" w:hAnsi="Times New Roman" w:cs="Times New Roman"/>
            <w:sz w:val="24"/>
            <w:szCs w:val="24"/>
          </w:rPr>
          <w:t xml:space="preserve"> disproportionately to DOC in streams (Jeong et al. 2012</w:t>
        </w:r>
      </w:ins>
      <w:ins w:id="70" w:author="Ian Mccullough" w:date="2017-04-06T17:19:00Z">
        <w:r w:rsidR="00BB19C3">
          <w:rPr>
            <w:rFonts w:ascii="Times New Roman" w:eastAsia="Times New Roman" w:hAnsi="Times New Roman" w:cs="Times New Roman"/>
            <w:sz w:val="24"/>
            <w:szCs w:val="24"/>
          </w:rPr>
          <w:t>,</w:t>
        </w:r>
      </w:ins>
      <w:ins w:id="71" w:author="Ian Mccullough" w:date="2017-04-06T17:21:00Z">
        <w:r w:rsidR="00BB19C3">
          <w:rPr>
            <w:rFonts w:ascii="Times New Roman" w:eastAsia="Times New Roman" w:hAnsi="Times New Roman" w:cs="Times New Roman"/>
            <w:sz w:val="24"/>
            <w:szCs w:val="24"/>
          </w:rPr>
          <w:t xml:space="preserve"> Dhillon and Inamdar 2013),</w:t>
        </w:r>
      </w:ins>
      <w:ins w:id="72" w:author="Ian Mccullough" w:date="2017-04-06T17:19:00Z">
        <w:r w:rsidR="00BB19C3">
          <w:rPr>
            <w:rFonts w:ascii="Times New Roman" w:eastAsia="Times New Roman" w:hAnsi="Times New Roman" w:cs="Times New Roman"/>
            <w:sz w:val="24"/>
            <w:szCs w:val="24"/>
          </w:rPr>
          <w:t xml:space="preserve"> which </w:t>
        </w:r>
      </w:ins>
      <w:ins w:id="73" w:author="Ian Mccullough" w:date="2017-04-06T17:21:00Z">
        <w:r w:rsidR="00BB19C3">
          <w:rPr>
            <w:rFonts w:ascii="Times New Roman" w:eastAsia="Times New Roman" w:hAnsi="Times New Roman" w:cs="Times New Roman"/>
            <w:sz w:val="24"/>
            <w:szCs w:val="24"/>
          </w:rPr>
          <w:t xml:space="preserve">could </w:t>
        </w:r>
      </w:ins>
      <w:ins w:id="74" w:author="immccull@gmail.com" w:date="2017-04-06T20:10:00Z">
        <w:r w:rsidR="00656127">
          <w:rPr>
            <w:rFonts w:ascii="Times New Roman" w:eastAsia="Times New Roman" w:hAnsi="Times New Roman" w:cs="Times New Roman"/>
            <w:sz w:val="24"/>
            <w:szCs w:val="24"/>
          </w:rPr>
          <w:t xml:space="preserve">temporarily </w:t>
        </w:r>
      </w:ins>
      <w:bookmarkStart w:id="75" w:name="_GoBack"/>
      <w:bookmarkEnd w:id="75"/>
      <w:ins w:id="76" w:author="Ian Mccullough" w:date="2017-04-06T17:21:00Z">
        <w:r w:rsidR="00BB19C3">
          <w:rPr>
            <w:rFonts w:ascii="Times New Roman" w:eastAsia="Times New Roman" w:hAnsi="Times New Roman" w:cs="Times New Roman"/>
            <w:sz w:val="24"/>
            <w:szCs w:val="24"/>
          </w:rPr>
          <w:t>increase allocthonous POC inputs</w:t>
        </w:r>
      </w:ins>
      <w:ins w:id="77" w:author="Ian Mccullough" w:date="2017-04-06T17:23:00Z">
        <w:r w:rsidR="00BB19C3">
          <w:rPr>
            <w:rFonts w:ascii="Times New Roman" w:eastAsia="Times New Roman" w:hAnsi="Times New Roman" w:cs="Times New Roman"/>
            <w:sz w:val="24"/>
            <w:szCs w:val="24"/>
          </w:rPr>
          <w:t xml:space="preserve"> to lakes</w:t>
        </w:r>
      </w:ins>
      <w:ins w:id="78" w:author="Ian Mccullough" w:date="2017-04-06T17:21:00Z">
        <w:r w:rsidR="00BB19C3">
          <w:rPr>
            <w:rFonts w:ascii="Times New Roman" w:eastAsia="Times New Roman" w:hAnsi="Times New Roman" w:cs="Times New Roman"/>
            <w:sz w:val="24"/>
            <w:szCs w:val="24"/>
          </w:rPr>
          <w:t>. We assumed a direct relationship between allochthonous DOC and POC</w:t>
        </w:r>
      </w:ins>
      <w:ins w:id="79" w:author="Ian Mccullough" w:date="2017-04-06T17:22:00Z">
        <w:r w:rsidR="00BB19C3">
          <w:rPr>
            <w:rFonts w:ascii="Times New Roman" w:eastAsia="Times New Roman" w:hAnsi="Times New Roman" w:cs="Times New Roman"/>
            <w:sz w:val="24"/>
            <w:szCs w:val="24"/>
          </w:rPr>
          <w:t xml:space="preserve"> due to lack of POC data</w:t>
        </w:r>
      </w:ins>
      <w:ins w:id="80" w:author="Ian Mccullough" w:date="2017-04-06T17:23:00Z">
        <w:r w:rsidR="00BB19C3">
          <w:rPr>
            <w:rFonts w:ascii="Times New Roman" w:eastAsia="Times New Roman" w:hAnsi="Times New Roman" w:cs="Times New Roman"/>
            <w:sz w:val="24"/>
            <w:szCs w:val="24"/>
          </w:rPr>
          <w:t>, but failure to capture precipitation events could have led to underestimates of burial</w:t>
        </w:r>
      </w:ins>
      <w:ins w:id="81" w:author="Ian Mccullough" w:date="2017-04-06T17:21:00Z">
        <w:r w:rsidR="00BB19C3">
          <w:rPr>
            <w:rFonts w:ascii="Times New Roman" w:eastAsia="Times New Roman" w:hAnsi="Times New Roman" w:cs="Times New Roman"/>
            <w:sz w:val="24"/>
            <w:szCs w:val="24"/>
          </w:rPr>
          <w:t>.</w:t>
        </w:r>
      </w:ins>
      <w:ins w:id="82" w:author="Ian Mccullough" w:date="2017-04-06T17:23:00Z">
        <w:r w:rsidR="00BB19C3">
          <w:rPr>
            <w:rFonts w:ascii="Times New Roman" w:eastAsia="Times New Roman" w:hAnsi="Times New Roman" w:cs="Times New Roman"/>
            <w:sz w:val="24"/>
            <w:szCs w:val="24"/>
          </w:rPr>
          <w:t xml:space="preserve"> </w:t>
        </w:r>
      </w:ins>
      <w:ins w:id="83" w:author="Ian Mccullough" w:date="2017-04-06T17:24:00Z">
        <w:r w:rsidR="00BB19C3">
          <w:rPr>
            <w:rFonts w:ascii="Times New Roman" w:eastAsia="Times New Roman" w:hAnsi="Times New Roman" w:cs="Times New Roman"/>
            <w:sz w:val="24"/>
            <w:szCs w:val="24"/>
          </w:rPr>
          <w:t xml:space="preserve">Therefore, </w:t>
        </w:r>
      </w:ins>
      <w:ins w:id="84" w:author="Ian Mccullough" w:date="2017-04-06T17:27:00Z">
        <w:r w:rsidR="00B34289">
          <w:rPr>
            <w:rFonts w:ascii="Times New Roman" w:eastAsia="Times New Roman" w:hAnsi="Times New Roman" w:cs="Times New Roman"/>
            <w:sz w:val="24"/>
            <w:szCs w:val="24"/>
          </w:rPr>
          <w:t xml:space="preserve">although </w:t>
        </w:r>
      </w:ins>
      <w:ins w:id="85" w:author="Ian Mccullough" w:date="2017-04-06T17:24:00Z">
        <w:r w:rsidR="00BB19C3">
          <w:rPr>
            <w:rFonts w:ascii="Times New Roman" w:eastAsia="Times New Roman" w:hAnsi="Times New Roman" w:cs="Times New Roman"/>
            <w:sz w:val="24"/>
            <w:szCs w:val="24"/>
          </w:rPr>
          <w:t>our burial estimates were inherently conservative</w:t>
        </w:r>
      </w:ins>
      <w:ins w:id="86" w:author="Ian Mccullough" w:date="2017-04-06T17:27:00Z">
        <w:r w:rsidR="00B34289">
          <w:rPr>
            <w:rFonts w:ascii="Times New Roman" w:eastAsia="Times New Roman" w:hAnsi="Times New Roman" w:cs="Times New Roman"/>
            <w:sz w:val="24"/>
            <w:szCs w:val="24"/>
          </w:rPr>
          <w:t xml:space="preserve"> and uncertain in some capacity, the range of potential burial </w:t>
        </w:r>
      </w:ins>
      <w:ins w:id="87" w:author="Ian Mccullough" w:date="2017-04-06T17:28:00Z">
        <w:r w:rsidR="00B34289">
          <w:rPr>
            <w:rFonts w:ascii="Times New Roman" w:eastAsia="Times New Roman" w:hAnsi="Times New Roman" w:cs="Times New Roman"/>
            <w:sz w:val="24"/>
            <w:szCs w:val="24"/>
          </w:rPr>
          <w:t>amount</w:t>
        </w:r>
      </w:ins>
      <w:ins w:id="88" w:author="Ian Mccullough" w:date="2017-04-06T17:27:00Z">
        <w:r w:rsidR="00B34289">
          <w:rPr>
            <w:rFonts w:ascii="Times New Roman" w:eastAsia="Times New Roman" w:hAnsi="Times New Roman" w:cs="Times New Roman"/>
            <w:sz w:val="24"/>
            <w:szCs w:val="24"/>
          </w:rPr>
          <w:t>s essentially existed within the noise of the overall budget compared to other fluxes</w:t>
        </w:r>
      </w:ins>
      <w:ins w:id="89" w:author="Ian Mccullough" w:date="2017-04-06T17:24:00Z">
        <w:r w:rsidR="00BB19C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Although lakes will continue to store </w:t>
      </w:r>
      <w:r>
        <w:rPr>
          <w:rFonts w:ascii="Times New Roman" w:eastAsia="Times New Roman" w:hAnsi="Times New Roman" w:cs="Times New Roman"/>
          <w:sz w:val="24"/>
          <w:szCs w:val="24"/>
        </w:rPr>
        <w:lastRenderedPageBreak/>
        <w:t xml:space="preserve">carbon in lake sediments in the future, increases in water temperatures associated with climate warming could lead to increases in respiration and increase the net source capacity of lakes, particularly as lakes trend toward sources earlier in the growing season. </w:t>
      </w:r>
      <w:ins w:id="90" w:author="Ian Mccullough" w:date="2017-04-06T16:14:00Z">
        <w:r w:rsidR="0018273A">
          <w:rPr>
            <w:rFonts w:ascii="Times New Roman" w:eastAsia="Times New Roman" w:hAnsi="Times New Roman" w:cs="Times New Roman"/>
            <w:sz w:val="24"/>
            <w:szCs w:val="24"/>
          </w:rPr>
          <w:t xml:space="preserve">Furthermore, autochthony is a relatively fast process that adds substantially to OC loads and fates. </w:t>
        </w:r>
      </w:ins>
      <w:r>
        <w:rPr>
          <w:rFonts w:ascii="Times New Roman" w:eastAsia="Times New Roman" w:hAnsi="Times New Roman" w:cs="Times New Roman"/>
          <w:sz w:val="24"/>
          <w:szCs w:val="24"/>
        </w:rPr>
        <w:t>Therefore, OC cycling has important implications for broader ecosystem responses to climate change.</w:t>
      </w:r>
      <w:ins w:id="91"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3FDEE474" w14:textId="010E9F13" w:rsidR="00560B5E" w:rsidRDefault="00560B5E">
      <w:pPr>
        <w:spacing w:line="480" w:lineRule="auto"/>
        <w:rPr>
          <w:ins w:id="92" w:author="Paul Hanson" w:date="2017-04-05T11:59:00Z"/>
          <w:rFonts w:ascii="Times New Roman" w:eastAsia="Times New Roman" w:hAnsi="Times New Roman" w:cs="Times New Roman"/>
          <w:sz w:val="24"/>
          <w:szCs w:val="24"/>
        </w:rPr>
      </w:pPr>
      <w:ins w:id="93" w:author="Ian Mccullough" w:date="2017-04-06T12:21:00Z">
        <w:r>
          <w:rPr>
            <w:rFonts w:ascii="Times New Roman" w:eastAsia="Times New Roman" w:hAnsi="Times New Roman" w:cs="Times New Roman"/>
            <w:sz w:val="24"/>
            <w:szCs w:val="24"/>
          </w:rPr>
          <w:tab/>
        </w:r>
      </w:ins>
      <w:commentRangeStart w:id="94"/>
      <w:ins w:id="95" w:author="Ian Mccullough" w:date="2017-04-06T12:28:00Z">
        <w:r>
          <w:rPr>
            <w:rFonts w:ascii="Times New Roman" w:eastAsia="Times New Roman" w:hAnsi="Times New Roman" w:cs="Times New Roman"/>
            <w:sz w:val="24"/>
            <w:szCs w:val="24"/>
          </w:rPr>
          <w:t xml:space="preserve">Our </w:t>
        </w:r>
      </w:ins>
      <w:ins w:id="96" w:author="Ian Mccullough" w:date="2017-04-06T15:50:00Z">
        <w:r w:rsidR="00231C87">
          <w:rPr>
            <w:rFonts w:ascii="Times New Roman" w:eastAsia="Times New Roman" w:hAnsi="Times New Roman" w:cs="Times New Roman"/>
            <w:sz w:val="24"/>
            <w:szCs w:val="24"/>
          </w:rPr>
          <w:t xml:space="preserve">long-term and </w:t>
        </w:r>
      </w:ins>
      <w:ins w:id="97" w:author="Ian Mccullough" w:date="2017-04-06T12:28:00Z">
        <w:r w:rsidR="00231C87">
          <w:rPr>
            <w:rFonts w:ascii="Times New Roman" w:eastAsia="Times New Roman" w:hAnsi="Times New Roman" w:cs="Times New Roman"/>
            <w:sz w:val="24"/>
            <w:szCs w:val="24"/>
          </w:rPr>
          <w:t xml:space="preserve">seasonal analyses </w:t>
        </w:r>
      </w:ins>
      <w:commentRangeEnd w:id="94"/>
      <w:ins w:id="98" w:author="Ian Mccullough" w:date="2017-04-06T16:56:00Z">
        <w:r w:rsidR="00D52901">
          <w:rPr>
            <w:rStyle w:val="CommentReference"/>
          </w:rPr>
          <w:commentReference w:id="94"/>
        </w:r>
      </w:ins>
      <w:ins w:id="99"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100"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101" w:author="Ian Mccullough" w:date="2017-04-06T12:28:00Z">
        <w:r w:rsidR="00231C87">
          <w:rPr>
            <w:rFonts w:ascii="Times New Roman" w:eastAsia="Times New Roman" w:hAnsi="Times New Roman" w:cs="Times New Roman"/>
            <w:sz w:val="24"/>
            <w:szCs w:val="24"/>
          </w:rPr>
          <w:t xml:space="preserve">. </w:t>
        </w:r>
      </w:ins>
      <w:ins w:id="102" w:author="Ian Mccullough" w:date="2017-04-06T15:54:00Z">
        <w:r w:rsidR="00231C87">
          <w:rPr>
            <w:rFonts w:ascii="Times New Roman" w:eastAsia="Times New Roman" w:hAnsi="Times New Roman" w:cs="Times New Roman"/>
            <w:sz w:val="24"/>
            <w:szCs w:val="24"/>
          </w:rPr>
          <w:t xml:space="preserve">As a post hoc analysis, we </w:t>
        </w:r>
      </w:ins>
      <w:ins w:id="103" w:author="Ian Mccullough" w:date="2017-04-06T16:15:00Z">
        <w:r w:rsidR="0018273A">
          <w:rPr>
            <w:rFonts w:ascii="Times New Roman" w:eastAsia="Times New Roman" w:hAnsi="Times New Roman" w:cs="Times New Roman"/>
            <w:sz w:val="24"/>
            <w:szCs w:val="24"/>
          </w:rPr>
          <w:t xml:space="preserve">found </w:t>
        </w:r>
      </w:ins>
      <w:ins w:id="104" w:author="Ian Mccullough" w:date="2017-04-06T16:30:00Z">
        <w:r w:rsidR="00A7181A">
          <w:rPr>
            <w:rFonts w:ascii="Times New Roman" w:eastAsia="Times New Roman" w:hAnsi="Times New Roman" w:cs="Times New Roman"/>
            <w:sz w:val="24"/>
            <w:szCs w:val="24"/>
          </w:rPr>
          <w:t xml:space="preserve">overall </w:t>
        </w:r>
      </w:ins>
      <w:ins w:id="105"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106" w:author="Ian Mccullough" w:date="2017-04-06T16:30:00Z">
        <w:r w:rsidR="00A7181A">
          <w:rPr>
            <w:rFonts w:ascii="Times New Roman" w:eastAsia="Times New Roman" w:hAnsi="Times New Roman" w:cs="Times New Roman"/>
            <w:sz w:val="24"/>
            <w:szCs w:val="24"/>
          </w:rPr>
          <w:t>; however, differences between respiration and burial varied by orders of magnitude across years in some lakes</w:t>
        </w:r>
      </w:ins>
      <w:ins w:id="107" w:author="Ian Mccullough" w:date="2017-04-06T16:20:00Z">
        <w:r w:rsidR="0018273A">
          <w:rPr>
            <w:rFonts w:ascii="Times New Roman" w:eastAsia="Times New Roman" w:hAnsi="Times New Roman" w:cs="Times New Roman"/>
            <w:sz w:val="24"/>
            <w:szCs w:val="24"/>
          </w:rPr>
          <w:t xml:space="preserve"> (Fig. 6a)</w:t>
        </w:r>
      </w:ins>
      <w:ins w:id="108" w:author="Ian Mccullough" w:date="2017-04-06T16:15:00Z">
        <w:r w:rsidR="0018273A">
          <w:rPr>
            <w:rFonts w:ascii="Times New Roman" w:eastAsia="Times New Roman" w:hAnsi="Times New Roman" w:cs="Times New Roman"/>
            <w:sz w:val="24"/>
            <w:szCs w:val="24"/>
          </w:rPr>
          <w:t xml:space="preserve">. </w:t>
        </w:r>
      </w:ins>
      <w:ins w:id="109" w:author="Ian Mccullough" w:date="2017-04-06T16:22:00Z">
        <w:r w:rsidR="0018273A">
          <w:rPr>
            <w:rFonts w:ascii="Times New Roman" w:eastAsia="Times New Roman" w:hAnsi="Times New Roman" w:cs="Times New Roman"/>
            <w:sz w:val="24"/>
            <w:szCs w:val="24"/>
          </w:rPr>
          <w:t>Over multi-year periods, weather</w:t>
        </w:r>
      </w:ins>
      <w:ins w:id="110" w:author="Ian Mccullough" w:date="2017-04-06T16:24:00Z">
        <w:r w:rsidR="0018273A">
          <w:rPr>
            <w:rFonts w:ascii="Times New Roman" w:eastAsia="Times New Roman" w:hAnsi="Times New Roman" w:cs="Times New Roman"/>
            <w:sz w:val="24"/>
            <w:szCs w:val="24"/>
          </w:rPr>
          <w:t xml:space="preserve"> may influence lake function, given that</w:t>
        </w:r>
      </w:ins>
      <w:ins w:id="111" w:author="Ian Mccullough" w:date="2017-04-06T16:22:00Z">
        <w:r w:rsidR="0018273A">
          <w:rPr>
            <w:rFonts w:ascii="Times New Roman" w:eastAsia="Times New Roman" w:hAnsi="Times New Roman" w:cs="Times New Roman"/>
            <w:sz w:val="24"/>
            <w:szCs w:val="24"/>
          </w:rPr>
          <w:t xml:space="preserve"> </w:t>
        </w:r>
      </w:ins>
      <w:ins w:id="112" w:author="Ian Mccullough" w:date="2017-04-06T16:20:00Z">
        <w:r w:rsidR="0018273A">
          <w:rPr>
            <w:rFonts w:ascii="Times New Roman" w:eastAsia="Times New Roman" w:hAnsi="Times New Roman" w:cs="Times New Roman"/>
            <w:sz w:val="24"/>
            <w:szCs w:val="24"/>
          </w:rPr>
          <w:t xml:space="preserve">differences in precipitation </w:t>
        </w:r>
      </w:ins>
      <w:ins w:id="113" w:author="Ian Mccullough" w:date="2017-04-06T16:21:00Z">
        <w:r w:rsidR="0018273A">
          <w:rPr>
            <w:rFonts w:ascii="Times New Roman" w:eastAsia="Times New Roman" w:hAnsi="Times New Roman" w:cs="Times New Roman"/>
            <w:sz w:val="24"/>
            <w:szCs w:val="24"/>
          </w:rPr>
          <w:t xml:space="preserve">across years </w:t>
        </w:r>
      </w:ins>
      <w:ins w:id="114" w:author="Ian Mccullough" w:date="2017-04-06T16:20:00Z">
        <w:r w:rsidR="0018273A">
          <w:rPr>
            <w:rFonts w:ascii="Times New Roman" w:eastAsia="Times New Roman" w:hAnsi="Times New Roman" w:cs="Times New Roman"/>
            <w:sz w:val="24"/>
            <w:szCs w:val="24"/>
          </w:rPr>
          <w:t>drive</w:t>
        </w:r>
      </w:ins>
      <w:ins w:id="115" w:author="immccull@gmail.com" w:date="2017-04-06T19:44:00Z">
        <w:r w:rsidR="007D3039">
          <w:rPr>
            <w:rFonts w:ascii="Times New Roman" w:eastAsia="Times New Roman" w:hAnsi="Times New Roman" w:cs="Times New Roman"/>
            <w:sz w:val="24"/>
            <w:szCs w:val="24"/>
          </w:rPr>
          <w:t>s</w:t>
        </w:r>
      </w:ins>
      <w:ins w:id="116"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117" w:author="Ian Mccullough" w:date="2017-04-06T16:24:00Z">
        <w:r w:rsidR="0018273A">
          <w:rPr>
            <w:rFonts w:ascii="Times New Roman" w:eastAsia="Times New Roman" w:hAnsi="Times New Roman" w:cs="Times New Roman"/>
            <w:sz w:val="24"/>
            <w:szCs w:val="24"/>
          </w:rPr>
          <w:t xml:space="preserve"> and that </w:t>
        </w:r>
      </w:ins>
      <w:ins w:id="118" w:author="Ian Mccullough" w:date="2017-04-06T16:21:00Z">
        <w:r w:rsidR="0018273A">
          <w:rPr>
            <w:rFonts w:ascii="Times New Roman" w:eastAsia="Times New Roman" w:hAnsi="Times New Roman" w:cs="Times New Roman"/>
            <w:sz w:val="24"/>
            <w:szCs w:val="24"/>
          </w:rPr>
          <w:t>warmer years increase autochthony.</w:t>
        </w:r>
      </w:ins>
      <w:ins w:id="119" w:author="Ian Mccullough" w:date="2017-04-06T16:20:00Z">
        <w:r w:rsidR="0018273A">
          <w:rPr>
            <w:rFonts w:ascii="Times New Roman" w:eastAsia="Times New Roman" w:hAnsi="Times New Roman" w:cs="Times New Roman"/>
            <w:sz w:val="24"/>
            <w:szCs w:val="24"/>
          </w:rPr>
          <w:t xml:space="preserve"> </w:t>
        </w:r>
      </w:ins>
      <w:ins w:id="120"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121" w:author="Ian Mccullough" w:date="2017-04-06T16:32:00Z">
        <w:r w:rsidR="00A7181A">
          <w:rPr>
            <w:rFonts w:ascii="Times New Roman" w:eastAsia="Times New Roman" w:hAnsi="Times New Roman" w:cs="Times New Roman"/>
            <w:sz w:val="24"/>
            <w:szCs w:val="24"/>
          </w:rPr>
          <w:t xml:space="preserve">. In addition, our study allowed us to make a cautious comparison between </w:t>
        </w:r>
      </w:ins>
      <w:ins w:id="122" w:author="Ian Mccullough" w:date="2017-04-06T16:36:00Z">
        <w:r w:rsidR="004E7902">
          <w:rPr>
            <w:rFonts w:ascii="Times New Roman" w:eastAsia="Times New Roman" w:hAnsi="Times New Roman" w:cs="Times New Roman"/>
            <w:sz w:val="24"/>
            <w:szCs w:val="24"/>
          </w:rPr>
          <w:t>annual</w:t>
        </w:r>
      </w:ins>
      <w:ins w:id="123" w:author="Ian Mccullough" w:date="2017-04-06T16:32:00Z">
        <w:r w:rsidR="00A7181A">
          <w:rPr>
            <w:rFonts w:ascii="Times New Roman" w:eastAsia="Times New Roman" w:hAnsi="Times New Roman" w:cs="Times New Roman"/>
            <w:sz w:val="24"/>
            <w:szCs w:val="24"/>
          </w:rPr>
          <w:t xml:space="preserve"> and sub-annual OC budgets. </w:t>
        </w:r>
      </w:ins>
      <w:ins w:id="124" w:author="Ian Mccullough" w:date="2017-04-06T16:33:00Z">
        <w:r w:rsidR="00A7181A">
          <w:rPr>
            <w:rFonts w:ascii="Times New Roman" w:eastAsia="Times New Roman" w:hAnsi="Times New Roman" w:cs="Times New Roman"/>
            <w:sz w:val="24"/>
            <w:szCs w:val="24"/>
          </w:rPr>
          <w:t xml:space="preserve">Limnological studies are </w:t>
        </w:r>
      </w:ins>
      <w:ins w:id="125" w:author="Ian Mccullough" w:date="2017-04-06T16:34:00Z">
        <w:r w:rsidR="00A7181A">
          <w:rPr>
            <w:rFonts w:ascii="Times New Roman" w:eastAsia="Times New Roman" w:hAnsi="Times New Roman" w:cs="Times New Roman"/>
            <w:sz w:val="24"/>
            <w:szCs w:val="24"/>
          </w:rPr>
          <w:t xml:space="preserve">generally </w:t>
        </w:r>
      </w:ins>
      <w:ins w:id="126" w:author="Ian Mccullough" w:date="2017-04-06T16:33:00Z">
        <w:r w:rsidR="00A7181A">
          <w:rPr>
            <w:rFonts w:ascii="Times New Roman" w:eastAsia="Times New Roman" w:hAnsi="Times New Roman" w:cs="Times New Roman"/>
            <w:sz w:val="24"/>
            <w:szCs w:val="24"/>
          </w:rPr>
          <w:t xml:space="preserve">conducted during the summer, </w:t>
        </w:r>
      </w:ins>
      <w:ins w:id="127" w:author="Ian Mccullough" w:date="2017-04-06T12:28:00Z">
        <w:r w:rsidR="00231C87">
          <w:rPr>
            <w:rFonts w:ascii="Times New Roman" w:eastAsia="Times New Roman" w:hAnsi="Times New Roman" w:cs="Times New Roman"/>
            <w:sz w:val="24"/>
            <w:szCs w:val="24"/>
          </w:rPr>
          <w:t>which may</w:t>
        </w:r>
      </w:ins>
      <w:ins w:id="128" w:author="Ian Mccullough" w:date="2017-04-06T12:21:00Z">
        <w:r>
          <w:rPr>
            <w:rFonts w:ascii="Times New Roman" w:eastAsia="Times New Roman" w:hAnsi="Times New Roman" w:cs="Times New Roman"/>
            <w:sz w:val="24"/>
            <w:szCs w:val="24"/>
          </w:rPr>
          <w:t xml:space="preserve"> </w:t>
        </w:r>
      </w:ins>
      <w:ins w:id="129" w:author="Ian Mccullough" w:date="2017-04-06T15:53:00Z">
        <w:r w:rsidR="00231C87">
          <w:rPr>
            <w:rFonts w:ascii="Times New Roman" w:eastAsia="Times New Roman" w:hAnsi="Times New Roman" w:cs="Times New Roman"/>
            <w:sz w:val="24"/>
            <w:szCs w:val="24"/>
          </w:rPr>
          <w:t xml:space="preserve">bias </w:t>
        </w:r>
      </w:ins>
      <w:ins w:id="130" w:author="Ian Mccullough" w:date="2017-04-06T16:34:00Z">
        <w:r w:rsidR="00A7181A">
          <w:rPr>
            <w:rFonts w:ascii="Times New Roman" w:eastAsia="Times New Roman" w:hAnsi="Times New Roman" w:cs="Times New Roman"/>
            <w:sz w:val="24"/>
            <w:szCs w:val="24"/>
          </w:rPr>
          <w:t xml:space="preserve">data </w:t>
        </w:r>
      </w:ins>
      <w:ins w:id="131" w:author="Ian Mccullough" w:date="2017-04-06T15:53:00Z">
        <w:r w:rsidR="00231C87">
          <w:rPr>
            <w:rFonts w:ascii="Times New Roman" w:eastAsia="Times New Roman" w:hAnsi="Times New Roman" w:cs="Times New Roman"/>
            <w:sz w:val="24"/>
            <w:szCs w:val="24"/>
          </w:rPr>
          <w:t>by inadequately accounting for cold season burial</w:t>
        </w:r>
      </w:ins>
      <w:ins w:id="132" w:author="Ian Mccullough" w:date="2017-04-06T12:21:00Z">
        <w:r>
          <w:rPr>
            <w:rFonts w:ascii="Times New Roman" w:eastAsia="Times New Roman" w:hAnsi="Times New Roman" w:cs="Times New Roman"/>
            <w:sz w:val="24"/>
            <w:szCs w:val="24"/>
          </w:rPr>
          <w:t xml:space="preserve"> </w:t>
        </w:r>
      </w:ins>
      <w:ins w:id="133" w:author="Ian Mccullough" w:date="2017-04-06T12:28:00Z">
        <w:r>
          <w:rPr>
            <w:rFonts w:ascii="Times New Roman" w:eastAsia="Times New Roman" w:hAnsi="Times New Roman" w:cs="Times New Roman"/>
            <w:sz w:val="24"/>
            <w:szCs w:val="24"/>
          </w:rPr>
          <w:t xml:space="preserve">(Fig. 5). </w:t>
        </w:r>
      </w:ins>
      <w:ins w:id="134" w:author="Ian Mccullough" w:date="2017-04-06T12:29:00Z">
        <w:r>
          <w:rPr>
            <w:rFonts w:ascii="Times New Roman" w:eastAsia="Times New Roman" w:hAnsi="Times New Roman" w:cs="Times New Roman"/>
            <w:sz w:val="24"/>
            <w:szCs w:val="24"/>
          </w:rPr>
          <w:t>Therefore, summer studies may overestimate the source capacity of lakes.</w:t>
        </w:r>
      </w:ins>
      <w:ins w:id="135"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136" w:author="Ian Mccullough" w:date="2017-04-06T16:35:00Z">
        <w:r w:rsidR="004E7902">
          <w:rPr>
            <w:rFonts w:ascii="Times New Roman" w:eastAsia="Times New Roman" w:hAnsi="Times New Roman" w:cs="Times New Roman"/>
            <w:sz w:val="24"/>
            <w:szCs w:val="24"/>
          </w:rPr>
          <w:t xml:space="preserve">another </w:t>
        </w:r>
      </w:ins>
      <w:ins w:id="137" w:author="Ian Mccullough" w:date="2017-04-06T12:30:00Z">
        <w:r>
          <w:rPr>
            <w:rFonts w:ascii="Times New Roman" w:eastAsia="Times New Roman" w:hAnsi="Times New Roman" w:cs="Times New Roman"/>
            <w:sz w:val="24"/>
            <w:szCs w:val="24"/>
          </w:rPr>
          <w:t xml:space="preserve">post hoc analysis, we compared lake function over the entire year to </w:t>
        </w:r>
      </w:ins>
      <w:ins w:id="138" w:author="Ian Mccullough" w:date="2017-04-06T16:38:00Z">
        <w:r w:rsidR="004E7902">
          <w:rPr>
            <w:rFonts w:ascii="Times New Roman" w:eastAsia="Times New Roman" w:hAnsi="Times New Roman" w:cs="Times New Roman"/>
            <w:sz w:val="24"/>
            <w:szCs w:val="24"/>
          </w:rPr>
          <w:t xml:space="preserve">lake function over </w:t>
        </w:r>
      </w:ins>
      <w:ins w:id="139"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140" w:author="Ian Mccullough" w:date="2017-04-06T17:01:00Z">
        <w:r w:rsidR="00D52901">
          <w:rPr>
            <w:rFonts w:ascii="Times New Roman" w:eastAsia="Times New Roman" w:hAnsi="Times New Roman" w:cs="Times New Roman"/>
            <w:sz w:val="24"/>
            <w:szCs w:val="24"/>
          </w:rPr>
          <w:t>ly shaped</w:t>
        </w:r>
      </w:ins>
      <w:ins w:id="141" w:author="Ian Mccullough" w:date="2017-04-06T12:30:00Z">
        <w:r w:rsidR="004E7902">
          <w:rPr>
            <w:rFonts w:ascii="Times New Roman" w:eastAsia="Times New Roman" w:hAnsi="Times New Roman" w:cs="Times New Roman"/>
            <w:sz w:val="24"/>
            <w:szCs w:val="24"/>
          </w:rPr>
          <w:t xml:space="preserve"> patterns </w:t>
        </w:r>
      </w:ins>
      <w:ins w:id="142" w:author="Ian Mccullough" w:date="2017-04-06T13:03:00Z">
        <w:r w:rsidR="005F7F3E">
          <w:rPr>
            <w:rFonts w:ascii="Times New Roman" w:eastAsia="Times New Roman" w:hAnsi="Times New Roman" w:cs="Times New Roman"/>
            <w:sz w:val="24"/>
            <w:szCs w:val="24"/>
          </w:rPr>
          <w:t>(Fig. 6</w:t>
        </w:r>
      </w:ins>
      <w:ins w:id="143" w:author="Ian Mccullough" w:date="2017-04-06T16:38:00Z">
        <w:r w:rsidR="004E7902">
          <w:rPr>
            <w:rFonts w:ascii="Times New Roman" w:eastAsia="Times New Roman" w:hAnsi="Times New Roman" w:cs="Times New Roman"/>
            <w:sz w:val="24"/>
            <w:szCs w:val="24"/>
          </w:rPr>
          <w:t>b</w:t>
        </w:r>
      </w:ins>
      <w:ins w:id="144" w:author="Ian Mccullough" w:date="2017-04-06T13:03:00Z">
        <w:r w:rsidR="005F7F3E">
          <w:rPr>
            <w:rFonts w:ascii="Times New Roman" w:eastAsia="Times New Roman" w:hAnsi="Times New Roman" w:cs="Times New Roman"/>
            <w:sz w:val="24"/>
            <w:szCs w:val="24"/>
          </w:rPr>
          <w:t>)</w:t>
        </w:r>
      </w:ins>
      <w:ins w:id="145" w:author="Ian Mccullough" w:date="2017-04-06T13:01:00Z">
        <w:r w:rsidR="008B522E">
          <w:rPr>
            <w:rFonts w:ascii="Times New Roman" w:eastAsia="Times New Roman" w:hAnsi="Times New Roman" w:cs="Times New Roman"/>
            <w:sz w:val="24"/>
            <w:szCs w:val="24"/>
          </w:rPr>
          <w:t xml:space="preserve">. </w:t>
        </w:r>
      </w:ins>
      <w:ins w:id="146" w:author="Ian Mccullough" w:date="2017-04-06T14:37:00Z">
        <w:r w:rsidR="00D52901">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ins w:id="147" w:author="immccull@gmail.com" w:date="2017-04-06T19:55:00Z">
        <w:r w:rsidR="00247969">
          <w:rPr>
            <w:rFonts w:ascii="Times New Roman" w:eastAsia="Times New Roman" w:hAnsi="Times New Roman" w:cs="Times New Roman"/>
            <w:sz w:val="24"/>
            <w:szCs w:val="24"/>
          </w:rPr>
          <w:t>increased</w:t>
        </w:r>
      </w:ins>
      <w:ins w:id="148" w:author="Ian Mccullough" w:date="2017-04-06T14:37:00Z">
        <w:r w:rsidR="00E35127">
          <w:rPr>
            <w:rFonts w:ascii="Times New Roman" w:eastAsia="Times New Roman" w:hAnsi="Times New Roman" w:cs="Times New Roman"/>
            <w:sz w:val="24"/>
            <w:szCs w:val="24"/>
          </w:rPr>
          <w:t xml:space="preserve"> by </w:t>
        </w:r>
      </w:ins>
      <w:ins w:id="149" w:author="Ian Mccullough" w:date="2017-04-06T14:38:00Z">
        <w:r w:rsidR="004E7902">
          <w:rPr>
            <w:rFonts w:ascii="Times New Roman" w:eastAsia="Times New Roman" w:hAnsi="Times New Roman" w:cs="Times New Roman"/>
            <w:sz w:val="24"/>
            <w:szCs w:val="24"/>
          </w:rPr>
          <w:t>12.5-</w:t>
        </w:r>
      </w:ins>
      <w:ins w:id="150" w:author="Ian Mccullough" w:date="2017-04-06T16:39:00Z">
        <w:r w:rsidR="004E7902">
          <w:rPr>
            <w:rFonts w:ascii="Times New Roman" w:eastAsia="Times New Roman" w:hAnsi="Times New Roman" w:cs="Times New Roman"/>
            <w:sz w:val="24"/>
            <w:szCs w:val="24"/>
          </w:rPr>
          <w:t>41.8</w:t>
        </w:r>
      </w:ins>
      <w:ins w:id="151" w:author="Ian Mccullough" w:date="2017-04-06T14:38:00Z">
        <w:r w:rsidR="00E35127">
          <w:rPr>
            <w:rFonts w:ascii="Times New Roman" w:eastAsia="Times New Roman" w:hAnsi="Times New Roman" w:cs="Times New Roman"/>
            <w:sz w:val="24"/>
            <w:szCs w:val="24"/>
          </w:rPr>
          <w:t>%</w:t>
        </w:r>
      </w:ins>
      <w:ins w:id="152"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153" w:author="Ian Mccullough" w:date="2017-04-06T14:38:00Z">
        <w:r w:rsidR="00E35127">
          <w:rPr>
            <w:rFonts w:ascii="Times New Roman" w:eastAsia="Times New Roman" w:hAnsi="Times New Roman" w:cs="Times New Roman"/>
            <w:sz w:val="24"/>
            <w:szCs w:val="24"/>
          </w:rPr>
          <w:t xml:space="preserve">, reflecting the influence of cold season burial. </w:t>
        </w:r>
      </w:ins>
      <w:ins w:id="154" w:author="Ian Mccullough" w:date="2017-04-06T16:40:00Z">
        <w:r w:rsidR="004E7902">
          <w:rPr>
            <w:rFonts w:ascii="Times New Roman" w:eastAsia="Times New Roman" w:hAnsi="Times New Roman" w:cs="Times New Roman"/>
            <w:sz w:val="24"/>
            <w:szCs w:val="24"/>
          </w:rPr>
          <w:t xml:space="preserve">Monona became a </w:t>
        </w:r>
      </w:ins>
      <w:ins w:id="155" w:author="Ian Mccullough" w:date="2017-04-06T17:01:00Z">
        <w:r w:rsidR="00D52901">
          <w:rPr>
            <w:rFonts w:ascii="Times New Roman" w:eastAsia="Times New Roman" w:hAnsi="Times New Roman" w:cs="Times New Roman"/>
            <w:sz w:val="24"/>
            <w:szCs w:val="24"/>
          </w:rPr>
          <w:t xml:space="preserve">substantially </w:t>
        </w:r>
      </w:ins>
      <w:ins w:id="156"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157"/>
      <w:ins w:id="158" w:author="Ian Mccullough" w:date="2017-04-06T14:39:00Z">
        <w:r w:rsidR="00E35127">
          <w:rPr>
            <w:rFonts w:ascii="Times New Roman" w:eastAsia="Times New Roman" w:hAnsi="Times New Roman" w:cs="Times New Roman"/>
            <w:sz w:val="24"/>
            <w:szCs w:val="24"/>
          </w:rPr>
          <w:t>Toolik</w:t>
        </w:r>
      </w:ins>
      <w:commentRangeEnd w:id="157"/>
      <w:ins w:id="159" w:author="Ian Mccullough" w:date="2017-04-06T16:44:00Z">
        <w:r w:rsidR="004E7902">
          <w:rPr>
            <w:rStyle w:val="CommentReference"/>
          </w:rPr>
          <w:commentReference w:id="157"/>
        </w:r>
      </w:ins>
      <w:ins w:id="160" w:author="Ian Mccullough" w:date="2017-04-06T14:39:00Z">
        <w:r w:rsidR="00E35127">
          <w:rPr>
            <w:rFonts w:ascii="Times New Roman" w:eastAsia="Times New Roman" w:hAnsi="Times New Roman" w:cs="Times New Roman"/>
            <w:sz w:val="24"/>
            <w:szCs w:val="24"/>
          </w:rPr>
          <w:t xml:space="preserve"> became a</w:t>
        </w:r>
      </w:ins>
      <w:ins w:id="161" w:author="Ian Mccullough" w:date="2017-04-06T14:40:00Z">
        <w:r w:rsidR="00E35127">
          <w:rPr>
            <w:rFonts w:ascii="Times New Roman" w:eastAsia="Times New Roman" w:hAnsi="Times New Roman" w:cs="Times New Roman"/>
            <w:sz w:val="24"/>
            <w:szCs w:val="24"/>
          </w:rPr>
          <w:t xml:space="preserve"> dramatically</w:t>
        </w:r>
      </w:ins>
      <w:ins w:id="162" w:author="Ian Mccullough" w:date="2017-04-06T14:39:00Z">
        <w:r w:rsidR="00E35127">
          <w:rPr>
            <w:rFonts w:ascii="Times New Roman" w:eastAsia="Times New Roman" w:hAnsi="Times New Roman" w:cs="Times New Roman"/>
            <w:sz w:val="24"/>
            <w:szCs w:val="24"/>
          </w:rPr>
          <w:t xml:space="preserve"> smaller source </w:t>
        </w:r>
      </w:ins>
      <w:ins w:id="163" w:author="Ian Mccullough" w:date="2017-04-06T14:40:00Z">
        <w:r w:rsidR="00E35127">
          <w:rPr>
            <w:rFonts w:ascii="Times New Roman" w:eastAsia="Times New Roman" w:hAnsi="Times New Roman" w:cs="Times New Roman"/>
            <w:sz w:val="24"/>
            <w:szCs w:val="24"/>
          </w:rPr>
          <w:t>(</w:t>
        </w:r>
      </w:ins>
      <w:ins w:id="164" w:author="immccull@gmail.com" w:date="2017-04-06T19:45:00Z">
        <w:r w:rsidR="00992E31">
          <w:rPr>
            <w:rFonts w:ascii="Times New Roman" w:eastAsia="Times New Roman" w:hAnsi="Times New Roman" w:cs="Times New Roman"/>
            <w:sz w:val="24"/>
            <w:szCs w:val="24"/>
          </w:rPr>
          <w:t>89.8</w:t>
        </w:r>
      </w:ins>
      <w:ins w:id="165" w:author="Ian Mccullough" w:date="2017-04-06T14:40:00Z">
        <w:r w:rsidR="00E35127">
          <w:rPr>
            <w:rFonts w:ascii="Times New Roman" w:eastAsia="Times New Roman" w:hAnsi="Times New Roman" w:cs="Times New Roman"/>
            <w:sz w:val="24"/>
            <w:szCs w:val="24"/>
          </w:rPr>
          <w:t xml:space="preserve">%) </w:t>
        </w:r>
      </w:ins>
      <w:ins w:id="166" w:author="Ian Mccullough" w:date="2017-04-06T14:39:00Z">
        <w:r w:rsidR="004E7902">
          <w:rPr>
            <w:rFonts w:ascii="Times New Roman" w:eastAsia="Times New Roman" w:hAnsi="Times New Roman" w:cs="Times New Roman"/>
            <w:sz w:val="24"/>
            <w:szCs w:val="24"/>
          </w:rPr>
          <w:t xml:space="preserve">during May-August </w:t>
        </w:r>
        <w:r w:rsidR="004E7902">
          <w:rPr>
            <w:rFonts w:ascii="Times New Roman" w:eastAsia="Times New Roman" w:hAnsi="Times New Roman" w:cs="Times New Roman"/>
            <w:sz w:val="24"/>
            <w:szCs w:val="24"/>
          </w:rPr>
          <w:lastRenderedPageBreak/>
          <w:t>alone.</w:t>
        </w:r>
      </w:ins>
      <w:ins w:id="167" w:author="Ian Mccullough" w:date="2017-04-06T14:40:00Z">
        <w:r w:rsidR="00E35127">
          <w:rPr>
            <w:rFonts w:ascii="Times New Roman" w:eastAsia="Times New Roman" w:hAnsi="Times New Roman" w:cs="Times New Roman"/>
            <w:sz w:val="24"/>
            <w:szCs w:val="24"/>
          </w:rPr>
          <w:t xml:space="preserve"> </w:t>
        </w:r>
      </w:ins>
      <w:ins w:id="168" w:author="Ian Mccullough" w:date="2017-04-06T16:45:00Z">
        <w:r w:rsidR="003071E2">
          <w:rPr>
            <w:rFonts w:ascii="Times New Roman" w:eastAsia="Times New Roman" w:hAnsi="Times New Roman" w:cs="Times New Roman"/>
            <w:sz w:val="24"/>
            <w:szCs w:val="24"/>
          </w:rPr>
          <w:t>Although these results highlight</w:t>
        </w:r>
      </w:ins>
      <w:ins w:id="169" w:author="immccull@gmail.com" w:date="2017-04-06T19:56:00Z">
        <w:r w:rsidR="00655213">
          <w:rPr>
            <w:rFonts w:ascii="Times New Roman" w:eastAsia="Times New Roman" w:hAnsi="Times New Roman" w:cs="Times New Roman"/>
            <w:sz w:val="24"/>
            <w:szCs w:val="24"/>
          </w:rPr>
          <w:t>ed</w:t>
        </w:r>
      </w:ins>
      <w:ins w:id="170"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171" w:author="Ian Mccullough" w:date="2017-04-06T16:55:00Z">
        <w:r w:rsidR="00D52901">
          <w:rPr>
            <w:rFonts w:ascii="Times New Roman" w:eastAsia="Times New Roman" w:hAnsi="Times New Roman" w:cs="Times New Roman"/>
            <w:sz w:val="24"/>
            <w:szCs w:val="24"/>
          </w:rPr>
          <w:t>are still uncertain</w:t>
        </w:r>
      </w:ins>
      <w:ins w:id="172" w:author="Ian Mccullough" w:date="2017-04-06T16:45:00Z">
        <w:r w:rsidR="003071E2">
          <w:rPr>
            <w:rFonts w:ascii="Times New Roman" w:eastAsia="Times New Roman" w:hAnsi="Times New Roman" w:cs="Times New Roman"/>
            <w:sz w:val="24"/>
            <w:szCs w:val="24"/>
          </w:rPr>
          <w:t xml:space="preserve"> due to uncertainty associated with </w:t>
        </w:r>
      </w:ins>
      <w:ins w:id="173" w:author="Ian Mccullough" w:date="2017-04-06T16:50:00Z">
        <w:r w:rsidR="003071E2">
          <w:rPr>
            <w:rFonts w:ascii="Times New Roman" w:eastAsia="Times New Roman" w:hAnsi="Times New Roman" w:cs="Times New Roman"/>
            <w:sz w:val="24"/>
            <w:szCs w:val="24"/>
          </w:rPr>
          <w:t xml:space="preserve">modeling </w:t>
        </w:r>
      </w:ins>
      <w:ins w:id="174" w:author="Ian Mccullough" w:date="2017-04-06T16:45:00Z">
        <w:r w:rsidR="003071E2">
          <w:rPr>
            <w:rFonts w:ascii="Times New Roman" w:eastAsia="Times New Roman" w:hAnsi="Times New Roman" w:cs="Times New Roman"/>
            <w:sz w:val="24"/>
            <w:szCs w:val="24"/>
          </w:rPr>
          <w:t>metabolic activity outside the main growing season.</w:t>
        </w:r>
      </w:ins>
      <w:ins w:id="175" w:author="Ian Mccullough" w:date="2017-04-06T16:49:00Z">
        <w:r w:rsidR="003071E2">
          <w:rPr>
            <w:rFonts w:ascii="Times New Roman" w:eastAsia="Times New Roman" w:hAnsi="Times New Roman" w:cs="Times New Roman"/>
            <w:sz w:val="24"/>
            <w:szCs w:val="24"/>
          </w:rPr>
          <w:t xml:space="preserve"> </w:t>
        </w:r>
      </w:ins>
      <w:ins w:id="176"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177" w:author="Ian Mccullough" w:date="2017-04-06T17:02:00Z">
        <w:r w:rsidR="00D52901">
          <w:rPr>
            <w:rFonts w:ascii="Times New Roman" w:eastAsia="Times New Roman" w:hAnsi="Times New Roman" w:cs="Times New Roman"/>
            <w:sz w:val="24"/>
            <w:szCs w:val="24"/>
          </w:rPr>
          <w:t>t</w:t>
        </w:r>
      </w:ins>
      <w:ins w:id="178" w:author="Ian Mccullough" w:date="2017-04-06T17:01:00Z">
        <w:r w:rsidR="00D52901">
          <w:rPr>
            <w:rFonts w:ascii="Times New Roman" w:eastAsia="Times New Roman" w:hAnsi="Times New Roman" w:cs="Times New Roman"/>
            <w:sz w:val="24"/>
            <w:szCs w:val="24"/>
          </w:rPr>
          <w:t xml:space="preserve">er. </w:t>
        </w:r>
      </w:ins>
      <w:ins w:id="179"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180" w:author="Ian Mccullough" w:date="2017-04-06T16:50:00Z">
        <w:r w:rsidR="003071E2">
          <w:rPr>
            <w:rFonts w:ascii="Times New Roman" w:eastAsia="Times New Roman" w:hAnsi="Times New Roman" w:cs="Times New Roman"/>
            <w:sz w:val="24"/>
            <w:szCs w:val="24"/>
          </w:rPr>
          <w:t>unproductive, sub</w:t>
        </w:r>
      </w:ins>
      <w:ins w:id="181" w:author="Ian Mccullough" w:date="2017-04-06T16:49:00Z">
        <w:r w:rsidR="003071E2">
          <w:rPr>
            <w:rFonts w:ascii="Times New Roman" w:eastAsia="Times New Roman" w:hAnsi="Times New Roman" w:cs="Times New Roman"/>
            <w:sz w:val="24"/>
            <w:szCs w:val="24"/>
          </w:rPr>
          <w:t>arctic lake</w:t>
        </w:r>
      </w:ins>
      <w:ins w:id="182" w:author="Ian Mccullough" w:date="2017-04-06T16:50:00Z">
        <w:r w:rsidR="003071E2">
          <w:rPr>
            <w:rFonts w:ascii="Times New Roman" w:eastAsia="Times New Roman" w:hAnsi="Times New Roman" w:cs="Times New Roman"/>
            <w:sz w:val="24"/>
            <w:szCs w:val="24"/>
          </w:rPr>
          <w:t>.</w:t>
        </w:r>
      </w:ins>
      <w:ins w:id="183" w:author="Ian Mccullough" w:date="2017-04-06T14:39:00Z">
        <w:r w:rsidR="00E35127">
          <w:rPr>
            <w:rFonts w:ascii="Times New Roman" w:eastAsia="Times New Roman" w:hAnsi="Times New Roman" w:cs="Times New Roman"/>
            <w:sz w:val="24"/>
            <w:szCs w:val="24"/>
          </w:rPr>
          <w:t xml:space="preserve"> </w:t>
        </w:r>
      </w:ins>
    </w:p>
    <w:p w14:paraId="4AB16927" w14:textId="6A4A018B" w:rsidR="00DC1A14" w:rsidRDefault="00DC1A14">
      <w:pPr>
        <w:spacing w:line="480" w:lineRule="auto"/>
        <w:rPr>
          <w:ins w:id="184" w:author="Paul Hanson" w:date="2017-04-05T12:11:00Z"/>
          <w:rFonts w:ascii="Times New Roman" w:eastAsia="Times New Roman" w:hAnsi="Times New Roman" w:cs="Times New Roman"/>
          <w:sz w:val="24"/>
          <w:szCs w:val="24"/>
        </w:rPr>
      </w:pPr>
    </w:p>
    <w:p w14:paraId="6AE9B93C" w14:textId="1BE299A4" w:rsidR="00CA6BD2" w:rsidRDefault="00CA6BD2">
      <w:pPr>
        <w:spacing w:line="480" w:lineRule="auto"/>
        <w:rPr>
          <w:ins w:id="185" w:author="Paul Hanson" w:date="2017-04-05T13:58:00Z"/>
          <w:rFonts w:ascii="Times New Roman" w:eastAsia="Times New Roman" w:hAnsi="Times New Roman" w:cs="Times New Roman"/>
          <w:sz w:val="24"/>
          <w:szCs w:val="24"/>
        </w:rPr>
      </w:pPr>
      <w:ins w:id="186" w:author="Paul Hanson" w:date="2017-04-05T12:11:00Z">
        <w:r>
          <w:rPr>
            <w:rFonts w:ascii="Times New Roman" w:eastAsia="Times New Roman" w:hAnsi="Times New Roman" w:cs="Times New Roman"/>
            <w:sz w:val="24"/>
            <w:szCs w:val="24"/>
          </w:rPr>
          <w:tab/>
        </w:r>
        <w:commentRangeStart w:id="187"/>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187"/>
      <w:r w:rsidR="00E44214">
        <w:rPr>
          <w:rStyle w:val="CommentReference"/>
        </w:rPr>
        <w:commentReference w:id="187"/>
      </w:r>
      <w:ins w:id="188" w:author="Paul Hanson" w:date="2017-04-05T12:11:00Z">
        <w:r>
          <w:rPr>
            <w:rFonts w:ascii="Times New Roman" w:eastAsia="Times New Roman" w:hAnsi="Times New Roman" w:cs="Times New Roman"/>
            <w:sz w:val="24"/>
            <w:szCs w:val="24"/>
          </w:rPr>
          <w:t xml:space="preserve">There are at least three scales of variability in this study </w:t>
        </w:r>
      </w:ins>
      <w:ins w:id="189" w:author="Paul Hanson" w:date="2017-04-05T12:12:00Z">
        <w:r>
          <w:rPr>
            <w:rFonts w:ascii="Times New Roman" w:eastAsia="Times New Roman" w:hAnsi="Times New Roman" w:cs="Times New Roman"/>
            <w:sz w:val="24"/>
            <w:szCs w:val="24"/>
          </w:rPr>
          <w:t>–</w:t>
        </w:r>
      </w:ins>
      <w:ins w:id="190" w:author="Paul Hanson" w:date="2017-04-05T12:11:00Z">
        <w:r>
          <w:rPr>
            <w:rFonts w:ascii="Times New Roman" w:eastAsia="Times New Roman" w:hAnsi="Times New Roman" w:cs="Times New Roman"/>
            <w:sz w:val="24"/>
            <w:szCs w:val="24"/>
          </w:rPr>
          <w:t xml:space="preserve"> </w:t>
        </w:r>
      </w:ins>
      <w:ins w:id="191" w:author="Paul Hanson" w:date="2017-04-05T12:12:00Z">
        <w:r>
          <w:rPr>
            <w:rFonts w:ascii="Times New Roman" w:eastAsia="Times New Roman" w:hAnsi="Times New Roman" w:cs="Times New Roman"/>
            <w:sz w:val="24"/>
            <w:szCs w:val="24"/>
          </w:rPr>
          <w:t xml:space="preserve">(1) </w:t>
        </w:r>
      </w:ins>
      <w:ins w:id="192" w:author="Paul Hanson" w:date="2017-04-05T12:11:00Z">
        <w:r>
          <w:rPr>
            <w:rFonts w:ascii="Times New Roman" w:eastAsia="Times New Roman" w:hAnsi="Times New Roman" w:cs="Times New Roman"/>
            <w:sz w:val="24"/>
            <w:szCs w:val="24"/>
          </w:rPr>
          <w:t xml:space="preserve">the </w:t>
        </w:r>
      </w:ins>
      <w:ins w:id="193"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194"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195" w:author="Paul Hanson" w:date="2017-04-05T12:14:00Z">
        <w:r w:rsidR="00F97953">
          <w:rPr>
            <w:rFonts w:ascii="Times New Roman" w:eastAsia="Times New Roman" w:hAnsi="Times New Roman" w:cs="Times New Roman"/>
            <w:sz w:val="24"/>
            <w:szCs w:val="24"/>
          </w:rPr>
          <w:t>Within the scope of our model, we have upper and lower  bounds for burial, unless there is a hidden POC load, which there may very well be.  I suspect that the distribution of our loads is pretty normal looking (we could check this).  How wrong would we be if there were a long tail to the distribution?]</w:t>
        </w:r>
      </w:ins>
    </w:p>
    <w:p w14:paraId="6A815C8B" w14:textId="06A218B5" w:rsidR="00E44214" w:rsidRDefault="00092D76">
      <w:pPr>
        <w:spacing w:line="480" w:lineRule="auto"/>
        <w:rPr>
          <w:rFonts w:ascii="Times New Roman" w:eastAsia="Times New Roman" w:hAnsi="Times New Roman" w:cs="Times New Roman"/>
          <w:sz w:val="24"/>
          <w:szCs w:val="24"/>
        </w:rPr>
      </w:pPr>
      <w:ins w:id="196" w:author="Paul Hanson" w:date="2017-04-05T13:58:00Z">
        <w:r>
          <w:rPr>
            <w:rFonts w:ascii="Times New Roman" w:eastAsia="Times New Roman" w:hAnsi="Times New Roman" w:cs="Times New Roman"/>
            <w:sz w:val="24"/>
            <w:szCs w:val="24"/>
          </w:rPr>
          <w:tab/>
          <w:t>[Discussion about the loads.  How much might we be off by?</w:t>
        </w:r>
      </w:ins>
      <w:ins w:id="197" w:author="Paul Hanson" w:date="2017-04-05T14:07:00Z">
        <w:r w:rsidR="00C13497">
          <w:rPr>
            <w:rFonts w:ascii="Times New Roman" w:eastAsia="Times New Roman" w:hAnsi="Times New Roman" w:cs="Times New Roman"/>
            <w:sz w:val="24"/>
            <w:szCs w:val="24"/>
          </w:rPr>
          <w:t xml:space="preserve"> Looking at Table  2, </w:t>
        </w:r>
        <w:commentRangeStart w:id="198"/>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198"/>
      <w:r w:rsidR="00BB19C3">
        <w:rPr>
          <w:rStyle w:val="CommentReference"/>
        </w:rPr>
        <w:commentReference w:id="198"/>
      </w:r>
      <w:ins w:id="199" w:author="Paul Hanson" w:date="2017-04-05T14:07:00Z">
        <w:r w:rsidR="00C13497">
          <w:rPr>
            <w:rFonts w:ascii="Times New Roman" w:eastAsia="Times New Roman" w:hAnsi="Times New Roman" w:cs="Times New Roman"/>
            <w:bCs/>
            <w:sz w:val="24"/>
            <w:szCs w:val="24"/>
          </w:rPr>
          <w:t>.  Either we’re missing a bunch of POC input or those burial rates are way too high. How do our loads compare to loads in other studies?]</w:t>
        </w:r>
      </w:ins>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w:t>
      </w:r>
      <w:r>
        <w:rPr>
          <w:rFonts w:ascii="Times New Roman" w:eastAsia="Times New Roman" w:hAnsi="Times New Roman" w:cs="Times New Roman"/>
          <w:sz w:val="24"/>
          <w:szCs w:val="24"/>
        </w:rPr>
        <w:lastRenderedPageBreak/>
        <w:t>Allochthonous loads already appear to be the dominant forcing of OC budgets in most lakes, so lakes may experience increases in both allochthony and autochthony under climate warming. Further, the turnover rate of autochthonous OC in lakes is faster than for allochthonous OC (based on respective respiration parameters). As such, increases in lake productivity could rapidly increase allochthonous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0" w:name="_3s028hwr8v82" w:colFirst="0" w:colLast="0"/>
      <w:bookmarkStart w:id="201" w:name="_vg8pldrl49h3" w:colFirst="0" w:colLast="0"/>
      <w:bookmarkEnd w:id="200"/>
      <w:bookmarkEnd w:id="201"/>
      <w:r>
        <w:rPr>
          <w:rFonts w:ascii="Times New Roman" w:eastAsia="Times New Roman" w:hAnsi="Times New Roman" w:cs="Times New Roman"/>
          <w:i/>
          <w:sz w:val="24"/>
          <w:szCs w:val="24"/>
        </w:rPr>
        <w:t>On-going research needs and future implications</w:t>
      </w:r>
    </w:p>
    <w:p w14:paraId="3E34E684" w14:textId="7CF1F38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w:t>
      </w:r>
      <w:r>
        <w:rPr>
          <w:rFonts w:ascii="Times New Roman" w:eastAsia="Times New Roman" w:hAnsi="Times New Roman" w:cs="Times New Roman"/>
          <w:sz w:val="24"/>
          <w:szCs w:val="24"/>
        </w:rPr>
        <w:lastRenderedPageBreak/>
        <w:t xml:space="preserve">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allochthonous DOC 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Allochthony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02" w:name="_jodkgtnyf02z" w:colFirst="0" w:colLast="0"/>
      <w:bookmarkEnd w:id="202"/>
      <w:r>
        <w:rPr>
          <w:rFonts w:ascii="Times New Roman" w:eastAsia="Times New Roman" w:hAnsi="Times New Roman" w:cs="Times New Roman"/>
          <w:b/>
          <w:sz w:val="24"/>
          <w:szCs w:val="24"/>
        </w:rPr>
        <w:t xml:space="preserve"> </w:t>
      </w:r>
      <w:commentRangeStart w:id="203"/>
      <w:commentRangeStart w:id="204"/>
      <w:commentRangeStart w:id="205"/>
      <w:r>
        <w:rPr>
          <w:rFonts w:ascii="Times New Roman" w:eastAsia="Times New Roman" w:hAnsi="Times New Roman" w:cs="Times New Roman"/>
          <w:b/>
          <w:sz w:val="24"/>
          <w:szCs w:val="24"/>
        </w:rPr>
        <w:t>ACKNOWLEDGMENTS</w:t>
      </w:r>
      <w:commentRangeEnd w:id="203"/>
      <w:r>
        <w:commentReference w:id="203"/>
      </w:r>
      <w:commentRangeEnd w:id="204"/>
      <w:r w:rsidR="00AF5F3E">
        <w:rPr>
          <w:rStyle w:val="CommentReference"/>
        </w:rPr>
        <w:commentReference w:id="204"/>
      </w:r>
      <w:commentRangeEnd w:id="205"/>
      <w:r w:rsidR="00365809">
        <w:rPr>
          <w:rStyle w:val="CommentReference"/>
        </w:rPr>
        <w:commentReference w:id="205"/>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w:t>
      </w:r>
      <w:r>
        <w:rPr>
          <w:rFonts w:ascii="Times New Roman" w:eastAsia="Times New Roman" w:hAnsi="Times New Roman" w:cs="Times New Roman"/>
          <w:sz w:val="24"/>
          <w:szCs w:val="24"/>
        </w:rPr>
        <w:lastRenderedPageBreak/>
        <w:t>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06" w:name="_j77eak7kbqvt" w:colFirst="0" w:colLast="0"/>
      <w:bookmarkEnd w:id="206"/>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w:t>
      </w:r>
      <w:r>
        <w:rPr>
          <w:rFonts w:ascii="Times New Roman" w:eastAsia="Times New Roman" w:hAnsi="Times New Roman" w:cs="Times New Roman"/>
          <w:sz w:val="24"/>
          <w:szCs w:val="24"/>
        </w:rPr>
        <w:lastRenderedPageBreak/>
        <w:t xml:space="preserve">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7846F8E" w14:textId="744D806A"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07F6C05F" w14:textId="49127829"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2515EFE2" w14:textId="23573298" w:rsidR="00D52901" w:rsidRPr="00D52901" w:rsidRDefault="00D52901" w:rsidP="00735D13">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 xml:space="preserve">Jeong, J. J., Bartsch, S., Fleckenstein, J. H., Matzner, E., Tenhunen, J. D., Lee, S. D., ...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5414EA13" w14:textId="4AFCAE7C"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2C5D0F7F" w14:textId="27F35FA1"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lastRenderedPageBreak/>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5101A1C" w:rsidR="0032009C" w:rsidRDefault="00B80037" w:rsidP="00992E31">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3C4C7B11" w14:textId="77777777" w:rsidR="00992E31" w:rsidRDefault="00992E31" w:rsidP="00992E31">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55C64451" w14:textId="468EB832"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4A3CD270" w14:textId="68A3EF2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5157445"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207"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266A6A29" w:rsidR="009870ED" w:rsidRDefault="00132174" w:rsidP="009870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208"/>
            <w:r w:rsidRPr="00CC0821">
              <w:rPr>
                <w:rFonts w:ascii="Times New Roman" w:eastAsia="Times New Roman" w:hAnsi="Times New Roman" w:cs="Times New Roman"/>
                <w:sz w:val="24"/>
                <w:szCs w:val="24"/>
              </w:rPr>
              <w:t>1.08</w:t>
            </w:r>
            <w:commentRangeEnd w:id="208"/>
            <w:r w:rsidR="00E4126A">
              <w:rPr>
                <w:rStyle w:val="CommentReference"/>
              </w:rPr>
              <w:commentReference w:id="208"/>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lastRenderedPageBreak/>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212C1869" w14:textId="77777777" w:rsidR="00B77509" w:rsidRDefault="00B77509">
      <w:pPr>
        <w:rPr>
          <w:rFonts w:ascii="Times New Roman" w:eastAsia="Times New Roman" w:hAnsi="Times New Roman" w:cs="Times New Roman"/>
          <w:sz w:val="24"/>
          <w:szCs w:val="24"/>
        </w:rPr>
      </w:pPr>
    </w:p>
    <w:tbl>
      <w:tblPr>
        <w:tblW w:w="7200" w:type="dxa"/>
        <w:tblInd w:w="108" w:type="dxa"/>
        <w:tblLook w:val="04A0" w:firstRow="1" w:lastRow="0" w:firstColumn="1" w:lastColumn="0" w:noHBand="0" w:noVBand="1"/>
      </w:tblPr>
      <w:tblGrid>
        <w:gridCol w:w="1016"/>
        <w:gridCol w:w="960"/>
        <w:gridCol w:w="963"/>
        <w:gridCol w:w="960"/>
        <w:gridCol w:w="960"/>
        <w:gridCol w:w="960"/>
        <w:gridCol w:w="1381"/>
      </w:tblGrid>
      <w:tr w:rsidR="00B77509" w:rsidRPr="00B77509" w14:paraId="4031E477" w14:textId="77777777" w:rsidTr="00B77509">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43467B3"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97B3AA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17853551"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6C5B1D7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7E858104"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vAlign w:val="bottom"/>
            <w:hideMark/>
          </w:tcPr>
          <w:p w14:paraId="62B37827"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1A155A32"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B77509" w:rsidRPr="00B77509" w14:paraId="717F2E57" w14:textId="77777777" w:rsidTr="00B77509">
        <w:trPr>
          <w:trHeight w:val="255"/>
        </w:trPr>
        <w:tc>
          <w:tcPr>
            <w:tcW w:w="1016" w:type="dxa"/>
            <w:tcBorders>
              <w:top w:val="nil"/>
              <w:left w:val="nil"/>
              <w:bottom w:val="nil"/>
              <w:right w:val="nil"/>
            </w:tcBorders>
            <w:shd w:val="clear" w:color="auto" w:fill="auto"/>
            <w:noWrap/>
            <w:vAlign w:val="bottom"/>
            <w:hideMark/>
          </w:tcPr>
          <w:p w14:paraId="55167AD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5A72E96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057240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0B0F64A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8950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shd w:val="clear" w:color="auto" w:fill="auto"/>
            <w:noWrap/>
            <w:vAlign w:val="bottom"/>
            <w:hideMark/>
          </w:tcPr>
          <w:p w14:paraId="37BFC4F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52F3E4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B77509" w:rsidRPr="00B77509" w14:paraId="5EDB0845" w14:textId="77777777" w:rsidTr="00B77509">
        <w:trPr>
          <w:trHeight w:val="255"/>
        </w:trPr>
        <w:tc>
          <w:tcPr>
            <w:tcW w:w="1016" w:type="dxa"/>
            <w:tcBorders>
              <w:top w:val="nil"/>
              <w:left w:val="nil"/>
              <w:bottom w:val="nil"/>
              <w:right w:val="nil"/>
            </w:tcBorders>
            <w:shd w:val="clear" w:color="auto" w:fill="auto"/>
            <w:noWrap/>
            <w:vAlign w:val="bottom"/>
            <w:hideMark/>
          </w:tcPr>
          <w:p w14:paraId="3721A4FC"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20C3283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79EBC469"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DAF3F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3ECD51D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shd w:val="clear" w:color="auto" w:fill="auto"/>
            <w:noWrap/>
            <w:vAlign w:val="bottom"/>
            <w:hideMark/>
          </w:tcPr>
          <w:p w14:paraId="65CAB2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2C29E8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B77509" w:rsidRPr="00B77509" w14:paraId="056F9A4C" w14:textId="77777777" w:rsidTr="00B77509">
        <w:trPr>
          <w:trHeight w:val="255"/>
        </w:trPr>
        <w:tc>
          <w:tcPr>
            <w:tcW w:w="1016" w:type="dxa"/>
            <w:tcBorders>
              <w:top w:val="nil"/>
              <w:left w:val="nil"/>
              <w:bottom w:val="nil"/>
              <w:right w:val="nil"/>
            </w:tcBorders>
            <w:shd w:val="clear" w:color="auto" w:fill="auto"/>
            <w:noWrap/>
            <w:vAlign w:val="bottom"/>
            <w:hideMark/>
          </w:tcPr>
          <w:p w14:paraId="13D93648"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0F041B4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2B96882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48F2C79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24E0C4C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shd w:val="clear" w:color="auto" w:fill="auto"/>
            <w:noWrap/>
            <w:vAlign w:val="bottom"/>
            <w:hideMark/>
          </w:tcPr>
          <w:p w14:paraId="5DE8D71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4891337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B77509" w:rsidRPr="00B77509" w14:paraId="270FC010" w14:textId="77777777" w:rsidTr="00B77509">
        <w:trPr>
          <w:trHeight w:val="255"/>
        </w:trPr>
        <w:tc>
          <w:tcPr>
            <w:tcW w:w="1016" w:type="dxa"/>
            <w:tcBorders>
              <w:top w:val="nil"/>
              <w:left w:val="nil"/>
              <w:bottom w:val="nil"/>
              <w:right w:val="nil"/>
            </w:tcBorders>
            <w:shd w:val="clear" w:color="auto" w:fill="auto"/>
            <w:noWrap/>
            <w:vAlign w:val="bottom"/>
            <w:hideMark/>
          </w:tcPr>
          <w:p w14:paraId="257F0F15"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1672585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3BB3046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5DBCA94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29B5E12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shd w:val="clear" w:color="auto" w:fill="auto"/>
            <w:noWrap/>
            <w:vAlign w:val="bottom"/>
            <w:hideMark/>
          </w:tcPr>
          <w:p w14:paraId="418C6EE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4386D7C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B77509" w:rsidRPr="00B77509" w14:paraId="61CD84ED" w14:textId="77777777" w:rsidTr="00B77509">
        <w:trPr>
          <w:trHeight w:val="255"/>
        </w:trPr>
        <w:tc>
          <w:tcPr>
            <w:tcW w:w="1016" w:type="dxa"/>
            <w:tcBorders>
              <w:top w:val="nil"/>
              <w:left w:val="nil"/>
              <w:bottom w:val="nil"/>
              <w:right w:val="nil"/>
            </w:tcBorders>
            <w:shd w:val="clear" w:color="auto" w:fill="auto"/>
            <w:noWrap/>
            <w:vAlign w:val="bottom"/>
            <w:hideMark/>
          </w:tcPr>
          <w:p w14:paraId="2247DB17"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39ACBA7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3279B75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027BCEE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62BDAA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shd w:val="clear" w:color="auto" w:fill="auto"/>
            <w:noWrap/>
            <w:vAlign w:val="bottom"/>
            <w:hideMark/>
          </w:tcPr>
          <w:p w14:paraId="2154BC4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4AC77B2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B77509" w:rsidRPr="00B77509" w14:paraId="1EE8B306" w14:textId="77777777" w:rsidTr="00B77509">
        <w:trPr>
          <w:trHeight w:val="255"/>
        </w:trPr>
        <w:tc>
          <w:tcPr>
            <w:tcW w:w="1016" w:type="dxa"/>
            <w:tcBorders>
              <w:top w:val="nil"/>
              <w:left w:val="nil"/>
              <w:bottom w:val="nil"/>
              <w:right w:val="nil"/>
            </w:tcBorders>
            <w:shd w:val="clear" w:color="auto" w:fill="auto"/>
            <w:noWrap/>
            <w:vAlign w:val="bottom"/>
            <w:hideMark/>
          </w:tcPr>
          <w:p w14:paraId="2471638C"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04B77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28FF469E"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444F4F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44757759"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9707B34"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B336CFC"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0C1F63FC" w14:textId="77777777" w:rsidTr="00B77509">
        <w:trPr>
          <w:trHeight w:val="300"/>
        </w:trPr>
        <w:tc>
          <w:tcPr>
            <w:tcW w:w="2939" w:type="dxa"/>
            <w:gridSpan w:val="3"/>
            <w:tcBorders>
              <w:top w:val="nil"/>
              <w:left w:val="nil"/>
              <w:bottom w:val="nil"/>
              <w:right w:val="nil"/>
            </w:tcBorders>
            <w:shd w:val="clear" w:color="auto" w:fill="auto"/>
            <w:noWrap/>
            <w:vAlign w:val="bottom"/>
            <w:hideMark/>
          </w:tcPr>
          <w:p w14:paraId="6028BEDA"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Proportion of total load</w:t>
            </w:r>
          </w:p>
        </w:tc>
        <w:tc>
          <w:tcPr>
            <w:tcW w:w="960" w:type="dxa"/>
            <w:tcBorders>
              <w:top w:val="nil"/>
              <w:left w:val="nil"/>
              <w:bottom w:val="nil"/>
              <w:right w:val="nil"/>
            </w:tcBorders>
            <w:shd w:val="clear" w:color="auto" w:fill="auto"/>
            <w:noWrap/>
            <w:vAlign w:val="bottom"/>
            <w:hideMark/>
          </w:tcPr>
          <w:p w14:paraId="162E8A96" w14:textId="77777777" w:rsidR="00B77509" w:rsidRPr="00B77509" w:rsidRDefault="00B77509"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12876AB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7015E09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256199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5F1EBC0E" w14:textId="77777777" w:rsidTr="00B77509">
        <w:trPr>
          <w:trHeight w:val="255"/>
        </w:trPr>
        <w:tc>
          <w:tcPr>
            <w:tcW w:w="1016" w:type="dxa"/>
            <w:tcBorders>
              <w:top w:val="nil"/>
              <w:left w:val="nil"/>
              <w:bottom w:val="nil"/>
              <w:right w:val="nil"/>
            </w:tcBorders>
            <w:shd w:val="clear" w:color="auto" w:fill="auto"/>
            <w:noWrap/>
            <w:vAlign w:val="bottom"/>
            <w:hideMark/>
          </w:tcPr>
          <w:p w14:paraId="2B4B76A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09133EF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4263EF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0ED519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202E4B0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shd w:val="clear" w:color="auto" w:fill="auto"/>
            <w:noWrap/>
            <w:vAlign w:val="bottom"/>
            <w:hideMark/>
          </w:tcPr>
          <w:p w14:paraId="2B0146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B05F89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6D4C63B1" w14:textId="77777777" w:rsidTr="00B77509">
        <w:trPr>
          <w:trHeight w:val="255"/>
        </w:trPr>
        <w:tc>
          <w:tcPr>
            <w:tcW w:w="1016" w:type="dxa"/>
            <w:tcBorders>
              <w:top w:val="nil"/>
              <w:left w:val="nil"/>
              <w:bottom w:val="nil"/>
              <w:right w:val="nil"/>
            </w:tcBorders>
            <w:shd w:val="clear" w:color="auto" w:fill="auto"/>
            <w:noWrap/>
            <w:vAlign w:val="bottom"/>
            <w:hideMark/>
          </w:tcPr>
          <w:p w14:paraId="3921410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4BC8582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FEA82E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42AC63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6A8197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shd w:val="clear" w:color="auto" w:fill="auto"/>
            <w:noWrap/>
            <w:vAlign w:val="bottom"/>
            <w:hideMark/>
          </w:tcPr>
          <w:p w14:paraId="089E9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4698C1B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95F858" w14:textId="77777777" w:rsidTr="00B77509">
        <w:trPr>
          <w:trHeight w:val="255"/>
        </w:trPr>
        <w:tc>
          <w:tcPr>
            <w:tcW w:w="1016" w:type="dxa"/>
            <w:tcBorders>
              <w:top w:val="nil"/>
              <w:left w:val="nil"/>
              <w:bottom w:val="nil"/>
              <w:right w:val="nil"/>
            </w:tcBorders>
            <w:shd w:val="clear" w:color="auto" w:fill="auto"/>
            <w:noWrap/>
            <w:vAlign w:val="bottom"/>
            <w:hideMark/>
          </w:tcPr>
          <w:p w14:paraId="269971D1"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67B023C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6B59AD1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6A5201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670BBEB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shd w:val="clear" w:color="auto" w:fill="auto"/>
            <w:noWrap/>
            <w:vAlign w:val="bottom"/>
            <w:hideMark/>
          </w:tcPr>
          <w:p w14:paraId="48A0D34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5CD5AE8B"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6271E7" w14:textId="77777777" w:rsidTr="00B77509">
        <w:trPr>
          <w:trHeight w:val="255"/>
        </w:trPr>
        <w:tc>
          <w:tcPr>
            <w:tcW w:w="1016" w:type="dxa"/>
            <w:tcBorders>
              <w:top w:val="nil"/>
              <w:left w:val="nil"/>
              <w:bottom w:val="nil"/>
              <w:right w:val="nil"/>
            </w:tcBorders>
            <w:shd w:val="clear" w:color="auto" w:fill="auto"/>
            <w:noWrap/>
            <w:vAlign w:val="bottom"/>
            <w:hideMark/>
          </w:tcPr>
          <w:p w14:paraId="70650662"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6EB2C33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5AF7876B"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6512F28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22EE28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shd w:val="clear" w:color="auto" w:fill="auto"/>
            <w:noWrap/>
            <w:vAlign w:val="bottom"/>
            <w:hideMark/>
          </w:tcPr>
          <w:p w14:paraId="259507C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61581D21"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45F5474F" w14:textId="77777777" w:rsidTr="00B77509">
        <w:trPr>
          <w:trHeight w:val="270"/>
        </w:trPr>
        <w:tc>
          <w:tcPr>
            <w:tcW w:w="1016" w:type="dxa"/>
            <w:tcBorders>
              <w:top w:val="nil"/>
              <w:left w:val="nil"/>
              <w:bottom w:val="single" w:sz="8" w:space="0" w:color="auto"/>
              <w:right w:val="nil"/>
            </w:tcBorders>
            <w:shd w:val="clear" w:color="auto" w:fill="auto"/>
            <w:noWrap/>
            <w:vAlign w:val="bottom"/>
            <w:hideMark/>
          </w:tcPr>
          <w:p w14:paraId="37B86883"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388E28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0C4126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3D0346F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41C594F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shd w:val="clear" w:color="auto" w:fill="auto"/>
            <w:noWrap/>
            <w:vAlign w:val="bottom"/>
            <w:hideMark/>
          </w:tcPr>
          <w:p w14:paraId="53F0CCE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57F0A4F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p>
        </w:tc>
      </w:tr>
    </w:tbl>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209"/>
      <w:commentRangeStart w:id="210"/>
      <w:r w:rsidRPr="000233C2">
        <w:rPr>
          <w:rFonts w:ascii="Times New Roman" w:eastAsia="Times New Roman" w:hAnsi="Times New Roman" w:cs="Times New Roman"/>
          <w:b/>
          <w:sz w:val="24"/>
          <w:szCs w:val="24"/>
        </w:rPr>
        <w:lastRenderedPageBreak/>
        <w:t>FIGURE CAPTIONS</w:t>
      </w:r>
      <w:commentRangeEnd w:id="209"/>
      <w:r w:rsidR="0004438D">
        <w:rPr>
          <w:rStyle w:val="CommentReference"/>
        </w:rPr>
        <w:commentReference w:id="209"/>
      </w:r>
      <w:commentRangeEnd w:id="210"/>
      <w:r w:rsidR="00653233">
        <w:rPr>
          <w:rStyle w:val="CommentReference"/>
        </w:rPr>
        <w:commentReference w:id="210"/>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 xml:space="preserve">piration_Auto, Respiration_Alloch, Burial_Auto, and Burial_Alloch)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211"/>
      <w:r>
        <w:rPr>
          <w:b/>
        </w:rPr>
        <w:t>Fig. 4.</w:t>
      </w:r>
      <w:commentRangeEnd w:id="211"/>
      <w:r w:rsidR="00F25CE2">
        <w:rPr>
          <w:rStyle w:val="CommentReference"/>
          <w:rFonts w:ascii="Arial" w:eastAsia="Arial" w:hAnsi="Arial" w:cs="Arial"/>
          <w:color w:val="000000"/>
        </w:rPr>
        <w:commentReference w:id="211"/>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ins w:id="212" w:author="Ian Mccullough" w:date="2017-04-06T16:05:00Z"/>
          <w:color w:val="000000"/>
        </w:rPr>
      </w:pPr>
      <w:r w:rsidRPr="000233C2">
        <w:rPr>
          <w:color w:val="000000"/>
        </w:rPr>
        <w:t>Fig. 5. Relationship between log-transformed (base 10)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74F05099" w14:textId="29E6B46B" w:rsidR="00A15A39" w:rsidRDefault="00A15A39" w:rsidP="0004438D">
      <w:pPr>
        <w:pStyle w:val="NormalWeb"/>
        <w:spacing w:before="0" w:beforeAutospacing="0" w:after="0" w:afterAutospacing="0" w:line="480" w:lineRule="auto"/>
        <w:rPr>
          <w:ins w:id="213" w:author="Ian Mccullough" w:date="2017-04-06T16:05:00Z"/>
          <w:color w:val="000000"/>
        </w:rPr>
      </w:pPr>
    </w:p>
    <w:p w14:paraId="12A44776" w14:textId="77777777" w:rsidR="00A15A39" w:rsidRDefault="00A15A39">
      <w:pPr>
        <w:rPr>
          <w:ins w:id="214" w:author="Ian Mccullough" w:date="2017-04-06T16:05:00Z"/>
          <w:rFonts w:ascii="Times New Roman" w:eastAsia="Times New Roman" w:hAnsi="Times New Roman" w:cs="Times New Roman"/>
          <w:sz w:val="24"/>
          <w:szCs w:val="24"/>
        </w:rPr>
      </w:pPr>
      <w:ins w:id="215" w:author="Ian Mccullough" w:date="2017-04-06T16:05:00Z">
        <w:r>
          <w:br w:type="page"/>
        </w:r>
      </w:ins>
    </w:p>
    <w:p w14:paraId="38C2F2BB" w14:textId="04CF06AA" w:rsidR="00A15A39" w:rsidRDefault="00A15A39" w:rsidP="0004438D">
      <w:pPr>
        <w:pStyle w:val="NormalWeb"/>
        <w:spacing w:before="0" w:beforeAutospacing="0" w:after="0" w:afterAutospacing="0" w:line="480" w:lineRule="auto"/>
        <w:rPr>
          <w:ins w:id="216" w:author="Ian Mccullough" w:date="2017-04-06T16:06:00Z"/>
          <w:color w:val="000000"/>
        </w:rPr>
      </w:pPr>
      <w:ins w:id="217" w:author="Ian Mccullough" w:date="2017-04-06T16:10:00Z">
        <w:r>
          <w:rPr>
            <w:noProof/>
            <w:color w:val="000000"/>
          </w:rPr>
          <w:lastRenderedPageBreak/>
          <w:drawing>
            <wp:inline distT="0" distB="0" distL="0" distR="0" wp14:anchorId="153F4DE6" wp14:editId="77151FAD">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p>
    <w:p w14:paraId="506AD129" w14:textId="33920A17" w:rsidR="00A15A39" w:rsidRDefault="00A15A39" w:rsidP="0004438D">
      <w:pPr>
        <w:pStyle w:val="NormalWeb"/>
        <w:spacing w:before="0" w:beforeAutospacing="0" w:after="0" w:afterAutospacing="0" w:line="480" w:lineRule="auto"/>
        <w:rPr>
          <w:ins w:id="218" w:author="Ian Mccullough" w:date="2017-04-06T16:07:00Z"/>
          <w:color w:val="000000"/>
        </w:rPr>
      </w:pPr>
      <w:ins w:id="219" w:author="Ian Mccullough" w:date="2017-04-06T16:06:00Z">
        <w:r>
          <w:rPr>
            <w:b/>
            <w:color w:val="000000"/>
          </w:rPr>
          <w:t>Fig. 6.</w:t>
        </w:r>
      </w:ins>
    </w:p>
    <w:p w14:paraId="0499D386" w14:textId="5AE4F57B" w:rsidR="00A15A39" w:rsidRPr="00A15A39" w:rsidRDefault="00A15A39" w:rsidP="0004438D">
      <w:pPr>
        <w:pStyle w:val="NormalWeb"/>
        <w:spacing w:before="0" w:beforeAutospacing="0" w:after="0" w:afterAutospacing="0" w:line="480" w:lineRule="auto"/>
        <w:rPr>
          <w:color w:val="000000"/>
        </w:rPr>
      </w:pPr>
      <w:ins w:id="220" w:author="Ian Mccullough" w:date="2017-04-06T16:07:00Z">
        <w:r>
          <w:rPr>
            <w:color w:val="000000"/>
          </w:rPr>
          <w:t xml:space="preserve">Fig. 6. Net lake function across </w:t>
        </w:r>
      </w:ins>
      <w:ins w:id="221" w:author="Ian Mccullough" w:date="2017-04-06T16:10:00Z">
        <w:r>
          <w:rPr>
            <w:color w:val="000000"/>
          </w:rPr>
          <w:t xml:space="preserve">a) </w:t>
        </w:r>
      </w:ins>
      <w:ins w:id="222" w:author="Ian Mccullough" w:date="2017-04-06T16:07:00Z">
        <w:r>
          <w:rPr>
            <w:color w:val="000000"/>
          </w:rPr>
          <w:t xml:space="preserve">full modeled years and </w:t>
        </w:r>
      </w:ins>
      <w:ins w:id="223" w:author="Ian Mccullough" w:date="2017-04-06T16:10:00Z">
        <w:r>
          <w:rPr>
            <w:color w:val="000000"/>
          </w:rPr>
          <w:t xml:space="preserve">b) </w:t>
        </w:r>
      </w:ins>
      <w:ins w:id="224" w:author="Ian Mccullough" w:date="2017-04-06T16:07:00Z">
        <w:r>
          <w:rPr>
            <w:color w:val="000000"/>
          </w:rPr>
          <w:t xml:space="preserve">May-August only for the same years. Net lake function is a source when the difference between respiration and burial is greater than zero. </w:t>
        </w:r>
      </w:ins>
      <w:ins w:id="225" w:author="Ian Mccullough" w:date="2017-04-06T16:10:00Z">
        <w:r>
          <w:rPr>
            <w:color w:val="000000"/>
          </w:rPr>
          <w:t xml:space="preserve">Summer increases in respiration drove lakes toward source status. </w:t>
        </w:r>
      </w:ins>
      <w:ins w:id="226" w:author="Ian Mccullough" w:date="2017-04-06T16:07:00Z">
        <w:r>
          <w:rPr>
            <w:color w:val="000000"/>
          </w:rPr>
          <w:t>H=Harp, M=Monona, TO=Toolik, TR=Trout, V=Vanern.</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3-31T16:12:00Z" w:initials="HAD">
    <w:p w14:paraId="2AA6A1BD" w14:textId="26DF87D3" w:rsidR="007D3039" w:rsidRDefault="007D3039">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7D3039" w:rsidRDefault="007D3039">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3-30T04:59:00Z" w:initials="">
    <w:p w14:paraId="753870DC" w14:textId="179C9299" w:rsidR="007D3039" w:rsidRDefault="007D3039">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7D3039" w:rsidRDefault="007D3039">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7D3039" w:rsidRDefault="007D3039">
      <w:pPr>
        <w:pStyle w:val="CommentText"/>
      </w:pPr>
      <w:r>
        <w:rPr>
          <w:rStyle w:val="CommentReference"/>
        </w:rPr>
        <w:annotationRef/>
      </w:r>
      <w:r>
        <w:t>I don’t care, I don’t have time to care, and I don’t want to argue with folks about this.</w:t>
      </w:r>
    </w:p>
    <w:p w14:paraId="34E10396" w14:textId="70FC8E8D" w:rsidR="007D3039" w:rsidRDefault="007D3039">
      <w:pPr>
        <w:pStyle w:val="CommentText"/>
      </w:pPr>
      <w:r>
        <w:t>I don’t care, I don’t have time to care and I don’t want to argue with folks about this.</w:t>
      </w:r>
    </w:p>
    <w:p w14:paraId="23F5B7F4" w14:textId="71F1A99D" w:rsidR="007D3039" w:rsidRDefault="007D3039">
      <w:pPr>
        <w:pStyle w:val="CommentText"/>
      </w:pPr>
      <w:r>
        <w:t>What’s the difference anyway?</w:t>
      </w:r>
    </w:p>
  </w:comment>
  <w:comment w:id="12" w:author="Ian Mccullough" w:date="2017-03-29T04:38:00Z" w:initials="">
    <w:p w14:paraId="114EA248" w14:textId="77777777" w:rsidR="007D3039" w:rsidRDefault="007D3039">
      <w:pPr>
        <w:widowControl w:val="0"/>
        <w:spacing w:line="240" w:lineRule="auto"/>
      </w:pPr>
      <w:r>
        <w:t>executive order: this is the order</w:t>
      </w:r>
    </w:p>
  </w:comment>
  <w:comment w:id="14" w:author="Ian Mccullough" w:date="2017-03-29T00:19:00Z" w:initials="">
    <w:p w14:paraId="10B46F76" w14:textId="77777777" w:rsidR="007D3039" w:rsidRDefault="007D3039">
      <w:pPr>
        <w:widowControl w:val="0"/>
        <w:spacing w:line="240" w:lineRule="auto"/>
      </w:pPr>
      <w:r>
        <w:t>350 word limit for Ecol Appl</w:t>
      </w:r>
    </w:p>
  </w:comment>
  <w:comment w:id="15" w:author="Ian Mccullough" w:date="2017-03-29T04:45:00Z" w:initials="">
    <w:p w14:paraId="7524CA65" w14:textId="77777777" w:rsidR="007D3039" w:rsidRDefault="007D3039">
      <w:pPr>
        <w:widowControl w:val="0"/>
        <w:spacing w:line="240" w:lineRule="auto"/>
      </w:pPr>
      <w:r>
        <w:t>up to 12, suggestions welcome (in no particular order right now)</w:t>
      </w:r>
    </w:p>
  </w:comment>
  <w:comment w:id="22" w:author="Ian Mccullough" w:date="2017-03-30T02:43:00Z" w:initials="">
    <w:p w14:paraId="54159445" w14:textId="6519863F" w:rsidR="007D3039" w:rsidRDefault="007D3039">
      <w:pPr>
        <w:widowControl w:val="0"/>
        <w:spacing w:line="240" w:lineRule="auto"/>
      </w:pPr>
      <w:r>
        <w:t>whoever wrote this: it sounds like you knew what you were doing, so it would be helpful if you added the references</w:t>
      </w:r>
    </w:p>
  </w:comment>
  <w:comment w:id="26" w:author="immccull@gmail.com" w:date="2017-04-06T19:41:00Z" w:initials="i">
    <w:p w14:paraId="6150FF73" w14:textId="7B6FB4A8" w:rsidR="007D3039" w:rsidRDefault="007D3039">
      <w:pPr>
        <w:pStyle w:val="CommentText"/>
      </w:pPr>
      <w:r>
        <w:rPr>
          <w:rStyle w:val="CommentReference"/>
        </w:rPr>
        <w:annotationRef/>
      </w:r>
      <w:r>
        <w:t>this sounds like a version of question 1 to me</w:t>
      </w:r>
    </w:p>
  </w:comment>
  <w:comment w:id="31" w:author="Ian Mccullough" w:date="2017-03-30T04:33:00Z" w:initials="">
    <w:p w14:paraId="436CD464" w14:textId="77777777" w:rsidR="007D3039" w:rsidRDefault="007D3039">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32" w:author="Ian Mccullough" w:date="2017-03-29T06:32:00Z" w:initials="">
    <w:p w14:paraId="5F744690" w14:textId="77777777" w:rsidR="007D3039" w:rsidRDefault="007D3039" w:rsidP="00080925">
      <w:pPr>
        <w:widowControl w:val="0"/>
        <w:spacing w:line="240" w:lineRule="auto"/>
      </w:pPr>
      <w:r>
        <w:t>I think I heard Paul make some comment that evaporation basically equaled precip and that it was small...</w:t>
      </w:r>
    </w:p>
  </w:comment>
  <w:comment w:id="35" w:author="immccull@gmail.com" w:date="2017-03-29T20:08:00Z" w:initials="i">
    <w:p w14:paraId="0D382326" w14:textId="3140D1FB" w:rsidR="007D3039" w:rsidRDefault="007D3039">
      <w:pPr>
        <w:pStyle w:val="CommentText"/>
      </w:pPr>
      <w:r>
        <w:rPr>
          <w:rStyle w:val="CommentReference"/>
        </w:rPr>
        <w:annotationRef/>
      </w:r>
      <w:r>
        <w:t>Help here would be appreciated; I don’t actually understand the thought behind this sentence. Why wouldn’t DOCauto be more autochthonous than DOC alloch?</w:t>
      </w:r>
    </w:p>
  </w:comment>
  <w:comment w:id="37" w:author="Ian Mccullough" w:date="2017-03-29T02:45:00Z" w:initials="">
    <w:p w14:paraId="739023A2" w14:textId="77777777" w:rsidR="007D3039" w:rsidRDefault="007D3039">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39" w:author="Ian Mccullough" w:date="2017-04-06T17:06:00Z" w:initials="IM">
    <w:p w14:paraId="671904E2" w14:textId="22920EF6" w:rsidR="007D3039" w:rsidRDefault="007D3039">
      <w:pPr>
        <w:pStyle w:val="CommentText"/>
      </w:pPr>
      <w:r>
        <w:rPr>
          <w:rStyle w:val="CommentReference"/>
        </w:rPr>
        <w:annotationRef/>
      </w:r>
      <w:r>
        <w:t>Hilary has agreed to write a short section on bootstrapping</w:t>
      </w:r>
    </w:p>
  </w:comment>
  <w:comment w:id="42" w:author="Paul Hanson" w:date="2017-04-05T11:04:00Z" w:initials="PH">
    <w:p w14:paraId="3C0D8DA7" w14:textId="2A693BFF" w:rsidR="007D3039" w:rsidRDefault="007D3039">
      <w:pPr>
        <w:pStyle w:val="CommentText"/>
      </w:pPr>
      <w:r>
        <w:rPr>
          <w:rStyle w:val="CommentReference"/>
        </w:rPr>
        <w:annotationRef/>
      </w:r>
      <w:r>
        <w:t>Note to self: Remember in Discussion to couch this as allochthony (most of the DOC) and autochthony (represented by DO signal).</w:t>
      </w:r>
    </w:p>
  </w:comment>
  <w:comment w:id="44" w:author="Ian Mccullough" w:date="2017-03-30T04:44:00Z" w:initials="">
    <w:p w14:paraId="03AD0D41" w14:textId="77777777" w:rsidR="007D3039" w:rsidRDefault="007D3039">
      <w:pPr>
        <w:widowControl w:val="0"/>
        <w:spacing w:line="240" w:lineRule="auto"/>
      </w:pPr>
      <w:r>
        <w:t>want to say something here about bootstrapped parameter results to reassure people we used sensible parameter values?</w:t>
      </w:r>
    </w:p>
  </w:comment>
  <w:comment w:id="51" w:author="Ian Mccullough" w:date="2017-04-06T15:49:00Z" w:initials="IM">
    <w:p w14:paraId="69B3467E" w14:textId="2880176C" w:rsidR="007D3039" w:rsidRDefault="007D3039">
      <w:pPr>
        <w:pStyle w:val="CommentText"/>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comment>
  <w:comment w:id="53" w:author="Paul Hanson" w:date="2017-04-05T11:28:00Z" w:initials="PH">
    <w:p w14:paraId="4F0DE243" w14:textId="758CB418" w:rsidR="007D3039" w:rsidRDefault="007D3039">
      <w:pPr>
        <w:pStyle w:val="CommentText"/>
      </w:pPr>
      <w:r>
        <w:rPr>
          <w:rStyle w:val="CommentReference"/>
        </w:rPr>
        <w:annotationRef/>
      </w:r>
      <w:r>
        <w:t>Note to self: Remember to talk about long and slow (alloch) and short and fast (autoch) scales here.</w:t>
      </w:r>
    </w:p>
  </w:comment>
  <w:comment w:id="55" w:author="HILARY A DUGAN" w:date="2017-04-05T11:34:00Z" w:initials="HAD">
    <w:p w14:paraId="3D1AC480" w14:textId="144F2E0E" w:rsidR="007D3039" w:rsidRDefault="007D3039">
      <w:pPr>
        <w:pStyle w:val="CommentText"/>
      </w:pPr>
      <w:r>
        <w:rPr>
          <w:rStyle w:val="CommentReference"/>
        </w:rPr>
        <w:annotationRef/>
      </w:r>
      <w:r>
        <w:t xml:space="preserve">Do we underestimate or overestimate in comparison? </w:t>
      </w:r>
    </w:p>
    <w:p w14:paraId="0674C5F9" w14:textId="237776AD" w:rsidR="007D3039" w:rsidRDefault="007D3039">
      <w:pPr>
        <w:pStyle w:val="CommentText"/>
      </w:pPr>
      <w:r>
        <w:t>Previous work (at least Hanson et al 2014) did not include autochthony!!</w:t>
      </w:r>
    </w:p>
  </w:comment>
  <w:comment w:id="56" w:author="immccull@gmail.com" w:date="2017-04-01T19:48:00Z" w:initials="i">
    <w:p w14:paraId="12A0DAF4" w14:textId="44D7D7FA" w:rsidR="007D3039" w:rsidRDefault="007D3039">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57" w:author="Ian Mccullough" w:date="2017-04-06T08:35:00Z" w:initials="IM">
    <w:p w14:paraId="24251C22" w14:textId="38C5E093" w:rsidR="007D3039" w:rsidRDefault="007D3039">
      <w:pPr>
        <w:pStyle w:val="CommentText"/>
      </w:pPr>
      <w:r>
        <w:rPr>
          <w:rStyle w:val="CommentReference"/>
        </w:rPr>
        <w:annotationRef/>
      </w:r>
      <w:r>
        <w:t>You might notice this section is pretty bare in terms of references...suggestions welcome</w:t>
      </w:r>
    </w:p>
  </w:comment>
  <w:comment w:id="94" w:author="Ian Mccullough" w:date="2017-04-06T16:56:00Z" w:initials="IM">
    <w:p w14:paraId="04058EF5" w14:textId="548AB793" w:rsidR="007D3039" w:rsidRDefault="007D3039">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[Maybe this gets assimilated into the previous paragraph, but I think we should talk about how the sourceness or sinkness depends on the time scale.  In fact, it varies by quite a 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64802CD6" w14:textId="77777777" w:rsidR="007D3039" w:rsidRDefault="007D3039">
      <w:pPr>
        <w:pStyle w:val="CommentText"/>
        <w:rPr>
          <w:rFonts w:ascii="Times New Roman" w:eastAsia="Times New Roman" w:hAnsi="Times New Roman" w:cs="Times New Roman"/>
          <w:sz w:val="24"/>
          <w:szCs w:val="24"/>
        </w:rPr>
      </w:pPr>
    </w:p>
    <w:p w14:paraId="2DCFE70B" w14:textId="1938097F" w:rsidR="007D3039" w:rsidRPr="00D52901" w:rsidRDefault="007D3039">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157" w:author="Ian Mccullough" w:date="2017-04-06T16:44:00Z" w:initials="IM">
    <w:p w14:paraId="01EEE22B" w14:textId="2D00479B" w:rsidR="007D3039" w:rsidRDefault="007D3039">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187" w:author="Ian Mccullough" w:date="2017-04-06T17:15:00Z" w:initials="IM">
    <w:p w14:paraId="7681A15E" w14:textId="6D5395B1" w:rsidR="007D3039" w:rsidRDefault="007D3039">
      <w:pPr>
        <w:pStyle w:val="CommentText"/>
      </w:pPr>
      <w:r>
        <w:rPr>
          <w:rStyle w:val="CommentReference"/>
        </w:rPr>
        <w:annotationRef/>
      </w:r>
      <w:r>
        <w:t>See the text I added above about alloch POC having to increase by orders o</w:t>
      </w:r>
      <w:r w:rsidR="00992E31">
        <w:t>f magnitude to make burial =</w:t>
      </w:r>
      <w:r>
        <w:t xml:space="preserve"> Resp in some lakes. We don’t know that much about POC, so I am wary about speculating too much in the discussion.</w:t>
      </w:r>
      <w:r w:rsidR="00992E31">
        <w:t xml:space="preserve"> What do others think?</w:t>
      </w:r>
    </w:p>
  </w:comment>
  <w:comment w:id="198" w:author="Ian Mccullough" w:date="2017-04-06T17:17:00Z" w:initials="IM">
    <w:p w14:paraId="77192EC0" w14:textId="5A16E87A" w:rsidR="007D3039" w:rsidRDefault="007D3039">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w:t>
      </w:r>
      <w:r w:rsidR="00992E31">
        <w:t xml:space="preserve"> with irregular precip data, esp.</w:t>
      </w:r>
      <w:r>
        <w:t xml:space="preserve"> if POC is tied linearly to DOC. I think we are probably missing some </w:t>
      </w:r>
      <w:r w:rsidR="00992E31">
        <w:t>POC, but we don’t have POC data, which is why we went with the plain correlation</w:t>
      </w:r>
    </w:p>
  </w:comment>
  <w:comment w:id="203" w:author="Ian Mccullough" w:date="2017-03-30T04:57:00Z" w:initials="">
    <w:p w14:paraId="20E237CE" w14:textId="77777777" w:rsidR="007D3039" w:rsidRDefault="007D3039">
      <w:pPr>
        <w:widowControl w:val="0"/>
        <w:spacing w:line="240" w:lineRule="auto"/>
      </w:pPr>
      <w:r>
        <w:t>how this journal spells it</w:t>
      </w:r>
    </w:p>
  </w:comment>
  <w:comment w:id="204" w:author="HILARY A DUGAN" w:date="2017-03-31T14:54:00Z" w:initials="HAD">
    <w:p w14:paraId="429774F1" w14:textId="74FB675B" w:rsidR="007D3039" w:rsidRDefault="007D3039">
      <w:pPr>
        <w:pStyle w:val="CommentText"/>
      </w:pPr>
      <w:r>
        <w:rPr>
          <w:rStyle w:val="CommentReference"/>
        </w:rPr>
        <w:annotationRef/>
      </w:r>
      <w:r>
        <w:t>Is this so Kathie and I don’t repeatedly change the spelling?</w:t>
      </w:r>
    </w:p>
  </w:comment>
  <w:comment w:id="205" w:author="immccull@gmail.com" w:date="2017-04-01T19:18:00Z" w:initials="i">
    <w:p w14:paraId="3A52C9F1" w14:textId="7C881699" w:rsidR="007D3039" w:rsidRDefault="007D3039">
      <w:pPr>
        <w:pStyle w:val="CommentText"/>
      </w:pPr>
      <w:r>
        <w:rPr>
          <w:rStyle w:val="CommentReference"/>
        </w:rPr>
        <w:annotationRef/>
      </w:r>
      <w:r>
        <w:t>I so want a Facebook-style like button right now. I wasn’t targeting HD and KW specifically</w:t>
      </w:r>
    </w:p>
  </w:comment>
  <w:comment w:id="208" w:author="immccull@gmail.com" w:date="2017-03-29T16:15:00Z" w:initials="i">
    <w:p w14:paraId="2B58E24A" w14:textId="6E6D49A6" w:rsidR="007D3039" w:rsidRDefault="007D3039">
      <w:pPr>
        <w:pStyle w:val="CommentText"/>
      </w:pPr>
      <w:r>
        <w:rPr>
          <w:rStyle w:val="CommentReference"/>
        </w:rPr>
        <w:annotationRef/>
      </w:r>
      <w:r w:rsidRPr="00E4126A">
        <w:t>1.08 cited in Resp function as Hanson personal comm. Do we have anything else?</w:t>
      </w:r>
    </w:p>
  </w:comment>
  <w:comment w:id="209" w:author="HILARY A DUGAN" w:date="2017-03-31T15:05:00Z" w:initials="HAD">
    <w:p w14:paraId="0A18CC9A" w14:textId="37BD2C45" w:rsidR="007D3039" w:rsidRDefault="007D3039">
      <w:pPr>
        <w:pStyle w:val="CommentText"/>
      </w:pPr>
      <w:r>
        <w:rPr>
          <w:rStyle w:val="CommentReference"/>
        </w:rPr>
        <w:annotationRef/>
      </w:r>
      <w:r>
        <w:t xml:space="preserve">Moved these inline with figures. Much easier for editing. (and reviewing). </w:t>
      </w:r>
    </w:p>
  </w:comment>
  <w:comment w:id="210" w:author="immccull@gmail.com" w:date="2017-04-01T19:30:00Z" w:initials="i">
    <w:p w14:paraId="25B6DB08" w14:textId="1000D4A9" w:rsidR="007D3039" w:rsidRDefault="007D3039">
      <w:pPr>
        <w:pStyle w:val="CommentText"/>
      </w:pPr>
      <w:r>
        <w:rPr>
          <w:rStyle w:val="CommentReference"/>
        </w:rPr>
        <w:annotationRef/>
      </w:r>
      <w:r>
        <w:t>The journal for some reason wants them the way I had them, so I’ll just move them back prior to submission</w:t>
      </w:r>
    </w:p>
  </w:comment>
  <w:comment w:id="211" w:author="HILARY A DUGAN" w:date="2017-03-31T15:13:00Z" w:initials="HAD">
    <w:p w14:paraId="641D2814" w14:textId="4538662D" w:rsidR="007D3039" w:rsidRDefault="007D3039">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114EA248" w15:done="0"/>
  <w15:commentEx w15:paraId="10B46F76" w15:done="0"/>
  <w15:commentEx w15:paraId="7524CA65" w15:done="0"/>
  <w15:commentEx w15:paraId="54159445" w15:done="0"/>
  <w15:commentEx w15:paraId="6150FF73" w15:done="0"/>
  <w15:commentEx w15:paraId="436CD464" w15:done="0"/>
  <w15:commentEx w15:paraId="5F744690" w15:done="0"/>
  <w15:commentEx w15:paraId="0D382326" w15:done="0"/>
  <w15:commentEx w15:paraId="739023A2" w15:done="0"/>
  <w15:commentEx w15:paraId="671904E2" w15:done="0"/>
  <w15:commentEx w15:paraId="3C0D8DA7" w15:done="0"/>
  <w15:commentEx w15:paraId="03AD0D41" w15:done="0"/>
  <w15:commentEx w15:paraId="69B3467E" w15:done="0"/>
  <w15:commentEx w15:paraId="4F0DE243" w15:done="0"/>
  <w15:commentEx w15:paraId="0674C5F9" w15:done="0"/>
  <w15:commentEx w15:paraId="12A0DAF4" w15:done="0"/>
  <w15:commentEx w15:paraId="24251C22" w15:done="0"/>
  <w15:commentEx w15:paraId="2DCFE70B" w15:done="0"/>
  <w15:commentEx w15:paraId="01EEE22B" w15:done="0"/>
  <w15:commentEx w15:paraId="7681A15E" w15:done="0"/>
  <w15:commentEx w15:paraId="77192EC0"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D017D" w14:textId="77777777" w:rsidR="00D75E89" w:rsidRDefault="00D75E89">
      <w:pPr>
        <w:spacing w:line="240" w:lineRule="auto"/>
      </w:pPr>
      <w:r>
        <w:separator/>
      </w:r>
    </w:p>
  </w:endnote>
  <w:endnote w:type="continuationSeparator" w:id="0">
    <w:p w14:paraId="5B26AAF2" w14:textId="77777777" w:rsidR="00D75E89" w:rsidRDefault="00D75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4A4" w14:textId="77777777" w:rsidR="00D75E89" w:rsidRDefault="00D75E89">
      <w:pPr>
        <w:spacing w:line="240" w:lineRule="auto"/>
      </w:pPr>
      <w:r>
        <w:separator/>
      </w:r>
    </w:p>
  </w:footnote>
  <w:footnote w:type="continuationSeparator" w:id="0">
    <w:p w14:paraId="015BA7F5" w14:textId="77777777" w:rsidR="00D75E89" w:rsidRDefault="00D75E89">
      <w:pPr>
        <w:spacing w:line="240" w:lineRule="auto"/>
      </w:pPr>
      <w:r>
        <w:continuationSeparator/>
      </w:r>
    </w:p>
  </w:footnote>
  <w:footnote w:id="1">
    <w:p w14:paraId="4ED0ACE4" w14:textId="4E1F6725" w:rsidR="007D3039" w:rsidRDefault="007D3039">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37217BD7" w:rsidR="007D3039" w:rsidRDefault="007D3039">
    <w:pPr>
      <w:jc w:val="right"/>
    </w:pPr>
    <w:r>
      <w:fldChar w:fldCharType="begin"/>
    </w:r>
    <w:r>
      <w:instrText>PAGE</w:instrText>
    </w:r>
    <w:r>
      <w:fldChar w:fldCharType="separate"/>
    </w:r>
    <w:r w:rsidR="00656127">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19DF"/>
    <w:rsid w:val="000233C2"/>
    <w:rsid w:val="00034A7C"/>
    <w:rsid w:val="0003575B"/>
    <w:rsid w:val="0004438D"/>
    <w:rsid w:val="000772AC"/>
    <w:rsid w:val="000779E8"/>
    <w:rsid w:val="00080925"/>
    <w:rsid w:val="00092D76"/>
    <w:rsid w:val="000C7E80"/>
    <w:rsid w:val="000D12C7"/>
    <w:rsid w:val="000F2BC7"/>
    <w:rsid w:val="000F4672"/>
    <w:rsid w:val="00132174"/>
    <w:rsid w:val="00152F60"/>
    <w:rsid w:val="0018273A"/>
    <w:rsid w:val="00191DFF"/>
    <w:rsid w:val="00195C20"/>
    <w:rsid w:val="00196059"/>
    <w:rsid w:val="001D3328"/>
    <w:rsid w:val="001D625C"/>
    <w:rsid w:val="001D6273"/>
    <w:rsid w:val="00222217"/>
    <w:rsid w:val="00231C87"/>
    <w:rsid w:val="00247969"/>
    <w:rsid w:val="002529BF"/>
    <w:rsid w:val="002577C0"/>
    <w:rsid w:val="00261DF2"/>
    <w:rsid w:val="002730E8"/>
    <w:rsid w:val="0027392A"/>
    <w:rsid w:val="00274190"/>
    <w:rsid w:val="0028403D"/>
    <w:rsid w:val="002B082E"/>
    <w:rsid w:val="002C1596"/>
    <w:rsid w:val="002C4056"/>
    <w:rsid w:val="002D28EA"/>
    <w:rsid w:val="002D35AE"/>
    <w:rsid w:val="003071E2"/>
    <w:rsid w:val="003147D4"/>
    <w:rsid w:val="0032009C"/>
    <w:rsid w:val="00333E62"/>
    <w:rsid w:val="00342DAD"/>
    <w:rsid w:val="00363C56"/>
    <w:rsid w:val="00365809"/>
    <w:rsid w:val="00366556"/>
    <w:rsid w:val="003A0D4C"/>
    <w:rsid w:val="003B6814"/>
    <w:rsid w:val="003B6F6D"/>
    <w:rsid w:val="003D3BA1"/>
    <w:rsid w:val="00450B34"/>
    <w:rsid w:val="004561A2"/>
    <w:rsid w:val="00473547"/>
    <w:rsid w:val="00484047"/>
    <w:rsid w:val="00492203"/>
    <w:rsid w:val="004A2486"/>
    <w:rsid w:val="004A33AA"/>
    <w:rsid w:val="004B4238"/>
    <w:rsid w:val="004D38EC"/>
    <w:rsid w:val="004D6AB9"/>
    <w:rsid w:val="004E3080"/>
    <w:rsid w:val="004E6102"/>
    <w:rsid w:val="004E7902"/>
    <w:rsid w:val="005009AE"/>
    <w:rsid w:val="00514EF2"/>
    <w:rsid w:val="00517950"/>
    <w:rsid w:val="005255DD"/>
    <w:rsid w:val="0053770E"/>
    <w:rsid w:val="005524A9"/>
    <w:rsid w:val="00560B5E"/>
    <w:rsid w:val="00564156"/>
    <w:rsid w:val="00590BA0"/>
    <w:rsid w:val="005A467E"/>
    <w:rsid w:val="005A7FAB"/>
    <w:rsid w:val="005D06E6"/>
    <w:rsid w:val="005D206D"/>
    <w:rsid w:val="005E3BC0"/>
    <w:rsid w:val="005E4D89"/>
    <w:rsid w:val="005F7F3E"/>
    <w:rsid w:val="0060710A"/>
    <w:rsid w:val="00612B1F"/>
    <w:rsid w:val="00653233"/>
    <w:rsid w:val="00655213"/>
    <w:rsid w:val="00656127"/>
    <w:rsid w:val="00664D73"/>
    <w:rsid w:val="006B3937"/>
    <w:rsid w:val="006F064B"/>
    <w:rsid w:val="006F4EC1"/>
    <w:rsid w:val="006F4FA3"/>
    <w:rsid w:val="00713F10"/>
    <w:rsid w:val="00716E85"/>
    <w:rsid w:val="00723980"/>
    <w:rsid w:val="0073204D"/>
    <w:rsid w:val="00735D13"/>
    <w:rsid w:val="00761959"/>
    <w:rsid w:val="00770DFB"/>
    <w:rsid w:val="007811FB"/>
    <w:rsid w:val="0079056D"/>
    <w:rsid w:val="00796693"/>
    <w:rsid w:val="00797426"/>
    <w:rsid w:val="007B59E6"/>
    <w:rsid w:val="007B7D1F"/>
    <w:rsid w:val="007C3BD2"/>
    <w:rsid w:val="007D3039"/>
    <w:rsid w:val="007F6933"/>
    <w:rsid w:val="00801593"/>
    <w:rsid w:val="0083120A"/>
    <w:rsid w:val="0084170F"/>
    <w:rsid w:val="008535B2"/>
    <w:rsid w:val="0085523A"/>
    <w:rsid w:val="008B522E"/>
    <w:rsid w:val="008B57C5"/>
    <w:rsid w:val="009147CB"/>
    <w:rsid w:val="009712EC"/>
    <w:rsid w:val="0098243D"/>
    <w:rsid w:val="009870ED"/>
    <w:rsid w:val="009876C9"/>
    <w:rsid w:val="00992D19"/>
    <w:rsid w:val="00992E31"/>
    <w:rsid w:val="009B39CD"/>
    <w:rsid w:val="009C27E9"/>
    <w:rsid w:val="009D0701"/>
    <w:rsid w:val="009D3F69"/>
    <w:rsid w:val="009E4CF0"/>
    <w:rsid w:val="009F2196"/>
    <w:rsid w:val="00A15A39"/>
    <w:rsid w:val="00A227A3"/>
    <w:rsid w:val="00A3739C"/>
    <w:rsid w:val="00A555DD"/>
    <w:rsid w:val="00A55681"/>
    <w:rsid w:val="00A63CD5"/>
    <w:rsid w:val="00A7181A"/>
    <w:rsid w:val="00A74EDC"/>
    <w:rsid w:val="00A80E1F"/>
    <w:rsid w:val="00A843CF"/>
    <w:rsid w:val="00A947A9"/>
    <w:rsid w:val="00AA296E"/>
    <w:rsid w:val="00AB1693"/>
    <w:rsid w:val="00AB7902"/>
    <w:rsid w:val="00AD6663"/>
    <w:rsid w:val="00AD72FF"/>
    <w:rsid w:val="00AE4616"/>
    <w:rsid w:val="00AF3A99"/>
    <w:rsid w:val="00AF5F3E"/>
    <w:rsid w:val="00B34289"/>
    <w:rsid w:val="00B37CE9"/>
    <w:rsid w:val="00B47A2B"/>
    <w:rsid w:val="00B51FBD"/>
    <w:rsid w:val="00B629D3"/>
    <w:rsid w:val="00B77509"/>
    <w:rsid w:val="00B80037"/>
    <w:rsid w:val="00B85B77"/>
    <w:rsid w:val="00B90A7A"/>
    <w:rsid w:val="00BB19C3"/>
    <w:rsid w:val="00BD5691"/>
    <w:rsid w:val="00BD7652"/>
    <w:rsid w:val="00BE121D"/>
    <w:rsid w:val="00BE5431"/>
    <w:rsid w:val="00BF7C2F"/>
    <w:rsid w:val="00C01BC6"/>
    <w:rsid w:val="00C1238B"/>
    <w:rsid w:val="00C13497"/>
    <w:rsid w:val="00C2202B"/>
    <w:rsid w:val="00C2241C"/>
    <w:rsid w:val="00C22873"/>
    <w:rsid w:val="00C30946"/>
    <w:rsid w:val="00C40E0D"/>
    <w:rsid w:val="00C64C78"/>
    <w:rsid w:val="00C65AEE"/>
    <w:rsid w:val="00C73B00"/>
    <w:rsid w:val="00CA6BD2"/>
    <w:rsid w:val="00CC0821"/>
    <w:rsid w:val="00CD0058"/>
    <w:rsid w:val="00CD2D20"/>
    <w:rsid w:val="00CD35AF"/>
    <w:rsid w:val="00CE1572"/>
    <w:rsid w:val="00CF610B"/>
    <w:rsid w:val="00D103C0"/>
    <w:rsid w:val="00D117AE"/>
    <w:rsid w:val="00D466A1"/>
    <w:rsid w:val="00D52901"/>
    <w:rsid w:val="00D64296"/>
    <w:rsid w:val="00D646A1"/>
    <w:rsid w:val="00D70D5F"/>
    <w:rsid w:val="00D75E89"/>
    <w:rsid w:val="00D94302"/>
    <w:rsid w:val="00DB37D5"/>
    <w:rsid w:val="00DB4104"/>
    <w:rsid w:val="00DC05B9"/>
    <w:rsid w:val="00DC1A14"/>
    <w:rsid w:val="00DD7B9E"/>
    <w:rsid w:val="00DF5DF6"/>
    <w:rsid w:val="00E24120"/>
    <w:rsid w:val="00E309C7"/>
    <w:rsid w:val="00E34F08"/>
    <w:rsid w:val="00E35127"/>
    <w:rsid w:val="00E4126A"/>
    <w:rsid w:val="00E44214"/>
    <w:rsid w:val="00E71A86"/>
    <w:rsid w:val="00E96E72"/>
    <w:rsid w:val="00EB4F26"/>
    <w:rsid w:val="00F028E6"/>
    <w:rsid w:val="00F12FEB"/>
    <w:rsid w:val="00F25CE2"/>
    <w:rsid w:val="00F26A51"/>
    <w:rsid w:val="00F307D5"/>
    <w:rsid w:val="00F55FEA"/>
    <w:rsid w:val="00F7401E"/>
    <w:rsid w:val="00F862B3"/>
    <w:rsid w:val="00F97953"/>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DF3A"/>
  <w15:docId w15:val="{BC62A9AC-7951-4A8F-B0CD-68FCDA8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DC905-7635-4094-8ED5-68275C92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8697</Words>
  <Characters>49577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28</cp:revision>
  <dcterms:created xsi:type="dcterms:W3CDTF">2017-04-05T16:00:00Z</dcterms:created>
  <dcterms:modified xsi:type="dcterms:W3CDTF">2017-04-07T03:11:00Z</dcterms:modified>
</cp:coreProperties>
</file>