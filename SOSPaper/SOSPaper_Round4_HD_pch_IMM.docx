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
      <w:r>
        <w:rPr>
          <w:rFonts w:ascii="Times New Roman" w:eastAsia="Times New Roman" w:hAnsi="Times New Roman" w:cs="Times New Roman"/>
          <w:sz w:val="24"/>
          <w:szCs w:val="24"/>
          <w:vertAlign w:val="superscript"/>
        </w:rPr>
        <w:t>3</w:t>
      </w:r>
      <w:commentRangeEnd w:id="1"/>
      <w:r w:rsidR="00E110D8">
        <w:rPr>
          <w:rStyle w:val="CommentReference"/>
        </w:rPr>
        <w:commentReference w:id="1"/>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lastRenderedPageBreak/>
        <w:t xml:space="preserve">7 </w:t>
      </w:r>
      <w:proofErr w:type="gramStart"/>
      <w:r w:rsidRPr="00322B5F">
        <w:rPr>
          <w:rFonts w:ascii="Times New Roman" w:eastAsia="Times New Roman" w:hAnsi="Times New Roman" w:cs="Times New Roman"/>
          <w:sz w:val="24"/>
          <w:szCs w:val="24"/>
          <w:lang w:val="es-AR"/>
        </w:rPr>
        <w:t>Instituto</w:t>
      </w:r>
      <w:proofErr w:type="gramEnd"/>
      <w:r w:rsidRPr="00322B5F">
        <w:rPr>
          <w:rFonts w:ascii="Times New Roman" w:eastAsia="Times New Roman" w:hAnsi="Times New Roman" w:cs="Times New Roman"/>
          <w:sz w:val="24"/>
          <w:szCs w:val="24"/>
          <w:lang w:val="es-AR"/>
        </w:rPr>
        <w:t xml:space="preserve">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1">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7E7DB9D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play important roles in landscape and global carbon cycles. </w:t>
      </w:r>
      <w:r w:rsidR="00A5184D">
        <w:rPr>
          <w:rFonts w:ascii="Times New Roman" w:eastAsia="Times New Roman" w:hAnsi="Times New Roman" w:cs="Times New Roman"/>
          <w:sz w:val="24"/>
          <w:szCs w:val="24"/>
        </w:rPr>
        <w:t xml:space="preserve">OC </w:t>
      </w:r>
      <w:r w:rsidR="002A0000">
        <w:rPr>
          <w:rFonts w:ascii="Times New Roman" w:eastAsia="Times New Roman" w:hAnsi="Times New Roman" w:cs="Times New Roman"/>
          <w:sz w:val="24"/>
          <w:szCs w:val="24"/>
        </w:rPr>
        <w:t>loads from the landscape, along with internal OC loads from</w:t>
      </w:r>
      <w:r w:rsidR="00A5184D">
        <w:rPr>
          <w:rFonts w:ascii="Times New Roman" w:eastAsia="Times New Roman" w:hAnsi="Times New Roman" w:cs="Times New Roman"/>
          <w:sz w:val="24"/>
          <w:szCs w:val="24"/>
        </w:rPr>
        <w:t xml:space="preserve"> primary production</w:t>
      </w:r>
      <w:r w:rsidR="002A0000">
        <w:rPr>
          <w:rFonts w:ascii="Times New Roman" w:eastAsia="Times New Roman" w:hAnsi="Times New Roman" w:cs="Times New Roman"/>
          <w:sz w:val="24"/>
          <w:szCs w:val="24"/>
        </w:rPr>
        <w:t xml:space="preserve">, </w:t>
      </w:r>
      <w:r w:rsidR="005E7B71">
        <w:rPr>
          <w:rFonts w:ascii="Times New Roman" w:eastAsia="Times New Roman" w:hAnsi="Times New Roman" w:cs="Times New Roman"/>
          <w:sz w:val="24"/>
          <w:szCs w:val="24"/>
        </w:rPr>
        <w:t>are</w:t>
      </w:r>
      <w:r w:rsidR="002A0000">
        <w:rPr>
          <w:rFonts w:ascii="Times New Roman" w:eastAsia="Times New Roman" w:hAnsi="Times New Roman" w:cs="Times New Roman"/>
          <w:sz w:val="24"/>
          <w:szCs w:val="24"/>
        </w:rPr>
        <w:t xml:space="preserve"> mineralized</w:t>
      </w:r>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r w:rsidR="002A0000">
        <w:rPr>
          <w:rFonts w:ascii="Times New Roman" w:eastAsia="Times New Roman" w:hAnsi="Times New Roman" w:cs="Times New Roman"/>
          <w:sz w:val="24"/>
          <w:szCs w:val="24"/>
        </w:rPr>
        <w:t>simple</w:t>
      </w:r>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r w:rsidR="002A0000">
        <w:rPr>
          <w:rFonts w:ascii="Times New Roman" w:eastAsia="Times New Roman" w:hAnsi="Times New Roman" w:cs="Times New Roman"/>
          <w:sz w:val="24"/>
          <w:szCs w:val="24"/>
        </w:rPr>
        <w:t xml:space="preserve"> in the model, although largely unaccounted allochthonous particulate OC likely increases burial</w:t>
      </w:r>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r w:rsidR="002A0000">
        <w:rPr>
          <w:rFonts w:ascii="Times New Roman" w:eastAsia="Times New Roman" w:hAnsi="Times New Roman" w:cs="Times New Roman"/>
          <w:sz w:val="24"/>
          <w:szCs w:val="24"/>
        </w:rPr>
        <w:t xml:space="preserve">convert OC to inorganic </w:t>
      </w:r>
      <w:r w:rsidR="009876C9">
        <w:rPr>
          <w:rFonts w:ascii="Times New Roman" w:eastAsia="Times New Roman" w:hAnsi="Times New Roman" w:cs="Times New Roman"/>
          <w:sz w:val="24"/>
          <w:szCs w:val="24"/>
        </w:rPr>
        <w:t>carbon,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r w:rsidR="002A0000">
        <w:rPr>
          <w:rFonts w:ascii="Times New Roman" w:eastAsia="Times New Roman" w:hAnsi="Times New Roman" w:cs="Times New Roman"/>
          <w:sz w:val="24"/>
          <w:szCs w:val="24"/>
        </w:rPr>
        <w:t xml:space="preserve"> (allochthony + autochthony)</w:t>
      </w:r>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transitioned seasonally from </w:t>
      </w:r>
      <w:r w:rsidR="006F4C36">
        <w:rPr>
          <w:rFonts w:ascii="Times New Roman" w:eastAsia="Times New Roman" w:hAnsi="Times New Roman" w:cs="Times New Roman"/>
          <w:sz w:val="24"/>
          <w:szCs w:val="24"/>
        </w:rPr>
        <w:t xml:space="preserve">burial- to respiration-dominated </w:t>
      </w:r>
      <w:r>
        <w:rPr>
          <w:rFonts w:ascii="Times New Roman" w:eastAsia="Times New Roman" w:hAnsi="Times New Roman" w:cs="Times New Roman"/>
          <w:sz w:val="24"/>
          <w:szCs w:val="24"/>
        </w:rPr>
        <w:t>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w:t>
      </w:r>
      <w:r w:rsidR="00325EAC">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 xml:space="preserve">data will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lastRenderedPageBreak/>
        <w:t>Key words</w:t>
      </w:r>
      <w:commentRangeEnd w:id="4"/>
      <w:r>
        <w:commentReference w:id="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5" w:name="_rwp1srpn25su" w:colFirst="0" w:colLast="0"/>
      <w:bookmarkEnd w:id="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 w:name="_kfraquamimep" w:colFirst="0" w:colLast="0"/>
      <w:bookmarkStart w:id="7" w:name="_a19hf2z0hrxx" w:colFirst="0" w:colLast="0"/>
      <w:bookmarkEnd w:id="6"/>
      <w:bookmarkEnd w:id="7"/>
      <w:r>
        <w:rPr>
          <w:rFonts w:ascii="Times New Roman" w:eastAsia="Times New Roman" w:hAnsi="Times New Roman" w:cs="Times New Roman"/>
          <w:b/>
          <w:sz w:val="24"/>
          <w:szCs w:val="24"/>
        </w:rPr>
        <w:lastRenderedPageBreak/>
        <w:t xml:space="preserve">INTRODUCTION </w:t>
      </w:r>
    </w:p>
    <w:p w14:paraId="453177D4" w14:textId="7FB5DE1F"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r w:rsidR="00522DCD">
        <w:rPr>
          <w:rFonts w:ascii="Times New Roman" w:eastAsia="Times New Roman" w:hAnsi="Times New Roman" w:cs="Times New Roman"/>
          <w:sz w:val="24"/>
          <w:szCs w:val="24"/>
        </w:rPr>
        <w:t>, store,</w:t>
      </w:r>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r w:rsidR="00522DCD">
        <w:rPr>
          <w:rFonts w:ascii="Times New Roman" w:eastAsia="Times New Roman" w:hAnsi="Times New Roman" w:cs="Times New Roman"/>
          <w:sz w:val="24"/>
          <w:szCs w:val="24"/>
        </w:rPr>
        <w:t xml:space="preserve"> that fully account for OC budgets (Hanson et al. </w:t>
      </w:r>
      <w:r w:rsidR="00522DCD" w:rsidRPr="00F060B1">
        <w:rPr>
          <w:rFonts w:ascii="Times New Roman" w:eastAsia="Times New Roman" w:hAnsi="Times New Roman" w:cs="Times New Roman"/>
          <w:sz w:val="24"/>
          <w:szCs w:val="24"/>
        </w:rPr>
        <w:t>2014</w:t>
      </w:r>
      <w:r w:rsidR="00F060B1" w:rsidRPr="00F060B1">
        <w:rPr>
          <w:rFonts w:ascii="Times New Roman" w:eastAsia="Times New Roman" w:hAnsi="Times New Roman" w:cs="Times New Roman"/>
          <w:color w:val="auto"/>
          <w:sz w:val="24"/>
          <w:szCs w:val="24"/>
        </w:rPr>
        <w:t>,</w:t>
      </w:r>
      <w:r w:rsidR="00F060B1">
        <w:rPr>
          <w:rFonts w:ascii="Times New Roman" w:eastAsia="Times New Roman" w:hAnsi="Times New Roman" w:cs="Times New Roman"/>
          <w:color w:val="FF0000"/>
          <w:sz w:val="24"/>
          <w:szCs w:val="24"/>
        </w:rPr>
        <w:t xml:space="preserve"> </w:t>
      </w:r>
      <w:r w:rsidR="00F060B1" w:rsidRPr="00F060B1">
        <w:rPr>
          <w:rFonts w:ascii="Times New Roman" w:eastAsia="Times New Roman" w:hAnsi="Times New Roman" w:cs="Times New Roman"/>
          <w:color w:val="auto"/>
          <w:sz w:val="24"/>
          <w:szCs w:val="24"/>
        </w:rPr>
        <w:t>2015</w:t>
      </w:r>
      <w:r w:rsidR="00522DCD" w:rsidRPr="00F060B1">
        <w:rPr>
          <w:rFonts w:ascii="Times New Roman" w:eastAsia="Times New Roman" w:hAnsi="Times New Roman" w:cs="Times New Roman"/>
          <w:sz w:val="24"/>
          <w:szCs w:val="24"/>
        </w:rPr>
        <w:t>)</w:t>
      </w:r>
      <w:r w:rsidR="00665918" w:rsidRPr="00F060B1">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 xml:space="preserve">however, there remains a considerable knowledge gap in lake OC dynamics. </w:t>
      </w:r>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r w:rsidR="009A2119">
        <w:rPr>
          <w:rFonts w:ascii="Times New Roman" w:eastAsia="Times New Roman" w:hAnsi="Times New Roman" w:cs="Times New Roman"/>
          <w:sz w:val="24"/>
          <w:szCs w:val="24"/>
        </w:rPr>
        <w:t xml:space="preserve"> (Hanson et al. 2015). </w:t>
      </w:r>
      <w:r w:rsidR="00522DCD">
        <w:rPr>
          <w:rFonts w:ascii="Times New Roman" w:eastAsia="Times New Roman" w:hAnsi="Times New Roman" w:cs="Times New Roman"/>
          <w:sz w:val="24"/>
          <w:szCs w:val="24"/>
        </w:rPr>
        <w:t>E</w:t>
      </w:r>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r w:rsidR="00522DCD">
        <w:rPr>
          <w:rFonts w:ascii="Times New Roman" w:eastAsia="Times New Roman" w:hAnsi="Times New Roman" w:cs="Times New Roman"/>
          <w:sz w:val="24"/>
          <w:szCs w:val="24"/>
        </w:rPr>
        <w:t xml:space="preserve"> models</w:t>
      </w:r>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(Jonsson et al. 2001, Urban et al. 2005, Andersson and Sobek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 w:name="_fgbmh3q8shl8" w:colFirst="0" w:colLast="0"/>
      <w:bookmarkEnd w:id="8"/>
      <w:commentRangeStart w:id="9"/>
      <w:r>
        <w:rPr>
          <w:rFonts w:ascii="Times New Roman" w:eastAsia="Times New Roman" w:hAnsi="Times New Roman" w:cs="Times New Roman"/>
          <w:i/>
          <w:color w:val="000000"/>
          <w:sz w:val="24"/>
          <w:szCs w:val="24"/>
        </w:rPr>
        <w:t xml:space="preserve">Overview </w:t>
      </w:r>
      <w:commentRangeEnd w:id="9"/>
      <w:r w:rsidR="00E873F8">
        <w:rPr>
          <w:rStyle w:val="CommentReference"/>
          <w:color w:val="000000"/>
        </w:rPr>
        <w:commentReference w:id="9"/>
      </w:r>
      <w:r>
        <w:rPr>
          <w:rFonts w:ascii="Times New Roman" w:eastAsia="Times New Roman" w:hAnsi="Times New Roman" w:cs="Times New Roman"/>
          <w:i/>
          <w:color w:val="000000"/>
          <w:sz w:val="24"/>
          <w:szCs w:val="24"/>
        </w:rPr>
        <w:t>of concepts of key OC fluxes in lake ecosystems</w:t>
      </w:r>
    </w:p>
    <w:p w14:paraId="3AB9818B" w14:textId="70AA94DA"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r w:rsidR="00CD39CC">
        <w:rPr>
          <w:rFonts w:ascii="Times New Roman" w:eastAsia="Times New Roman" w:hAnsi="Times New Roman" w:cs="Times New Roman"/>
          <w:sz w:val="24"/>
          <w:szCs w:val="24"/>
        </w:rPr>
        <w:t>, outputs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and changes to standing </w:t>
      </w:r>
      <w:r w:rsidR="005938FB">
        <w:rPr>
          <w:rFonts w:ascii="Times New Roman" w:eastAsia="Times New Roman" w:hAnsi="Times New Roman" w:cs="Times New Roman"/>
          <w:sz w:val="24"/>
          <w:szCs w:val="24"/>
        </w:rPr>
        <w:t xml:space="preserve">OC stocks in the </w:t>
      </w:r>
      <w:r w:rsidR="00E66C36">
        <w:rPr>
          <w:rFonts w:ascii="Times New Roman" w:eastAsia="Times New Roman" w:hAnsi="Times New Roman" w:cs="Times New Roman"/>
          <w:sz w:val="24"/>
          <w:szCs w:val="24"/>
        </w:rPr>
        <w:t>water column</w:t>
      </w:r>
      <w:r w:rsidR="00CD39CC">
        <w:rPr>
          <w:rFonts w:ascii="Times New Roman" w:eastAsia="Times New Roman" w:hAnsi="Times New Roman" w:cs="Times New Roman"/>
          <w:sz w:val="24"/>
          <w:szCs w:val="24"/>
        </w:rPr>
        <w:t xml:space="preserve"> </w:t>
      </w:r>
      <w:r w:rsidR="009038F7">
        <w:rPr>
          <w:rFonts w:ascii="Times New Roman" w:eastAsia="Times New Roman" w:hAnsi="Times New Roman" w:cs="Times New Roman"/>
          <w:sz w:val="24"/>
          <w:szCs w:val="24"/>
        </w:rPr>
        <w:t xml:space="preserve">and </w:t>
      </w:r>
      <w:r w:rsidR="00CD39CC">
        <w:rPr>
          <w:rFonts w:ascii="Times New Roman" w:eastAsia="Times New Roman" w:hAnsi="Times New Roman" w:cs="Times New Roman"/>
          <w:sz w:val="24"/>
          <w:szCs w:val="24"/>
        </w:rPr>
        <w:t xml:space="preserve">lake sediments. </w:t>
      </w:r>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w:t>
      </w:r>
      <w:r w:rsidR="00CD39CC">
        <w:rPr>
          <w:rFonts w:ascii="Times New Roman" w:eastAsia="Times New Roman" w:hAnsi="Times New Roman" w:cs="Times New Roman"/>
          <w:sz w:val="24"/>
          <w:szCs w:val="24"/>
        </w:rPr>
        <w:t>, as well as autochthonous (internally derived) DOC and POC from primary production</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Outputs from the OC pool include </w:t>
      </w:r>
      <w:r w:rsidR="00B80037">
        <w:rPr>
          <w:rFonts w:ascii="Times New Roman" w:eastAsia="Times New Roman" w:hAnsi="Times New Roman" w:cs="Times New Roman"/>
          <w:sz w:val="24"/>
          <w:szCs w:val="24"/>
        </w:rPr>
        <w:t xml:space="preserve">mechanisms that </w:t>
      </w:r>
      <w:r w:rsidR="009038F7">
        <w:rPr>
          <w:rFonts w:ascii="Times New Roman" w:eastAsia="Times New Roman" w:hAnsi="Times New Roman" w:cs="Times New Roman"/>
          <w:sz w:val="24"/>
          <w:szCs w:val="24"/>
        </w:rPr>
        <w:t>mineralize</w:t>
      </w:r>
      <w:r w:rsidR="00B80037">
        <w:rPr>
          <w:rFonts w:ascii="Times New Roman" w:eastAsia="Times New Roman" w:hAnsi="Times New Roman" w:cs="Times New Roman"/>
          <w:sz w:val="24"/>
          <w:szCs w:val="24"/>
        </w:rPr>
        <w:t xml:space="preserve"> OC (i.e., </w:t>
      </w:r>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w:t>
      </w:r>
      <w:r w:rsidR="00CD39CC">
        <w:rPr>
          <w:rFonts w:ascii="Times New Roman" w:eastAsia="Times New Roman" w:hAnsi="Times New Roman" w:cs="Times New Roman"/>
          <w:sz w:val="24"/>
          <w:szCs w:val="24"/>
        </w:rPr>
        <w:t xml:space="preserve"> and export </w:t>
      </w:r>
      <w:r w:rsidR="00B80037">
        <w:rPr>
          <w:rFonts w:ascii="Times New Roman" w:eastAsia="Times New Roman" w:hAnsi="Times New Roman" w:cs="Times New Roman"/>
          <w:sz w:val="24"/>
          <w:szCs w:val="24"/>
        </w:rPr>
        <w:t xml:space="preserve">via surface or groundwater </w:t>
      </w:r>
      <w:r w:rsidR="00CD39CC">
        <w:rPr>
          <w:rFonts w:ascii="Times New Roman" w:eastAsia="Times New Roman" w:hAnsi="Times New Roman" w:cs="Times New Roman"/>
          <w:sz w:val="24"/>
          <w:szCs w:val="24"/>
        </w:rPr>
        <w:t>outflows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 </w:t>
      </w:r>
      <w:r w:rsidR="00894618">
        <w:rPr>
          <w:rFonts w:ascii="Times New Roman" w:eastAsia="Times New Roman" w:hAnsi="Times New Roman" w:cs="Times New Roman"/>
          <w:sz w:val="24"/>
          <w:szCs w:val="24"/>
        </w:rPr>
        <w:t xml:space="preserve">For </w:t>
      </w:r>
      <w:r w:rsidR="00894618">
        <w:rPr>
          <w:rFonts w:ascii="Times New Roman" w:eastAsia="Times New Roman" w:hAnsi="Times New Roman" w:cs="Times New Roman"/>
          <w:sz w:val="24"/>
          <w:szCs w:val="24"/>
        </w:rPr>
        <w:lastRenderedPageBreak/>
        <w:t xml:space="preserve">simplicity in terminology, all mineralization processes are </w:t>
      </w:r>
      <w:del w:id="10" w:author="immccull@gmail.com" w:date="2017-10-15T09:11:00Z">
        <w:r w:rsidR="00894618" w:rsidDel="00A044C0">
          <w:rPr>
            <w:rFonts w:ascii="Times New Roman" w:eastAsia="Times New Roman" w:hAnsi="Times New Roman" w:cs="Times New Roman"/>
            <w:sz w:val="24"/>
            <w:szCs w:val="24"/>
          </w:rPr>
          <w:delText xml:space="preserve">often </w:delText>
        </w:r>
      </w:del>
      <w:r w:rsidR="00894618">
        <w:rPr>
          <w:rFonts w:ascii="Times New Roman" w:eastAsia="Times New Roman" w:hAnsi="Times New Roman" w:cs="Times New Roman"/>
          <w:sz w:val="24"/>
          <w:szCs w:val="24"/>
        </w:rPr>
        <w:t xml:space="preserve">included under respiration. </w:t>
      </w:r>
      <w:r w:rsidR="00CD39CC">
        <w:rPr>
          <w:rFonts w:ascii="Times New Roman" w:eastAsia="Times New Roman" w:hAnsi="Times New Roman" w:cs="Times New Roman"/>
          <w:sz w:val="24"/>
          <w:szCs w:val="24"/>
        </w:rPr>
        <w:t xml:space="preserve">Change in storage includes changes in the mass in the water column and lake sediments. </w:t>
      </w:r>
      <w:r w:rsidR="00660A44">
        <w:rPr>
          <w:rFonts w:ascii="Times New Roman" w:eastAsia="Times New Roman" w:hAnsi="Times New Roman" w:cs="Times New Roman"/>
          <w:sz w:val="24"/>
          <w:szCs w:val="24"/>
        </w:rPr>
        <w:t xml:space="preserve">Outputs and storage are the fates </w:t>
      </w:r>
      <w:r w:rsidR="00BE68CA">
        <w:rPr>
          <w:rFonts w:ascii="Times New Roman" w:eastAsia="Times New Roman" w:hAnsi="Times New Roman" w:cs="Times New Roman"/>
          <w:sz w:val="24"/>
          <w:szCs w:val="24"/>
        </w:rPr>
        <w:t xml:space="preserve">of OC </w:t>
      </w:r>
      <w:r w:rsidR="00660A44">
        <w:rPr>
          <w:rFonts w:ascii="Times New Roman" w:eastAsia="Times New Roman" w:hAnsi="Times New Roman" w:cs="Times New Roman"/>
          <w:sz w:val="24"/>
          <w:szCs w:val="24"/>
        </w:rPr>
        <w:t>loads</w:t>
      </w:r>
      <w:r w:rsidR="009038F7">
        <w:rPr>
          <w:rFonts w:ascii="Times New Roman" w:eastAsia="Times New Roman" w:hAnsi="Times New Roman" w:cs="Times New Roman"/>
          <w:sz w:val="24"/>
          <w:szCs w:val="24"/>
        </w:rPr>
        <w:t>,</w:t>
      </w:r>
      <w:r w:rsidR="00660A44">
        <w:rPr>
          <w:rFonts w:ascii="Times New Roman" w:eastAsia="Times New Roman" w:hAnsi="Times New Roman" w:cs="Times New Roman"/>
          <w:sz w:val="24"/>
          <w:szCs w:val="24"/>
        </w:rPr>
        <w:t xml:space="preserve"> and their balances define </w:t>
      </w:r>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5BC0E124"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global scale, lakes are thought to be net sources of carbon to the atmosphere based on the super</w:t>
      </w:r>
      <w:r w:rsidR="007B5FBF">
        <w:rPr>
          <w:rFonts w:ascii="Times New Roman" w:eastAsia="Times New Roman" w:hAnsi="Times New Roman" w:cs="Times New Roman"/>
          <w:sz w:val="24"/>
          <w:szCs w:val="24"/>
        </w:rPr>
        <w:t>-</w:t>
      </w:r>
      <w:r>
        <w:rPr>
          <w:rFonts w:ascii="Times New Roman" w:eastAsia="Times New Roman" w:hAnsi="Times New Roman" w:cs="Times New Roman"/>
          <w:sz w:val="24"/>
          <w:szCs w:val="24"/>
        </w:rPr>
        <w:t>saturation of carbon dioxide (Kortelainen et al. 2006, Tranvik et al. 2009, Raymond et al. 2013) and methane (Bastviken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w:t>
      </w:r>
      <w:ins w:id="11" w:author="immccull@gmail.com" w:date="2017-10-16T19:48:00Z">
        <w:r w:rsidR="00E66C36">
          <w:rPr>
            <w:rFonts w:ascii="Times New Roman" w:eastAsia="Times New Roman" w:hAnsi="Times New Roman" w:cs="Times New Roman"/>
            <w:sz w:val="24"/>
            <w:szCs w:val="24"/>
          </w:rPr>
          <w:t xml:space="preserve">can also </w:t>
        </w:r>
      </w:ins>
      <w:r w:rsidR="00B80037">
        <w:rPr>
          <w:rFonts w:ascii="Times New Roman" w:eastAsia="Times New Roman" w:hAnsi="Times New Roman" w:cs="Times New Roman"/>
          <w:sz w:val="24"/>
          <w:szCs w:val="24"/>
        </w:rPr>
        <w:t>act as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41E0ED5D"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1775B1" w:rsidRPr="006F4EC1" w:rsidRDefault="001775B1"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1775B1" w:rsidRDefault="001775B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1322C16F" w:rsidR="001775B1" w:rsidRDefault="001775B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1775B1" w:rsidRDefault="001775B1"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N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6tsleULdHH0Zcv563S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">
                <v:textbox>
                  <w:txbxContent>
                    <w:p w14:paraId="1A2F8347" w14:textId="5CF6C809" w:rsidR="001775B1" w:rsidRPr="006F4EC1" w:rsidRDefault="001775B1"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1775B1" w:rsidRDefault="001775B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1322C16F" w:rsidR="001775B1" w:rsidRDefault="001775B1"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1775B1" w:rsidRDefault="001775B1"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v:textbox>
                <w10:wrap type="square" anchorx="margin"/>
              </v:shape>
            </w:pict>
          </mc:Fallback>
        </mc:AlternateContent>
      </w:r>
      <w:r w:rsidR="00B80037">
        <w:rPr>
          <w:rFonts w:ascii="Times New Roman" w:eastAsia="Times New Roman" w:hAnsi="Times New Roman" w:cs="Times New Roman"/>
          <w:sz w:val="24"/>
          <w:szCs w:val="24"/>
        </w:rPr>
        <w:t>We synthesized existing knowledge of lake OC budgets into a</w:t>
      </w:r>
      <w:r w:rsidR="0032269B">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2" w:name="_cia0tf49w3t8" w:colFirst="0" w:colLast="0"/>
      <w:bookmarkEnd w:id="12"/>
      <w:r>
        <w:rPr>
          <w:rFonts w:ascii="Times New Roman" w:eastAsia="Times New Roman" w:hAnsi="Times New Roman" w:cs="Times New Roman"/>
          <w:i/>
          <w:color w:val="000000"/>
          <w:sz w:val="24"/>
          <w:szCs w:val="24"/>
        </w:rPr>
        <w:lastRenderedPageBreak/>
        <w:t>Allochthony</w:t>
      </w:r>
    </w:p>
    <w:p w14:paraId="46EFA77D" w14:textId="0E24B95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r w:rsidR="00927CBB">
        <w:rPr>
          <w:rFonts w:ascii="Times New Roman" w:eastAsia="Times New Roman" w:hAnsi="Times New Roman" w:cs="Times New Roman"/>
          <w:sz w:val="24"/>
          <w:szCs w:val="24"/>
        </w:rPr>
        <w:t xml:space="preserve">uncertainties around the sources and magnitudes </w:t>
      </w:r>
      <w:r>
        <w:rPr>
          <w:rFonts w:ascii="Times New Roman" w:eastAsia="Times New Roman" w:hAnsi="Times New Roman" w:cs="Times New Roman"/>
          <w:sz w:val="24"/>
          <w:szCs w:val="24"/>
        </w:rPr>
        <w:t xml:space="preserve">of terrestrially derived OC </w:t>
      </w:r>
      <w:r w:rsidR="00927CB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r w:rsidR="00927CBB">
        <w:rPr>
          <w:rFonts w:ascii="Times New Roman" w:eastAsia="Times New Roman" w:hAnsi="Times New Roman" w:cs="Times New Roman"/>
          <w:sz w:val="24"/>
          <w:szCs w:val="24"/>
        </w:rPr>
        <w:t>aspect</w:t>
      </w:r>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when available (Schindler et al. 1997, Jonsson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Klump et al. 2009), but other approaches have included </w:t>
      </w:r>
      <w:del w:id="13" w:author="immccull@gmail.com" w:date="2017-10-16T19:49:00Z">
        <w:r w:rsidDel="00E66C36">
          <w:rPr>
            <w:rFonts w:ascii="Times New Roman" w:eastAsia="Times New Roman" w:hAnsi="Times New Roman" w:cs="Times New Roman"/>
            <w:sz w:val="24"/>
            <w:szCs w:val="24"/>
          </w:rPr>
          <w:delText xml:space="preserve">use of </w:delText>
        </w:r>
      </w:del>
      <w:r>
        <w:rPr>
          <w:rFonts w:ascii="Times New Roman" w:eastAsia="Times New Roman" w:hAnsi="Times New Roman" w:cs="Times New Roman"/>
          <w:sz w:val="24"/>
          <w:szCs w:val="24"/>
        </w:rPr>
        <w:t xml:space="preserve">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r w:rsidR="00927CBB">
        <w:rPr>
          <w:rFonts w:ascii="Times New Roman" w:eastAsia="Times New Roman" w:hAnsi="Times New Roman" w:cs="Times New Roman"/>
          <w:sz w:val="24"/>
          <w:szCs w:val="24"/>
        </w:rPr>
        <w:t xml:space="preserve">While low in magnitude, these OC sources can be important for lakes with high perimeter to area ratios or </w:t>
      </w:r>
      <w:del w:id="14" w:author="immccull@gmail.com" w:date="2017-10-16T19:50:00Z">
        <w:r w:rsidR="00927CBB" w:rsidDel="00E66C36">
          <w:rPr>
            <w:rFonts w:ascii="Times New Roman" w:eastAsia="Times New Roman" w:hAnsi="Times New Roman" w:cs="Times New Roman"/>
            <w:sz w:val="24"/>
            <w:szCs w:val="24"/>
          </w:rPr>
          <w:delText xml:space="preserve">lakes </w:delText>
        </w:r>
      </w:del>
      <w:r w:rsidR="00927CBB">
        <w:rPr>
          <w:rFonts w:ascii="Times New Roman" w:eastAsia="Times New Roman" w:hAnsi="Times New Roman" w:cs="Times New Roman"/>
          <w:sz w:val="24"/>
          <w:szCs w:val="24"/>
        </w:rPr>
        <w:t>with large surface area and long hydrologic residence times.</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5" w:name="_z80hadduisff" w:colFirst="0" w:colLast="0"/>
      <w:bookmarkEnd w:id="15"/>
      <w:r>
        <w:rPr>
          <w:rFonts w:ascii="Times New Roman" w:eastAsia="Times New Roman" w:hAnsi="Times New Roman" w:cs="Times New Roman"/>
          <w:i/>
          <w:sz w:val="24"/>
          <w:szCs w:val="24"/>
        </w:rPr>
        <w:t>Autochthony</w:t>
      </w:r>
    </w:p>
    <w:p w14:paraId="5D3FBEA6" w14:textId="7951C3CD"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lastRenderedPageBreak/>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bottle incubations (Urban 2005, Yang et al. 2008)</w:t>
      </w:r>
      <w:del w:id="16" w:author="Paul Hanson" w:date="2017-07-13T11:00:00Z">
        <w:r w:rsidR="004A2486" w:rsidDel="003543FC">
          <w:rPr>
            <w:rFonts w:ascii="Times New Roman" w:eastAsia="Times New Roman" w:hAnsi="Times New Roman" w:cs="Times New Roman"/>
            <w:sz w:val="24"/>
            <w:szCs w:val="24"/>
          </w:rPr>
          <w:delText>,</w:delText>
        </w:r>
      </w:del>
      <w:r w:rsidR="004A2486">
        <w:rPr>
          <w:rFonts w:ascii="Times New Roman" w:eastAsia="Times New Roman" w:hAnsi="Times New Roman" w:cs="Times New Roman"/>
          <w:sz w:val="24"/>
          <w:szCs w:val="24"/>
        </w:rPr>
        <w:t xml:space="preserve"> and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w:t>
      </w:r>
      <w:ins w:id="17" w:author="immccull@gmail.com" w:date="2017-10-16T19:52:00Z">
        <w:r w:rsidR="00E66C3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8" w:author="immccull@gmail.com" w:date="2017-10-16T19:52:00Z">
        <w:r w:rsidDel="00E66C36">
          <w:rPr>
            <w:rFonts w:ascii="Times New Roman" w:eastAsia="Times New Roman" w:hAnsi="Times New Roman" w:cs="Times New Roman"/>
            <w:sz w:val="24"/>
            <w:szCs w:val="24"/>
          </w:rPr>
          <w:delText xml:space="preserve">or </w:delText>
        </w:r>
      </w:del>
      <w:r>
        <w:rPr>
          <w:rFonts w:ascii="Times New Roman" w:eastAsia="Times New Roman" w:hAnsi="Times New Roman" w:cs="Times New Roman"/>
          <w:sz w:val="24"/>
          <w:szCs w:val="24"/>
        </w:rPr>
        <w:t>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039C92B6"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is the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Permanent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xml:space="preserve">), sediment traps (Jonsson et al. 2001, Ramlal et al. 2003), or estimates based on changing bathymetry (Downing 2008). A challenge associated with estimating accumulation rates is the reliance on point measurements to characterize sediment </w:t>
      </w:r>
      <w:r w:rsidR="00B80037">
        <w:rPr>
          <w:rFonts w:ascii="Times New Roman" w:eastAsia="Times New Roman" w:hAnsi="Times New Roman" w:cs="Times New Roman"/>
          <w:sz w:val="24"/>
          <w:szCs w:val="24"/>
        </w:rPr>
        <w:lastRenderedPageBreak/>
        <w:t>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3543FC">
        <w:rPr>
          <w:rFonts w:ascii="Times New Roman" w:eastAsia="Times New Roman" w:hAnsi="Times New Roman" w:cs="Times New Roman"/>
          <w:sz w:val="24"/>
          <w:szCs w:val="24"/>
        </w:rPr>
        <w:t xml:space="preserve">mineralized directly or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Zanden and Gratton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 w:name="_hwd1sfdwl8es" w:colFirst="0" w:colLast="0"/>
      <w:bookmarkEnd w:id="19"/>
      <w:r>
        <w:rPr>
          <w:rFonts w:ascii="Times New Roman" w:eastAsia="Times New Roman" w:hAnsi="Times New Roman" w:cs="Times New Roman"/>
          <w:i/>
          <w:sz w:val="24"/>
          <w:szCs w:val="24"/>
        </w:rPr>
        <w:t>Objective and research questions</w:t>
      </w:r>
    </w:p>
    <w:p w14:paraId="6FCEB737" w14:textId="24F2671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20"/>
      <w:r>
        <w:rPr>
          <w:rFonts w:ascii="Times New Roman" w:eastAsia="Times New Roman" w:hAnsi="Times New Roman" w:cs="Times New Roman"/>
          <w:sz w:val="24"/>
          <w:szCs w:val="24"/>
        </w:rPr>
        <w:t xml:space="preserve">Our broad objective was to </w:t>
      </w:r>
      <w:r w:rsidR="00C16B08">
        <w:rPr>
          <w:rFonts w:ascii="Times New Roman" w:eastAsia="Times New Roman" w:hAnsi="Times New Roman" w:cs="Times New Roman"/>
          <w:sz w:val="24"/>
          <w:szCs w:val="24"/>
        </w:rPr>
        <w:t xml:space="preserve">predict </w:t>
      </w:r>
      <w:r w:rsidR="002B082E">
        <w:rPr>
          <w:rFonts w:ascii="Times New Roman" w:eastAsia="Times New Roman" w:hAnsi="Times New Roman" w:cs="Times New Roman"/>
          <w:sz w:val="24"/>
          <w:szCs w:val="24"/>
        </w:rPr>
        <w:t xml:space="preserve">long-term dynamics </w:t>
      </w:r>
      <w:commentRangeEnd w:id="20"/>
      <w:r w:rsidR="006C7950">
        <w:rPr>
          <w:rStyle w:val="CommentReference"/>
        </w:rPr>
        <w:commentReference w:id="20"/>
      </w:r>
      <w:r w:rsidR="002B08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6C7950">
        <w:rPr>
          <w:rFonts w:ascii="Times New Roman" w:eastAsia="Times New Roman" w:hAnsi="Times New Roman" w:cs="Times New Roman"/>
          <w:sz w:val="24"/>
          <w:szCs w:val="24"/>
        </w:rPr>
        <w:t xml:space="preserve"> using a simple model</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C0534C">
        <w:rPr>
          <w:rFonts w:ascii="Times New Roman" w:eastAsia="Times New Roman" w:hAnsi="Times New Roman" w:cs="Times New Roman"/>
          <w:sz w:val="24"/>
          <w:szCs w:val="24"/>
        </w:rPr>
        <w:t xml:space="preserve">in </w:t>
      </w:r>
      <w:r w:rsidR="008F606D">
        <w:rPr>
          <w:rFonts w:ascii="Times New Roman" w:eastAsia="Times New Roman" w:hAnsi="Times New Roman" w:cs="Times New Roman"/>
          <w:sz w:val="24"/>
          <w:szCs w:val="24"/>
        </w:rPr>
        <w:t>lake</w:t>
      </w:r>
      <w:r w:rsidR="00C0534C">
        <w:rPr>
          <w:rFonts w:ascii="Times New Roman" w:eastAsia="Times New Roman" w:hAnsi="Times New Roman" w:cs="Times New Roman"/>
          <w:sz w:val="24"/>
          <w:szCs w:val="24"/>
        </w:rPr>
        <w:t>s</w:t>
      </w:r>
      <w:r w:rsidR="008F606D">
        <w:rPr>
          <w:rFonts w:ascii="Times New Roman" w:eastAsia="Times New Roman" w:hAnsi="Times New Roman" w:cs="Times New Roman"/>
          <w:sz w:val="24"/>
          <w:szCs w:val="24"/>
        </w:rPr>
        <w:t xml:space="preserve">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r w:rsidR="00C16B08">
        <w:rPr>
          <w:rFonts w:ascii="Times New Roman" w:eastAsia="Times New Roman" w:hAnsi="Times New Roman" w:cs="Times New Roman"/>
          <w:sz w:val="24"/>
          <w:szCs w:val="24"/>
        </w:rPr>
        <w:t>pathways by which lake OC enters permanent storage or effluxes to the atmosphere primarily as CO</w:t>
      </w:r>
      <w:r w:rsidR="00C16B08" w:rsidRPr="007B5FBF">
        <w:rPr>
          <w:rFonts w:ascii="Times New Roman" w:eastAsia="Times New Roman" w:hAnsi="Times New Roman" w:cs="Times New Roman"/>
          <w:sz w:val="24"/>
          <w:szCs w:val="24"/>
          <w:vertAlign w:val="subscript"/>
        </w:rPr>
        <w:t>2</w:t>
      </w:r>
      <w:r w:rsidR="00C16B08">
        <w:rPr>
          <w:rFonts w:ascii="Times New Roman" w:eastAsia="Times New Roman" w:hAnsi="Times New Roman" w:cs="Times New Roman"/>
          <w:sz w:val="24"/>
          <w:szCs w:val="24"/>
        </w:rPr>
        <w:t>. W</w:t>
      </w:r>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r w:rsidR="00974653">
        <w:rPr>
          <w:rFonts w:ascii="Times New Roman" w:eastAsia="Times New Roman" w:hAnsi="Times New Roman" w:cs="Times New Roman"/>
          <w:sz w:val="24"/>
          <w:szCs w:val="24"/>
        </w:rPr>
        <w:t xml:space="preserve">the </w:t>
      </w:r>
      <w:r w:rsidR="002B082E">
        <w:rPr>
          <w:rFonts w:ascii="Times New Roman" w:eastAsia="Times New Roman" w:hAnsi="Times New Roman" w:cs="Times New Roman"/>
          <w:sz w:val="24"/>
          <w:szCs w:val="24"/>
        </w:rPr>
        <w:t xml:space="preserve">model </w:t>
      </w:r>
      <w:r w:rsidR="00974653">
        <w:rPr>
          <w:rFonts w:ascii="Times New Roman" w:eastAsia="Times New Roman" w:hAnsi="Times New Roman" w:cs="Times New Roman"/>
          <w:sz w:val="24"/>
          <w:szCs w:val="24"/>
        </w:rPr>
        <w:t>to</w:t>
      </w:r>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r w:rsidR="00974653">
        <w:rPr>
          <w:rFonts w:ascii="Times New Roman" w:eastAsia="Times New Roman" w:hAnsi="Times New Roman" w:cs="Times New Roman"/>
          <w:sz w:val="24"/>
          <w:szCs w:val="24"/>
        </w:rPr>
        <w:t>represent high contrasts in morphology, hydrology, and trophic state to better understand the relative influence of these lake characteristics on OC cycling (Hanson et al. 2011) and to address our over-arching question</w:t>
      </w:r>
      <w:r>
        <w:rPr>
          <w:rFonts w:ascii="Times New Roman" w:eastAsia="Times New Roman" w:hAnsi="Times New Roman" w:cs="Times New Roman"/>
          <w:sz w:val="24"/>
          <w:szCs w:val="24"/>
        </w:rPr>
        <w:t>:</w:t>
      </w:r>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p>
    <w:p w14:paraId="5992FE97" w14:textId="77777777" w:rsidR="00654ABC" w:rsidRDefault="00654ABC">
      <w:pPr>
        <w:pStyle w:val="Heading2"/>
        <w:spacing w:line="480" w:lineRule="auto"/>
        <w:contextualSpacing w:val="0"/>
        <w:rPr>
          <w:rFonts w:ascii="Times New Roman" w:eastAsia="Times New Roman" w:hAnsi="Times New Roman" w:cs="Times New Roman"/>
          <w:b/>
          <w:sz w:val="24"/>
          <w:szCs w:val="24"/>
        </w:rPr>
      </w:pPr>
      <w:bookmarkStart w:id="21" w:name="_d5wy3t4llow9" w:colFirst="0" w:colLast="0"/>
      <w:bookmarkEnd w:id="21"/>
    </w:p>
    <w:p w14:paraId="59DACA7A" w14:textId="6192D8C6"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2" w:name="_hvnmkjqwqiaq" w:colFirst="0" w:colLast="0"/>
      <w:bookmarkEnd w:id="22"/>
      <w:r>
        <w:rPr>
          <w:rFonts w:ascii="Times New Roman" w:eastAsia="Times New Roman" w:hAnsi="Times New Roman" w:cs="Times New Roman"/>
          <w:i/>
          <w:sz w:val="24"/>
          <w:szCs w:val="24"/>
        </w:rPr>
        <w:t>Study lakes and data sources</w:t>
      </w:r>
    </w:p>
    <w:p w14:paraId="6C1C146B" w14:textId="10EBBD61" w:rsidR="00B51B3B" w:rsidRPr="002F1D1D"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modeled </w:t>
      </w:r>
      <w:r w:rsidR="004718C6">
        <w:rPr>
          <w:rFonts w:ascii="Times New Roman" w:eastAsia="Times New Roman" w:hAnsi="Times New Roman" w:cs="Times New Roman"/>
          <w:sz w:val="24"/>
          <w:szCs w:val="24"/>
        </w:rPr>
        <w:t xml:space="preserve">time dynamics of </w:t>
      </w:r>
      <w:r>
        <w:rPr>
          <w:rFonts w:ascii="Times New Roman" w:eastAsia="Times New Roman" w:hAnsi="Times New Roman" w:cs="Times New Roman"/>
          <w:sz w:val="24"/>
          <w:szCs w:val="24"/>
        </w:rPr>
        <w:t xml:space="preserve">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limnological characteristics (e.g., hydrologic residence time, </w:t>
      </w:r>
      <w:r w:rsidR="00DB37D5">
        <w:rPr>
          <w:rFonts w:ascii="Times New Roman" w:eastAsia="Times New Roman" w:hAnsi="Times New Roman" w:cs="Times New Roman"/>
          <w:sz w:val="24"/>
          <w:szCs w:val="24"/>
        </w:rPr>
        <w:t>depth</w:t>
      </w:r>
      <w:r w:rsidR="001D3422">
        <w:rPr>
          <w:rFonts w:ascii="Times New Roman" w:eastAsia="Times New Roman" w:hAnsi="Times New Roman" w:cs="Times New Roman"/>
          <w:sz w:val="24"/>
          <w:szCs w:val="24"/>
        </w:rPr>
        <w:t>, trophic state</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 Lakes were selected</w:t>
      </w:r>
      <w:r w:rsidR="001D3422">
        <w:rPr>
          <w:rFonts w:ascii="Times New Roman" w:eastAsia="Times New Roman" w:hAnsi="Times New Roman" w:cs="Times New Roman"/>
          <w:sz w:val="24"/>
          <w:szCs w:val="24"/>
        </w:rPr>
        <w:t xml:space="preserve"> for </w:t>
      </w:r>
      <w:proofErr w:type="gramStart"/>
      <w:r w:rsidR="001D3422">
        <w:rPr>
          <w:rFonts w:ascii="Times New Roman" w:eastAsia="Times New Roman" w:hAnsi="Times New Roman" w:cs="Times New Roman"/>
          <w:sz w:val="24"/>
          <w:szCs w:val="24"/>
        </w:rPr>
        <w:t>high contrast</w:t>
      </w:r>
      <w:proofErr w:type="gramEnd"/>
      <w:r w:rsidR="001D3422">
        <w:rPr>
          <w:rFonts w:ascii="Times New Roman" w:eastAsia="Times New Roman" w:hAnsi="Times New Roman" w:cs="Times New Roman"/>
          <w:sz w:val="24"/>
          <w:szCs w:val="24"/>
        </w:rPr>
        <w:t xml:space="preserve"> in characteristics and</w:t>
      </w:r>
      <w:r>
        <w:rPr>
          <w:rFonts w:ascii="Times New Roman" w:eastAsia="Times New Roman" w:hAnsi="Times New Roman" w:cs="Times New Roman"/>
          <w:sz w:val="24"/>
          <w:szCs w:val="24"/>
        </w:rPr>
        <w:t xml:space="preserve">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w:t>
      </w:r>
      <w:r w:rsidR="003C049B">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3" w:name="_zhqmebn7y8o8" w:colFirst="0" w:colLast="0"/>
      <w:bookmarkEnd w:id="23"/>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(Toolik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r w:rsidR="00BB6DBF">
        <w:rPr>
          <w:rFonts w:ascii="Times New Roman" w:eastAsia="Times New Roman" w:hAnsi="Times New Roman" w:cs="Times New Roman"/>
          <w:sz w:val="24"/>
          <w:szCs w:val="24"/>
        </w:rPr>
        <w:t xml:space="preserve">from </w:t>
      </w:r>
      <w:r w:rsidR="000820AD">
        <w:rPr>
          <w:rFonts w:ascii="Times New Roman" w:eastAsia="Times New Roman" w:hAnsi="Times New Roman" w:cs="Times New Roman"/>
          <w:sz w:val="24"/>
          <w:szCs w:val="24"/>
        </w:rPr>
        <w:t xml:space="preserve">0.8 (Lake Monona, USA and Toolik) to 6.3 (Vanern) years. Our dataset included </w:t>
      </w:r>
      <w:commentRangeStart w:id="24"/>
      <w:commentRangeStart w:id="25"/>
      <w:r w:rsidR="000820AD">
        <w:rPr>
          <w:rFonts w:ascii="Times New Roman" w:eastAsia="Times New Roman" w:hAnsi="Times New Roman" w:cs="Times New Roman"/>
          <w:sz w:val="24"/>
          <w:szCs w:val="24"/>
        </w:rPr>
        <w:t xml:space="preserve">four oligotrophic </w:t>
      </w:r>
      <w:commentRangeEnd w:id="24"/>
      <w:r w:rsidR="00BB6DBF">
        <w:rPr>
          <w:rStyle w:val="CommentReference"/>
        </w:rPr>
        <w:commentReference w:id="24"/>
      </w:r>
      <w:commentRangeEnd w:id="25"/>
      <w:r w:rsidR="00B7657B">
        <w:rPr>
          <w:rStyle w:val="CommentReference"/>
        </w:rPr>
        <w:commentReference w:id="25"/>
      </w:r>
      <w:r w:rsidR="000820AD">
        <w:rPr>
          <w:rFonts w:ascii="Times New Roman" w:eastAsia="Times New Roman" w:hAnsi="Times New Roman" w:cs="Times New Roman"/>
          <w:sz w:val="24"/>
          <w:szCs w:val="24"/>
        </w:rPr>
        <w:t xml:space="preserve">lakes and one eutrophic lake (Monona). </w:t>
      </w:r>
      <w:r w:rsidR="002F1D1D">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sidR="002F1D1D">
        <w:rPr>
          <w:rFonts w:ascii="Times New Roman" w:eastAsia="Times New Roman" w:hAnsi="Times New Roman" w:cs="Times New Roman"/>
          <w:sz w:val="24"/>
          <w:szCs w:val="24"/>
        </w:rPr>
        <w:t xml:space="preserve"> ranged</w:t>
      </w:r>
      <w:r w:rsidR="00BB6DBF">
        <w:rPr>
          <w:rFonts w:ascii="Times New Roman" w:eastAsia="Times New Roman" w:hAnsi="Times New Roman" w:cs="Times New Roman"/>
          <w:sz w:val="24"/>
          <w:szCs w:val="24"/>
        </w:rPr>
        <w:t xml:space="preserve"> from</w:t>
      </w:r>
      <w:r w:rsidR="002F1D1D">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(Monona). Watersheds are primarily forested for Harp, Trout, </w:t>
      </w:r>
      <w:r w:rsidR="00BB6DBF">
        <w:rPr>
          <w:rFonts w:ascii="Times New Roman" w:eastAsia="Times New Roman" w:hAnsi="Times New Roman" w:cs="Times New Roman"/>
          <w:sz w:val="24"/>
          <w:szCs w:val="24"/>
        </w:rPr>
        <w:t xml:space="preserve">and </w:t>
      </w:r>
      <w:r w:rsidR="002F1D1D">
        <w:rPr>
          <w:rFonts w:ascii="Times New Roman" w:eastAsia="Times New Roman" w:hAnsi="Times New Roman" w:cs="Times New Roman"/>
          <w:sz w:val="24"/>
          <w:szCs w:val="24"/>
        </w:rPr>
        <w:t>Vanern</w:t>
      </w:r>
      <w:r w:rsidR="00BB6DBF">
        <w:rPr>
          <w:rFonts w:ascii="Times New Roman" w:eastAsia="Times New Roman" w:hAnsi="Times New Roman" w:cs="Times New Roman"/>
          <w:sz w:val="24"/>
          <w:szCs w:val="24"/>
        </w:rPr>
        <w:t>;</w:t>
      </w:r>
      <w:r w:rsidR="002F1D1D">
        <w:rPr>
          <w:rFonts w:ascii="Times New Roman" w:eastAsia="Times New Roman" w:hAnsi="Times New Roman" w:cs="Times New Roman"/>
          <w:sz w:val="24"/>
          <w:szCs w:val="24"/>
        </w:rPr>
        <w:t xml:space="preserve"> whereas Toolik </w:t>
      </w:r>
      <w:r w:rsidR="00BB6DBF">
        <w:rPr>
          <w:rFonts w:ascii="Times New Roman" w:eastAsia="Times New Roman" w:hAnsi="Times New Roman" w:cs="Times New Roman"/>
          <w:sz w:val="24"/>
          <w:szCs w:val="24"/>
        </w:rPr>
        <w:t>is</w:t>
      </w:r>
      <w:r w:rsidR="002F1D1D">
        <w:rPr>
          <w:rFonts w:ascii="Times New Roman" w:eastAsia="Times New Roman" w:hAnsi="Times New Roman" w:cs="Times New Roman"/>
          <w:sz w:val="24"/>
          <w:szCs w:val="24"/>
        </w:rPr>
        <w:t xml:space="preserve"> in a tundra-dominated watershed and Monona </w:t>
      </w:r>
      <w:r w:rsidR="00BB6DBF">
        <w:rPr>
          <w:rFonts w:ascii="Times New Roman" w:eastAsia="Times New Roman" w:hAnsi="Times New Roman" w:cs="Times New Roman"/>
          <w:sz w:val="24"/>
          <w:szCs w:val="24"/>
        </w:rPr>
        <w:t xml:space="preserve">is </w:t>
      </w:r>
      <w:r w:rsidR="002F1D1D">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sidR="002F1D1D">
        <w:rPr>
          <w:rFonts w:ascii="Times New Roman" w:eastAsia="Times New Roman" w:hAnsi="Times New Roman" w:cs="Times New Roman"/>
          <w:sz w:val="24"/>
          <w:szCs w:val="24"/>
        </w:rPr>
        <w:t xml:space="preserve"> watershed. Although our lakes span a</w:t>
      </w:r>
      <w:r w:rsidR="006B3D97">
        <w:rPr>
          <w:rFonts w:ascii="Times New Roman" w:eastAsia="Times New Roman" w:hAnsi="Times New Roman" w:cs="Times New Roman"/>
          <w:sz w:val="24"/>
          <w:szCs w:val="24"/>
        </w:rPr>
        <w:t xml:space="preserve"> set of</w:t>
      </w:r>
      <w:r w:rsidR="002F1D1D">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 of lakes.</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39860FE6" w:rsidR="0032009C" w:rsidRDefault="004A4A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designed a relatively simple mass balance model based on our c</w:t>
      </w:r>
      <w:r w:rsidR="004718C6">
        <w:rPr>
          <w:rFonts w:ascii="Times New Roman" w:eastAsia="Times New Roman" w:hAnsi="Times New Roman" w:cs="Times New Roman"/>
          <w:sz w:val="24"/>
          <w:szCs w:val="24"/>
        </w:rPr>
        <w:t>onceptual frame</w:t>
      </w:r>
      <w:r>
        <w:rPr>
          <w:rFonts w:ascii="Times New Roman" w:eastAsia="Times New Roman" w:hAnsi="Times New Roman" w:cs="Times New Roman"/>
          <w:sz w:val="24"/>
          <w:szCs w:val="24"/>
        </w:rPr>
        <w:t xml:space="preserve">work </w:t>
      </w:r>
      <w:r w:rsidR="004718C6">
        <w:rPr>
          <w:rFonts w:ascii="Times New Roman" w:eastAsia="Times New Roman" w:hAnsi="Times New Roman" w:cs="Times New Roman"/>
          <w:sz w:val="24"/>
          <w:szCs w:val="24"/>
        </w:rPr>
        <w:t>(Fig. 1, Table</w:t>
      </w:r>
      <w:r w:rsidR="00426BF6">
        <w:rPr>
          <w:rFonts w:ascii="Times New Roman" w:eastAsia="Times New Roman" w:hAnsi="Times New Roman" w:cs="Times New Roman"/>
          <w:sz w:val="24"/>
          <w:szCs w:val="24"/>
        </w:rPr>
        <w:t>s 2-</w:t>
      </w:r>
      <w:r w:rsidR="004718C6">
        <w:rPr>
          <w:rFonts w:ascii="Times New Roman" w:eastAsia="Times New Roman" w:hAnsi="Times New Roman" w:cs="Times New Roman"/>
          <w:sz w:val="24"/>
          <w:szCs w:val="24"/>
        </w:rPr>
        <w:t>3), with four state variables representing OC (Eqs. 1-4)</w:t>
      </w:r>
      <w:r>
        <w:rPr>
          <w:rFonts w:ascii="Times New Roman" w:eastAsia="Times New Roman" w:hAnsi="Times New Roman" w:cs="Times New Roman"/>
          <w:sz w:val="24"/>
          <w:szCs w:val="24"/>
        </w:rPr>
        <w:t xml:space="preserve"> </w:t>
      </w:r>
      <w:r w:rsidR="004718C6">
        <w:rPr>
          <w:rFonts w:ascii="Times New Roman" w:eastAsia="Times New Roman" w:hAnsi="Times New Roman" w:cs="Times New Roman"/>
          <w:sz w:val="24"/>
          <w:szCs w:val="24"/>
        </w:rPr>
        <w:t>and one representing dissolved oxygen (O</w:t>
      </w:r>
      <w:r w:rsidR="004718C6" w:rsidRPr="004718C6">
        <w:rPr>
          <w:rFonts w:ascii="Times New Roman" w:eastAsia="Times New Roman" w:hAnsi="Times New Roman" w:cs="Times New Roman"/>
          <w:sz w:val="24"/>
          <w:szCs w:val="24"/>
          <w:vertAlign w:val="subscript"/>
        </w:rPr>
        <w:t>2</w:t>
      </w:r>
      <w:r w:rsidR="004718C6">
        <w:rPr>
          <w:rFonts w:ascii="Times New Roman" w:eastAsia="Times New Roman" w:hAnsi="Times New Roman" w:cs="Times New Roman"/>
          <w:sz w:val="24"/>
          <w:szCs w:val="24"/>
        </w:rPr>
        <w:t>, Eq. 5).</w:t>
      </w:r>
      <w:r>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 xml:space="preserve">Parameters for the equations are in Table 2. </w:t>
      </w:r>
      <w:r w:rsidR="004718C6">
        <w:rPr>
          <w:rFonts w:ascii="Times New Roman" w:eastAsia="Times New Roman" w:hAnsi="Times New Roman" w:cs="Times New Roman"/>
          <w:sz w:val="24"/>
          <w:szCs w:val="24"/>
        </w:rPr>
        <w:t>Allochthonous DOC and POC (Eqs. 1</w:t>
      </w:r>
      <w:r w:rsidR="00426BF6">
        <w:rPr>
          <w:rFonts w:ascii="Times New Roman" w:eastAsia="Times New Roman" w:hAnsi="Times New Roman" w:cs="Times New Roman"/>
          <w:sz w:val="24"/>
          <w:szCs w:val="24"/>
        </w:rPr>
        <w:t>-</w:t>
      </w:r>
      <w:r w:rsidR="004718C6">
        <w:rPr>
          <w:rFonts w:ascii="Times New Roman" w:eastAsia="Times New Roman" w:hAnsi="Times New Roman" w:cs="Times New Roman"/>
          <w:sz w:val="24"/>
          <w:szCs w:val="24"/>
        </w:rPr>
        <w:t xml:space="preserve">2) </w:t>
      </w:r>
      <w:r w:rsidR="00A85540">
        <w:rPr>
          <w:rFonts w:ascii="Times New Roman" w:eastAsia="Times New Roman" w:hAnsi="Times New Roman" w:cs="Times New Roman"/>
          <w:sz w:val="24"/>
          <w:szCs w:val="24"/>
        </w:rPr>
        <w:t xml:space="preserve">for the lakes </w:t>
      </w:r>
      <w:r w:rsidR="004718C6">
        <w:rPr>
          <w:rFonts w:ascii="Times New Roman" w:eastAsia="Times New Roman" w:hAnsi="Times New Roman" w:cs="Times New Roman"/>
          <w:sz w:val="24"/>
          <w:szCs w:val="24"/>
        </w:rPr>
        <w:t>were modeled separately</w:t>
      </w:r>
      <w:r w:rsidR="00A85540">
        <w:rPr>
          <w:rFonts w:ascii="Times New Roman" w:eastAsia="Times New Roman" w:hAnsi="Times New Roman" w:cs="Times New Roman"/>
          <w:sz w:val="24"/>
          <w:szCs w:val="24"/>
        </w:rPr>
        <w:t xml:space="preserve"> from au</w:t>
      </w:r>
      <w:r w:rsidR="00426BF6">
        <w:rPr>
          <w:rFonts w:ascii="Times New Roman" w:eastAsia="Times New Roman" w:hAnsi="Times New Roman" w:cs="Times New Roman"/>
          <w:sz w:val="24"/>
          <w:szCs w:val="24"/>
        </w:rPr>
        <w:t>tochthonous DOC and POC (Eqs. 3-</w:t>
      </w:r>
      <w:r w:rsidR="00A85540">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The model complexity is commensurate with the modest number of observational variables</w:t>
      </w:r>
      <w:r w:rsidR="005A47BF">
        <w:rPr>
          <w:rFonts w:ascii="Times New Roman" w:eastAsia="Times New Roman" w:hAnsi="Times New Roman" w:cs="Times New Roman"/>
          <w:sz w:val="24"/>
          <w:szCs w:val="24"/>
        </w:rPr>
        <w:t xml:space="preserve"> available</w:t>
      </w:r>
      <w:r>
        <w:rPr>
          <w:rFonts w:ascii="Times New Roman" w:eastAsia="Times New Roman" w:hAnsi="Times New Roman" w:cs="Times New Roman"/>
          <w:sz w:val="24"/>
          <w:szCs w:val="24"/>
        </w:rPr>
        <w:t xml:space="preserve">. Our choice of variables would be common to many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monitoring programs, making our model generalizable </w:t>
      </w:r>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 xml:space="preserve">systems. We operated the model on a daily time step. Lake volume was assumed static and inflow volume was assumed equal to outflow volume. </w:t>
      </w:r>
      <w:r w:rsidR="004718C6">
        <w:rPr>
          <w:rFonts w:ascii="Times New Roman" w:eastAsia="Times New Roman" w:hAnsi="Times New Roman" w:cs="Times New Roman"/>
          <w:sz w:val="24"/>
          <w:szCs w:val="24"/>
        </w:rPr>
        <w:t>O</w:t>
      </w:r>
      <w:r w:rsidR="00B80037">
        <w:rPr>
          <w:rFonts w:ascii="Times New Roman" w:eastAsia="Times New Roman" w:hAnsi="Times New Roman" w:cs="Times New Roman"/>
          <w:sz w:val="24"/>
          <w:szCs w:val="24"/>
        </w:rPr>
        <w:t>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w:t>
      </w:r>
      <w:r w:rsidR="005A47BF">
        <w:rPr>
          <w:rFonts w:ascii="Times New Roman" w:eastAsia="Times New Roman" w:hAnsi="Times New Roman" w:cs="Times New Roman"/>
          <w:sz w:val="24"/>
          <w:szCs w:val="24"/>
        </w:rPr>
        <w:t>typically</w:t>
      </w:r>
      <w:r w:rsidR="00B80037">
        <w:rPr>
          <w:rFonts w:ascii="Times New Roman" w:eastAsia="Times New Roman" w:hAnsi="Times New Roman" w:cs="Times New Roman"/>
          <w:sz w:val="24"/>
          <w:szCs w:val="24"/>
        </w:rPr>
        <w:t xml:space="preserve"> weekly </w:t>
      </w:r>
      <w:r w:rsidR="005A47BF">
        <w:rPr>
          <w:rFonts w:ascii="Times New Roman" w:eastAsia="Times New Roman" w:hAnsi="Times New Roman" w:cs="Times New Roman"/>
          <w:sz w:val="24"/>
          <w:szCs w:val="24"/>
        </w:rPr>
        <w:t>or</w:t>
      </w:r>
      <w:r w:rsidR="00B80037">
        <w:rPr>
          <w:rFonts w:ascii="Times New Roman" w:eastAsia="Times New Roman" w:hAnsi="Times New Roman" w:cs="Times New Roman"/>
          <w:sz w:val="24"/>
          <w:szCs w:val="24"/>
        </w:rPr>
        <w:t xml:space="preserve"> bi-weekly</w:t>
      </w:r>
      <w:r w:rsidR="005A47BF">
        <w:rPr>
          <w:rFonts w:ascii="Times New Roman" w:eastAsia="Times New Roman" w:hAnsi="Times New Roman" w:cs="Times New Roman"/>
          <w:sz w:val="24"/>
          <w:szCs w:val="24"/>
        </w:rPr>
        <w:t xml:space="preserve"> and were linearly interpolated to </w:t>
      </w:r>
      <w:r w:rsidR="00C30946">
        <w:rPr>
          <w:rFonts w:ascii="Times New Roman" w:eastAsia="Times New Roman" w:hAnsi="Times New Roman" w:cs="Times New Roman"/>
          <w:sz w:val="24"/>
          <w:szCs w:val="24"/>
        </w:rPr>
        <w:t>a daily time step</w:t>
      </w:r>
      <w:r w:rsidR="005A47BF">
        <w:rPr>
          <w:rFonts w:ascii="Times New Roman" w:eastAsia="Times New Roman" w:hAnsi="Times New Roman" w:cs="Times New Roman"/>
          <w:sz w:val="24"/>
          <w:szCs w:val="24"/>
        </w:rPr>
        <w:t>. P</w:t>
      </w:r>
      <w:r w:rsidR="00C30946">
        <w:rPr>
          <w:rFonts w:ascii="Times New Roman" w:eastAsia="Times New Roman" w:hAnsi="Times New Roman" w:cs="Times New Roman"/>
          <w:sz w:val="24"/>
          <w:szCs w:val="24"/>
        </w:rPr>
        <w:t>recipitation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26"/>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evaporative losses</w:t>
      </w:r>
      <w:del w:id="27" w:author="immccull@gmail.com" w:date="2017-10-15T09:26:00Z">
        <w:r w:rsidR="00AF6D6E" w:rsidDel="00FB0F5E">
          <w:rPr>
            <w:rFonts w:ascii="Times New Roman" w:eastAsia="Times New Roman" w:hAnsi="Times New Roman" w:cs="Times New Roman"/>
            <w:sz w:val="24"/>
            <w:szCs w:val="24"/>
          </w:rPr>
          <w:delText xml:space="preserve"> </w:delText>
        </w:r>
        <w:r w:rsidR="004718C6" w:rsidDel="00FB0F5E">
          <w:rPr>
            <w:rFonts w:ascii="Times New Roman" w:eastAsia="Times New Roman" w:hAnsi="Times New Roman" w:cs="Times New Roman"/>
            <w:sz w:val="24"/>
            <w:szCs w:val="24"/>
          </w:rPr>
          <w:delText>(or organic carbon?)</w:delText>
        </w:r>
      </w:del>
      <w:r w:rsidR="004718C6">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were assumed to be</w:t>
      </w:r>
      <w:ins w:id="28" w:author="immccull@gmail.com" w:date="2017-10-15T09:26:00Z">
        <w:r w:rsidR="00FB0F5E">
          <w:rPr>
            <w:rFonts w:ascii="Times New Roman" w:eastAsia="Times New Roman" w:hAnsi="Times New Roman" w:cs="Times New Roman"/>
            <w:sz w:val="24"/>
            <w:szCs w:val="24"/>
          </w:rPr>
          <w:t xml:space="preserve"> approximately equal to precipitation</w:t>
        </w:r>
      </w:ins>
      <w:del w:id="29" w:author="immccull@gmail.com" w:date="2017-10-15T09:26:00Z">
        <w:r w:rsidR="00AF6D6E" w:rsidDel="00FB0F5E">
          <w:rPr>
            <w:rFonts w:ascii="Times New Roman" w:eastAsia="Times New Roman" w:hAnsi="Times New Roman" w:cs="Times New Roman"/>
            <w:sz w:val="24"/>
            <w:szCs w:val="24"/>
          </w:rPr>
          <w:delText xml:space="preserve"> negligible and were not </w:delText>
        </w:r>
        <w:r w:rsidR="00F3068A" w:rsidDel="00FB0F5E">
          <w:rPr>
            <w:rFonts w:ascii="Times New Roman" w:eastAsia="Times New Roman" w:hAnsi="Times New Roman" w:cs="Times New Roman"/>
            <w:sz w:val="24"/>
            <w:szCs w:val="24"/>
          </w:rPr>
          <w:delText>accounted for in</w:delText>
        </w:r>
        <w:r w:rsidR="00AF6D6E" w:rsidDel="00FB0F5E">
          <w:rPr>
            <w:rFonts w:ascii="Times New Roman" w:eastAsia="Times New Roman" w:hAnsi="Times New Roman" w:cs="Times New Roman"/>
            <w:sz w:val="24"/>
            <w:szCs w:val="24"/>
          </w:rPr>
          <w:delText xml:space="preserve"> the model</w:delText>
        </w:r>
      </w:del>
      <w:r w:rsidR="00080925">
        <w:rPr>
          <w:rFonts w:ascii="Times New Roman" w:eastAsia="Times New Roman" w:hAnsi="Times New Roman" w:cs="Times New Roman"/>
          <w:sz w:val="24"/>
          <w:szCs w:val="24"/>
        </w:rPr>
        <w:t xml:space="preserve">. </w:t>
      </w:r>
      <w:commentRangeEnd w:id="26"/>
      <w:r w:rsidR="005A47BF">
        <w:rPr>
          <w:rStyle w:val="CommentReference"/>
        </w:rPr>
        <w:commentReference w:id="26"/>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(S2). We summarized static and calibrated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 w:name="_e3qajp1968u" w:colFirst="0" w:colLast="0"/>
      <w:bookmarkEnd w:id="30"/>
      <w:r>
        <w:rPr>
          <w:rFonts w:ascii="Times New Roman" w:eastAsia="Times New Roman" w:hAnsi="Times New Roman" w:cs="Times New Roman"/>
          <w:i/>
          <w:sz w:val="24"/>
          <w:szCs w:val="24"/>
        </w:rPr>
        <w:t>Allochthonous DOC and POC</w:t>
      </w:r>
    </w:p>
    <w:p w14:paraId="071798AB" w14:textId="7600E8A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load</w:t>
      </w:r>
      <w:r w:rsidR="003F30A5">
        <w:rPr>
          <w:rFonts w:ascii="Times New Roman" w:eastAsia="Times New Roman" w:hAnsi="Times New Roman" w:cs="Times New Roman"/>
          <w:sz w:val="24"/>
          <w:szCs w:val="24"/>
        </w:rPr>
        <w:t xml:space="preserve"> (Eq. 1.1)</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w:t>
      </w:r>
      <w:r w:rsidR="00A85540">
        <w:rPr>
          <w:rFonts w:ascii="Times New Roman" w:eastAsia="Times New Roman" w:hAnsi="Times New Roman" w:cs="Times New Roman"/>
          <w:sz w:val="24"/>
          <w:szCs w:val="24"/>
        </w:rPr>
        <w:t>the sum of inflows (I</w:t>
      </w:r>
      <w:r w:rsidR="00A85540" w:rsidRPr="00FB0F5E">
        <w:rPr>
          <w:rFonts w:ascii="Times New Roman" w:eastAsia="Times New Roman" w:hAnsi="Times New Roman" w:cs="Times New Roman"/>
          <w:sz w:val="24"/>
          <w:szCs w:val="24"/>
          <w:vertAlign w:val="subscript"/>
        </w:rPr>
        <w:t>DO</w:t>
      </w:r>
      <w:r w:rsidR="00A85540">
        <w:rPr>
          <w:rFonts w:ascii="Times New Roman" w:eastAsia="Times New Roman" w:hAnsi="Times New Roman" w:cs="Times New Roman"/>
          <w:sz w:val="24"/>
          <w:szCs w:val="24"/>
        </w:rPr>
        <w:t>) from surface (I</w:t>
      </w:r>
      <w:r w:rsidR="00A85540" w:rsidRPr="00FB0F5E">
        <w:rPr>
          <w:rFonts w:ascii="Times New Roman" w:eastAsia="Times New Roman" w:hAnsi="Times New Roman" w:cs="Times New Roman"/>
          <w:sz w:val="24"/>
          <w:szCs w:val="24"/>
          <w:vertAlign w:val="subscript"/>
        </w:rPr>
        <w:t>DOC.SW</w:t>
      </w:r>
      <w:r w:rsidR="00A85540">
        <w:rPr>
          <w:rFonts w:ascii="Times New Roman" w:eastAsia="Times New Roman" w:hAnsi="Times New Roman" w:cs="Times New Roman"/>
          <w:sz w:val="24"/>
          <w:szCs w:val="24"/>
        </w:rPr>
        <w:t>, Eq.</w:t>
      </w:r>
      <w:r w:rsidR="003F30A5">
        <w:rPr>
          <w:rFonts w:ascii="Times New Roman" w:eastAsia="Times New Roman" w:hAnsi="Times New Roman" w:cs="Times New Roman"/>
          <w:sz w:val="24"/>
          <w:szCs w:val="24"/>
        </w:rPr>
        <w:t xml:space="preserve"> 1.11</w:t>
      </w:r>
      <w:r w:rsidR="00A85540">
        <w:rPr>
          <w:rFonts w:ascii="Times New Roman" w:eastAsia="Times New Roman" w:hAnsi="Times New Roman" w:cs="Times New Roman"/>
          <w:sz w:val="24"/>
          <w:szCs w:val="24"/>
        </w:rPr>
        <w:t>) and groundwater (I</w:t>
      </w:r>
      <w:r w:rsidR="00A85540" w:rsidRPr="00FB0F5E">
        <w:rPr>
          <w:rFonts w:ascii="Times New Roman" w:eastAsia="Times New Roman" w:hAnsi="Times New Roman" w:cs="Times New Roman"/>
          <w:sz w:val="24"/>
          <w:szCs w:val="24"/>
          <w:vertAlign w:val="subscript"/>
        </w:rPr>
        <w:t>DOC.GW</w:t>
      </w:r>
      <w:r w:rsidR="003F30A5">
        <w:rPr>
          <w:rFonts w:ascii="Times New Roman" w:eastAsia="Times New Roman" w:hAnsi="Times New Roman" w:cs="Times New Roman"/>
          <w:sz w:val="24"/>
          <w:szCs w:val="24"/>
        </w:rPr>
        <w:t>, Eq. 1.12</w:t>
      </w:r>
      <w:r w:rsidR="00A85540">
        <w:rPr>
          <w:rFonts w:ascii="Times New Roman" w:eastAsia="Times New Roman" w:hAnsi="Times New Roman" w:cs="Times New Roman"/>
          <w:sz w:val="24"/>
          <w:szCs w:val="24"/>
        </w:rPr>
        <w:t>) and deposition (D</w:t>
      </w:r>
      <w:r w:rsidR="00A85540" w:rsidRPr="00FB0F5E">
        <w:rPr>
          <w:rFonts w:ascii="Times New Roman" w:eastAsia="Times New Roman" w:hAnsi="Times New Roman" w:cs="Times New Roman"/>
          <w:sz w:val="24"/>
          <w:szCs w:val="24"/>
          <w:vertAlign w:val="subscript"/>
        </w:rPr>
        <w:t>DOC</w:t>
      </w:r>
      <w:r w:rsidR="003F30A5">
        <w:rPr>
          <w:rFonts w:ascii="Times New Roman" w:eastAsia="Times New Roman" w:hAnsi="Times New Roman" w:cs="Times New Roman"/>
          <w:sz w:val="24"/>
          <w:szCs w:val="24"/>
        </w:rPr>
        <w:t>, Eq. 1.2</w:t>
      </w:r>
      <w:r w:rsidR="00A85540">
        <w:rPr>
          <w:rFonts w:ascii="Times New Roman" w:eastAsia="Times New Roman" w:hAnsi="Times New Roman" w:cs="Times New Roman"/>
          <w:sz w:val="24"/>
          <w:szCs w:val="24"/>
        </w:rPr>
        <w:t>) from precipitation (D</w:t>
      </w:r>
      <w:r w:rsidR="00A85540" w:rsidRPr="00FB0F5E">
        <w:rPr>
          <w:rFonts w:ascii="Times New Roman" w:eastAsia="Times New Roman" w:hAnsi="Times New Roman" w:cs="Times New Roman"/>
          <w:sz w:val="24"/>
          <w:szCs w:val="24"/>
          <w:vertAlign w:val="subscript"/>
        </w:rPr>
        <w:t>Precip</w:t>
      </w:r>
      <w:r w:rsidR="003F30A5">
        <w:rPr>
          <w:rFonts w:ascii="Times New Roman" w:eastAsia="Times New Roman" w:hAnsi="Times New Roman" w:cs="Times New Roman"/>
          <w:sz w:val="24"/>
          <w:szCs w:val="24"/>
        </w:rPr>
        <w:t>, Eq. 1.21</w:t>
      </w:r>
      <w:r w:rsidR="00A85540">
        <w:rPr>
          <w:rFonts w:ascii="Times New Roman" w:eastAsia="Times New Roman" w:hAnsi="Times New Roman" w:cs="Times New Roman"/>
          <w:sz w:val="24"/>
          <w:szCs w:val="24"/>
        </w:rPr>
        <w:t>) and wetlands (D</w:t>
      </w:r>
      <w:r w:rsidR="00A85540" w:rsidRPr="00FB0F5E">
        <w:rPr>
          <w:rFonts w:ascii="Times New Roman" w:eastAsia="Times New Roman" w:hAnsi="Times New Roman" w:cs="Times New Roman"/>
          <w:sz w:val="24"/>
          <w:szCs w:val="24"/>
          <w:vertAlign w:val="subscript"/>
        </w:rPr>
        <w:t>Wetland</w:t>
      </w:r>
      <w:r w:rsidR="003F30A5">
        <w:rPr>
          <w:rFonts w:ascii="Times New Roman" w:eastAsia="Times New Roman" w:hAnsi="Times New Roman" w:cs="Times New Roman"/>
          <w:sz w:val="24"/>
          <w:szCs w:val="24"/>
        </w:rPr>
        <w:t>, Eq. 1.22</w:t>
      </w:r>
      <w:r w:rsidR="00A85540">
        <w:rPr>
          <w:rFonts w:ascii="Times New Roman" w:eastAsia="Times New Roman" w:hAnsi="Times New Roman" w:cs="Times New Roman"/>
          <w:sz w:val="24"/>
          <w:szCs w:val="24"/>
        </w:rPr>
        <w:t xml:space="preserve">). </w:t>
      </w:r>
      <w:r w:rsidR="003F30A5">
        <w:rPr>
          <w:rFonts w:ascii="Times New Roman" w:eastAsia="Times New Roman" w:hAnsi="Times New Roman" w:cs="Times New Roman"/>
          <w:sz w:val="24"/>
          <w:szCs w:val="24"/>
        </w:rPr>
        <w:t>Mass loads were calculated as the product of concentrations and flows, except for D</w:t>
      </w:r>
      <w:r w:rsidR="003F30A5" w:rsidRPr="00FB0F5E">
        <w:rPr>
          <w:rFonts w:ascii="Times New Roman" w:eastAsia="Times New Roman" w:hAnsi="Times New Roman" w:cs="Times New Roman"/>
          <w:sz w:val="24"/>
          <w:szCs w:val="24"/>
          <w:vertAlign w:val="subscript"/>
        </w:rPr>
        <w:t>Wetland</w:t>
      </w:r>
      <w:r w:rsidR="003F30A5">
        <w:rPr>
          <w:rFonts w:ascii="Times New Roman" w:eastAsia="Times New Roman" w:hAnsi="Times New Roman" w:cs="Times New Roman"/>
          <w:sz w:val="24"/>
          <w:szCs w:val="24"/>
        </w:rPr>
        <w:t>, which was the product of the proportion of lake perimeter that is wetland (P</w:t>
      </w:r>
      <w:r w:rsidR="003F30A5" w:rsidRPr="00F448CE">
        <w:rPr>
          <w:rFonts w:ascii="Times New Roman" w:eastAsia="Times New Roman" w:hAnsi="Times New Roman" w:cs="Times New Roman"/>
          <w:sz w:val="24"/>
          <w:szCs w:val="24"/>
          <w:vertAlign w:val="subscript"/>
        </w:rPr>
        <w:t>Wetland</w:t>
      </w:r>
      <w:r w:rsidR="003F30A5">
        <w:rPr>
          <w:rFonts w:ascii="Times New Roman" w:eastAsia="Times New Roman" w:hAnsi="Times New Roman" w:cs="Times New Roman"/>
          <w:sz w:val="24"/>
          <w:szCs w:val="24"/>
        </w:rPr>
        <w:t>), the lake perimeter (LakePerimeter), and a parameter representing a transfer coefficient (C</w:t>
      </w:r>
      <w:r w:rsidR="003F30A5" w:rsidRPr="00FB0F5E">
        <w:rPr>
          <w:rFonts w:ascii="Times New Roman" w:eastAsia="Times New Roman" w:hAnsi="Times New Roman" w:cs="Times New Roman"/>
          <w:sz w:val="24"/>
          <w:szCs w:val="24"/>
          <w:vertAlign w:val="subscript"/>
        </w:rPr>
        <w:t>DOC.Wetland</w:t>
      </w:r>
      <w:r w:rsidR="003F30A5">
        <w:rPr>
          <w:rFonts w:ascii="Times New Roman" w:eastAsia="Times New Roman" w:hAnsi="Times New Roman" w:cs="Times New Roman"/>
          <w:sz w:val="24"/>
          <w:szCs w:val="24"/>
        </w:rPr>
        <w:t>)</w:t>
      </w:r>
      <w:r w:rsidR="004816DC">
        <w:rPr>
          <w:rFonts w:ascii="Times New Roman" w:eastAsia="Times New Roman" w:hAnsi="Times New Roman" w:cs="Times New Roman"/>
          <w:sz w:val="24"/>
          <w:szCs w:val="24"/>
        </w:rPr>
        <w:t xml:space="preserve"> of DOC from the wetland to the </w:t>
      </w:r>
      <w:r w:rsidR="004816DC">
        <w:rPr>
          <w:rFonts w:ascii="Times New Roman" w:eastAsia="Times New Roman" w:hAnsi="Times New Roman" w:cs="Times New Roman"/>
          <w:sz w:val="24"/>
          <w:szCs w:val="24"/>
        </w:rPr>
        <w:lastRenderedPageBreak/>
        <w:t>lake</w:t>
      </w:r>
      <w:r w:rsidR="003F30A5">
        <w:rPr>
          <w:rFonts w:ascii="Times New Roman" w:eastAsia="Times New Roman" w:hAnsi="Times New Roman" w:cs="Times New Roman"/>
          <w:sz w:val="24"/>
          <w:szCs w:val="24"/>
        </w:rPr>
        <w:t xml:space="preserve">. </w:t>
      </w:r>
      <w:r w:rsidR="00A85540">
        <w:rPr>
          <w:rFonts w:ascii="Times New Roman" w:eastAsia="Times New Roman" w:hAnsi="Times New Roman" w:cs="Times New Roman"/>
          <w:sz w:val="24"/>
          <w:szCs w:val="24"/>
        </w:rPr>
        <w:t>The third input</w:t>
      </w:r>
      <w:r w:rsidR="003F30A5">
        <w:rPr>
          <w:rFonts w:ascii="Times New Roman" w:eastAsia="Times New Roman" w:hAnsi="Times New Roman" w:cs="Times New Roman"/>
          <w:sz w:val="24"/>
          <w:szCs w:val="24"/>
        </w:rPr>
        <w:t xml:space="preserve"> (L</w:t>
      </w:r>
      <w:r w:rsidR="003F30A5" w:rsidRPr="00FB0F5E">
        <w:rPr>
          <w:rFonts w:ascii="Times New Roman" w:eastAsia="Times New Roman" w:hAnsi="Times New Roman" w:cs="Times New Roman"/>
          <w:sz w:val="24"/>
          <w:szCs w:val="24"/>
          <w:vertAlign w:val="subscript"/>
        </w:rPr>
        <w:t>Alloch</w:t>
      </w:r>
      <w:r w:rsidR="003F30A5">
        <w:rPr>
          <w:rFonts w:ascii="Times New Roman" w:eastAsia="Times New Roman" w:hAnsi="Times New Roman" w:cs="Times New Roman"/>
          <w:sz w:val="24"/>
          <w:szCs w:val="24"/>
        </w:rPr>
        <w:t>, Eq. 1.3)</w:t>
      </w:r>
      <w:r w:rsidR="00A85540">
        <w:rPr>
          <w:rFonts w:ascii="Times New Roman" w:eastAsia="Times New Roman" w:hAnsi="Times New Roman" w:cs="Times New Roman"/>
          <w:sz w:val="24"/>
          <w:szCs w:val="24"/>
        </w:rPr>
        <w:t xml:space="preserve"> represents leaching of POC</w:t>
      </w:r>
      <w:r w:rsidR="00A85540" w:rsidRPr="00FB0F5E">
        <w:rPr>
          <w:rFonts w:ascii="Times New Roman" w:eastAsia="Times New Roman" w:hAnsi="Times New Roman" w:cs="Times New Roman"/>
          <w:sz w:val="24"/>
          <w:szCs w:val="24"/>
          <w:vertAlign w:val="subscript"/>
        </w:rPr>
        <w:t>Alloch</w:t>
      </w:r>
      <w:r w:rsidR="00A85540">
        <w:rPr>
          <w:rFonts w:ascii="Times New Roman" w:eastAsia="Times New Roman" w:hAnsi="Times New Roman" w:cs="Times New Roman"/>
          <w:sz w:val="24"/>
          <w:szCs w:val="24"/>
        </w:rPr>
        <w:t xml:space="preserve"> to DOC</w:t>
      </w:r>
      <w:r w:rsidR="003F30A5" w:rsidRPr="00FB0F5E">
        <w:rPr>
          <w:rFonts w:ascii="Times New Roman" w:eastAsia="Times New Roman" w:hAnsi="Times New Roman" w:cs="Times New Roman"/>
          <w:sz w:val="24"/>
          <w:szCs w:val="24"/>
          <w:vertAlign w:val="subscript"/>
        </w:rPr>
        <w:t>Alloch</w:t>
      </w:r>
      <w:r w:rsidR="003F30A5">
        <w:rPr>
          <w:rFonts w:ascii="Times New Roman" w:eastAsia="Times New Roman" w:hAnsi="Times New Roman" w:cs="Times New Roman"/>
          <w:sz w:val="24"/>
          <w:szCs w:val="24"/>
        </w:rPr>
        <w:t xml:space="preserve"> and is the product of the POC</w:t>
      </w:r>
      <w:r w:rsidR="003F30A5" w:rsidRPr="00FB0F5E">
        <w:rPr>
          <w:rFonts w:ascii="Times New Roman" w:eastAsia="Times New Roman" w:hAnsi="Times New Roman" w:cs="Times New Roman"/>
          <w:sz w:val="24"/>
          <w:szCs w:val="24"/>
          <w:vertAlign w:val="subscript"/>
        </w:rPr>
        <w:t>Alloch</w:t>
      </w:r>
      <w:r w:rsidR="003F30A5">
        <w:rPr>
          <w:rFonts w:ascii="Times New Roman" w:eastAsia="Times New Roman" w:hAnsi="Times New Roman" w:cs="Times New Roman"/>
          <w:sz w:val="24"/>
          <w:szCs w:val="24"/>
        </w:rPr>
        <w:t xml:space="preserve"> concentration and a first-order decay rate, </w:t>
      </w:r>
      <w:proofErr w:type="gramStart"/>
      <w:r w:rsidR="003F30A5">
        <w:rPr>
          <w:rFonts w:ascii="Times New Roman" w:eastAsia="Times New Roman" w:hAnsi="Times New Roman" w:cs="Times New Roman"/>
          <w:sz w:val="24"/>
          <w:szCs w:val="24"/>
        </w:rPr>
        <w:t>C</w:t>
      </w:r>
      <w:r w:rsidR="003F30A5" w:rsidRPr="004816DC">
        <w:rPr>
          <w:rFonts w:ascii="Times New Roman" w:eastAsia="Times New Roman" w:hAnsi="Times New Roman" w:cs="Times New Roman"/>
          <w:sz w:val="24"/>
          <w:szCs w:val="24"/>
          <w:vertAlign w:val="subscript"/>
        </w:rPr>
        <w:t>L.Alloch</w:t>
      </w:r>
      <w:proofErr w:type="gramEnd"/>
      <w:r w:rsidR="003F30A5">
        <w:rPr>
          <w:rFonts w:ascii="Times New Roman" w:eastAsia="Times New Roman" w:hAnsi="Times New Roman" w:cs="Times New Roman"/>
          <w:sz w:val="24"/>
          <w:szCs w:val="24"/>
        </w:rPr>
        <w:t>.</w:t>
      </w:r>
      <w:r w:rsidR="00A85540">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There are two fates of DOC</w:t>
      </w:r>
      <w:r w:rsidR="004816DC" w:rsidRPr="004816DC">
        <w:rPr>
          <w:rFonts w:ascii="Times New Roman" w:eastAsia="Times New Roman" w:hAnsi="Times New Roman" w:cs="Times New Roman"/>
          <w:sz w:val="24"/>
          <w:szCs w:val="24"/>
          <w:vertAlign w:val="subscript"/>
        </w:rPr>
        <w:t>Alloch</w:t>
      </w:r>
      <w:r w:rsidR="004816DC">
        <w:rPr>
          <w:rFonts w:ascii="Times New Roman" w:eastAsia="Times New Roman" w:hAnsi="Times New Roman" w:cs="Times New Roman"/>
          <w:sz w:val="24"/>
          <w:szCs w:val="24"/>
        </w:rPr>
        <w:t>. The first is mineralization (R</w:t>
      </w:r>
      <w:r w:rsidR="004816DC" w:rsidRPr="004816DC">
        <w:rPr>
          <w:rFonts w:ascii="Times New Roman" w:eastAsia="Times New Roman" w:hAnsi="Times New Roman" w:cs="Times New Roman"/>
          <w:sz w:val="24"/>
          <w:szCs w:val="24"/>
          <w:vertAlign w:val="subscript"/>
        </w:rPr>
        <w:t>DOCAlloch</w:t>
      </w:r>
      <w:r w:rsidR="004816DC">
        <w:rPr>
          <w:rFonts w:ascii="Times New Roman" w:eastAsia="Times New Roman" w:hAnsi="Times New Roman" w:cs="Times New Roman"/>
          <w:sz w:val="24"/>
          <w:szCs w:val="24"/>
        </w:rPr>
        <w:t>, Eq. 1.4), which is the product of DOC</w:t>
      </w:r>
      <w:r w:rsidR="004816DC" w:rsidRPr="004816DC">
        <w:rPr>
          <w:rFonts w:ascii="Times New Roman" w:eastAsia="Times New Roman" w:hAnsi="Times New Roman" w:cs="Times New Roman"/>
          <w:sz w:val="24"/>
          <w:szCs w:val="24"/>
          <w:vertAlign w:val="subscript"/>
        </w:rPr>
        <w:t>Alloch</w:t>
      </w:r>
      <w:r w:rsidR="004816DC">
        <w:rPr>
          <w:rFonts w:ascii="Times New Roman" w:eastAsia="Times New Roman" w:hAnsi="Times New Roman" w:cs="Times New Roman"/>
          <w:sz w:val="24"/>
          <w:szCs w:val="24"/>
        </w:rPr>
        <w:t xml:space="preserve"> and a first-order decay rate, R</w:t>
      </w:r>
      <w:r w:rsidR="004816DC" w:rsidRPr="004816DC">
        <w:rPr>
          <w:rFonts w:ascii="Times New Roman" w:eastAsia="Times New Roman" w:hAnsi="Times New Roman" w:cs="Times New Roman"/>
          <w:sz w:val="24"/>
          <w:szCs w:val="24"/>
          <w:vertAlign w:val="subscript"/>
        </w:rPr>
        <w:t>DOCAlloch</w:t>
      </w:r>
      <w:r w:rsidR="004816DC">
        <w:rPr>
          <w:rFonts w:ascii="Times New Roman" w:eastAsia="Times New Roman" w:hAnsi="Times New Roman" w:cs="Times New Roman"/>
          <w:sz w:val="24"/>
          <w:szCs w:val="24"/>
        </w:rPr>
        <w:t>, adjusted for temperature using a standard Arrhenius equation. The second is export downstream (E</w:t>
      </w:r>
      <w:r w:rsidR="004816DC" w:rsidRPr="004816DC">
        <w:rPr>
          <w:rFonts w:ascii="Times New Roman" w:eastAsia="Times New Roman" w:hAnsi="Times New Roman" w:cs="Times New Roman"/>
          <w:sz w:val="24"/>
          <w:szCs w:val="24"/>
          <w:vertAlign w:val="subscript"/>
        </w:rPr>
        <w:t>POCAlloch</w:t>
      </w:r>
      <w:r w:rsidR="004816DC">
        <w:rPr>
          <w:rFonts w:ascii="Times New Roman" w:eastAsia="Times New Roman" w:hAnsi="Times New Roman" w:cs="Times New Roman"/>
          <w:sz w:val="24"/>
          <w:szCs w:val="24"/>
        </w:rPr>
        <w:t>, Eq. 1.5), which is the product of DOC</w:t>
      </w:r>
      <w:r w:rsidR="004816DC" w:rsidRPr="004816DC">
        <w:rPr>
          <w:rFonts w:ascii="Times New Roman" w:eastAsia="Times New Roman" w:hAnsi="Times New Roman" w:cs="Times New Roman"/>
          <w:sz w:val="24"/>
          <w:szCs w:val="24"/>
          <w:vertAlign w:val="subscript"/>
        </w:rPr>
        <w:t>Alloch</w:t>
      </w:r>
      <w:r w:rsidR="004816DC">
        <w:rPr>
          <w:rFonts w:ascii="Times New Roman" w:eastAsia="Times New Roman" w:hAnsi="Times New Roman" w:cs="Times New Roman"/>
          <w:sz w:val="24"/>
          <w:szCs w:val="24"/>
        </w:rPr>
        <w:t xml:space="preserve"> and outflow (Q</w:t>
      </w:r>
      <w:r w:rsidR="004816DC" w:rsidRPr="004816DC">
        <w:rPr>
          <w:rFonts w:ascii="Times New Roman" w:eastAsia="Times New Roman" w:hAnsi="Times New Roman" w:cs="Times New Roman"/>
          <w:sz w:val="24"/>
          <w:szCs w:val="24"/>
          <w:vertAlign w:val="subscript"/>
        </w:rPr>
        <w:t>Outflow</w:t>
      </w:r>
      <w:r w:rsidR="004816DC">
        <w:rPr>
          <w:rFonts w:ascii="Times New Roman" w:eastAsia="Times New Roman" w:hAnsi="Times New Roman" w:cs="Times New Roman"/>
          <w:sz w:val="24"/>
          <w:szCs w:val="24"/>
        </w:rPr>
        <w:t>). Allochthonous POC (POC</w:t>
      </w:r>
      <w:r w:rsidR="004816DC" w:rsidRPr="00FB0F5E">
        <w:rPr>
          <w:rFonts w:ascii="Times New Roman" w:eastAsia="Times New Roman" w:hAnsi="Times New Roman" w:cs="Times New Roman"/>
          <w:sz w:val="24"/>
          <w:szCs w:val="24"/>
          <w:vertAlign w:val="subscript"/>
        </w:rPr>
        <w:t>Alloch</w:t>
      </w:r>
      <w:r w:rsidR="004816DC">
        <w:rPr>
          <w:rFonts w:ascii="Times New Roman" w:eastAsia="Times New Roman" w:hAnsi="Times New Roman" w:cs="Times New Roman"/>
          <w:sz w:val="24"/>
          <w:szCs w:val="24"/>
        </w:rPr>
        <w:t>, Eq. 2) was modeled similarly to DOC</w:t>
      </w:r>
      <w:r w:rsidR="004816DC" w:rsidRPr="00FB0F5E">
        <w:rPr>
          <w:rFonts w:ascii="Times New Roman" w:eastAsia="Times New Roman" w:hAnsi="Times New Roman" w:cs="Times New Roman"/>
          <w:sz w:val="24"/>
          <w:szCs w:val="24"/>
          <w:vertAlign w:val="subscript"/>
        </w:rPr>
        <w:t>Alloch</w:t>
      </w:r>
      <w:r w:rsidR="004816DC">
        <w:rPr>
          <w:rFonts w:ascii="Times New Roman" w:eastAsia="Times New Roman" w:hAnsi="Times New Roman" w:cs="Times New Roman"/>
          <w:sz w:val="24"/>
          <w:szCs w:val="24"/>
        </w:rPr>
        <w:t>, but with the following differences. Deposition (DPOC, Eq. 2.2) is the sum of canopy (D</w:t>
      </w:r>
      <w:r w:rsidR="004816DC" w:rsidRPr="00FB0F5E">
        <w:rPr>
          <w:rFonts w:ascii="Times New Roman" w:eastAsia="Times New Roman" w:hAnsi="Times New Roman" w:cs="Times New Roman"/>
          <w:sz w:val="24"/>
          <w:szCs w:val="24"/>
          <w:vertAlign w:val="subscript"/>
        </w:rPr>
        <w:t>POCCanopy</w:t>
      </w:r>
      <w:r w:rsidR="004816DC">
        <w:rPr>
          <w:rFonts w:ascii="Times New Roman" w:eastAsia="Times New Roman" w:hAnsi="Times New Roman" w:cs="Times New Roman"/>
          <w:sz w:val="24"/>
          <w:szCs w:val="24"/>
        </w:rPr>
        <w:t>) and wetland (D</w:t>
      </w:r>
      <w:r w:rsidR="004816DC" w:rsidRPr="00FB0F5E">
        <w:rPr>
          <w:rFonts w:ascii="Times New Roman" w:eastAsia="Times New Roman" w:hAnsi="Times New Roman" w:cs="Times New Roman"/>
          <w:sz w:val="24"/>
          <w:szCs w:val="24"/>
          <w:vertAlign w:val="subscript"/>
        </w:rPr>
        <w:t>POCWetland</w:t>
      </w:r>
      <w:r w:rsidR="004816DC">
        <w:rPr>
          <w:rFonts w:ascii="Times New Roman" w:eastAsia="Times New Roman" w:hAnsi="Times New Roman" w:cs="Times New Roman"/>
          <w:sz w:val="24"/>
          <w:szCs w:val="24"/>
        </w:rPr>
        <w:t>) inputs, where DPOC</w:t>
      </w:r>
      <w:r w:rsidR="004816DC" w:rsidRPr="00426BF6">
        <w:rPr>
          <w:rFonts w:ascii="Times New Roman" w:eastAsia="Times New Roman" w:hAnsi="Times New Roman" w:cs="Times New Roman"/>
          <w:sz w:val="24"/>
          <w:szCs w:val="24"/>
          <w:vertAlign w:val="subscript"/>
        </w:rPr>
        <w:t>Canopy</w:t>
      </w:r>
      <w:r w:rsidR="004816DC">
        <w:rPr>
          <w:rFonts w:ascii="Times New Roman" w:eastAsia="Times New Roman" w:hAnsi="Times New Roman" w:cs="Times New Roman"/>
          <w:sz w:val="24"/>
          <w:szCs w:val="24"/>
        </w:rPr>
        <w:t xml:space="preserve"> was the product of the proportion of lake perimeter that is canopy (P</w:t>
      </w:r>
      <w:r w:rsidR="004816DC">
        <w:rPr>
          <w:rFonts w:ascii="Times New Roman" w:eastAsia="Times New Roman" w:hAnsi="Times New Roman" w:cs="Times New Roman"/>
          <w:sz w:val="24"/>
          <w:szCs w:val="24"/>
          <w:vertAlign w:val="subscript"/>
        </w:rPr>
        <w:t>Canopy</w:t>
      </w:r>
      <w:r w:rsidR="004816DC">
        <w:rPr>
          <w:rFonts w:ascii="Times New Roman" w:eastAsia="Times New Roman" w:hAnsi="Times New Roman" w:cs="Times New Roman"/>
          <w:sz w:val="24"/>
          <w:szCs w:val="24"/>
        </w:rPr>
        <w:t>), the lake perimeter (LakePerimeter), and a parameter representing a transfer coefficient (C</w:t>
      </w:r>
      <w:r w:rsidR="004816DC">
        <w:rPr>
          <w:rFonts w:ascii="Times New Roman" w:eastAsia="Times New Roman" w:hAnsi="Times New Roman" w:cs="Times New Roman"/>
          <w:sz w:val="24"/>
          <w:szCs w:val="24"/>
          <w:vertAlign w:val="subscript"/>
        </w:rPr>
        <w:t>P</w:t>
      </w:r>
      <w:r w:rsidR="004816DC" w:rsidRPr="00F448CE">
        <w:rPr>
          <w:rFonts w:ascii="Times New Roman" w:eastAsia="Times New Roman" w:hAnsi="Times New Roman" w:cs="Times New Roman"/>
          <w:sz w:val="24"/>
          <w:szCs w:val="24"/>
          <w:vertAlign w:val="subscript"/>
        </w:rPr>
        <w:t>OC.Wetland</w:t>
      </w:r>
      <w:r w:rsidR="00FC4353">
        <w:rPr>
          <w:rFonts w:ascii="Times New Roman" w:eastAsia="Times New Roman" w:hAnsi="Times New Roman" w:cs="Times New Roman"/>
          <w:sz w:val="24"/>
          <w:szCs w:val="24"/>
        </w:rPr>
        <w:t>) of POC from the canopy to the lake</w:t>
      </w:r>
      <w:r w:rsidR="004816DC">
        <w:rPr>
          <w:rFonts w:ascii="Times New Roman" w:eastAsia="Times New Roman" w:hAnsi="Times New Roman" w:cs="Times New Roman"/>
          <w:sz w:val="24"/>
          <w:szCs w:val="24"/>
        </w:rPr>
        <w:t>.</w:t>
      </w:r>
      <w:r w:rsidR="00FC4353">
        <w:rPr>
          <w:rFonts w:ascii="Times New Roman" w:eastAsia="Times New Roman" w:hAnsi="Times New Roman" w:cs="Times New Roman"/>
          <w:sz w:val="24"/>
          <w:szCs w:val="24"/>
        </w:rPr>
        <w:t xml:space="preserve"> D</w:t>
      </w:r>
      <w:r w:rsidR="00FC4353" w:rsidRPr="00FB0F5E">
        <w:rPr>
          <w:rFonts w:ascii="Times New Roman" w:eastAsia="Times New Roman" w:hAnsi="Times New Roman" w:cs="Times New Roman"/>
          <w:sz w:val="24"/>
          <w:szCs w:val="24"/>
          <w:vertAlign w:val="subscript"/>
        </w:rPr>
        <w:t>POCWetland</w:t>
      </w:r>
      <w:r w:rsidR="00FC4353">
        <w:rPr>
          <w:rFonts w:ascii="Times New Roman" w:eastAsia="Times New Roman" w:hAnsi="Times New Roman" w:cs="Times New Roman"/>
          <w:sz w:val="24"/>
          <w:szCs w:val="24"/>
        </w:rPr>
        <w:t xml:space="preserve"> (Eq. 2.22) was assumed to scale with D</w:t>
      </w:r>
      <w:r w:rsidR="00FC4353" w:rsidRPr="00FB0F5E">
        <w:rPr>
          <w:rFonts w:ascii="Times New Roman" w:eastAsia="Times New Roman" w:hAnsi="Times New Roman" w:cs="Times New Roman"/>
          <w:sz w:val="24"/>
          <w:szCs w:val="24"/>
          <w:vertAlign w:val="subscript"/>
        </w:rPr>
        <w:t>DOC.Wetland</w:t>
      </w:r>
      <w:r w:rsidR="00FC4353">
        <w:rPr>
          <w:rFonts w:ascii="Times New Roman" w:eastAsia="Times New Roman" w:hAnsi="Times New Roman" w:cs="Times New Roman"/>
          <w:sz w:val="24"/>
          <w:szCs w:val="24"/>
        </w:rPr>
        <w:t xml:space="preserve"> by the proportion, C</w:t>
      </w:r>
      <w:r w:rsidR="00FC4353" w:rsidRPr="00FB0F5E">
        <w:rPr>
          <w:rFonts w:ascii="Times New Roman" w:eastAsia="Times New Roman" w:hAnsi="Times New Roman" w:cs="Times New Roman"/>
          <w:sz w:val="24"/>
          <w:szCs w:val="24"/>
          <w:vertAlign w:val="subscript"/>
        </w:rPr>
        <w:t>POC.Factor</w:t>
      </w:r>
      <w:r w:rsidR="00FC4353">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 xml:space="preserve"> </w:t>
      </w:r>
      <w:r w:rsidR="00FC4353">
        <w:rPr>
          <w:rFonts w:ascii="Times New Roman" w:eastAsia="Times New Roman" w:hAnsi="Times New Roman" w:cs="Times New Roman"/>
          <w:sz w:val="24"/>
          <w:szCs w:val="24"/>
        </w:rPr>
        <w:t>POC</w:t>
      </w:r>
      <w:r w:rsidR="00FC4353" w:rsidRPr="00426BF6">
        <w:rPr>
          <w:rFonts w:ascii="Times New Roman" w:eastAsia="Times New Roman" w:hAnsi="Times New Roman" w:cs="Times New Roman"/>
          <w:sz w:val="24"/>
          <w:szCs w:val="24"/>
          <w:vertAlign w:val="subscript"/>
        </w:rPr>
        <w:t>Alloch</w:t>
      </w:r>
      <w:r w:rsidR="00FC4353">
        <w:rPr>
          <w:rFonts w:ascii="Times New Roman" w:eastAsia="Times New Roman" w:hAnsi="Times New Roman" w:cs="Times New Roman"/>
          <w:sz w:val="24"/>
          <w:szCs w:val="24"/>
        </w:rPr>
        <w:t xml:space="preserve"> has a burial fate (B</w:t>
      </w:r>
      <w:r w:rsidR="00FC4353" w:rsidRPr="00FB0F5E">
        <w:rPr>
          <w:rFonts w:ascii="Times New Roman" w:eastAsia="Times New Roman" w:hAnsi="Times New Roman" w:cs="Times New Roman"/>
          <w:sz w:val="24"/>
          <w:szCs w:val="24"/>
          <w:vertAlign w:val="subscript"/>
        </w:rPr>
        <w:t>Alloch</w:t>
      </w:r>
      <w:r w:rsidR="00FC4353">
        <w:rPr>
          <w:rFonts w:ascii="Times New Roman" w:eastAsia="Times New Roman" w:hAnsi="Times New Roman" w:cs="Times New Roman"/>
          <w:sz w:val="24"/>
          <w:szCs w:val="24"/>
        </w:rPr>
        <w:t>, Eq. 2.3), calculated as the product of POC</w:t>
      </w:r>
      <w:r w:rsidR="00FC4353" w:rsidRPr="00FB0F5E">
        <w:rPr>
          <w:rFonts w:ascii="Times New Roman" w:eastAsia="Times New Roman" w:hAnsi="Times New Roman" w:cs="Times New Roman"/>
          <w:sz w:val="24"/>
          <w:szCs w:val="24"/>
          <w:vertAlign w:val="subscript"/>
        </w:rPr>
        <w:t>Alloch</w:t>
      </w:r>
      <w:r w:rsidR="00FC4353">
        <w:rPr>
          <w:rFonts w:ascii="Times New Roman" w:eastAsia="Times New Roman" w:hAnsi="Times New Roman" w:cs="Times New Roman"/>
          <w:sz w:val="24"/>
          <w:szCs w:val="24"/>
        </w:rPr>
        <w:t xml:space="preserve"> and a burial coefficient (</w:t>
      </w:r>
      <w:r w:rsidR="00FC4353" w:rsidRPr="00224097">
        <w:rPr>
          <w:rFonts w:ascii="Times New Roman" w:eastAsia="Times New Roman" w:hAnsi="Times New Roman" w:cs="Times New Roman"/>
          <w:i/>
          <w:sz w:val="24"/>
          <w:szCs w:val="24"/>
        </w:rPr>
        <w:t>B</w:t>
      </w:r>
      <w:r w:rsidR="00FC4353" w:rsidRPr="00224097">
        <w:rPr>
          <w:rFonts w:ascii="Times New Roman" w:eastAsia="Times New Roman" w:hAnsi="Times New Roman" w:cs="Times New Roman"/>
          <w:i/>
          <w:sz w:val="24"/>
          <w:szCs w:val="24"/>
          <w:vertAlign w:val="subscript"/>
        </w:rPr>
        <w:t>POCAlloch</w:t>
      </w:r>
      <w:r w:rsidR="00FC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E56B04A" w14:textId="1416441A" w:rsidR="0032009C" w:rsidRDefault="006535DD" w:rsidP="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Daily s</w:t>
      </w:r>
      <w:r w:rsidR="00B80037">
        <w:rPr>
          <w:rFonts w:ascii="Times New Roman" w:eastAsia="Times New Roman" w:hAnsi="Times New Roman" w:cs="Times New Roman"/>
          <w:sz w:val="24"/>
          <w:szCs w:val="24"/>
        </w:rPr>
        <w:t>urface water inflow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s</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sidR="00B80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less</w:t>
      </w:r>
      <w:r w:rsidR="00B80037">
        <w:rPr>
          <w:rFonts w:ascii="Times New Roman" w:eastAsia="Times New Roman" w:hAnsi="Times New Roman" w:cs="Times New Roman"/>
          <w:sz w:val="24"/>
          <w:szCs w:val="24"/>
        </w:rPr>
        <w:t xml:space="preserve"> frequently measured</w:t>
      </w:r>
      <w:r>
        <w:rPr>
          <w:rFonts w:ascii="Times New Roman" w:eastAsia="Times New Roman" w:hAnsi="Times New Roman" w:cs="Times New Roman"/>
          <w:sz w:val="24"/>
          <w:szCs w:val="24"/>
        </w:rPr>
        <w:t>, and was</w:t>
      </w:r>
      <w:r w:rsidR="00426BF6">
        <w:rPr>
          <w:rFonts w:ascii="Times New Roman" w:eastAsia="Times New Roman" w:hAnsi="Times New Roman" w:cs="Times New Roman"/>
          <w:sz w:val="24"/>
          <w:szCs w:val="24"/>
        </w:rPr>
        <w:t xml:space="preserve"> linearly</w:t>
      </w:r>
      <w:r>
        <w:rPr>
          <w:rFonts w:ascii="Times New Roman" w:eastAsia="Times New Roman" w:hAnsi="Times New Roman" w:cs="Times New Roman"/>
          <w:sz w:val="24"/>
          <w:szCs w:val="24"/>
        </w:rPr>
        <w:t xml:space="preserve"> interpolated to a daily timestep from sub-weekly to monthly data (S2). </w:t>
      </w:r>
      <w:r w:rsidR="00B80037">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sidR="00B80037">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w:t>
      </w:r>
      <w:r>
        <w:rPr>
          <w:rFonts w:ascii="Times New Roman" w:eastAsia="Times New Roman" w:hAnsi="Times New Roman" w:cs="Times New Roman"/>
          <w:sz w:val="24"/>
          <w:szCs w:val="24"/>
        </w:rPr>
        <w:t>equal across</w:t>
      </w:r>
      <w:r w:rsidR="00B80037">
        <w:rPr>
          <w:rFonts w:ascii="Times New Roman" w:eastAsia="Times New Roman" w:hAnsi="Times New Roman" w:cs="Times New Roman"/>
          <w:sz w:val="24"/>
          <w:szCs w:val="24"/>
        </w:rPr>
        <w:t xml:space="preserve"> all tributaries. </w:t>
      </w:r>
      <w:r w:rsidR="00B65474">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 xml:space="preserve">aily precipitation (mm) </w:t>
      </w:r>
      <w:r w:rsidR="00B65474">
        <w:rPr>
          <w:rFonts w:ascii="Times New Roman" w:eastAsia="Times New Roman" w:hAnsi="Times New Roman" w:cs="Times New Roman"/>
          <w:sz w:val="24"/>
          <w:szCs w:val="24"/>
        </w:rPr>
        <w:t xml:space="preserve">was </w:t>
      </w:r>
      <w:r w:rsidR="00B80037">
        <w:rPr>
          <w:rFonts w:ascii="Times New Roman" w:eastAsia="Times New Roman" w:hAnsi="Times New Roman" w:cs="Times New Roman"/>
          <w:sz w:val="24"/>
          <w:szCs w:val="24"/>
        </w:rPr>
        <w:t>measured at the weather station nearest</w:t>
      </w:r>
      <w:r w:rsidR="00654ABC">
        <w:rPr>
          <w:rFonts w:ascii="Times New Roman" w:eastAsia="Times New Roman" w:hAnsi="Times New Roman" w:cs="Times New Roman"/>
          <w:sz w:val="24"/>
          <w:szCs w:val="24"/>
        </w:rPr>
        <w:t xml:space="preserve"> to each lake (Table 3: Eq. 1.21</w:t>
      </w:r>
      <w:r w:rsidR="00B80037">
        <w:rPr>
          <w:rFonts w:ascii="Times New Roman" w:eastAsia="Times New Roman" w:hAnsi="Times New Roman" w:cs="Times New Roman"/>
          <w:sz w:val="24"/>
          <w:szCs w:val="24"/>
        </w:rPr>
        <w:t>). The concentration of DOC in precipitation was set to 2 g m</w:t>
      </w:r>
      <w:r w:rsidR="00B80037">
        <w:rPr>
          <w:rFonts w:ascii="Times New Roman" w:eastAsia="Times New Roman" w:hAnsi="Times New Roman" w:cs="Times New Roman"/>
          <w:sz w:val="24"/>
          <w:szCs w:val="24"/>
          <w:vertAlign w:val="superscript"/>
        </w:rPr>
        <w:t xml:space="preserve">-3 </w:t>
      </w:r>
      <w:r w:rsidR="00B80037">
        <w:rPr>
          <w:rFonts w:ascii="Times New Roman" w:eastAsia="Times New Roman" w:hAnsi="Times New Roman" w:cs="Times New Roman"/>
          <w:sz w:val="24"/>
          <w:szCs w:val="24"/>
        </w:rPr>
        <w:t>(Hanson et al. 2014).</w:t>
      </w:r>
      <w:r w:rsidR="00B65474" w:rsidRPr="00B65474">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Time series of lake-specific groundwater inflow volume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and DOC concentration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were not available. The proportion of inflow as groundwater in our study lakes ranged from 0-19%; we used literature values when available, but assumed no groundwater </w:t>
      </w:r>
      <w:r w:rsidR="00B65474">
        <w:rPr>
          <w:rFonts w:ascii="Times New Roman" w:eastAsia="Times New Roman" w:hAnsi="Times New Roman" w:cs="Times New Roman"/>
          <w:sz w:val="24"/>
          <w:szCs w:val="24"/>
        </w:rPr>
        <w:lastRenderedPageBreak/>
        <w:t>inflow in the absence of data (S2). Groundwater DOC concentration was assumed to be 10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(Table 2: DOC</w:t>
      </w:r>
      <w:r w:rsidR="00B65474" w:rsidRPr="0035058C">
        <w:rPr>
          <w:rFonts w:ascii="Times New Roman" w:eastAsia="Times New Roman" w:hAnsi="Times New Roman" w:cs="Times New Roman"/>
          <w:sz w:val="24"/>
          <w:szCs w:val="24"/>
          <w:vertAlign w:val="subscript"/>
        </w:rPr>
        <w:t>GWConc</w:t>
      </w:r>
      <w:r w:rsidR="00B65474">
        <w:rPr>
          <w:rFonts w:ascii="Times New Roman" w:eastAsia="Times New Roman" w:hAnsi="Times New Roman" w:cs="Times New Roman"/>
          <w:sz w:val="24"/>
          <w:szCs w:val="24"/>
        </w:rPr>
        <w:t xml:space="preserve">, Hanson et al. 2014). </w:t>
      </w:r>
    </w:p>
    <w:p w14:paraId="2EB5C932" w14:textId="4C667C37" w:rsidR="0032009C" w:rsidRDefault="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80037">
        <w:rPr>
          <w:rFonts w:ascii="Times New Roman" w:eastAsia="Times New Roman" w:hAnsi="Times New Roman" w:cs="Times New Roman"/>
          <w:sz w:val="24"/>
          <w:szCs w:val="24"/>
        </w:rPr>
        <w:t>horeline-adjacent wetlands</w:t>
      </w:r>
      <w:r w:rsidR="00426BF6">
        <w:rPr>
          <w:rFonts w:ascii="Times New Roman" w:eastAsia="Times New Roman" w:hAnsi="Times New Roman" w:cs="Times New Roman"/>
          <w:sz w:val="24"/>
          <w:szCs w:val="24"/>
        </w:rPr>
        <w:t xml:space="preserve"> and forests</w:t>
      </w:r>
      <w:r w:rsidR="00B80037">
        <w:rPr>
          <w:rFonts w:ascii="Times New Roman" w:eastAsia="Times New Roman" w:hAnsi="Times New Roman" w:cs="Times New Roman"/>
          <w:sz w:val="24"/>
          <w:szCs w:val="24"/>
        </w:rPr>
        <w:t xml:space="preserve"> were estimated </w:t>
      </w:r>
      <w:r w:rsidR="00DD3D90">
        <w:rPr>
          <w:rFonts w:ascii="Times New Roman" w:eastAsia="Times New Roman" w:hAnsi="Times New Roman" w:cs="Times New Roman"/>
          <w:sz w:val="24"/>
          <w:szCs w:val="24"/>
        </w:rPr>
        <w:t xml:space="preserve">from </w:t>
      </w:r>
      <w:r w:rsidR="00B80037">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sidR="00B80037">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sidR="00B80037">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OC</w:t>
      </w:r>
      <w:r w:rsidR="00DD3D90">
        <w:rPr>
          <w:rFonts w:ascii="Times New Roman" w:eastAsia="Times New Roman" w:hAnsi="Times New Roman" w:cs="Times New Roman"/>
          <w:sz w:val="24"/>
          <w:szCs w:val="24"/>
        </w:rPr>
        <w:t xml:space="preserve">, except through surface water inflow, which is </w:t>
      </w:r>
      <w:r w:rsidR="00426BF6">
        <w:rPr>
          <w:rFonts w:ascii="Times New Roman" w:eastAsia="Times New Roman" w:hAnsi="Times New Roman" w:cs="Times New Roman"/>
          <w:sz w:val="24"/>
          <w:szCs w:val="24"/>
        </w:rPr>
        <w:t>captured</w:t>
      </w:r>
      <w:r w:rsidR="00DD3D90">
        <w:rPr>
          <w:rFonts w:ascii="Times New Roman" w:eastAsia="Times New Roman" w:hAnsi="Times New Roman" w:cs="Times New Roman"/>
          <w:sz w:val="24"/>
          <w:szCs w:val="24"/>
        </w:rPr>
        <w:t xml:space="preserve"> in Eq. 1</w:t>
      </w:r>
      <w:r w:rsidR="00B80037">
        <w:rPr>
          <w:rFonts w:ascii="Times New Roman" w:eastAsia="Times New Roman" w:hAnsi="Times New Roman" w:cs="Times New Roman"/>
          <w:sz w:val="24"/>
          <w:szCs w:val="24"/>
        </w:rPr>
        <w:t xml:space="preserve"> (Hanson et al. 2014). </w:t>
      </w:r>
      <w:r w:rsidR="002933B5">
        <w:rPr>
          <w:rFonts w:ascii="Times New Roman" w:eastAsia="Times New Roman" w:hAnsi="Times New Roman" w:cs="Times New Roman"/>
          <w:sz w:val="24"/>
          <w:szCs w:val="24"/>
        </w:rPr>
        <w:t xml:space="preserve">To account for potentially misaligned topology among spatial wetland </w:t>
      </w:r>
      <w:r w:rsidR="00426BF6">
        <w:rPr>
          <w:rFonts w:ascii="Times New Roman" w:eastAsia="Times New Roman" w:hAnsi="Times New Roman" w:cs="Times New Roman"/>
          <w:sz w:val="24"/>
          <w:szCs w:val="24"/>
        </w:rPr>
        <w:t xml:space="preserve">and forest </w:t>
      </w:r>
      <w:r w:rsidR="002933B5">
        <w:rPr>
          <w:rFonts w:ascii="Times New Roman" w:eastAsia="Times New Roman" w:hAnsi="Times New Roman" w:cs="Times New Roman"/>
          <w:sz w:val="24"/>
          <w:szCs w:val="24"/>
        </w:rPr>
        <w:t xml:space="preserve">data and lake boundaries, we defined adjacency as within 30 m of </w:t>
      </w:r>
      <w:r w:rsidR="0070626F">
        <w:rPr>
          <w:rFonts w:ascii="Times New Roman" w:eastAsia="Times New Roman" w:hAnsi="Times New Roman" w:cs="Times New Roman"/>
          <w:sz w:val="24"/>
          <w:szCs w:val="24"/>
        </w:rPr>
        <w:t>lake boundaries.</w:t>
      </w:r>
    </w:p>
    <w:p w14:paraId="302BC78C" w14:textId="63065701"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1" w:name="_6mc5pfc13zyv" w:colFirst="0" w:colLast="0"/>
      <w:bookmarkEnd w:id="31"/>
      <w:r>
        <w:rPr>
          <w:rFonts w:ascii="Times New Roman" w:eastAsia="Times New Roman" w:hAnsi="Times New Roman" w:cs="Times New Roman"/>
          <w:i/>
          <w:color w:val="000000"/>
          <w:sz w:val="24"/>
          <w:szCs w:val="24"/>
        </w:rPr>
        <w:t xml:space="preserve">Autochthonous DOC and POC </w:t>
      </w:r>
    </w:p>
    <w:p w14:paraId="1A930ADF" w14:textId="49CA32F9" w:rsidR="0032009C" w:rsidRDefault="00AD696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approach </w:t>
      </w:r>
      <w:r w:rsidR="00426BF6">
        <w:rPr>
          <w:rFonts w:ascii="Times New Roman" w:eastAsia="Times New Roman" w:hAnsi="Times New Roman" w:cs="Times New Roman"/>
          <w:sz w:val="24"/>
          <w:szCs w:val="24"/>
        </w:rPr>
        <w:t>to modeling autochthony (Eqs. 3-</w:t>
      </w:r>
      <w:r>
        <w:rPr>
          <w:rFonts w:ascii="Times New Roman" w:eastAsia="Times New Roman" w:hAnsi="Times New Roman" w:cs="Times New Roman"/>
          <w:sz w:val="24"/>
          <w:szCs w:val="24"/>
        </w:rPr>
        <w:t xml:space="preserve">4) differs from that of allochthony </w:t>
      </w:r>
      <w:r w:rsidR="00426BF6">
        <w:rPr>
          <w:rFonts w:ascii="Times New Roman" w:eastAsia="Times New Roman" w:hAnsi="Times New Roman" w:cs="Times New Roman"/>
          <w:sz w:val="24"/>
          <w:szCs w:val="24"/>
        </w:rPr>
        <w:t>primarily in the input terms</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and NPP</w:t>
      </w:r>
      <w:r w:rsidRPr="00D4048B">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w:t>
      </w:r>
      <w:r w:rsidR="00070658">
        <w:rPr>
          <w:rFonts w:ascii="Times New Roman" w:eastAsia="Times New Roman" w:hAnsi="Times New Roman" w:cs="Times New Roman"/>
          <w:sz w:val="24"/>
          <w:szCs w:val="24"/>
        </w:rPr>
        <w:t>Total autochthony (NPP</w:t>
      </w:r>
      <w:r w:rsidR="00070658" w:rsidRPr="00D4048B">
        <w:rPr>
          <w:rFonts w:ascii="Times New Roman" w:eastAsia="Times New Roman" w:hAnsi="Times New Roman" w:cs="Times New Roman"/>
          <w:sz w:val="24"/>
          <w:szCs w:val="24"/>
          <w:vertAlign w:val="subscript"/>
        </w:rPr>
        <w:t>TOT</w:t>
      </w:r>
      <w:r w:rsidR="00070658">
        <w:rPr>
          <w:rFonts w:ascii="Times New Roman" w:eastAsia="Times New Roman" w:hAnsi="Times New Roman" w:cs="Times New Roman"/>
          <w:sz w:val="24"/>
          <w:szCs w:val="24"/>
        </w:rPr>
        <w:t xml:space="preserve">, Eq. 3.1) is the product of </w:t>
      </w:r>
      <w:r>
        <w:rPr>
          <w:rFonts w:ascii="Times New Roman" w:eastAsia="Times New Roman" w:hAnsi="Times New Roman" w:cs="Times New Roman"/>
          <w:sz w:val="24"/>
          <w:szCs w:val="24"/>
        </w:rPr>
        <w:t>gross primary production</w:t>
      </w:r>
      <w:r w:rsidR="00694AAD">
        <w:rPr>
          <w:rFonts w:ascii="Times New Roman" w:eastAsia="Times New Roman" w:hAnsi="Times New Roman" w:cs="Times New Roman"/>
          <w:sz w:val="24"/>
          <w:szCs w:val="24"/>
        </w:rPr>
        <w:t xml:space="preserve"> (GPP)</w:t>
      </w:r>
      <w:r w:rsidR="00070658">
        <w:rPr>
          <w:rFonts w:ascii="Times New Roman" w:eastAsia="Times New Roman" w:hAnsi="Times New Roman" w:cs="Times New Roman"/>
          <w:sz w:val="24"/>
          <w:szCs w:val="24"/>
        </w:rPr>
        <w:t xml:space="preserve">, which is </w:t>
      </w:r>
      <w:r w:rsidR="00B80037">
        <w:rPr>
          <w:rFonts w:ascii="Times New Roman" w:eastAsia="Times New Roman" w:hAnsi="Times New Roman" w:cs="Times New Roman"/>
          <w:sz w:val="24"/>
          <w:szCs w:val="24"/>
        </w:rPr>
        <w:t>modeled as a function of</w:t>
      </w:r>
      <w:r w:rsidR="00426BF6">
        <w:rPr>
          <w:rFonts w:ascii="Times New Roman" w:eastAsia="Times New Roman" w:hAnsi="Times New Roman" w:cs="Times New Roman"/>
          <w:sz w:val="24"/>
          <w:szCs w:val="24"/>
        </w:rPr>
        <w:t xml:space="preserve">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sidR="00426BF6">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sidR="00B80037">
        <w:rPr>
          <w:rFonts w:ascii="Times New Roman" w:eastAsia="Times New Roman" w:hAnsi="Times New Roman" w:cs="Times New Roman"/>
          <w:sz w:val="24"/>
          <w:szCs w:val="24"/>
        </w:rPr>
        <w:t>g L</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w:t>
      </w:r>
      <w:r>
        <w:rPr>
          <w:rFonts w:ascii="Times New Roman" w:eastAsia="Times New Roman" w:hAnsi="Times New Roman" w:cs="Times New Roman"/>
          <w:sz w:val="24"/>
          <w:szCs w:val="24"/>
        </w:rPr>
        <w:t>, mixing depth (</w:t>
      </w:r>
      <w:r w:rsidR="00D4048B">
        <w:rPr>
          <w:rFonts w:ascii="Times New Roman" w:eastAsia="Times New Roman" w:hAnsi="Times New Roman" w:cs="Times New Roman"/>
          <w:sz w:val="24"/>
          <w:szCs w:val="24"/>
        </w:rPr>
        <w:t>Z</w:t>
      </w:r>
      <w:r w:rsidRPr="00D4048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and surface water temperature (</w:t>
      </w:r>
      <w:r w:rsidR="00426BF6">
        <w:rPr>
          <w:rFonts w:ascii="Times New Roman" w:eastAsia="Times New Roman" w:hAnsi="Times New Roman" w:cs="Times New Roman"/>
          <w:sz w:val="24"/>
          <w:szCs w:val="24"/>
        </w:rPr>
        <w:t xml:space="preserve">T, </w:t>
      </w:r>
      <w:r w:rsidR="00B80037">
        <w:rPr>
          <w:rFonts w:ascii="Times New Roman" w:eastAsia="Times New Roman" w:hAnsi="Times New Roman" w:cs="Times New Roman"/>
          <w:sz w:val="24"/>
          <w:szCs w:val="24"/>
        </w:rPr>
        <w:t>°C) per Morin et al. (1999)</w:t>
      </w:r>
      <w:r w:rsidR="00070658">
        <w:rPr>
          <w:rFonts w:ascii="Times New Roman" w:eastAsia="Times New Roman" w:hAnsi="Times New Roman" w:cs="Times New Roman"/>
          <w:sz w:val="24"/>
          <w:szCs w:val="24"/>
        </w:rPr>
        <w:t xml:space="preserve">, and the proportion of </w:t>
      </w:r>
      <w:r w:rsidR="00694AAD">
        <w:rPr>
          <w:rFonts w:ascii="Times New Roman" w:eastAsia="Times New Roman" w:hAnsi="Times New Roman" w:cs="Times New Roman"/>
          <w:sz w:val="24"/>
          <w:szCs w:val="24"/>
        </w:rPr>
        <w:t>GPP</w:t>
      </w:r>
      <w:r w:rsidR="00070658">
        <w:rPr>
          <w:rFonts w:ascii="Times New Roman" w:eastAsia="Times New Roman" w:hAnsi="Times New Roman" w:cs="Times New Roman"/>
          <w:sz w:val="24"/>
          <w:szCs w:val="24"/>
        </w:rPr>
        <w:t xml:space="preserve"> not respired by autotrophs (1-R</w:t>
      </w:r>
      <w:r w:rsidR="00070658" w:rsidRPr="00D4048B">
        <w:rPr>
          <w:rFonts w:ascii="Times New Roman" w:eastAsia="Times New Roman" w:hAnsi="Times New Roman" w:cs="Times New Roman"/>
          <w:sz w:val="24"/>
          <w:szCs w:val="24"/>
          <w:vertAlign w:val="subscript"/>
        </w:rPr>
        <w:t>Autotroph</w:t>
      </w:r>
      <w:r w:rsidR="0007065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694AAD">
        <w:rPr>
          <w:rFonts w:ascii="Times New Roman" w:eastAsia="Times New Roman" w:hAnsi="Times New Roman" w:cs="Times New Roman"/>
          <w:sz w:val="24"/>
          <w:szCs w:val="24"/>
        </w:rPr>
        <w:t xml:space="preserve">The </w:t>
      </w:r>
      <w:r w:rsidR="00B80037">
        <w:rPr>
          <w:rFonts w:ascii="Times New Roman" w:eastAsia="Times New Roman" w:hAnsi="Times New Roman" w:cs="Times New Roman"/>
          <w:sz w:val="24"/>
          <w:szCs w:val="24"/>
        </w:rPr>
        <w:t>statistical model</w:t>
      </w:r>
      <w:r w:rsidR="00694AAD">
        <w:rPr>
          <w:rFonts w:ascii="Times New Roman" w:eastAsia="Times New Roman" w:hAnsi="Times New Roman" w:cs="Times New Roman"/>
          <w:sz w:val="24"/>
          <w:szCs w:val="24"/>
        </w:rPr>
        <w:t xml:space="preserve"> underlying GPP</w:t>
      </w:r>
      <w:r w:rsidR="00B80037">
        <w:rPr>
          <w:rFonts w:ascii="Times New Roman" w:eastAsia="Times New Roman" w:hAnsi="Times New Roman" w:cs="Times New Roman"/>
          <w:sz w:val="24"/>
          <w:szCs w:val="24"/>
        </w:rPr>
        <w:t xml:space="preserve">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data that ranged from 5-</w:t>
      </w:r>
      <w:r w:rsidR="00B80037"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sidR="00B80037">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sidR="00B80037">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sidR="00B80037">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sidR="00B80037">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sidR="00B80037">
        <w:rPr>
          <w:rFonts w:ascii="Times New Roman" w:eastAsia="Times New Roman" w:hAnsi="Times New Roman" w:cs="Times New Roman"/>
          <w:sz w:val="24"/>
          <w:szCs w:val="24"/>
        </w:rPr>
        <w:t xml:space="preserve">). </w:t>
      </w:r>
      <w:r w:rsidR="00B12BFC">
        <w:rPr>
          <w:rFonts w:ascii="Times New Roman" w:eastAsia="Times New Roman" w:hAnsi="Times New Roman" w:cs="Times New Roman"/>
          <w:sz w:val="24"/>
          <w:szCs w:val="24"/>
        </w:rPr>
        <w:t xml:space="preserve">Eq. 3.2 </w:t>
      </w:r>
      <w:r w:rsidR="00694AAD">
        <w:rPr>
          <w:rFonts w:ascii="Times New Roman" w:eastAsia="Times New Roman" w:hAnsi="Times New Roman" w:cs="Times New Roman"/>
          <w:sz w:val="24"/>
          <w:szCs w:val="24"/>
        </w:rPr>
        <w:t>determines the proportion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that is the DOC fraction</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w:t>
      </w:r>
      <w:r w:rsidR="00B12BFC">
        <w:rPr>
          <w:rFonts w:ascii="Times New Roman" w:eastAsia="Times New Roman" w:hAnsi="Times New Roman" w:cs="Times New Roman"/>
          <w:sz w:val="24"/>
          <w:szCs w:val="24"/>
        </w:rPr>
        <w:t xml:space="preserve"> using the Pace and Prairie (2005) negative exponential equation</w:t>
      </w:r>
      <w:r w:rsidR="00694AAD">
        <w:rPr>
          <w:rFonts w:ascii="Times New Roman" w:eastAsia="Times New Roman" w:hAnsi="Times New Roman" w:cs="Times New Roman"/>
          <w:sz w:val="24"/>
          <w:szCs w:val="24"/>
        </w:rPr>
        <w:t>. The remainder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is added to POC (NPP</w:t>
      </w:r>
      <w:r w:rsidR="00694AAD" w:rsidRPr="00D4048B">
        <w:rPr>
          <w:rFonts w:ascii="Times New Roman" w:eastAsia="Times New Roman" w:hAnsi="Times New Roman" w:cs="Times New Roman"/>
          <w:sz w:val="24"/>
          <w:szCs w:val="24"/>
          <w:vertAlign w:val="subscript"/>
        </w:rPr>
        <w:t>POC</w:t>
      </w:r>
      <w:r w:rsidR="00694AAD">
        <w:rPr>
          <w:rFonts w:ascii="Times New Roman" w:eastAsia="Times New Roman" w:hAnsi="Times New Roman" w:cs="Times New Roman"/>
          <w:sz w:val="24"/>
          <w:szCs w:val="24"/>
        </w:rPr>
        <w:t>, Eq. 4.1).</w:t>
      </w:r>
      <w:r w:rsidR="00B12BFC">
        <w:rPr>
          <w:rFonts w:ascii="Times New Roman" w:eastAsia="Times New Roman" w:hAnsi="Times New Roman" w:cs="Times New Roman"/>
          <w:sz w:val="24"/>
          <w:szCs w:val="24"/>
        </w:rPr>
        <w:t xml:space="preserve"> </w:t>
      </w:r>
    </w:p>
    <w:p w14:paraId="03A7C7E9" w14:textId="3343443B" w:rsidR="00E72FBD" w:rsidRDefault="00317B4F" w:rsidP="00D404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Dissolved </w:t>
      </w:r>
      <w:r w:rsidR="00D4048B">
        <w:rPr>
          <w:rFonts w:ascii="Times New Roman" w:eastAsia="Times New Roman" w:hAnsi="Times New Roman" w:cs="Times New Roman"/>
          <w:sz w:val="24"/>
          <w:szCs w:val="24"/>
        </w:rPr>
        <w:t>o</w:t>
      </w:r>
      <w:r>
        <w:rPr>
          <w:rFonts w:ascii="Times New Roman" w:eastAsia="Times New Roman" w:hAnsi="Times New Roman" w:cs="Times New Roman"/>
          <w:sz w:val="24"/>
          <w:szCs w:val="24"/>
        </w:rPr>
        <w:t>xygen (O</w:t>
      </w:r>
      <w:r w:rsidRPr="00D4048B">
        <w:rPr>
          <w:rFonts w:ascii="Times New Roman" w:eastAsia="Times New Roman" w:hAnsi="Times New Roman" w:cs="Times New Roman"/>
          <w:sz w:val="24"/>
          <w:szCs w:val="24"/>
          <w:vertAlign w:val="subscript"/>
        </w:rPr>
        <w:t>2</w:t>
      </w:r>
      <w:r w:rsidR="00C63123">
        <w:rPr>
          <w:rFonts w:ascii="Times New Roman" w:eastAsia="Times New Roman" w:hAnsi="Times New Roman" w:cs="Times New Roman"/>
          <w:sz w:val="24"/>
          <w:szCs w:val="24"/>
        </w:rPr>
        <w:t>) was used to constrain net ecosystem production (NE</w:t>
      </w:r>
      <w:r>
        <w:rPr>
          <w:rFonts w:ascii="Times New Roman" w:eastAsia="Times New Roman" w:hAnsi="Times New Roman" w:cs="Times New Roman"/>
          <w:sz w:val="24"/>
          <w:szCs w:val="24"/>
        </w:rPr>
        <w:t>P</w:t>
      </w:r>
      <w:r w:rsidR="00C63123" w:rsidRPr="00C63123">
        <w:rPr>
          <w:rFonts w:ascii="Times New Roman" w:eastAsia="Times New Roman" w:hAnsi="Times New Roman" w:cs="Times New Roman"/>
          <w:sz w:val="24"/>
          <w:szCs w:val="24"/>
          <w:vertAlign w:val="subscript"/>
        </w:rPr>
        <w:t>OC</w:t>
      </w:r>
      <w:r w:rsidR="00C631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 5.1)</w:t>
      </w:r>
      <w:r w:rsidR="00C63123">
        <w:rPr>
          <w:rFonts w:ascii="Times New Roman" w:eastAsia="Times New Roman" w:hAnsi="Times New Roman" w:cs="Times New Roman"/>
          <w:sz w:val="24"/>
          <w:szCs w:val="24"/>
        </w:rPr>
        <w:t xml:space="preserve">, under the assumption that at </w:t>
      </w:r>
      <w:proofErr w:type="gramStart"/>
      <w:r w:rsidR="00C63123">
        <w:rPr>
          <w:rFonts w:ascii="Times New Roman" w:eastAsia="Times New Roman" w:hAnsi="Times New Roman" w:cs="Times New Roman"/>
          <w:sz w:val="24"/>
          <w:szCs w:val="24"/>
        </w:rPr>
        <w:t>short time</w:t>
      </w:r>
      <w:proofErr w:type="gramEnd"/>
      <w:r w:rsidR="00C63123">
        <w:rPr>
          <w:rFonts w:ascii="Times New Roman" w:eastAsia="Times New Roman" w:hAnsi="Times New Roman" w:cs="Times New Roman"/>
          <w:sz w:val="24"/>
          <w:szCs w:val="24"/>
        </w:rPr>
        <w:t xml:space="preserve"> scales and under pseudo-equilibrium conditions, atmospheric exchange (F</w:t>
      </w:r>
      <w:r w:rsidR="00C63123" w:rsidRPr="00D4048B">
        <w:rPr>
          <w:rFonts w:ascii="Times New Roman" w:eastAsia="Times New Roman" w:hAnsi="Times New Roman" w:cs="Times New Roman"/>
          <w:sz w:val="24"/>
          <w:szCs w:val="24"/>
          <w:vertAlign w:val="subscript"/>
        </w:rPr>
        <w:t>atm</w:t>
      </w:r>
      <w:r w:rsidR="00C63123">
        <w:rPr>
          <w:rFonts w:ascii="Times New Roman" w:eastAsia="Times New Roman" w:hAnsi="Times New Roman" w:cs="Times New Roman"/>
          <w:sz w:val="24"/>
          <w:szCs w:val="24"/>
        </w:rPr>
        <w:t xml:space="preserve">) </w:t>
      </w:r>
      <w:r w:rsidR="00FD727D">
        <w:rPr>
          <w:rFonts w:ascii="Times New Roman" w:eastAsia="Times New Roman" w:hAnsi="Times New Roman" w:cs="Times New Roman"/>
          <w:sz w:val="24"/>
          <w:szCs w:val="24"/>
        </w:rPr>
        <w:t>approximates</w:t>
      </w:r>
      <w:r w:rsidR="00C63123">
        <w:rPr>
          <w:rFonts w:ascii="Times New Roman" w:eastAsia="Times New Roman" w:hAnsi="Times New Roman" w:cs="Times New Roman"/>
          <w:sz w:val="24"/>
          <w:szCs w:val="24"/>
        </w:rPr>
        <w:t xml:space="preserve"> NEP</w:t>
      </w:r>
      <w:r w:rsidR="00C63123" w:rsidRPr="00D4048B">
        <w:rPr>
          <w:rFonts w:ascii="Times New Roman" w:eastAsia="Times New Roman" w:hAnsi="Times New Roman" w:cs="Times New Roman"/>
          <w:sz w:val="24"/>
          <w:szCs w:val="24"/>
          <w:vertAlign w:val="subscript"/>
        </w:rPr>
        <w:t>OC</w:t>
      </w:r>
      <w:r>
        <w:rPr>
          <w:rFonts w:ascii="Times New Roman" w:eastAsia="Times New Roman" w:hAnsi="Times New Roman" w:cs="Times New Roman"/>
          <w:sz w:val="24"/>
          <w:szCs w:val="24"/>
        </w:rPr>
        <w:t xml:space="preserve">. </w:t>
      </w:r>
      <w:r w:rsidR="00E72FBD">
        <w:rPr>
          <w:rFonts w:ascii="Times New Roman" w:eastAsia="Times New Roman" w:hAnsi="Times New Roman" w:cs="Times New Roman"/>
          <w:sz w:val="24"/>
          <w:szCs w:val="24"/>
        </w:rPr>
        <w:t>Atmospheric flux rate (F</w:t>
      </w:r>
      <w:r w:rsidR="00E72FBD">
        <w:rPr>
          <w:rFonts w:ascii="Times New Roman" w:eastAsia="Times New Roman" w:hAnsi="Times New Roman" w:cs="Times New Roman"/>
          <w:sz w:val="24"/>
          <w:szCs w:val="24"/>
          <w:vertAlign w:val="subscript"/>
        </w:rPr>
        <w:t>atm</w:t>
      </w:r>
      <w:r w:rsidR="00E72FBD">
        <w:rPr>
          <w:rFonts w:ascii="Times New Roman" w:eastAsia="Times New Roman" w:hAnsi="Times New Roman" w:cs="Times New Roman"/>
          <w:sz w:val="24"/>
          <w:szCs w:val="24"/>
        </w:rPr>
        <w:t xml:space="preserve">) was calculated as k </w:t>
      </w:r>
      <w:r w:rsidR="00E72FBD">
        <w:rPr>
          <w:rFonts w:ascii="Times New Roman" w:eastAsia="Times New Roman" w:hAnsi="Times New Roman" w:cs="Times New Roman"/>
          <w:sz w:val="24"/>
          <w:szCs w:val="24"/>
        </w:rPr>
        <w:sym w:font="Symbol" w:char="F0B4"/>
      </w:r>
      <w:r w:rsidR="005A6824">
        <w:rPr>
          <w:rFonts w:ascii="Times New Roman" w:eastAsia="Times New Roman" w:hAnsi="Times New Roman" w:cs="Times New Roman"/>
          <w:sz w:val="24"/>
          <w:szCs w:val="24"/>
        </w:rPr>
        <w:t xml:space="preserve"> (</w:t>
      </w:r>
      <w:r w:rsidR="00E72FBD">
        <w:rPr>
          <w:rFonts w:ascii="Times New Roman" w:eastAsia="Times New Roman" w:hAnsi="Times New Roman" w:cs="Times New Roman"/>
          <w:sz w:val="24"/>
          <w:szCs w:val="24"/>
        </w:rPr>
        <w:t>O</w:t>
      </w:r>
      <w:r w:rsid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rPr>
        <w:t xml:space="preserve"> – O</w:t>
      </w:r>
      <w:r w:rsidR="005A6824" w:rsidRPr="005A6824">
        <w:rPr>
          <w:rFonts w:ascii="Times New Roman" w:eastAsia="Times New Roman" w:hAnsi="Times New Roman" w:cs="Times New Roman"/>
          <w:sz w:val="24"/>
          <w:szCs w:val="24"/>
          <w:vertAlign w:val="subscript"/>
        </w:rPr>
        <w:t>2</w:t>
      </w:r>
      <w:r w:rsidR="00E72FBD">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)/Z</w:t>
      </w:r>
      <w:r w:rsidR="00E72FBD">
        <w:rPr>
          <w:rFonts w:ascii="Times New Roman" w:eastAsia="Times New Roman" w:hAnsi="Times New Roman" w:cs="Times New Roman"/>
          <w:sz w:val="24"/>
          <w:szCs w:val="24"/>
          <w:vertAlign w:val="subscript"/>
        </w:rPr>
        <w:t>mix</w:t>
      </w:r>
      <w:r w:rsidR="00E72FBD">
        <w:rPr>
          <w:rFonts w:ascii="Times New Roman" w:eastAsia="Times New Roman" w:hAnsi="Times New Roman" w:cs="Times New Roman"/>
          <w:sz w:val="24"/>
          <w:szCs w:val="24"/>
        </w:rPr>
        <w:t xml:space="preserve">. </w:t>
      </w:r>
      <w:r w:rsidR="00D4048B">
        <w:rPr>
          <w:rFonts w:ascii="Times New Roman" w:eastAsia="Times New Roman" w:hAnsi="Times New Roman" w:cs="Times New Roman"/>
          <w:sz w:val="24"/>
          <w:szCs w:val="24"/>
        </w:rPr>
        <w:t>Z</w:t>
      </w:r>
      <w:r w:rsidR="00D4048B" w:rsidRPr="00D4048B">
        <w:rPr>
          <w:rFonts w:ascii="Times New Roman" w:eastAsia="Times New Roman" w:hAnsi="Times New Roman" w:cs="Times New Roman"/>
          <w:sz w:val="24"/>
          <w:szCs w:val="24"/>
          <w:vertAlign w:val="subscript"/>
        </w:rPr>
        <w:t>mix</w:t>
      </w:r>
      <w:r w:rsidR="00D4048B">
        <w:rPr>
          <w:rFonts w:ascii="Times New Roman" w:eastAsia="Times New Roman" w:hAnsi="Times New Roman" w:cs="Times New Roman"/>
          <w:sz w:val="24"/>
          <w:szCs w:val="24"/>
          <w:vertAlign w:val="subscript"/>
        </w:rPr>
        <w:t xml:space="preserve"> </w:t>
      </w:r>
      <w:r w:rsidR="00E72FBD">
        <w:rPr>
          <w:rFonts w:ascii="Times New Roman" w:eastAsia="Times New Roman" w:hAnsi="Times New Roman" w:cs="Times New Roman"/>
          <w:sz w:val="24"/>
          <w:szCs w:val="24"/>
        </w:rPr>
        <w:t>was set equal to half the photic depth (m) and the piston velocity (k) was set at 0.7 m d</w:t>
      </w:r>
      <w:r w:rsidR="00E72FBD">
        <w:rPr>
          <w:rFonts w:ascii="Times New Roman" w:eastAsia="Times New Roman" w:hAnsi="Times New Roman" w:cs="Times New Roman"/>
          <w:sz w:val="24"/>
          <w:szCs w:val="24"/>
          <w:vertAlign w:val="superscript"/>
        </w:rPr>
        <w:t>-1</w:t>
      </w:r>
      <w:r w:rsidR="00654ABC">
        <w:rPr>
          <w:rFonts w:ascii="Times New Roman" w:eastAsia="Times New Roman" w:hAnsi="Times New Roman" w:cs="Times New Roman"/>
          <w:sz w:val="24"/>
          <w:szCs w:val="24"/>
        </w:rPr>
        <w:t xml:space="preserve"> (Table 3: Eq. 5.2</w:t>
      </w:r>
      <w:r w:rsidR="00E72FBD">
        <w:rPr>
          <w:rFonts w:ascii="Times New Roman" w:eastAsia="Times New Roman" w:hAnsi="Times New Roman" w:cs="Times New Roman"/>
          <w:sz w:val="24"/>
          <w:szCs w:val="24"/>
        </w:rPr>
        <w:t>) The saturation of DO (</w:t>
      </w:r>
      <w:r w:rsidR="005A6824">
        <w:rPr>
          <w:rFonts w:ascii="Times New Roman" w:eastAsia="Times New Roman" w:hAnsi="Times New Roman" w:cs="Times New Roman"/>
          <w:sz w:val="24"/>
          <w:szCs w:val="24"/>
        </w:rPr>
        <w:t>O</w:t>
      </w:r>
      <w:r w:rsidR="005A6824" w:rsidRP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 xml:space="preserve">) is temperature dependent and was determined using the Garcia-Benson method in the LakeMetabolizer R package (Winslow et al. 2016). </w:t>
      </w:r>
      <w:r w:rsidR="00B80037">
        <w:rPr>
          <w:rFonts w:ascii="Times New Roman" w:eastAsia="Times New Roman" w:hAnsi="Times New Roman" w:cs="Times New Roman"/>
          <w:sz w:val="24"/>
          <w:szCs w:val="24"/>
        </w:rPr>
        <w:t>Heterotrophic respiration was calculated as a function of DOC</w:t>
      </w:r>
      <w:r w:rsidR="00654ABC">
        <w:rPr>
          <w:rFonts w:ascii="Times New Roman" w:eastAsia="Times New Roman" w:hAnsi="Times New Roman" w:cs="Times New Roman"/>
          <w:sz w:val="24"/>
          <w:szCs w:val="24"/>
          <w:vertAlign w:val="subscript"/>
        </w:rPr>
        <w:t>Autoch</w:t>
      </w:r>
      <w:r w:rsidR="00B80037">
        <w:rPr>
          <w:rFonts w:ascii="Times New Roman" w:eastAsia="Times New Roman" w:hAnsi="Times New Roman" w:cs="Times New Roman"/>
          <w:sz w:val="24"/>
          <w:szCs w:val="24"/>
        </w:rPr>
        <w:t xml:space="preserve"> and DOC</w:t>
      </w:r>
      <w:r w:rsidR="00654ABC">
        <w:rPr>
          <w:rFonts w:ascii="Times New Roman" w:eastAsia="Times New Roman" w:hAnsi="Times New Roman" w:cs="Times New Roman"/>
          <w:sz w:val="24"/>
          <w:szCs w:val="24"/>
          <w:vertAlign w:val="subscript"/>
        </w:rPr>
        <w:t>A</w:t>
      </w:r>
      <w:r w:rsidR="00B80037">
        <w:rPr>
          <w:rFonts w:ascii="Times New Roman" w:eastAsia="Times New Roman" w:hAnsi="Times New Roman" w:cs="Times New Roman"/>
          <w:sz w:val="24"/>
          <w:szCs w:val="24"/>
          <w:vertAlign w:val="subscript"/>
        </w:rPr>
        <w:t>lloch</w:t>
      </w:r>
      <w:r w:rsidR="00B80037">
        <w:rPr>
          <w:rFonts w:ascii="Times New Roman" w:eastAsia="Times New Roman" w:hAnsi="Times New Roman" w:cs="Times New Roman"/>
          <w:sz w:val="24"/>
          <w:szCs w:val="24"/>
        </w:rPr>
        <w:t xml:space="preserve"> concentration (g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w:t>
      </w:r>
      <w:commentRangeStart w:id="32"/>
      <w:r w:rsidR="00B80037">
        <w:rPr>
          <w:rFonts w:ascii="Times New Roman" w:eastAsia="Times New Roman" w:hAnsi="Times New Roman" w:cs="Times New Roman"/>
          <w:sz w:val="24"/>
          <w:szCs w:val="24"/>
        </w:rPr>
        <w:t>in the photic zone, epilimnion temperature</w:t>
      </w:r>
      <w:r w:rsidR="004725D4">
        <w:rPr>
          <w:rFonts w:ascii="Times New Roman" w:eastAsia="Times New Roman" w:hAnsi="Times New Roman" w:cs="Times New Roman"/>
          <w:sz w:val="24"/>
          <w:szCs w:val="24"/>
        </w:rPr>
        <w:t xml:space="preserve"> (assumed to be uniform through the photic zone</w:t>
      </w:r>
      <w:commentRangeEnd w:id="32"/>
      <w:r w:rsidR="00791B38">
        <w:rPr>
          <w:rStyle w:val="CommentReference"/>
        </w:rPr>
        <w:commentReference w:id="32"/>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sidR="00B80037">
        <w:rPr>
          <w:rFonts w:ascii="Times New Roman" w:eastAsia="Times New Roman" w:hAnsi="Times New Roman" w:cs="Times New Roman"/>
          <w:sz w:val="24"/>
          <w:szCs w:val="24"/>
        </w:rPr>
        <w:t xml:space="preserve"> parameters: </w:t>
      </w:r>
      <w:r w:rsidR="00654ABC" w:rsidRPr="005A6824">
        <w:rPr>
          <w:rFonts w:ascii="Times New Roman" w:eastAsia="Times New Roman" w:hAnsi="Times New Roman" w:cs="Times New Roman"/>
          <w:i/>
          <w:sz w:val="24"/>
          <w:szCs w:val="24"/>
        </w:rPr>
        <w:t>RDOC</w:t>
      </w:r>
      <w:r w:rsidR="00654ABC" w:rsidRPr="005A6824">
        <w:rPr>
          <w:rFonts w:ascii="Times New Roman" w:eastAsia="Times New Roman" w:hAnsi="Times New Roman" w:cs="Times New Roman"/>
          <w:i/>
          <w:sz w:val="24"/>
          <w:szCs w:val="24"/>
          <w:vertAlign w:val="subscript"/>
        </w:rPr>
        <w:t>Autoch</w:t>
      </w:r>
      <w:r w:rsidR="00654ABC">
        <w:rPr>
          <w:rFonts w:ascii="Times New Roman" w:eastAsia="Times New Roman" w:hAnsi="Times New Roman" w:cs="Times New Roman"/>
          <w:sz w:val="24"/>
          <w:szCs w:val="24"/>
        </w:rPr>
        <w:t xml:space="preserve"> and </w:t>
      </w:r>
      <w:r w:rsidR="00654ABC" w:rsidRPr="005A6824">
        <w:rPr>
          <w:rFonts w:ascii="Times New Roman" w:eastAsia="Times New Roman" w:hAnsi="Times New Roman" w:cs="Times New Roman"/>
          <w:i/>
          <w:sz w:val="24"/>
          <w:szCs w:val="24"/>
        </w:rPr>
        <w:t>RDOC</w:t>
      </w:r>
      <w:r w:rsidR="00654ABC" w:rsidRPr="005A6824">
        <w:rPr>
          <w:rFonts w:ascii="Times New Roman" w:eastAsia="Times New Roman" w:hAnsi="Times New Roman" w:cs="Times New Roman"/>
          <w:i/>
          <w:sz w:val="24"/>
          <w:szCs w:val="24"/>
          <w:vertAlign w:val="subscript"/>
        </w:rPr>
        <w:t>Alloch</w:t>
      </w:r>
      <w:r w:rsidR="00654ABC">
        <w:rPr>
          <w:rFonts w:ascii="Times New Roman" w:eastAsia="Times New Roman" w:hAnsi="Times New Roman" w:cs="Times New Roman"/>
          <w:i/>
          <w:sz w:val="24"/>
          <w:szCs w:val="24"/>
          <w:vertAlign w:val="subscript"/>
        </w:rPr>
        <w:t xml:space="preserve"> </w:t>
      </w:r>
      <w:r w:rsidR="00B80037">
        <w:rPr>
          <w:rFonts w:ascii="Times New Roman" w:eastAsia="Times New Roman" w:hAnsi="Times New Roman" w:cs="Times New Roman"/>
          <w:sz w:val="24"/>
          <w:szCs w:val="24"/>
        </w:rPr>
        <w:t>(Table 2, Table 3: Eqs</w:t>
      </w:r>
      <w:r w:rsidR="00F55FEA">
        <w:rPr>
          <w:rFonts w:ascii="Times New Roman" w:eastAsia="Times New Roman" w:hAnsi="Times New Roman" w:cs="Times New Roman"/>
          <w:sz w:val="24"/>
          <w:szCs w:val="24"/>
        </w:rPr>
        <w:t>.</w:t>
      </w:r>
      <w:r w:rsidR="00654ABC">
        <w:rPr>
          <w:rFonts w:ascii="Times New Roman" w:eastAsia="Times New Roman" w:hAnsi="Times New Roman" w:cs="Times New Roman"/>
          <w:sz w:val="24"/>
          <w:szCs w:val="24"/>
        </w:rPr>
        <w:t xml:space="preserve"> 1.4, 3.4</w:t>
      </w:r>
      <w:r w:rsidR="00B80037">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sidR="005A6824" w:rsidRPr="005A6824">
        <w:rPr>
          <w:rFonts w:ascii="Times New Roman" w:eastAsia="Times New Roman" w:hAnsi="Times New Roman" w:cs="Times New Roman"/>
          <w:i/>
          <w:sz w:val="24"/>
          <w:szCs w:val="24"/>
        </w:rPr>
        <w:t>RDOC</w:t>
      </w:r>
      <w:r w:rsidR="005A6824" w:rsidRPr="005A6824">
        <w:rPr>
          <w:rFonts w:ascii="Times New Roman" w:eastAsia="Times New Roman" w:hAnsi="Times New Roman" w:cs="Times New Roman"/>
          <w:i/>
          <w:sz w:val="24"/>
          <w:szCs w:val="24"/>
          <w:vertAlign w:val="subscript"/>
        </w:rPr>
        <w:t>Alloch</w:t>
      </w:r>
      <w:r w:rsidR="005A682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was constrained between 0.0003 and 0.03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r w:rsidR="005A6824" w:rsidRPr="005A6824">
        <w:rPr>
          <w:rFonts w:ascii="Times New Roman" w:eastAsia="Times New Roman" w:hAnsi="Times New Roman" w:cs="Times New Roman"/>
          <w:i/>
          <w:sz w:val="24"/>
          <w:szCs w:val="24"/>
        </w:rPr>
        <w:t>RDOC</w:t>
      </w:r>
      <w:r w:rsidR="005A6824" w:rsidRPr="005A6824">
        <w:rPr>
          <w:rFonts w:ascii="Times New Roman" w:eastAsia="Times New Roman" w:hAnsi="Times New Roman" w:cs="Times New Roman"/>
          <w:i/>
          <w:sz w:val="24"/>
          <w:szCs w:val="24"/>
          <w:vertAlign w:val="subscript"/>
        </w:rPr>
        <w:t>Autoch</w:t>
      </w:r>
      <w:r w:rsidR="005A682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was constrained between 0.03 and 0.3 (d</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t>
      </w:r>
    </w:p>
    <w:p w14:paraId="5E906DEB" w14:textId="77777777" w:rsidR="005A6824" w:rsidRDefault="005A6824" w:rsidP="00E72FBD">
      <w:pPr>
        <w:spacing w:line="480" w:lineRule="auto"/>
        <w:rPr>
          <w:rFonts w:ascii="Times New Roman" w:eastAsia="Times New Roman" w:hAnsi="Times New Roman" w:cs="Times New Roman"/>
          <w:sz w:val="24"/>
          <w:szCs w:val="24"/>
        </w:rPr>
      </w:pPr>
      <w:bookmarkStart w:id="33" w:name="_ny5h27mmaq7k" w:colFirst="0" w:colLast="0"/>
      <w:bookmarkStart w:id="34" w:name="_l03fr54i2e0u" w:colFirst="0" w:colLast="0"/>
      <w:bookmarkEnd w:id="33"/>
      <w:bookmarkEnd w:id="34"/>
    </w:p>
    <w:p w14:paraId="627519BA" w14:textId="29668F33" w:rsidR="0032009C" w:rsidRDefault="00B80037" w:rsidP="00E72FB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calibration</w:t>
      </w:r>
      <w:r w:rsidR="008D467A">
        <w:rPr>
          <w:rFonts w:ascii="Times New Roman" w:eastAsia="Times New Roman" w:hAnsi="Times New Roman" w:cs="Times New Roman"/>
          <w:i/>
          <w:sz w:val="24"/>
          <w:szCs w:val="24"/>
        </w:rPr>
        <w:t xml:space="preserve"> and uncertainty analysis</w:t>
      </w:r>
      <w:r>
        <w:rPr>
          <w:rFonts w:ascii="Times New Roman" w:eastAsia="Times New Roman" w:hAnsi="Times New Roman" w:cs="Times New Roman"/>
          <w:i/>
          <w:sz w:val="24"/>
          <w:szCs w:val="24"/>
        </w:rPr>
        <w:t xml:space="preserve"> </w:t>
      </w:r>
    </w:p>
    <w:p w14:paraId="05E6BB09" w14:textId="629575AE" w:rsidR="00B65474" w:rsidRDefault="00B80037" w:rsidP="00D404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four </w:t>
      </w:r>
      <w:r w:rsidR="000D0D2C">
        <w:rPr>
          <w:rFonts w:ascii="Times New Roman" w:eastAsia="Times New Roman" w:hAnsi="Times New Roman" w:cs="Times New Roman"/>
          <w:sz w:val="24"/>
          <w:szCs w:val="24"/>
        </w:rPr>
        <w:t xml:space="preserve">free </w:t>
      </w:r>
      <w:r>
        <w:rPr>
          <w:rFonts w:ascii="Times New Roman" w:eastAsia="Times New Roman" w:hAnsi="Times New Roman" w:cs="Times New Roman"/>
          <w:sz w:val="24"/>
          <w:szCs w:val="24"/>
        </w:rPr>
        <w:t xml:space="preserve">parameters in the model </w:t>
      </w:r>
      <w:r w:rsidRPr="00E72FBD">
        <w:rPr>
          <w:rFonts w:ascii="Times New Roman" w:eastAsia="Times New Roman" w:hAnsi="Times New Roman" w:cs="Times New Roman"/>
          <w:sz w:val="24"/>
          <w:szCs w:val="24"/>
        </w:rPr>
        <w:t>(</w:t>
      </w:r>
      <w:r w:rsidR="00E72FBD" w:rsidRPr="005A6824">
        <w:rPr>
          <w:rFonts w:ascii="Times New Roman" w:eastAsia="Times New Roman" w:hAnsi="Times New Roman" w:cs="Times New Roman"/>
          <w:i/>
          <w:sz w:val="24"/>
          <w:szCs w:val="24"/>
        </w:rPr>
        <w:t>RDOC</w:t>
      </w:r>
      <w:r w:rsidR="00E72FBD" w:rsidRPr="005A6824">
        <w:rPr>
          <w:rFonts w:ascii="Times New Roman" w:eastAsia="Times New Roman" w:hAnsi="Times New Roman" w:cs="Times New Roman"/>
          <w:i/>
          <w:sz w:val="24"/>
          <w:szCs w:val="24"/>
          <w:vertAlign w:val="subscript"/>
        </w:rPr>
        <w:t>Alloch</w:t>
      </w:r>
      <w:r w:rsidRPr="00E72FBD">
        <w:rPr>
          <w:rFonts w:ascii="Times New Roman" w:eastAsia="Times New Roman" w:hAnsi="Times New Roman" w:cs="Times New Roman"/>
          <w:sz w:val="24"/>
          <w:szCs w:val="24"/>
        </w:rPr>
        <w:t xml:space="preserve">, </w:t>
      </w:r>
      <w:r w:rsidR="00E72FBD" w:rsidRPr="005A6824">
        <w:rPr>
          <w:rFonts w:ascii="Times New Roman" w:eastAsia="Times New Roman" w:hAnsi="Times New Roman" w:cs="Times New Roman"/>
          <w:i/>
          <w:sz w:val="24"/>
          <w:szCs w:val="24"/>
        </w:rPr>
        <w:t>RDOC</w:t>
      </w:r>
      <w:r w:rsidR="00E72FBD" w:rsidRPr="005A6824">
        <w:rPr>
          <w:rFonts w:ascii="Times New Roman" w:eastAsia="Times New Roman" w:hAnsi="Times New Roman" w:cs="Times New Roman"/>
          <w:bCs/>
          <w:i/>
          <w:sz w:val="24"/>
          <w:szCs w:val="24"/>
          <w:vertAlign w:val="subscript"/>
        </w:rPr>
        <w:t>Autoch</w:t>
      </w:r>
      <w:r w:rsidRPr="00E72FBD">
        <w:rPr>
          <w:rFonts w:ascii="Times New Roman" w:eastAsia="Times New Roman" w:hAnsi="Times New Roman" w:cs="Times New Roman"/>
          <w:sz w:val="24"/>
          <w:szCs w:val="24"/>
        </w:rPr>
        <w:t xml:space="preserve">, </w:t>
      </w:r>
      <w:r w:rsidR="00E72FBD" w:rsidRPr="005A6824">
        <w:rPr>
          <w:rFonts w:ascii="Times New Roman" w:eastAsia="Times New Roman" w:hAnsi="Times New Roman" w:cs="Times New Roman"/>
          <w:i/>
          <w:sz w:val="24"/>
          <w:szCs w:val="24"/>
        </w:rPr>
        <w:t>BPOC</w:t>
      </w:r>
      <w:r w:rsidR="00E72FBD" w:rsidRPr="005A6824">
        <w:rPr>
          <w:rFonts w:ascii="Times New Roman" w:eastAsia="Times New Roman" w:hAnsi="Times New Roman" w:cs="Times New Roman"/>
          <w:i/>
          <w:sz w:val="24"/>
          <w:szCs w:val="24"/>
          <w:vertAlign w:val="subscript"/>
        </w:rPr>
        <w:t>Alloch</w:t>
      </w:r>
      <w:r w:rsidR="00E72FBD" w:rsidRPr="00E72FBD">
        <w:rPr>
          <w:rFonts w:ascii="Times New Roman" w:eastAsia="Times New Roman" w:hAnsi="Times New Roman" w:cs="Times New Roman"/>
          <w:sz w:val="24"/>
          <w:szCs w:val="24"/>
        </w:rPr>
        <w:t xml:space="preserve">, </w:t>
      </w:r>
      <w:r w:rsidRPr="00E72FBD">
        <w:rPr>
          <w:rFonts w:ascii="Times New Roman" w:eastAsia="Times New Roman" w:hAnsi="Times New Roman" w:cs="Times New Roman"/>
          <w:sz w:val="24"/>
          <w:szCs w:val="24"/>
        </w:rPr>
        <w:t xml:space="preserve">and </w:t>
      </w:r>
      <w:r w:rsidR="00E72FBD" w:rsidRPr="005A6824">
        <w:rPr>
          <w:rFonts w:ascii="Times New Roman" w:eastAsia="Times New Roman" w:hAnsi="Times New Roman" w:cs="Times New Roman"/>
          <w:i/>
          <w:sz w:val="24"/>
          <w:szCs w:val="24"/>
        </w:rPr>
        <w:t>BPOC</w:t>
      </w:r>
      <w:r w:rsidR="00E72FBD" w:rsidRPr="005A6824">
        <w:rPr>
          <w:rFonts w:ascii="Times New Roman" w:eastAsia="Times New Roman" w:hAnsi="Times New Roman" w:cs="Times New Roman"/>
          <w:i/>
          <w:sz w:val="24"/>
          <w:szCs w:val="24"/>
          <w:vertAlign w:val="subscript"/>
        </w:rPr>
        <w:t>Autoch</w:t>
      </w:r>
      <w:r w:rsidRPr="00E72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2) were fit by minimizing the sum of the squared residuals of DOC and DO (equally weighted by number of observations). The model was fit using a pseudo-random search algorithm in the R package FME (Soetaert and Petzoldt 2010). </w:t>
      </w:r>
      <w:r w:rsidR="006C7950">
        <w:rPr>
          <w:rFonts w:ascii="Times New Roman" w:eastAsia="Times New Roman" w:hAnsi="Times New Roman" w:cs="Times New Roman"/>
          <w:sz w:val="24"/>
          <w:szCs w:val="24"/>
        </w:rPr>
        <w:t xml:space="preserve">Metrics for goodness of fit were </w:t>
      </w:r>
      <w:r w:rsidR="001D3328">
        <w:rPr>
          <w:rFonts w:ascii="Times New Roman" w:eastAsia="Times New Roman" w:hAnsi="Times New Roman" w:cs="Times New Roman"/>
          <w:sz w:val="24"/>
          <w:szCs w:val="24"/>
        </w:rPr>
        <w:t>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w:t>
      </w:r>
      <w:r w:rsidR="006C7950">
        <w:rPr>
          <w:rFonts w:ascii="Times New Roman" w:eastAsia="Times New Roman" w:hAnsi="Times New Roman" w:cs="Times New Roman"/>
          <w:sz w:val="24"/>
          <w:szCs w:val="24"/>
        </w:rPr>
        <w:t xml:space="preserve">calculated separately for DOC and DO </w:t>
      </w:r>
      <w:r w:rsidR="001D3328">
        <w:rPr>
          <w:rFonts w:ascii="Times New Roman" w:eastAsia="Times New Roman" w:hAnsi="Times New Roman" w:cs="Times New Roman"/>
          <w:sz w:val="24"/>
          <w:szCs w:val="24"/>
        </w:rPr>
        <w:t xml:space="preserve">for each lake.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w:t>
      </w:r>
      <w:r>
        <w:rPr>
          <w:rFonts w:ascii="Times New Roman" w:eastAsia="Times New Roman" w:hAnsi="Times New Roman" w:cs="Times New Roman"/>
          <w:sz w:val="24"/>
          <w:szCs w:val="24"/>
        </w:rPr>
        <w:lastRenderedPageBreak/>
        <w:t xml:space="preserve">parameters at their calibrated values. </w:t>
      </w:r>
      <w:r w:rsidR="00B65474">
        <w:rPr>
          <w:rFonts w:ascii="Times New Roman" w:eastAsia="Times New Roman" w:hAnsi="Times New Roman" w:cs="Times New Roman"/>
          <w:sz w:val="24"/>
          <w:szCs w:val="24"/>
        </w:rPr>
        <w:t xml:space="preserve">Burial parameters were </w:t>
      </w:r>
      <w:r w:rsidR="006C7950">
        <w:rPr>
          <w:rFonts w:ascii="Times New Roman" w:eastAsia="Times New Roman" w:hAnsi="Times New Roman" w:cs="Times New Roman"/>
          <w:sz w:val="24"/>
          <w:szCs w:val="24"/>
        </w:rPr>
        <w:t>constrained</w:t>
      </w:r>
      <w:r w:rsidR="00B65474">
        <w:rPr>
          <w:rFonts w:ascii="Times New Roman" w:eastAsia="Times New Roman" w:hAnsi="Times New Roman" w:cs="Times New Roman"/>
          <w:sz w:val="24"/>
          <w:szCs w:val="24"/>
        </w:rPr>
        <w:t xml:space="preserve"> </w:t>
      </w:r>
      <w:commentRangeStart w:id="35"/>
      <w:commentRangeStart w:id="36"/>
      <w:r w:rsidR="00B65474">
        <w:rPr>
          <w:rFonts w:ascii="Times New Roman" w:eastAsia="Times New Roman" w:hAnsi="Times New Roman" w:cs="Times New Roman"/>
          <w:sz w:val="24"/>
          <w:szCs w:val="24"/>
        </w:rPr>
        <w:t xml:space="preserve">in the model as a proportion between 0 (no burial of POC) and 1 (all POC is buried). This simple approach allowed burial to function as the expected feedback mechanism to high POC loads from inflows and/or primary production. </w:t>
      </w:r>
      <w:commentRangeEnd w:id="35"/>
      <w:r w:rsidR="00B65474">
        <w:rPr>
          <w:rStyle w:val="CommentReference"/>
        </w:rPr>
        <w:commentReference w:id="35"/>
      </w:r>
      <w:commentRangeEnd w:id="36"/>
      <w:r w:rsidR="005A6824">
        <w:rPr>
          <w:rStyle w:val="CommentReference"/>
        </w:rPr>
        <w:commentReference w:id="36"/>
      </w:r>
    </w:p>
    <w:p w14:paraId="541EBD58" w14:textId="66E05CFE" w:rsidR="00AB2945" w:rsidRDefault="008D46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7"/>
      <w:commentRangeStart w:id="38"/>
      <w:r w:rsidR="00B80037">
        <w:rPr>
          <w:rFonts w:ascii="Times New Roman" w:eastAsia="Times New Roman" w:hAnsi="Times New Roman" w:cs="Times New Roman"/>
          <w:sz w:val="24"/>
          <w:szCs w:val="24"/>
        </w:rPr>
        <w:t xml:space="preserve">We </w:t>
      </w:r>
      <w:r w:rsidR="000757F6">
        <w:rPr>
          <w:rFonts w:ascii="Times New Roman" w:eastAsia="Times New Roman" w:hAnsi="Times New Roman" w:cs="Times New Roman"/>
          <w:sz w:val="24"/>
          <w:szCs w:val="24"/>
        </w:rPr>
        <w:t>estimated</w:t>
      </w:r>
      <w:r w:rsidR="00B80037">
        <w:rPr>
          <w:rFonts w:ascii="Times New Roman" w:eastAsia="Times New Roman" w:hAnsi="Times New Roman" w:cs="Times New Roman"/>
          <w:sz w:val="24"/>
          <w:szCs w:val="24"/>
        </w:rPr>
        <w:t xml:space="preserve"> parameter</w:t>
      </w:r>
      <w:commentRangeEnd w:id="37"/>
      <w:r w:rsidR="002C26A5">
        <w:rPr>
          <w:rStyle w:val="CommentReference"/>
        </w:rPr>
        <w:commentReference w:id="37"/>
      </w:r>
      <w:commentRangeEnd w:id="38"/>
      <w:r w:rsidR="00423667">
        <w:rPr>
          <w:rStyle w:val="CommentReference"/>
        </w:rPr>
        <w:commentReference w:id="38"/>
      </w:r>
      <w:r w:rsidR="00B80037">
        <w:rPr>
          <w:rFonts w:ascii="Times New Roman" w:eastAsia="Times New Roman" w:hAnsi="Times New Roman" w:cs="Times New Roman"/>
          <w:sz w:val="24"/>
          <w:szCs w:val="24"/>
        </w:rPr>
        <w:t xml:space="preserve"> </w:t>
      </w:r>
      <w:r w:rsidR="000757F6">
        <w:rPr>
          <w:rFonts w:ascii="Times New Roman" w:eastAsia="Times New Roman" w:hAnsi="Times New Roman" w:cs="Times New Roman"/>
          <w:sz w:val="24"/>
          <w:szCs w:val="24"/>
        </w:rPr>
        <w:t>means and uncertainties</w:t>
      </w:r>
      <w:r w:rsidR="00AB2945">
        <w:rPr>
          <w:rFonts w:ascii="Times New Roman" w:eastAsia="Times New Roman" w:hAnsi="Times New Roman" w:cs="Times New Roman"/>
          <w:sz w:val="24"/>
          <w:szCs w:val="24"/>
        </w:rPr>
        <w:t xml:space="preserve"> using a bootstrapping routine</w:t>
      </w:r>
      <w:r w:rsidR="0061096A">
        <w:rPr>
          <w:rFonts w:ascii="Times New Roman" w:eastAsia="Times New Roman" w:hAnsi="Times New Roman" w:cs="Times New Roman"/>
          <w:sz w:val="24"/>
          <w:szCs w:val="24"/>
        </w:rPr>
        <w:t xml:space="preserve"> (</w:t>
      </w:r>
      <w:r w:rsidR="00D4048B">
        <w:rPr>
          <w:rFonts w:ascii="Times New Roman" w:eastAsia="Times New Roman" w:hAnsi="Times New Roman" w:cs="Times New Roman"/>
          <w:sz w:val="24"/>
          <w:szCs w:val="24"/>
        </w:rPr>
        <w:t>per</w:t>
      </w:r>
      <w:r w:rsidR="0061096A">
        <w:rPr>
          <w:rFonts w:ascii="Times New Roman" w:eastAsia="Times New Roman" w:hAnsi="Times New Roman" w:cs="Times New Roman"/>
          <w:sz w:val="24"/>
          <w:szCs w:val="24"/>
        </w:rPr>
        <w:t xml:space="preserve"> Dugan et al. 2017)</w:t>
      </w:r>
      <w:r w:rsidR="00AB2945">
        <w:rPr>
          <w:rFonts w:ascii="Times New Roman" w:eastAsia="Times New Roman" w:hAnsi="Times New Roman" w:cs="Times New Roman"/>
          <w:sz w:val="24"/>
          <w:szCs w:val="24"/>
        </w:rPr>
        <w:t>. Residual errors between observed and modeled DOC as well as observed and modeled DO were calculated</w:t>
      </w:r>
      <w:r w:rsidR="006C7950">
        <w:rPr>
          <w:rFonts w:ascii="Times New Roman" w:eastAsia="Times New Roman" w:hAnsi="Times New Roman" w:cs="Times New Roman"/>
          <w:sz w:val="24"/>
          <w:szCs w:val="24"/>
        </w:rPr>
        <w:t xml:space="preserve"> for the best fit model</w:t>
      </w:r>
      <w:r w:rsidR="00AB2945">
        <w:rPr>
          <w:rFonts w:ascii="Times New Roman" w:eastAsia="Times New Roman" w:hAnsi="Times New Roman" w:cs="Times New Roman"/>
          <w:sz w:val="24"/>
          <w:szCs w:val="24"/>
        </w:rPr>
        <w:t>. We created 100 pseudo-observational data</w:t>
      </w:r>
      <w:del w:id="39" w:author="immccull@gmail.com" w:date="2017-10-15T09:43:00Z">
        <w:r w:rsidR="00AB2945" w:rsidDel="00423667">
          <w:rPr>
            <w:rFonts w:ascii="Times New Roman" w:eastAsia="Times New Roman" w:hAnsi="Times New Roman" w:cs="Times New Roman"/>
            <w:sz w:val="24"/>
            <w:szCs w:val="24"/>
          </w:rPr>
          <w:delText xml:space="preserve"> </w:delText>
        </w:r>
      </w:del>
      <w:r w:rsidR="00AB2945">
        <w:rPr>
          <w:rFonts w:ascii="Times New Roman" w:eastAsia="Times New Roman" w:hAnsi="Times New Roman" w:cs="Times New Roman"/>
          <w:sz w:val="24"/>
          <w:szCs w:val="24"/>
        </w:rPr>
        <w:t xml:space="preserve">sets </w:t>
      </w:r>
      <w:r w:rsidR="006C7950">
        <w:rPr>
          <w:rFonts w:ascii="Times New Roman" w:eastAsia="Times New Roman" w:hAnsi="Times New Roman" w:cs="Times New Roman"/>
          <w:sz w:val="24"/>
          <w:szCs w:val="24"/>
        </w:rPr>
        <w:t xml:space="preserve">by randomizing 100 times these residuals and adding each randomized residual set to the model predictions. </w:t>
      </w:r>
      <w:r w:rsidR="00423667">
        <w:rPr>
          <w:rFonts w:ascii="Times New Roman" w:eastAsia="Times New Roman" w:hAnsi="Times New Roman" w:cs="Times New Roman"/>
          <w:sz w:val="24"/>
          <w:szCs w:val="24"/>
        </w:rPr>
        <w:t>We</w:t>
      </w:r>
      <w:r w:rsidR="00AB2945">
        <w:rPr>
          <w:rFonts w:ascii="Times New Roman" w:eastAsia="Times New Roman" w:hAnsi="Times New Roman" w:cs="Times New Roman"/>
          <w:sz w:val="24"/>
          <w:szCs w:val="24"/>
        </w:rPr>
        <w:t xml:space="preserve"> then re-fit to the pseudo-observational datasets to provide 100 new parameter estimates. </w:t>
      </w:r>
      <w:r w:rsidR="00423667">
        <w:rPr>
          <w:rFonts w:ascii="Times New Roman" w:eastAsia="Times New Roman" w:hAnsi="Times New Roman" w:cs="Times New Roman"/>
          <w:sz w:val="24"/>
          <w:szCs w:val="24"/>
        </w:rPr>
        <w:t>Finally, we recorded p</w:t>
      </w:r>
      <w:r w:rsidR="006C7950">
        <w:rPr>
          <w:rFonts w:ascii="Times New Roman" w:eastAsia="Times New Roman" w:hAnsi="Times New Roman" w:cs="Times New Roman"/>
          <w:sz w:val="24"/>
          <w:szCs w:val="24"/>
        </w:rPr>
        <w:t>arameter distribution</w:t>
      </w:r>
      <w:r w:rsidR="000757F6">
        <w:rPr>
          <w:rFonts w:ascii="Times New Roman" w:eastAsia="Times New Roman" w:hAnsi="Times New Roman" w:cs="Times New Roman"/>
          <w:sz w:val="24"/>
          <w:szCs w:val="24"/>
        </w:rPr>
        <w:t xml:space="preserve"> characteristics </w:t>
      </w:r>
      <w:r w:rsidR="006C7950">
        <w:rPr>
          <w:rFonts w:ascii="Times New Roman" w:eastAsia="Times New Roman" w:hAnsi="Times New Roman" w:cs="Times New Roman"/>
          <w:sz w:val="24"/>
          <w:szCs w:val="24"/>
        </w:rPr>
        <w:t xml:space="preserve">were recorded and </w:t>
      </w:r>
      <w:r w:rsidR="00423667">
        <w:rPr>
          <w:rFonts w:ascii="Times New Roman" w:eastAsia="Times New Roman" w:hAnsi="Times New Roman" w:cs="Times New Roman"/>
          <w:sz w:val="24"/>
          <w:szCs w:val="24"/>
        </w:rPr>
        <w:t xml:space="preserve">assessed </w:t>
      </w:r>
      <w:r w:rsidR="006C7950">
        <w:rPr>
          <w:rFonts w:ascii="Times New Roman" w:eastAsia="Times New Roman" w:hAnsi="Times New Roman" w:cs="Times New Roman"/>
          <w:sz w:val="24"/>
          <w:szCs w:val="24"/>
        </w:rPr>
        <w:t xml:space="preserve">correlations </w:t>
      </w:r>
      <w:r w:rsidR="00423667">
        <w:rPr>
          <w:rFonts w:ascii="Times New Roman" w:eastAsia="Times New Roman" w:hAnsi="Times New Roman" w:cs="Times New Roman"/>
          <w:sz w:val="24"/>
          <w:szCs w:val="24"/>
        </w:rPr>
        <w:t>among</w:t>
      </w:r>
      <w:r w:rsidR="006C7950">
        <w:rPr>
          <w:rFonts w:ascii="Times New Roman" w:eastAsia="Times New Roman" w:hAnsi="Times New Roman" w:cs="Times New Roman"/>
          <w:sz w:val="24"/>
          <w:szCs w:val="24"/>
        </w:rPr>
        <w:t xml:space="preserve"> parameters </w:t>
      </w:r>
      <w:r w:rsidR="007D690D">
        <w:rPr>
          <w:rFonts w:ascii="Times New Roman" w:eastAsia="Times New Roman" w:hAnsi="Times New Roman" w:cs="Times New Roman"/>
          <w:sz w:val="24"/>
          <w:szCs w:val="24"/>
        </w:rPr>
        <w:t>within a lake</w:t>
      </w:r>
      <w:r w:rsidR="006C7950">
        <w:rPr>
          <w:rFonts w:ascii="Times New Roman" w:eastAsia="Times New Roman" w:hAnsi="Times New Roman" w:cs="Times New Roman"/>
          <w:sz w:val="24"/>
          <w:szCs w:val="24"/>
        </w:rPr>
        <w:t>.</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0" w:name="_ocy0aysirc6j" w:colFirst="0" w:colLast="0"/>
      <w:bookmarkEnd w:id="40"/>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1" w:name="_5q3azwjwpxro" w:colFirst="0" w:colLast="0"/>
      <w:bookmarkEnd w:id="41"/>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0F04A9AF" w:rsidR="0032009C" w:rsidRDefault="00B80037">
      <w:pPr>
        <w:spacing w:line="480" w:lineRule="auto"/>
        <w:ind w:firstLine="720"/>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 xml:space="preserve">Modeled DOC and DO </w:t>
      </w:r>
      <w:commentRangeEnd w:id="42"/>
      <w:r w:rsidR="00191DFF">
        <w:rPr>
          <w:rStyle w:val="CommentReference"/>
        </w:rPr>
        <w:commentReference w:id="42"/>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w:t>
      </w:r>
      <w:r w:rsidR="008A695B">
        <w:rPr>
          <w:rFonts w:ascii="Times New Roman" w:eastAsia="Times New Roman" w:hAnsi="Times New Roman" w:cs="Times New Roman"/>
          <w:sz w:val="24"/>
          <w:szCs w:val="24"/>
        </w:rPr>
        <w:t xml:space="preserve">for each </w:t>
      </w:r>
      <w:r w:rsidR="00CA6BFB">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 xml:space="preserve">The model also accounted for considerably more </w:t>
      </w:r>
      <w:r w:rsidR="007A237A">
        <w:rPr>
          <w:rFonts w:ascii="Times New Roman" w:eastAsia="Times New Roman" w:hAnsi="Times New Roman" w:cs="Times New Roman"/>
          <w:sz w:val="24"/>
          <w:szCs w:val="24"/>
        </w:rPr>
        <w:t xml:space="preserve">pattern </w:t>
      </w:r>
      <w:r w:rsidR="00A66EFE">
        <w:rPr>
          <w:rFonts w:ascii="Times New Roman" w:eastAsia="Times New Roman" w:hAnsi="Times New Roman" w:cs="Times New Roman"/>
          <w:sz w:val="24"/>
          <w:szCs w:val="24"/>
        </w:rPr>
        <w:t>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4FB97440" w:rsidR="0032009C" w:rsidRDefault="00D81C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Parameter estimates for the allochthonous components of the budget were more consistent and better constrained than those for autochthony (Table 4). Respiration of </w:t>
      </w:r>
      <w:r w:rsidRPr="00D81C2F">
        <w:rPr>
          <w:rFonts w:ascii="Times New Roman" w:eastAsia="Times New Roman" w:hAnsi="Times New Roman" w:cs="Times New Roman"/>
          <w:sz w:val="24"/>
          <w:szCs w:val="24"/>
        </w:rPr>
        <w:t>allochthonous DOC (</w:t>
      </w:r>
      <w:r w:rsidRPr="007C5B3F">
        <w:rPr>
          <w:rFonts w:ascii="Times New Roman" w:eastAsia="Times New Roman" w:hAnsi="Times New Roman" w:cs="Times New Roman"/>
          <w:i/>
          <w:sz w:val="24"/>
          <w:szCs w:val="24"/>
        </w:rPr>
        <w:t>RDOC</w:t>
      </w:r>
      <w:r w:rsidRPr="007C5B3F">
        <w:rPr>
          <w:rFonts w:ascii="Times New Roman" w:eastAsia="Times New Roman" w:hAnsi="Times New Roman" w:cs="Times New Roman"/>
          <w:i/>
          <w:sz w:val="24"/>
          <w:szCs w:val="24"/>
          <w:vertAlign w:val="subscript"/>
        </w:rPr>
        <w:t>Alloch</w:t>
      </w:r>
      <w:r w:rsidRPr="00D81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ranged from about 0.001-0.003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RMSE values were about two orders of magnitude lower, indicating tightly constrained mean values. Respiration of autochthonous DOC (</w:t>
      </w:r>
      <w:r w:rsidRPr="0077776A">
        <w:rPr>
          <w:rFonts w:ascii="Times New Roman" w:eastAsia="Times New Roman" w:hAnsi="Times New Roman" w:cs="Times New Roman"/>
          <w:i/>
          <w:sz w:val="24"/>
          <w:szCs w:val="24"/>
        </w:rPr>
        <w:t>RDOC</w:t>
      </w:r>
      <w:r>
        <w:rPr>
          <w:rFonts w:ascii="Times New Roman" w:eastAsia="Times New Roman" w:hAnsi="Times New Roman" w:cs="Times New Roman"/>
          <w:i/>
          <w:sz w:val="24"/>
          <w:szCs w:val="24"/>
          <w:vertAlign w:val="subscript"/>
        </w:rPr>
        <w:t>Aut</w:t>
      </w:r>
      <w:r w:rsidRPr="0077776A">
        <w:rPr>
          <w:rFonts w:ascii="Times New Roman" w:eastAsia="Times New Roman" w:hAnsi="Times New Roman" w:cs="Times New Roman"/>
          <w:i/>
          <w:sz w:val="24"/>
          <w:szCs w:val="24"/>
          <w:vertAlign w:val="subscript"/>
        </w:rPr>
        <w:t>och</w:t>
      </w:r>
      <w:r>
        <w:rPr>
          <w:rFonts w:ascii="Times New Roman" w:eastAsia="Times New Roman" w:hAnsi="Times New Roman" w:cs="Times New Roman"/>
          <w:sz w:val="24"/>
          <w:szCs w:val="24"/>
        </w:rPr>
        <w:t>) was more variable, ranging from about 0.03-0.</w:t>
      </w:r>
      <w:r w:rsidR="00224097">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Burial rates for allochthony were high, with </w:t>
      </w:r>
      <w:r w:rsidRPr="007C5B3F">
        <w:rPr>
          <w:rFonts w:ascii="Times New Roman" w:eastAsia="Times New Roman" w:hAnsi="Times New Roman" w:cs="Times New Roman"/>
          <w:i/>
          <w:sz w:val="24"/>
          <w:szCs w:val="24"/>
        </w:rPr>
        <w:t>BPOC</w:t>
      </w:r>
      <w:r w:rsidRPr="007C5B3F">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at or near 1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the upper limit, except for Lake Monona. Burial of autochthony (</w:t>
      </w:r>
      <w:r w:rsidRPr="0077776A">
        <w:rPr>
          <w:rFonts w:ascii="Times New Roman" w:eastAsia="Times New Roman" w:hAnsi="Times New Roman" w:cs="Times New Roman"/>
          <w:i/>
          <w:sz w:val="24"/>
          <w:szCs w:val="24"/>
        </w:rPr>
        <w:t>BPOC</w:t>
      </w:r>
      <w:r w:rsidR="00657C84" w:rsidRPr="007C5B3F">
        <w:rPr>
          <w:rFonts w:ascii="Times New Roman" w:eastAsia="Times New Roman" w:hAnsi="Times New Roman" w:cs="Times New Roman"/>
          <w:i/>
          <w:sz w:val="24"/>
          <w:szCs w:val="24"/>
          <w:vertAlign w:val="subscript"/>
        </w:rPr>
        <w:t>A</w:t>
      </w:r>
      <w:r w:rsidR="00657C84">
        <w:rPr>
          <w:rFonts w:ascii="Times New Roman" w:eastAsia="Times New Roman" w:hAnsi="Times New Roman" w:cs="Times New Roman"/>
          <w:i/>
          <w:sz w:val="24"/>
          <w:szCs w:val="24"/>
          <w:vertAlign w:val="subscript"/>
        </w:rPr>
        <w:t>ut</w:t>
      </w:r>
      <w:r w:rsidRPr="0077776A">
        <w:rPr>
          <w:rFonts w:ascii="Times New Roman" w:eastAsia="Times New Roman" w:hAnsi="Times New Roman" w:cs="Times New Roman"/>
          <w:i/>
          <w:sz w:val="24"/>
          <w:szCs w:val="24"/>
          <w:vertAlign w:val="subscript"/>
        </w:rPr>
        <w:t>och</w:t>
      </w:r>
      <w:r>
        <w:rPr>
          <w:rFonts w:ascii="Times New Roman" w:eastAsia="Times New Roman" w:hAnsi="Times New Roman" w:cs="Times New Roman"/>
          <w:sz w:val="24"/>
          <w:szCs w:val="24"/>
        </w:rPr>
        <w:t>) ranged from about 0.03-0.9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RMSE values for burial tended to be about one order of magnitude smaller than the means.  </w:t>
      </w:r>
    </w:p>
    <w:p w14:paraId="1984E2BA" w14:textId="2B988E76"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r w:rsidR="00657C84" w:rsidRPr="0077776A">
        <w:rPr>
          <w:rFonts w:ascii="Times New Roman" w:eastAsia="Times New Roman" w:hAnsi="Times New Roman" w:cs="Times New Roman"/>
          <w:i/>
          <w:sz w:val="24"/>
          <w:szCs w:val="24"/>
        </w:rPr>
        <w:t>RDOC</w:t>
      </w:r>
      <w:r w:rsidR="00657C84" w:rsidRPr="0077776A">
        <w:rPr>
          <w:rFonts w:ascii="Times New Roman" w:eastAsia="Times New Roman" w:hAnsi="Times New Roman" w:cs="Times New Roman"/>
          <w:i/>
          <w:sz w:val="24"/>
          <w:szCs w:val="24"/>
          <w:vertAlign w:val="subscript"/>
        </w:rPr>
        <w:t>Alloch</w:t>
      </w:r>
      <w:r w:rsidR="00B80037">
        <w:rPr>
          <w:rFonts w:ascii="Times New Roman" w:eastAsia="Times New Roman" w:hAnsi="Times New Roman" w:cs="Times New Roman"/>
          <w:sz w:val="24"/>
          <w:szCs w:val="24"/>
        </w:rPr>
        <w:t xml:space="preserve">, except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 xml:space="preserve">Monona, for which modeled DOC was most sensitive to </w:t>
      </w:r>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w:t>
      </w:r>
      <w:r w:rsidR="00657C84">
        <w:rPr>
          <w:rFonts w:ascii="Times New Roman" w:eastAsia="Times New Roman" w:hAnsi="Times New Roman" w:cs="Times New Roman"/>
          <w:i/>
          <w:sz w:val="24"/>
          <w:szCs w:val="24"/>
          <w:vertAlign w:val="subscript"/>
        </w:rPr>
        <w:t>ut</w:t>
      </w:r>
      <w:r w:rsidR="00657C84" w:rsidRPr="0077776A">
        <w:rPr>
          <w:rFonts w:ascii="Times New Roman" w:eastAsia="Times New Roman" w:hAnsi="Times New Roman" w:cs="Times New Roman"/>
          <w:i/>
          <w:sz w:val="24"/>
          <w:szCs w:val="24"/>
          <w:vertAlign w:val="subscript"/>
        </w:rPr>
        <w:t>och</w:t>
      </w:r>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r w:rsidR="00657C84" w:rsidRPr="0077776A">
        <w:rPr>
          <w:rFonts w:ascii="Times New Roman" w:eastAsia="Times New Roman" w:hAnsi="Times New Roman" w:cs="Times New Roman"/>
          <w:i/>
          <w:sz w:val="24"/>
          <w:szCs w:val="24"/>
        </w:rPr>
        <w:t>BPOC</w:t>
      </w:r>
      <w:r w:rsidR="00657C84" w:rsidRPr="0077776A">
        <w:rPr>
          <w:rFonts w:ascii="Times New Roman" w:eastAsia="Times New Roman" w:hAnsi="Times New Roman" w:cs="Times New Roman"/>
          <w:i/>
          <w:sz w:val="24"/>
          <w:szCs w:val="24"/>
          <w:vertAlign w:val="subscript"/>
        </w:rPr>
        <w:t>Alloch</w:t>
      </w:r>
      <w:r w:rsidR="00657C84">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modeled DOC across lakes. Harp</w:t>
      </w:r>
      <w:r w:rsidR="00657C84">
        <w:rPr>
          <w:rFonts w:ascii="Times New Roman" w:eastAsia="Times New Roman" w:hAnsi="Times New Roman" w:cs="Times New Roman"/>
          <w:sz w:val="24"/>
          <w:szCs w:val="24"/>
        </w:rPr>
        <w:t xml:space="preserve"> Lake</w:t>
      </w:r>
      <w:r w:rsidR="00224097">
        <w:rPr>
          <w:rFonts w:ascii="Times New Roman" w:eastAsia="Times New Roman" w:hAnsi="Times New Roman" w:cs="Times New Roman"/>
          <w:sz w:val="24"/>
          <w:szCs w:val="24"/>
        </w:rPr>
        <w:t xml:space="preserve">, </w:t>
      </w:r>
      <w:ins w:id="43" w:author="immccull@gmail.com" w:date="2017-10-16T20:38:00Z">
        <w:r w:rsidR="00224097">
          <w:rPr>
            <w:rFonts w:ascii="Times New Roman" w:eastAsia="Times New Roman" w:hAnsi="Times New Roman" w:cs="Times New Roman"/>
            <w:sz w:val="24"/>
            <w:szCs w:val="24"/>
          </w:rPr>
          <w:t xml:space="preserve">Trout Lake and Toolik Lake </w:t>
        </w:r>
      </w:ins>
      <w:del w:id="44" w:author="immccull@gmail.com" w:date="2017-10-16T20:38:00Z">
        <w:r w:rsidR="00B80037" w:rsidDel="00224097">
          <w:rPr>
            <w:rFonts w:ascii="Times New Roman" w:eastAsia="Times New Roman" w:hAnsi="Times New Roman" w:cs="Times New Roman"/>
            <w:sz w:val="24"/>
            <w:szCs w:val="24"/>
          </w:rPr>
          <w:delText xml:space="preserve">and </w:delText>
        </w:r>
        <w:r w:rsidR="00657C84" w:rsidDel="00224097">
          <w:rPr>
            <w:rFonts w:ascii="Times New Roman" w:eastAsia="Times New Roman" w:hAnsi="Times New Roman" w:cs="Times New Roman"/>
            <w:sz w:val="24"/>
            <w:szCs w:val="24"/>
          </w:rPr>
          <w:delText xml:space="preserve">Lake </w:delText>
        </w:r>
        <w:r w:rsidR="00B80037" w:rsidDel="00224097">
          <w:rPr>
            <w:rFonts w:ascii="Times New Roman" w:eastAsia="Times New Roman" w:hAnsi="Times New Roman" w:cs="Times New Roman"/>
            <w:sz w:val="24"/>
            <w:szCs w:val="24"/>
          </w:rPr>
          <w:delText xml:space="preserve">Monona </w:delText>
        </w:r>
      </w:del>
      <w:r w:rsidR="00B80037">
        <w:rPr>
          <w:rFonts w:ascii="Times New Roman" w:eastAsia="Times New Roman" w:hAnsi="Times New Roman" w:cs="Times New Roman"/>
          <w:sz w:val="24"/>
          <w:szCs w:val="24"/>
        </w:rPr>
        <w:t xml:space="preserve">were the only lakes with considerable sensitivity to </w:t>
      </w:r>
      <w:r w:rsidR="00657C84" w:rsidRPr="0077776A">
        <w:rPr>
          <w:rFonts w:ascii="Times New Roman" w:eastAsia="Times New Roman" w:hAnsi="Times New Roman" w:cs="Times New Roman"/>
          <w:i/>
          <w:sz w:val="24"/>
          <w:szCs w:val="24"/>
        </w:rPr>
        <w:t>RDOC</w:t>
      </w:r>
      <w:r w:rsidR="00657C84">
        <w:rPr>
          <w:rFonts w:ascii="Times New Roman" w:eastAsia="Times New Roman" w:hAnsi="Times New Roman" w:cs="Times New Roman"/>
          <w:i/>
          <w:sz w:val="24"/>
          <w:szCs w:val="24"/>
          <w:vertAlign w:val="subscript"/>
        </w:rPr>
        <w:t>Aut</w:t>
      </w:r>
      <w:r w:rsidR="00657C84" w:rsidRPr="0077776A">
        <w:rPr>
          <w:rFonts w:ascii="Times New Roman" w:eastAsia="Times New Roman" w:hAnsi="Times New Roman" w:cs="Times New Roman"/>
          <w:i/>
          <w:sz w:val="24"/>
          <w:szCs w:val="24"/>
          <w:vertAlign w:val="subscript"/>
        </w:rPr>
        <w:t>och</w:t>
      </w:r>
      <w:r w:rsidR="00B80037">
        <w:rPr>
          <w:rFonts w:ascii="Times New Roman" w:eastAsia="Times New Roman" w:hAnsi="Times New Roman" w:cs="Times New Roman"/>
          <w:sz w:val="24"/>
          <w:szCs w:val="24"/>
        </w:rPr>
        <w:t xml:space="preserve">. Overall, parameter sensitivity was greatest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Vanern, Harp</w:t>
      </w:r>
      <w:r w:rsidR="00657C84">
        <w:rPr>
          <w:rFonts w:ascii="Times New Roman" w:eastAsia="Times New Roman" w:hAnsi="Times New Roman" w:cs="Times New Roman"/>
          <w:sz w:val="24"/>
          <w:szCs w:val="24"/>
        </w:rPr>
        <w:t xml:space="preserve"> Lake</w:t>
      </w:r>
      <w:r w:rsidR="00B80037">
        <w:rPr>
          <w:rFonts w:ascii="Times New Roman" w:eastAsia="Times New Roman" w:hAnsi="Times New Roman" w:cs="Times New Roman"/>
          <w:sz w:val="24"/>
          <w:szCs w:val="24"/>
        </w:rPr>
        <w:t xml:space="preserve"> and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w:t>
      </w:r>
      <w:r w:rsidR="00657C84">
        <w:rPr>
          <w:rFonts w:ascii="Times New Roman" w:eastAsia="Times New Roman" w:hAnsi="Times New Roman" w:cs="Times New Roman"/>
          <w:sz w:val="24"/>
          <w:szCs w:val="24"/>
        </w:rPr>
        <w:t>g.</w:t>
      </w:r>
      <w:r w:rsidR="00687ECB">
        <w:rPr>
          <w:rFonts w:ascii="Times New Roman" w:eastAsia="Times New Roman" w:hAnsi="Times New Roman" w:cs="Times New Roman"/>
          <w:sz w:val="24"/>
          <w:szCs w:val="24"/>
        </w:rPr>
        <w:t xml:space="preserve">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w:t>
      </w:r>
      <w:r w:rsidR="00750233">
        <w:rPr>
          <w:rFonts w:ascii="Times New Roman" w:eastAsia="Times New Roman" w:hAnsi="Times New Roman" w:cs="Times New Roman"/>
          <w:sz w:val="24"/>
          <w:szCs w:val="24"/>
        </w:rPr>
        <w:t>oolik</w:t>
      </w:r>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and Trout</w:t>
      </w:r>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respectively. </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xlemxvr7c40e" w:colFirst="0" w:colLast="0"/>
      <w:bookmarkEnd w:id="45"/>
      <w:commentRangeStart w:id="46"/>
      <w:r>
        <w:rPr>
          <w:rFonts w:ascii="Times New Roman" w:eastAsia="Times New Roman" w:hAnsi="Times New Roman" w:cs="Times New Roman"/>
          <w:i/>
          <w:sz w:val="24"/>
          <w:szCs w:val="24"/>
        </w:rPr>
        <w:t>Summary of fluxes and fates</w:t>
      </w:r>
      <w:commentRangeEnd w:id="46"/>
      <w:r w:rsidR="001775B1">
        <w:rPr>
          <w:rStyle w:val="CommentReference"/>
          <w:color w:val="000000"/>
        </w:rPr>
        <w:commentReference w:id="46"/>
      </w:r>
    </w:p>
    <w:p w14:paraId="6FB4A20D" w14:textId="0E1A9D43" w:rsidR="00C949C7" w:rsidRDefault="00BE1116" w:rsidP="00230399">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Trout</w:t>
      </w:r>
      <w:r w:rsidR="00657C84">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OC loads were primarily driven by allochthony, underscoring the importance of terrestrially derived OC in overall lake budgets (Table 5). </w:t>
      </w:r>
      <w:r>
        <w:rPr>
          <w:rStyle w:val="CommentReference"/>
        </w:rPr>
        <w:commentReference w:id="47"/>
      </w:r>
      <w:r w:rsidR="00413E34">
        <w:rPr>
          <w:rStyle w:val="CommentReference"/>
        </w:rPr>
        <w:commentReference w:id="48"/>
      </w:r>
      <w:r>
        <w:rPr>
          <w:rFonts w:ascii="Times New Roman" w:eastAsia="Times New Roman" w:hAnsi="Times New Roman" w:cs="Times New Roman"/>
          <w:sz w:val="24"/>
          <w:szCs w:val="24"/>
        </w:rPr>
        <w:t xml:space="preserve">Trout </w:t>
      </w:r>
      <w:r w:rsidR="002E3AD9">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had the smallest OC load of the five lakes (41.5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was the only lake driven</w:t>
      </w:r>
      <w:r w:rsidR="00BE01EA">
        <w:rPr>
          <w:rFonts w:ascii="Times New Roman" w:eastAsia="Times New Roman" w:hAnsi="Times New Roman" w:cs="Times New Roman"/>
          <w:sz w:val="24"/>
          <w:szCs w:val="24"/>
        </w:rPr>
        <w:t xml:space="preserve"> primarily by autochthony 28.17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rather than allochthony (13.35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49"/>
      <w:r>
        <w:rPr>
          <w:rFonts w:ascii="Times New Roman" w:eastAsia="Times New Roman" w:hAnsi="Times New Roman" w:cs="Times New Roman"/>
          <w:sz w:val="24"/>
          <w:szCs w:val="24"/>
        </w:rPr>
        <w:t xml:space="preserve">Trout </w:t>
      </w:r>
      <w:r w:rsidR="002E3AD9">
        <w:rPr>
          <w:rFonts w:ascii="Times New Roman" w:eastAsia="Times New Roman" w:hAnsi="Times New Roman" w:cs="Times New Roman"/>
          <w:sz w:val="24"/>
          <w:szCs w:val="24"/>
        </w:rPr>
        <w:t xml:space="preserve">Lake </w:t>
      </w:r>
      <w:commentRangeEnd w:id="49"/>
      <w:r w:rsidR="00717167">
        <w:rPr>
          <w:rStyle w:val="CommentReference"/>
        </w:rPr>
        <w:commentReference w:id="49"/>
      </w:r>
      <w:commentRangeStart w:id="50"/>
      <w:r w:rsidR="00717167">
        <w:rPr>
          <w:rFonts w:ascii="Times New Roman" w:eastAsia="Times New Roman" w:hAnsi="Times New Roman" w:cs="Times New Roman"/>
          <w:sz w:val="24"/>
          <w:szCs w:val="24"/>
        </w:rPr>
        <w:t>had the l</w:t>
      </w:r>
      <w:r w:rsidR="00BE01EA">
        <w:rPr>
          <w:rFonts w:ascii="Times New Roman" w:eastAsia="Times New Roman" w:hAnsi="Times New Roman" w:cs="Times New Roman"/>
          <w:sz w:val="24"/>
          <w:szCs w:val="24"/>
        </w:rPr>
        <w:t>owest export of total load (3.95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w:t>
      </w:r>
      <w:r w:rsidR="002E3AD9">
        <w:rPr>
          <w:rFonts w:ascii="Times New Roman" w:eastAsia="Times New Roman" w:hAnsi="Times New Roman" w:cs="Times New Roman"/>
          <w:sz w:val="24"/>
          <w:szCs w:val="24"/>
        </w:rPr>
        <w:t xml:space="preserve"> </w:t>
      </w:r>
      <w:r w:rsidR="00717167">
        <w:rPr>
          <w:rFonts w:ascii="Times New Roman" w:eastAsia="Times New Roman" w:hAnsi="Times New Roman" w:cs="Times New Roman"/>
          <w:sz w:val="24"/>
          <w:szCs w:val="24"/>
        </w:rPr>
        <w:t>among all lakes</w:t>
      </w:r>
      <w:commentRangeEnd w:id="50"/>
      <w:r w:rsidR="00717167">
        <w:rPr>
          <w:rStyle w:val="CommentReference"/>
        </w:rPr>
        <w:commentReference w:id="50"/>
      </w:r>
      <w:r w:rsidR="00717167">
        <w:rPr>
          <w:rFonts w:ascii="Times New Roman" w:eastAsia="Times New Roman" w:hAnsi="Times New Roman" w:cs="Times New Roman"/>
          <w:sz w:val="24"/>
          <w:szCs w:val="24"/>
        </w:rPr>
        <w:t>, with r</w:t>
      </w:r>
      <w:r w:rsidR="00BE01EA">
        <w:rPr>
          <w:rFonts w:ascii="Times New Roman" w:eastAsia="Times New Roman" w:hAnsi="Times New Roman" w:cs="Times New Roman"/>
          <w:sz w:val="24"/>
          <w:szCs w:val="24"/>
        </w:rPr>
        <w:t>espiration (37.45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w:t>
      </w:r>
      <w:r w:rsidR="00BE01EA">
        <w:rPr>
          <w:rFonts w:ascii="Times New Roman" w:eastAsia="Times New Roman" w:hAnsi="Times New Roman" w:cs="Times New Roman"/>
          <w:sz w:val="24"/>
          <w:szCs w:val="24"/>
        </w:rPr>
        <w:lastRenderedPageBreak/>
        <w:t>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and burial (1.19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 xml:space="preserve">) accounting for the remainder. </w:t>
      </w:r>
      <w:commentRangeStart w:id="51"/>
      <w:commentRangeStart w:id="52"/>
      <w:r w:rsidR="00D8533E">
        <w:rPr>
          <w:rFonts w:ascii="Times New Roman" w:eastAsia="Times New Roman" w:hAnsi="Times New Roman" w:cs="Times New Roman"/>
          <w:sz w:val="24"/>
          <w:szCs w:val="24"/>
        </w:rPr>
        <w:t>OC</w:t>
      </w:r>
      <w:commentRangeEnd w:id="51"/>
      <w:r w:rsidR="00324A39">
        <w:rPr>
          <w:rStyle w:val="CommentReference"/>
        </w:rPr>
        <w:commentReference w:id="51"/>
      </w:r>
      <w:commentRangeEnd w:id="52"/>
      <w:r>
        <w:rPr>
          <w:rStyle w:val="CommentReference"/>
        </w:rPr>
        <w:commentReference w:id="52"/>
      </w:r>
      <w:r w:rsidR="00D8533E">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loads </w:t>
      </w:r>
      <w:r w:rsidR="00D8533E">
        <w:rPr>
          <w:rFonts w:ascii="Times New Roman" w:eastAsia="Times New Roman" w:hAnsi="Times New Roman" w:cs="Times New Roman"/>
          <w:sz w:val="24"/>
          <w:szCs w:val="24"/>
        </w:rPr>
        <w:t xml:space="preserve">to Harp </w:t>
      </w:r>
      <w:r w:rsidR="002E3AD9">
        <w:rPr>
          <w:rFonts w:ascii="Times New Roman" w:eastAsia="Times New Roman" w:hAnsi="Times New Roman" w:cs="Times New Roman"/>
          <w:sz w:val="24"/>
          <w:szCs w:val="24"/>
        </w:rPr>
        <w:t xml:space="preserve">Lake </w:t>
      </w:r>
      <w:r w:rsidR="00D8533E">
        <w:rPr>
          <w:rFonts w:ascii="Times New Roman" w:eastAsia="Times New Roman" w:hAnsi="Times New Roman" w:cs="Times New Roman"/>
          <w:sz w:val="24"/>
          <w:szCs w:val="24"/>
        </w:rPr>
        <w:t>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predominant</w:t>
      </w:r>
      <w:r w:rsidR="004B5404">
        <w:rPr>
          <w:rFonts w:ascii="Times New Roman" w:eastAsia="Times New Roman" w:hAnsi="Times New Roman" w:cs="Times New Roman"/>
          <w:sz w:val="24"/>
          <w:szCs w:val="24"/>
        </w:rPr>
        <w:t>ly driven by allochthony (39.88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rPr>
        <w:t>) rather than autochthony (32.03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w:t>
      </w:r>
      <w:r w:rsidR="002E3AD9">
        <w:rPr>
          <w:rFonts w:ascii="Times New Roman" w:eastAsia="Times New Roman" w:hAnsi="Times New Roman" w:cs="Times New Roman"/>
          <w:sz w:val="24"/>
          <w:szCs w:val="24"/>
        </w:rPr>
        <w:t xml:space="preserve"> Lake</w:t>
      </w:r>
      <w:r w:rsidR="00871C60">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exported</w:t>
      </w:r>
      <w:r w:rsidR="002E3AD9">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17.60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and respired 47.46 g m</w:t>
      </w:r>
      <w:r w:rsidR="004B5404" w:rsidRPr="00365809">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365809">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vertAlign w:val="superscript"/>
        </w:rPr>
        <w:t xml:space="preserve"> </w:t>
      </w:r>
      <w:r w:rsidR="00CF0305">
        <w:rPr>
          <w:rFonts w:ascii="Times New Roman" w:eastAsia="Times New Roman" w:hAnsi="Times New Roman" w:cs="Times New Roman"/>
          <w:sz w:val="24"/>
          <w:szCs w:val="24"/>
        </w:rPr>
        <w:t>of its</w:t>
      </w:r>
      <w:r w:rsidR="00871C60">
        <w:rPr>
          <w:rFonts w:ascii="Times New Roman" w:eastAsia="Times New Roman" w:hAnsi="Times New Roman" w:cs="Times New Roman"/>
          <w:sz w:val="24"/>
          <w:szCs w:val="24"/>
        </w:rPr>
        <w:t xml:space="preserve"> load</w:t>
      </w:r>
      <w:r w:rsidR="004B5404">
        <w:rPr>
          <w:rFonts w:ascii="Times New Roman" w:eastAsia="Times New Roman" w:hAnsi="Times New Roman" w:cs="Times New Roman"/>
          <w:sz w:val="24"/>
          <w:szCs w:val="24"/>
        </w:rPr>
        <w:t xml:space="preserve">, </w:t>
      </w:r>
      <w:r w:rsidR="00EB28D8">
        <w:rPr>
          <w:rFonts w:ascii="Times New Roman" w:eastAsia="Times New Roman" w:hAnsi="Times New Roman" w:cs="Times New Roman"/>
          <w:sz w:val="24"/>
          <w:szCs w:val="24"/>
        </w:rPr>
        <w:t>whereas a smaller fraction was processed through</w:t>
      </w:r>
      <w:r w:rsidR="00D8533E">
        <w:rPr>
          <w:rFonts w:ascii="Times New Roman" w:eastAsia="Times New Roman" w:hAnsi="Times New Roman" w:cs="Times New Roman"/>
          <w:sz w:val="24"/>
          <w:szCs w:val="24"/>
        </w:rPr>
        <w:t xml:space="preserve"> burial (5.3</w:t>
      </w:r>
      <w:r w:rsidR="001775B1">
        <w:rPr>
          <w:rFonts w:ascii="Times New Roman" w:eastAsia="Times New Roman" w:hAnsi="Times New Roman" w:cs="Times New Roman"/>
          <w:sz w:val="24"/>
          <w:szCs w:val="24"/>
        </w:rPr>
        <w:t>0</w:t>
      </w:r>
      <w:r w:rsidR="00D8533E">
        <w:rPr>
          <w:rFonts w:ascii="Times New Roman" w:eastAsia="Times New Roman" w:hAnsi="Times New Roman" w:cs="Times New Roman"/>
          <w:sz w:val="24"/>
          <w:szCs w:val="24"/>
        </w:rPr>
        <w:t xml:space="preserve">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1775B1">
        <w:rPr>
          <w:rFonts w:ascii="Times New Roman" w:eastAsia="Times New Roman" w:hAnsi="Times New Roman" w:cs="Times New Roman"/>
          <w:sz w:val="24"/>
          <w:szCs w:val="24"/>
        </w:rPr>
        <w:t>(64.74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rather than</w:t>
      </w:r>
      <w:r w:rsidR="008769D4">
        <w:rPr>
          <w:rFonts w:ascii="Times New Roman" w:eastAsia="Times New Roman" w:hAnsi="Times New Roman" w:cs="Times New Roman"/>
          <w:sz w:val="24"/>
          <w:szCs w:val="24"/>
        </w:rPr>
        <w:t xml:space="preserve"> autochthony</w:t>
      </w:r>
      <w:r w:rsidR="001775B1">
        <w:rPr>
          <w:rFonts w:ascii="Times New Roman" w:eastAsia="Times New Roman" w:hAnsi="Times New Roman" w:cs="Times New Roman"/>
          <w:sz w:val="24"/>
          <w:szCs w:val="24"/>
        </w:rPr>
        <w:t xml:space="preserve"> (54.23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commentRangeStart w:id="53"/>
      <w:commentRangeStart w:id="54"/>
      <w:r w:rsidR="008625CB">
        <w:rPr>
          <w:rFonts w:ascii="Times New Roman" w:eastAsia="Times New Roman" w:hAnsi="Times New Roman" w:cs="Times New Roman"/>
          <w:sz w:val="24"/>
          <w:szCs w:val="24"/>
        </w:rPr>
        <w:t>Monona</w:t>
      </w:r>
      <w:commentRangeEnd w:id="53"/>
      <w:r w:rsidR="00EB28D8">
        <w:rPr>
          <w:rStyle w:val="CommentReference"/>
        </w:rPr>
        <w:commentReference w:id="53"/>
      </w:r>
      <w:commentRangeEnd w:id="54"/>
      <w:r w:rsidR="007857DD">
        <w:rPr>
          <w:rStyle w:val="CommentReference"/>
        </w:rPr>
        <w:commentReference w:id="54"/>
      </w:r>
      <w:r w:rsidR="00CF0305">
        <w:rPr>
          <w:rFonts w:ascii="Times New Roman" w:eastAsia="Times New Roman" w:hAnsi="Times New Roman" w:cs="Times New Roman"/>
          <w:sz w:val="24"/>
          <w:szCs w:val="24"/>
        </w:rPr>
        <w:t xml:space="preserve">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59.95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just above half its total load</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driven pr</w:t>
      </w:r>
      <w:r w:rsidR="001775B1">
        <w:rPr>
          <w:rFonts w:ascii="Times New Roman" w:eastAsia="Times New Roman" w:hAnsi="Times New Roman" w:cs="Times New Roman"/>
          <w:sz w:val="24"/>
          <w:szCs w:val="24"/>
        </w:rPr>
        <w:t>edominantly by allochthony (32.25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rather than autochthony (26.08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which were similar ratios to Harp</w:t>
      </w:r>
      <w:r w:rsidR="002E3AD9">
        <w:rPr>
          <w:rFonts w:ascii="Times New Roman" w:eastAsia="Times New Roman" w:hAnsi="Times New Roman" w:cs="Times New Roman"/>
          <w:sz w:val="24"/>
          <w:szCs w:val="24"/>
        </w:rPr>
        <w:t xml:space="preserve"> Lake</w:t>
      </w:r>
      <w:r w:rsidR="00CF0305">
        <w:rPr>
          <w:rFonts w:ascii="Times New Roman" w:eastAsia="Times New Roman" w:hAnsi="Times New Roman" w:cs="Times New Roman"/>
          <w:sz w:val="24"/>
          <w:szCs w:val="24"/>
        </w:rPr>
        <w:t xml:space="preserve"> and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Monona.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Vanern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12.12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w:t>
      </w:r>
      <w:r w:rsidR="002E3AD9">
        <w:rPr>
          <w:rFonts w:ascii="Times New Roman" w:eastAsia="Times New Roman" w:hAnsi="Times New Roman" w:cs="Times New Roman"/>
          <w:sz w:val="24"/>
          <w:szCs w:val="24"/>
        </w:rPr>
        <w:t xml:space="preserve">Lake </w:t>
      </w:r>
      <w:r w:rsidR="005024FD">
        <w:rPr>
          <w:rFonts w:ascii="Times New Roman" w:eastAsia="Times New Roman" w:hAnsi="Times New Roman" w:cs="Times New Roman"/>
          <w:sz w:val="24"/>
          <w:szCs w:val="24"/>
        </w:rPr>
        <w:t>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w:t>
      </w:r>
      <w:r w:rsidR="001775B1">
        <w:rPr>
          <w:rFonts w:ascii="Times New Roman" w:eastAsia="Times New Roman" w:hAnsi="Times New Roman" w:cs="Times New Roman"/>
          <w:sz w:val="24"/>
          <w:szCs w:val="24"/>
        </w:rPr>
        <w:t>y by allochthony (76.19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rather than autochthony (11.27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w:t>
      </w:r>
      <w:r w:rsidR="002E3AD9">
        <w:rPr>
          <w:rFonts w:ascii="Times New Roman" w:eastAsia="Times New Roman" w:hAnsi="Times New Roman" w:cs="Times New Roman"/>
          <w:sz w:val="24"/>
          <w:szCs w:val="24"/>
        </w:rPr>
        <w:t xml:space="preserve">Lake respired </w:t>
      </w:r>
      <w:r w:rsidR="001775B1">
        <w:rPr>
          <w:rFonts w:ascii="Times New Roman" w:eastAsia="Times New Roman" w:hAnsi="Times New Roman" w:cs="Times New Roman"/>
          <w:sz w:val="24"/>
          <w:szCs w:val="24"/>
        </w:rPr>
        <w:t>23.68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xml:space="preserve"> and</w:t>
      </w:r>
      <w:r w:rsidR="002E3AD9">
        <w:rPr>
          <w:rFonts w:ascii="Times New Roman" w:eastAsia="Times New Roman" w:hAnsi="Times New Roman" w:cs="Times New Roman"/>
          <w:sz w:val="24"/>
          <w:szCs w:val="24"/>
        </w:rPr>
        <w:t xml:space="preserve"> buried </w:t>
      </w:r>
      <w:r w:rsidR="001775B1">
        <w:rPr>
          <w:rFonts w:ascii="Times New Roman" w:eastAsia="Times New Roman" w:hAnsi="Times New Roman" w:cs="Times New Roman"/>
          <w:sz w:val="24"/>
          <w:szCs w:val="24"/>
        </w:rPr>
        <w:t>6.67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of its load, which was the lowest </w:t>
      </w:r>
      <w:r w:rsidR="001775B1">
        <w:rPr>
          <w:rFonts w:ascii="Times New Roman" w:eastAsia="Times New Roman" w:hAnsi="Times New Roman" w:cs="Times New Roman"/>
          <w:sz w:val="24"/>
          <w:szCs w:val="24"/>
        </w:rPr>
        <w:t xml:space="preserve">ratio </w:t>
      </w:r>
      <w:r w:rsidR="005024FD">
        <w:rPr>
          <w:rFonts w:ascii="Times New Roman" w:eastAsia="Times New Roman" w:hAnsi="Times New Roman" w:cs="Times New Roman"/>
          <w:sz w:val="24"/>
          <w:szCs w:val="24"/>
        </w:rPr>
        <w:t xml:space="preserve">among all lakes </w:t>
      </w:r>
      <w:r w:rsidR="001775B1">
        <w:rPr>
          <w:rFonts w:ascii="Times New Roman" w:eastAsia="Times New Roman" w:hAnsi="Times New Roman" w:cs="Times New Roman"/>
          <w:sz w:val="24"/>
          <w:szCs w:val="24"/>
        </w:rPr>
        <w:t xml:space="preserve">compared to export </w:t>
      </w:r>
      <w:r w:rsidR="005024FD">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55.59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
    <w:p w14:paraId="43FDD24E" w14:textId="3B3E5A4F"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r w:rsidR="000233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Respiration consistently exceeded burial </w:t>
      </w:r>
      <w:r w:rsidR="00C949C7">
        <w:rPr>
          <w:rFonts w:ascii="Times New Roman" w:eastAsia="Times New Roman" w:hAnsi="Times New Roman" w:cs="Times New Roman"/>
          <w:sz w:val="24"/>
          <w:szCs w:val="24"/>
        </w:rPr>
        <w:t>across all modeled years</w:t>
      </w:r>
      <w:r w:rsidR="0002338E">
        <w:rPr>
          <w:rFonts w:ascii="Times New Roman" w:eastAsia="Times New Roman" w:hAnsi="Times New Roman" w:cs="Times New Roman"/>
          <w:sz w:val="24"/>
          <w:szCs w:val="24"/>
        </w:rPr>
        <w:t xml:space="preserve"> for all lakes, except Lake Monona</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02338E">
        <w:rPr>
          <w:rFonts w:ascii="Times New Roman" w:eastAsia="Times New Roman" w:hAnsi="Times New Roman" w:cs="Times New Roman"/>
          <w:sz w:val="24"/>
          <w:szCs w:val="24"/>
        </w:rPr>
        <w:t>. O</w:t>
      </w:r>
      <w:r w:rsidR="00C949C7">
        <w:rPr>
          <w:rFonts w:ascii="Times New Roman" w:eastAsia="Times New Roman" w:hAnsi="Times New Roman" w:cs="Times New Roman"/>
          <w:sz w:val="24"/>
          <w:szCs w:val="24"/>
        </w:rPr>
        <w:t xml:space="preserve">n average, respiration accounted for </w:t>
      </w:r>
      <w:r w:rsidR="00032ED8">
        <w:rPr>
          <w:rFonts w:ascii="Times New Roman" w:eastAsia="Times New Roman" w:hAnsi="Times New Roman" w:cs="Times New Roman"/>
          <w:sz w:val="24"/>
          <w:szCs w:val="24"/>
        </w:rPr>
        <w:t>14.09</w:t>
      </w:r>
      <w:r w:rsidR="00C949C7">
        <w:rPr>
          <w:rFonts w:ascii="Times New Roman" w:eastAsia="Times New Roman" w:hAnsi="Times New Roman" w:cs="Times New Roman"/>
          <w:sz w:val="24"/>
          <w:szCs w:val="24"/>
        </w:rPr>
        <w:t>-90.2</w:t>
      </w:r>
      <w:r w:rsidR="00032ED8">
        <w:rPr>
          <w:rFonts w:ascii="Times New Roman" w:eastAsia="Times New Roman" w:hAnsi="Times New Roman" w:cs="Times New Roman"/>
          <w:sz w:val="24"/>
          <w:szCs w:val="24"/>
        </w:rPr>
        <w:t>0</w:t>
      </w:r>
      <w:r w:rsidR="00C949C7">
        <w:rPr>
          <w:rFonts w:ascii="Times New Roman" w:eastAsia="Times New Roman" w:hAnsi="Times New Roman" w:cs="Times New Roman"/>
          <w:sz w:val="24"/>
          <w:szCs w:val="24"/>
        </w:rPr>
        <w:t xml:space="preserve">% of total OC loads, </w:t>
      </w:r>
      <w:r w:rsidR="00032ED8">
        <w:rPr>
          <w:rFonts w:ascii="Times New Roman" w:eastAsia="Times New Roman" w:hAnsi="Times New Roman" w:cs="Times New Roman"/>
          <w:sz w:val="24"/>
          <w:szCs w:val="24"/>
        </w:rPr>
        <w:t>whereas burial accounted for 2.87-36.82</w:t>
      </w:r>
      <w:r w:rsidR="00C949C7">
        <w:rPr>
          <w:rFonts w:ascii="Times New Roman" w:eastAsia="Times New Roman" w:hAnsi="Times New Roman" w:cs="Times New Roman"/>
          <w:sz w:val="24"/>
          <w:szCs w:val="24"/>
        </w:rPr>
        <w:t>%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Trout</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and Harp</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5" w:name="_23giog1xmb1e" w:colFirst="0" w:colLast="0"/>
      <w:bookmarkEnd w:id="55"/>
      <w:r>
        <w:rPr>
          <w:rFonts w:ascii="Times New Roman" w:eastAsia="Times New Roman" w:hAnsi="Times New Roman" w:cs="Times New Roman"/>
          <w:i/>
          <w:sz w:val="24"/>
          <w:szCs w:val="24"/>
        </w:rPr>
        <w:lastRenderedPageBreak/>
        <w:t>Seasonal fates</w:t>
      </w:r>
    </w:p>
    <w:p w14:paraId="08D0F66D" w14:textId="0BD7F95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56"/>
      <w:commentRangeStart w:id="57"/>
      <w:commentRangeStart w:id="58"/>
      <w:commentRangeStart w:id="59"/>
      <w:commentRangeStart w:id="60"/>
      <w:r>
        <w:rPr>
          <w:rFonts w:ascii="Times New Roman" w:eastAsia="Times New Roman" w:hAnsi="Times New Roman" w:cs="Times New Roman"/>
          <w:sz w:val="24"/>
          <w:szCs w:val="24"/>
        </w:rPr>
        <w:t>Fig. 5</w:t>
      </w:r>
      <w:commentRangeEnd w:id="56"/>
      <w:r w:rsidR="00231C87">
        <w:rPr>
          <w:rStyle w:val="CommentReference"/>
        </w:rPr>
        <w:commentReference w:id="56"/>
      </w:r>
      <w:commentRangeEnd w:id="57"/>
      <w:r w:rsidR="00AF64B8">
        <w:rPr>
          <w:rStyle w:val="CommentReference"/>
        </w:rPr>
        <w:commentReference w:id="57"/>
      </w:r>
      <w:commentRangeEnd w:id="58"/>
      <w:r w:rsidR="005E77BA">
        <w:rPr>
          <w:rStyle w:val="CommentReference"/>
        </w:rPr>
        <w:commentReference w:id="58"/>
      </w:r>
      <w:commentRangeEnd w:id="59"/>
      <w:r w:rsidR="00241CCD">
        <w:rPr>
          <w:rStyle w:val="CommentReference"/>
        </w:rPr>
        <w:commentReference w:id="59"/>
      </w:r>
      <w:commentRangeEnd w:id="60"/>
      <w:r w:rsidR="00C949C7">
        <w:rPr>
          <w:rStyle w:val="CommentReference"/>
        </w:rPr>
        <w:commentReference w:id="60"/>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sidR="0034314A">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as the growing season progressed. Harp</w:t>
      </w:r>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Toolik</w:t>
      </w:r>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exceeded burial</w:t>
      </w:r>
      <w:r>
        <w:rPr>
          <w:rFonts w:ascii="Times New Roman" w:eastAsia="Times New Roman" w:hAnsi="Times New Roman" w:cs="Times New Roman"/>
          <w:sz w:val="24"/>
          <w:szCs w:val="24"/>
        </w:rPr>
        <w:t xml:space="preserve"> </w:t>
      </w:r>
      <w:r w:rsidR="0034314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commentRangeStart w:id="61"/>
      <w:ins w:id="62" w:author="Paul Hanson" w:date="2017-09-18T13:51:00Z">
        <w:r w:rsidR="0034314A">
          <w:rPr>
            <w:rFonts w:ascii="Times New Roman" w:eastAsia="Times New Roman" w:hAnsi="Times New Roman" w:cs="Times New Roman"/>
            <w:sz w:val="24"/>
            <w:szCs w:val="24"/>
          </w:rPr>
          <w:t xml:space="preserve">Only lakes, in which the word, “Lake”, </w:t>
        </w:r>
      </w:ins>
      <w:ins w:id="63" w:author="Paul Hanson" w:date="2017-09-18T13:52:00Z">
        <w:r w:rsidR="0034314A">
          <w:rPr>
            <w:rFonts w:ascii="Times New Roman" w:eastAsia="Times New Roman" w:hAnsi="Times New Roman" w:cs="Times New Roman"/>
            <w:sz w:val="24"/>
            <w:szCs w:val="24"/>
          </w:rPr>
          <w:t>precedes</w:t>
        </w:r>
      </w:ins>
      <w:ins w:id="64" w:author="Paul Hanson" w:date="2017-09-18T13:51:00Z">
        <w:r w:rsidR="0034314A">
          <w:rPr>
            <w:rFonts w:ascii="Times New Roman" w:eastAsia="Times New Roman" w:hAnsi="Times New Roman" w:cs="Times New Roman"/>
            <w:sz w:val="24"/>
            <w:szCs w:val="24"/>
          </w:rPr>
          <w:t xml:space="preserve"> the rest of the name</w:t>
        </w:r>
      </w:ins>
      <w:ins w:id="65" w:author="Paul Hanson" w:date="2017-09-18T13:52:00Z">
        <w:r w:rsidR="0034314A">
          <w:rPr>
            <w:rFonts w:ascii="Times New Roman" w:eastAsia="Times New Roman" w:hAnsi="Times New Roman" w:cs="Times New Roman"/>
            <w:sz w:val="24"/>
            <w:szCs w:val="24"/>
          </w:rPr>
          <w:t xml:space="preserve"> had values in all 4 quadrants of the load-fate space (ha ha)</w:t>
        </w:r>
      </w:ins>
      <w:ins w:id="66" w:author="Paul Hanson" w:date="2017-09-18T13:51:00Z">
        <w:r w:rsidR="0034314A">
          <w:rPr>
            <w:rFonts w:ascii="Times New Roman" w:eastAsia="Times New Roman" w:hAnsi="Times New Roman" w:cs="Times New Roman"/>
            <w:sz w:val="24"/>
            <w:szCs w:val="24"/>
          </w:rPr>
          <w:t>.</w:t>
        </w:r>
      </w:ins>
      <w:commentRangeEnd w:id="61"/>
      <w:r w:rsidR="00355090">
        <w:rPr>
          <w:rStyle w:val="CommentReference"/>
        </w:rPr>
        <w:commentReference w:id="61"/>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7" w:name="_3o4ewidztyp5" w:colFirst="0" w:colLast="0"/>
      <w:bookmarkEnd w:id="67"/>
      <w:commentRangeStart w:id="68"/>
      <w:r>
        <w:rPr>
          <w:rFonts w:ascii="Times New Roman" w:eastAsia="Times New Roman" w:hAnsi="Times New Roman" w:cs="Times New Roman"/>
          <w:b/>
          <w:sz w:val="24"/>
          <w:szCs w:val="24"/>
        </w:rPr>
        <w:t>DISCUSSION</w:t>
      </w:r>
      <w:commentRangeEnd w:id="68"/>
      <w:r w:rsidR="00EB4F26">
        <w:rPr>
          <w:rStyle w:val="CommentReference"/>
        </w:rPr>
        <w:commentReference w:id="68"/>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69" w:name="_a3c9orcnsv16" w:colFirst="0" w:colLast="0"/>
      <w:bookmarkEnd w:id="69"/>
      <w:r>
        <w:rPr>
          <w:rFonts w:ascii="Times New Roman" w:eastAsia="Times New Roman" w:hAnsi="Times New Roman" w:cs="Times New Roman"/>
          <w:i/>
          <w:sz w:val="24"/>
          <w:szCs w:val="24"/>
        </w:rPr>
        <w:t>Capturing lake processes</w:t>
      </w:r>
    </w:p>
    <w:p w14:paraId="6428DA48" w14:textId="435BF6D4"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0"/>
      <w:commentRangeStart w:id="71"/>
      <w:r>
        <w:rPr>
          <w:rFonts w:ascii="Times New Roman" w:eastAsia="Times New Roman" w:hAnsi="Times New Roman" w:cs="Times New Roman"/>
          <w:sz w:val="24"/>
          <w:szCs w:val="24"/>
        </w:rPr>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commentRangeEnd w:id="70"/>
      <w:r w:rsidR="00AF31CA">
        <w:rPr>
          <w:rStyle w:val="CommentReference"/>
        </w:rPr>
        <w:commentReference w:id="70"/>
      </w:r>
      <w:commentRangeEnd w:id="71"/>
      <w:r w:rsidR="001B7100">
        <w:rPr>
          <w:rStyle w:val="CommentReference"/>
        </w:rPr>
        <w:commentReference w:id="71"/>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model applied to contrasting lake types. </w:t>
      </w:r>
      <w:r>
        <w:rPr>
          <w:rFonts w:ascii="Times New Roman" w:eastAsia="Times New Roman" w:hAnsi="Times New Roman" w:cs="Times New Roman"/>
          <w:sz w:val="24"/>
          <w:szCs w:val="24"/>
        </w:rPr>
        <w:lastRenderedPageBreak/>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Toolik based on a </w:t>
      </w:r>
      <w:proofErr w:type="gramStart"/>
      <w:r>
        <w:rPr>
          <w:rFonts w:ascii="Times New Roman" w:eastAsia="Times New Roman" w:hAnsi="Times New Roman" w:cs="Times New Roman"/>
          <w:sz w:val="24"/>
          <w:szCs w:val="24"/>
        </w:rPr>
        <w:t>different set</w:t>
      </w:r>
      <w:proofErr w:type="gramEnd"/>
      <w:r>
        <w:rPr>
          <w:rFonts w:ascii="Times New Roman" w:eastAsia="Times New Roman" w:hAnsi="Times New Roman" w:cs="Times New Roman"/>
          <w:sz w:val="24"/>
          <w:szCs w:val="24"/>
        </w:rPr>
        <w:t xml:space="preserve"> of years from our study (1980-1981), but similarly demonstrated that the system contained high allochthony relative to autochthony, low burial and high export.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our estimated respiration rates were generally higher than those noted in the literature (Hanson et al. 2014, Dillon and Molot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2E58315F"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5A24E4">
        <w:rPr>
          <w:rFonts w:ascii="Times New Roman" w:eastAsia="Times New Roman" w:hAnsi="Times New Roman" w:cs="Times New Roman"/>
          <w:sz w:val="24"/>
          <w:szCs w:val="24"/>
        </w:rPr>
        <w:t>W</w:t>
      </w:r>
      <w:r w:rsidR="00333E62">
        <w:rPr>
          <w:rFonts w:ascii="Times New Roman" w:eastAsia="Times New Roman" w:hAnsi="Times New Roman" w:cs="Times New Roman"/>
          <w:sz w:val="24"/>
          <w:szCs w:val="24"/>
        </w:rPr>
        <w:t>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r w:rsidR="008765EF">
        <w:rPr>
          <w:rFonts w:ascii="Times New Roman" w:eastAsia="Times New Roman" w:hAnsi="Times New Roman" w:cs="Times New Roman"/>
          <w:sz w:val="24"/>
          <w:szCs w:val="24"/>
        </w:rPr>
        <w:t>rates of</w:t>
      </w:r>
      <w:r w:rsidR="006E5828">
        <w:rPr>
          <w:rFonts w:ascii="Times New Roman" w:eastAsia="Times New Roman" w:hAnsi="Times New Roman" w:cs="Times New Roman"/>
          <w:sz w:val="24"/>
          <w:szCs w:val="24"/>
        </w:rPr>
        <w:t xml:space="preserve"> export, </w:t>
      </w:r>
      <w:r w:rsidR="00FD26D8">
        <w:rPr>
          <w:rFonts w:ascii="Times New Roman" w:eastAsia="Times New Roman" w:hAnsi="Times New Roman" w:cs="Times New Roman"/>
          <w:sz w:val="24"/>
          <w:szCs w:val="24"/>
        </w:rPr>
        <w:t>respiration</w:t>
      </w:r>
      <w:r w:rsidR="006E5828">
        <w:rPr>
          <w:rFonts w:ascii="Times New Roman" w:eastAsia="Times New Roman" w:hAnsi="Times New Roman" w:cs="Times New Roman"/>
          <w:sz w:val="24"/>
          <w:szCs w:val="24"/>
        </w:rPr>
        <w:t>,</w:t>
      </w:r>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 xml:space="preserve">A key </w:t>
      </w:r>
      <w:r w:rsidR="00430173">
        <w:rPr>
          <w:rFonts w:ascii="Times New Roman" w:eastAsia="Times New Roman" w:hAnsi="Times New Roman" w:cs="Times New Roman"/>
          <w:sz w:val="24"/>
          <w:szCs w:val="24"/>
        </w:rPr>
        <w:lastRenderedPageBreak/>
        <w:t>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r w:rsidR="00032ED8" w:rsidRPr="00ED587F">
        <w:rPr>
          <w:rFonts w:ascii="Times New Roman" w:eastAsia="Times New Roman" w:hAnsi="Times New Roman" w:cs="Times New Roman"/>
          <w:i/>
          <w:sz w:val="24"/>
          <w:szCs w:val="24"/>
        </w:rPr>
        <w:t>BPOC</w:t>
      </w:r>
      <w:r w:rsidR="00032ED8" w:rsidRPr="00ED587F">
        <w:rPr>
          <w:rFonts w:ascii="Times New Roman" w:eastAsia="Times New Roman" w:hAnsi="Times New Roman" w:cs="Times New Roman"/>
          <w:i/>
          <w:sz w:val="24"/>
          <w:szCs w:val="24"/>
          <w:vertAlign w:val="subscript"/>
        </w:rPr>
        <w:t>Alloch</w:t>
      </w:r>
      <w:r w:rsidR="00E44214">
        <w:rPr>
          <w:rFonts w:ascii="Times New Roman" w:eastAsia="Times New Roman" w:hAnsi="Times New Roman" w:cs="Times New Roman"/>
          <w:sz w:val="24"/>
          <w:szCs w:val="24"/>
        </w:rPr>
        <w:t xml:space="preserve">); therefore, any increase in </w:t>
      </w:r>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r w:rsidR="006A6054">
        <w:rPr>
          <w:rFonts w:ascii="Times New Roman" w:eastAsia="Times New Roman" w:hAnsi="Times New Roman" w:cs="Times New Roman"/>
          <w:sz w:val="24"/>
          <w:szCs w:val="24"/>
        </w:rPr>
        <w:t xml:space="preserve"> (POCFactor)</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r w:rsidR="00444FA6">
        <w:rPr>
          <w:rFonts w:ascii="Times New Roman" w:eastAsia="Times New Roman" w:hAnsi="Times New Roman" w:cs="Times New Roman"/>
          <w:sz w:val="24"/>
          <w:szCs w:val="24"/>
        </w:rPr>
        <w:t xml:space="preserve"> data, but the assumed linear changes in inflow volume and 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r w:rsidR="00444FA6">
        <w:rPr>
          <w:rFonts w:ascii="Times New Roman" w:eastAsia="Times New Roman" w:hAnsi="Times New Roman" w:cs="Times New Roman"/>
          <w:sz w:val="24"/>
          <w:szCs w:val="24"/>
        </w:rPr>
        <w:t xml:space="preserve"> between observation points may also have underrepresented 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r w:rsidR="00444FA6">
        <w:rPr>
          <w:rFonts w:ascii="Times New Roman" w:eastAsia="Times New Roman" w:hAnsi="Times New Roman" w:cs="Times New Roman"/>
          <w:sz w:val="24"/>
          <w:szCs w:val="24"/>
        </w:rPr>
        <w:t>, leading indirectly to underrepresentation of POC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r w:rsidR="00444FA6">
        <w:rPr>
          <w:rFonts w:ascii="Times New Roman" w:eastAsia="Times New Roman" w:hAnsi="Times New Roman" w:cs="Times New Roman"/>
          <w:sz w:val="24"/>
          <w:szCs w:val="24"/>
        </w:rPr>
        <w:t>. Wet years increase 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6A6054">
        <w:rPr>
          <w:rFonts w:ascii="Times New Roman" w:eastAsia="Times New Roman" w:hAnsi="Times New Roman" w:cs="Times New Roman"/>
          <w:sz w:val="24"/>
          <w:szCs w:val="24"/>
          <w:vertAlign w:val="subscript"/>
        </w:rPr>
        <w:t>A</w:t>
      </w:r>
      <w:r w:rsidR="00CA6E8B">
        <w:rPr>
          <w:rFonts w:ascii="Times New Roman" w:eastAsia="Times New Roman" w:hAnsi="Times New Roman" w:cs="Times New Roman"/>
          <w:sz w:val="24"/>
          <w:szCs w:val="24"/>
          <w:vertAlign w:val="subscript"/>
        </w:rPr>
        <w:t>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6A6054">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Toolik</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and Trout</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(Table 5). Therefore, missing POC</w:t>
      </w:r>
      <w:r w:rsidR="00032ED8">
        <w:rPr>
          <w:rFonts w:ascii="Times New Roman" w:eastAsia="Times New Roman" w:hAnsi="Times New Roman" w:cs="Times New Roman"/>
          <w:sz w:val="24"/>
          <w:szCs w:val="24"/>
          <w:vertAlign w:val="subscript"/>
        </w:rPr>
        <w:t>A</w:t>
      </w:r>
      <w:r w:rsidR="007F132D">
        <w:rPr>
          <w:rFonts w:ascii="Times New Roman" w:eastAsia="Times New Roman" w:hAnsi="Times New Roman" w:cs="Times New Roman"/>
          <w:sz w:val="24"/>
          <w:szCs w:val="24"/>
          <w:vertAlign w:val="subscript"/>
        </w:rPr>
        <w:t>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444FA6">
        <w:rPr>
          <w:rFonts w:ascii="Times New Roman" w:eastAsia="Times New Roman" w:hAnsi="Times New Roman" w:cs="Times New Roman"/>
          <w:sz w:val="24"/>
          <w:szCs w:val="24"/>
        </w:rPr>
        <w:t xml:space="preserve"> </w:t>
      </w:r>
    </w:p>
    <w:p w14:paraId="3B0516D2" w14:textId="0AD100D5"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w:t>
      </w:r>
      <w:r w:rsidR="006A6054">
        <w:rPr>
          <w:rFonts w:ascii="Times New Roman" w:eastAsia="Times New Roman" w:hAnsi="Times New Roman" w:cs="Times New Roman"/>
          <w:sz w:val="24"/>
          <w:szCs w:val="24"/>
        </w:rPr>
        <w:t>Lake Monona and</w:t>
      </w:r>
      <w:r w:rsidR="00370373">
        <w:rPr>
          <w:rFonts w:ascii="Times New Roman" w:eastAsia="Times New Roman" w:hAnsi="Times New Roman" w:cs="Times New Roman"/>
          <w:sz w:val="24"/>
          <w:szCs w:val="24"/>
        </w:rPr>
        <w:t xml:space="preserve"> </w:t>
      </w:r>
      <w:r w:rsidR="000B0493">
        <w:rPr>
          <w:rFonts w:ascii="Times New Roman" w:eastAsia="Times New Roman" w:hAnsi="Times New Roman" w:cs="Times New Roman"/>
          <w:sz w:val="24"/>
          <w:szCs w:val="24"/>
        </w:rPr>
        <w:t xml:space="preserve">Lake </w:t>
      </w:r>
      <w:r w:rsidR="00370373">
        <w:rPr>
          <w:rFonts w:ascii="Times New Roman" w:eastAsia="Times New Roman" w:hAnsi="Times New Roman" w:cs="Times New Roman"/>
          <w:sz w:val="24"/>
          <w:szCs w:val="24"/>
        </w:rPr>
        <w:t xml:space="preserve">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Harp</w:t>
      </w:r>
      <w:r w:rsidR="006A6054">
        <w:rPr>
          <w:rFonts w:ascii="Times New Roman" w:eastAsia="Times New Roman" w:hAnsi="Times New Roman" w:cs="Times New Roman"/>
          <w:sz w:val="24"/>
          <w:szCs w:val="24"/>
        </w:rPr>
        <w:t xml:space="preserve"> Lake</w:t>
      </w:r>
      <w:r w:rsidR="00370373">
        <w:rPr>
          <w:rFonts w:ascii="Times New Roman" w:eastAsia="Times New Roman" w:hAnsi="Times New Roman" w:cs="Times New Roman"/>
          <w:sz w:val="24"/>
          <w:szCs w:val="24"/>
        </w:rPr>
        <w:t>, Trout</w:t>
      </w:r>
      <w:r w:rsidR="006A6054">
        <w:rPr>
          <w:rFonts w:ascii="Times New Roman" w:eastAsia="Times New Roman" w:hAnsi="Times New Roman" w:cs="Times New Roman"/>
          <w:sz w:val="24"/>
          <w:szCs w:val="24"/>
        </w:rPr>
        <w:t xml:space="preserve"> Lake, and</w:t>
      </w:r>
      <w:r w:rsidR="00370373">
        <w:rPr>
          <w:rFonts w:ascii="Times New Roman" w:eastAsia="Times New Roman" w:hAnsi="Times New Roman" w:cs="Times New Roman"/>
          <w:sz w:val="24"/>
          <w:szCs w:val="24"/>
        </w:rPr>
        <w:t xml:space="preserve"> Toolik</w:t>
      </w:r>
      <w:r w:rsidR="006A6054">
        <w:rPr>
          <w:rFonts w:ascii="Times New Roman" w:eastAsia="Times New Roman" w:hAnsi="Times New Roman" w:cs="Times New Roman"/>
          <w:sz w:val="24"/>
          <w:szCs w:val="24"/>
        </w:rPr>
        <w:t xml:space="preserve"> Lake</w:t>
      </w:r>
      <w:r w:rsidR="003703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w:t>
      </w:r>
      <w:r>
        <w:rPr>
          <w:rFonts w:ascii="Times New Roman" w:eastAsia="Times New Roman" w:hAnsi="Times New Roman" w:cs="Times New Roman"/>
          <w:sz w:val="24"/>
          <w:szCs w:val="24"/>
        </w:rPr>
        <w:lastRenderedPageBreak/>
        <w:t xml:space="preserve">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 </w:t>
      </w:r>
      <w:r w:rsidR="005A24E4">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systems dominated by allochthony versus autochthony. </w:t>
      </w:r>
      <w:r w:rsidR="00713FF4">
        <w:rPr>
          <w:rFonts w:ascii="Times New Roman" w:eastAsia="Times New Roman" w:hAnsi="Times New Roman" w:cs="Times New Roman"/>
          <w:sz w:val="24"/>
          <w:szCs w:val="24"/>
        </w:rPr>
        <w:t>The implications of this</w:t>
      </w:r>
      <w:r w:rsidR="009E3799">
        <w:rPr>
          <w:rFonts w:ascii="Times New Roman" w:eastAsia="Times New Roman" w:hAnsi="Times New Roman" w:cs="Times New Roman"/>
          <w:sz w:val="24"/>
          <w:szCs w:val="24"/>
        </w:rPr>
        <w:t xml:space="preserve"> finding</w:t>
      </w:r>
      <w:r w:rsidR="00713FF4">
        <w:rPr>
          <w:rFonts w:ascii="Times New Roman" w:eastAsia="Times New Roman" w:hAnsi="Times New Roman" w:cs="Times New Roman"/>
          <w:sz w:val="24"/>
          <w:szCs w:val="24"/>
        </w:rPr>
        <w:t xml:space="preserve">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w:t>
      </w:r>
      <w:r w:rsidR="00F97953">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 As climates continue to warm, we would therefore expect lake OC budgets to become more respiration-dominated over time</w:t>
      </w:r>
      <w:r w:rsidR="009D7D53">
        <w:rPr>
          <w:rFonts w:ascii="Times New Roman" w:eastAsia="Times New Roman" w:hAnsi="Times New Roman" w:cs="Times New Roman"/>
          <w:sz w:val="24"/>
          <w:szCs w:val="24"/>
        </w:rPr>
        <w:t>, but ratios between respiration and burial will be mediated by ratios between allocthony and autochthony</w:t>
      </w:r>
      <w:r w:rsidR="00562DD6">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2" w:name="_3s028hwr8v82" w:colFirst="0" w:colLast="0"/>
      <w:bookmarkStart w:id="73" w:name="_vg8pldrl49h3" w:colFirst="0" w:colLast="0"/>
      <w:bookmarkEnd w:id="72"/>
      <w:bookmarkEnd w:id="73"/>
      <w:r>
        <w:rPr>
          <w:rFonts w:ascii="Times New Roman" w:eastAsia="Times New Roman" w:hAnsi="Times New Roman" w:cs="Times New Roman"/>
          <w:i/>
          <w:sz w:val="24"/>
          <w:szCs w:val="24"/>
        </w:rPr>
        <w:t>On-going research needs and future implications</w:t>
      </w:r>
    </w:p>
    <w:p w14:paraId="3DF53EE6" w14:textId="2641D1E7"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032ED8">
        <w:rPr>
          <w:rFonts w:ascii="Times New Roman" w:eastAsia="Times New Roman" w:hAnsi="Times New Roman" w:cs="Times New Roman"/>
          <w:sz w:val="24"/>
          <w:szCs w:val="24"/>
          <w:vertAlign w:val="subscript"/>
        </w:rPr>
        <w:t>A</w:t>
      </w:r>
      <w:r w:rsidR="00D234CD">
        <w:rPr>
          <w:rFonts w:ascii="Times New Roman" w:eastAsia="Times New Roman" w:hAnsi="Times New Roman" w:cs="Times New Roman"/>
          <w:sz w:val="24"/>
          <w:szCs w:val="24"/>
          <w:vertAlign w:val="subscript"/>
        </w:rPr>
        <w:t>lloch</w:t>
      </w:r>
      <w:r>
        <w:rPr>
          <w:rFonts w:ascii="Times New Roman" w:eastAsia="Times New Roman" w:hAnsi="Times New Roman" w:cs="Times New Roman"/>
          <w:sz w:val="24"/>
          <w:szCs w:val="24"/>
        </w:rPr>
        <w:t xml:space="preserve">. Such studies would help constrain POC parameters and improve estimates of the fates of POC </w:t>
      </w:r>
      <w:r>
        <w:rPr>
          <w:rFonts w:ascii="Times New Roman" w:eastAsia="Times New Roman" w:hAnsi="Times New Roman" w:cs="Times New Roman"/>
          <w:sz w:val="24"/>
          <w:szCs w:val="24"/>
        </w:rPr>
        <w:lastRenderedPageBreak/>
        <w:t xml:space="preserve">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w:t>
      </w:r>
      <w:proofErr w:type="gramStart"/>
      <w:r w:rsidR="007052DE">
        <w:rPr>
          <w:rFonts w:ascii="Times New Roman" w:eastAsia="Times New Roman" w:hAnsi="Times New Roman" w:cs="Times New Roman"/>
          <w:sz w:val="24"/>
          <w:szCs w:val="24"/>
        </w:rPr>
        <w:t>an important step</w:t>
      </w:r>
      <w:proofErr w:type="gramEnd"/>
      <w:r w:rsidR="007052DE">
        <w:rPr>
          <w:rFonts w:ascii="Times New Roman" w:eastAsia="Times New Roman" w:hAnsi="Times New Roman" w:cs="Times New Roman"/>
          <w:sz w:val="24"/>
          <w:szCs w:val="24"/>
        </w:rPr>
        <w:t xml:space="preserve">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74" w:name="_jodkgtnyf02z" w:colFirst="0" w:colLast="0"/>
      <w:bookmarkEnd w:id="74"/>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75" w:name="_j77eak7kbqvt" w:colFirst="0" w:colLast="0"/>
      <w:bookmarkEnd w:id="75"/>
      <w:r>
        <w:rPr>
          <w:rFonts w:ascii="Times New Roman" w:eastAsia="Times New Roman" w:hAnsi="Times New Roman" w:cs="Times New Roman"/>
          <w:b/>
          <w:sz w:val="24"/>
          <w:szCs w:val="24"/>
        </w:rPr>
        <w:lastRenderedPageBreak/>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lastRenderedPageBreak/>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w:t>
      </w:r>
      <w:proofErr w:type="gramStart"/>
      <w:r>
        <w:rPr>
          <w:rFonts w:ascii="Times New Roman" w:eastAsia="Times New Roman" w:hAnsi="Times New Roman" w:cs="Times New Roman"/>
          <w:sz w:val="24"/>
          <w:szCs w:val="24"/>
        </w:rPr>
        <w:t>jss.v033.i</w:t>
      </w:r>
      <w:proofErr w:type="gramEnd"/>
      <w:r>
        <w:rPr>
          <w:rFonts w:ascii="Times New Roman" w:eastAsia="Times New Roman" w:hAnsi="Times New Roman" w:cs="Times New Roman"/>
          <w:sz w:val="24"/>
          <w:szCs w:val="24"/>
        </w:rPr>
        <w:t>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w:t>
      </w:r>
      <w:proofErr w:type="gramStart"/>
      <w:r w:rsidRPr="008E2573">
        <w:rPr>
          <w:rFonts w:ascii="Times New Roman" w:eastAsia="Times New Roman" w:hAnsi="Times New Roman" w:cs="Times New Roman"/>
          <w:color w:val="auto"/>
          <w:sz w:val="24"/>
          <w:szCs w:val="24"/>
        </w:rPr>
        <w:t>a new approach</w:t>
      </w:r>
      <w:proofErr w:type="gramEnd"/>
      <w:r w:rsidRPr="008E2573">
        <w:rPr>
          <w:rFonts w:ascii="Times New Roman" w:eastAsia="Times New Roman" w:hAnsi="Times New Roman" w:cs="Times New Roman"/>
          <w:color w:val="auto"/>
          <w:sz w:val="24"/>
          <w:szCs w:val="24"/>
        </w:rPr>
        <w:t xml:space="preserve">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07817599" w:rsidR="00DB5AC5" w:rsidRDefault="00DB5AC5" w:rsidP="00735D13">
      <w:pPr>
        <w:spacing w:line="480" w:lineRule="auto"/>
        <w:ind w:left="450" w:hanging="450"/>
        <w:rPr>
          <w:rFonts w:ascii="Times New Roman" w:eastAsia="Times New Roman" w:hAnsi="Times New Roman" w:cs="Times New Roman"/>
          <w:sz w:val="24"/>
          <w:szCs w:val="24"/>
        </w:rPr>
      </w:pPr>
      <w:r>
        <w:rPr>
          <w:color w:val="222222"/>
          <w:sz w:val="20"/>
          <w:szCs w:val="20"/>
          <w:shd w:val="clear" w:color="auto" w:fill="FFFFFF"/>
        </w:rPr>
        <w:t>Vander Zanden, M. J., &amp; Gratton, C. (2011). Blowin’in the wind: reciprocal airborne carbon fluxes between lakes and land This paper is based on the JC Stevenson Memorial Lecture presented at the Canadian Conference for Fisheries Research (CCFFR) in Ottawa, Ontario, 9–11 January 2009.</w:t>
      </w:r>
      <w:r>
        <w:rPr>
          <w:rStyle w:val="apple-converted-space"/>
          <w:color w:val="222222"/>
          <w:sz w:val="20"/>
          <w:szCs w:val="20"/>
          <w:shd w:val="clear" w:color="auto" w:fill="FFFFFF"/>
        </w:rPr>
        <w:t> </w:t>
      </w:r>
      <w:r>
        <w:rPr>
          <w:i/>
          <w:iCs/>
          <w:color w:val="222222"/>
          <w:sz w:val="20"/>
          <w:szCs w:val="20"/>
          <w:shd w:val="clear" w:color="auto" w:fill="FFFFFF"/>
        </w:rPr>
        <w:t>Canadian Journal of Fisheries and Aquatic Sciences</w:t>
      </w:r>
      <w:r>
        <w:rPr>
          <w:color w:val="222222"/>
          <w:sz w:val="20"/>
          <w:szCs w:val="20"/>
          <w:shd w:val="clear" w:color="auto" w:fill="FFFFFF"/>
        </w:rPr>
        <w:t>,</w:t>
      </w:r>
      <w:r>
        <w:rPr>
          <w:rStyle w:val="apple-converted-space"/>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76308FDD" w14:textId="77777777" w:rsidR="00CD3C59" w:rsidRPr="00D634E4" w:rsidRDefault="00CD3C59" w:rsidP="00CD3C59">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576"/>
        <w:gridCol w:w="1659"/>
        <w:gridCol w:w="1695"/>
        <w:gridCol w:w="1503"/>
        <w:gridCol w:w="1743"/>
        <w:gridCol w:w="1400"/>
      </w:tblGrid>
      <w:tr w:rsidR="00CD3C59" w:rsidRPr="00996070" w14:paraId="679E4FED" w14:textId="77777777" w:rsidTr="00CD3C59">
        <w:trPr>
          <w:trHeight w:val="300"/>
        </w:trPr>
        <w:tc>
          <w:tcPr>
            <w:tcW w:w="823" w:type="pct"/>
            <w:shd w:val="clear" w:color="auto" w:fill="auto"/>
            <w:noWrap/>
            <w:vAlign w:val="center"/>
            <w:hideMark/>
          </w:tcPr>
          <w:p w14:paraId="400BFCF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26F41D9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7E201AD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30B2CD60"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Toolik</w:t>
            </w:r>
          </w:p>
        </w:tc>
        <w:tc>
          <w:tcPr>
            <w:tcW w:w="910" w:type="pct"/>
            <w:shd w:val="clear" w:color="auto" w:fill="auto"/>
            <w:noWrap/>
            <w:vAlign w:val="center"/>
            <w:hideMark/>
          </w:tcPr>
          <w:p w14:paraId="567DADEC"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2E860C9B"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CD3C59" w:rsidRPr="00996070" w14:paraId="5336A596" w14:textId="77777777" w:rsidTr="00CD3C59">
        <w:trPr>
          <w:trHeight w:val="300"/>
        </w:trPr>
        <w:tc>
          <w:tcPr>
            <w:tcW w:w="823" w:type="pct"/>
            <w:shd w:val="clear" w:color="auto" w:fill="auto"/>
            <w:noWrap/>
            <w:vAlign w:val="center"/>
            <w:hideMark/>
          </w:tcPr>
          <w:p w14:paraId="3F6D2B16"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Location</w:t>
            </w:r>
          </w:p>
        </w:tc>
        <w:tc>
          <w:tcPr>
            <w:tcW w:w="866" w:type="pct"/>
            <w:shd w:val="clear" w:color="auto" w:fill="auto"/>
            <w:noWrap/>
            <w:vAlign w:val="center"/>
            <w:hideMark/>
          </w:tcPr>
          <w:p w14:paraId="5A1ACBB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5106652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7D63670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69754E6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544E198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CD3C59" w:rsidRPr="00996070" w14:paraId="5BD78F7F" w14:textId="77777777" w:rsidTr="00CD3C59">
        <w:trPr>
          <w:trHeight w:val="300"/>
        </w:trPr>
        <w:tc>
          <w:tcPr>
            <w:tcW w:w="823" w:type="pct"/>
            <w:shd w:val="clear" w:color="auto" w:fill="auto"/>
            <w:noWrap/>
            <w:vAlign w:val="center"/>
            <w:hideMark/>
          </w:tcPr>
          <w:p w14:paraId="727B5F41"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Lat, Long</w:t>
            </w:r>
          </w:p>
        </w:tc>
        <w:tc>
          <w:tcPr>
            <w:tcW w:w="866" w:type="pct"/>
            <w:shd w:val="clear" w:color="auto" w:fill="auto"/>
            <w:noWrap/>
            <w:vAlign w:val="center"/>
            <w:hideMark/>
          </w:tcPr>
          <w:p w14:paraId="020232C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45.38, -79.14</w:t>
            </w:r>
          </w:p>
        </w:tc>
        <w:tc>
          <w:tcPr>
            <w:tcW w:w="885" w:type="pct"/>
            <w:shd w:val="clear" w:color="auto" w:fill="auto"/>
            <w:noWrap/>
            <w:vAlign w:val="center"/>
            <w:hideMark/>
          </w:tcPr>
          <w:p w14:paraId="2963DB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76F3646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-149.61</w:t>
            </w:r>
          </w:p>
        </w:tc>
        <w:tc>
          <w:tcPr>
            <w:tcW w:w="910" w:type="pct"/>
            <w:shd w:val="clear" w:color="auto" w:fill="auto"/>
            <w:noWrap/>
            <w:vAlign w:val="center"/>
            <w:hideMark/>
          </w:tcPr>
          <w:p w14:paraId="726048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 -89.69</w:t>
            </w:r>
          </w:p>
        </w:tc>
        <w:tc>
          <w:tcPr>
            <w:tcW w:w="731" w:type="pct"/>
            <w:shd w:val="clear" w:color="auto" w:fill="auto"/>
            <w:noWrap/>
            <w:vAlign w:val="center"/>
            <w:hideMark/>
          </w:tcPr>
          <w:p w14:paraId="72D4769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CD3C59" w:rsidRPr="00996070" w14:paraId="2538B5EF" w14:textId="77777777" w:rsidTr="00CD3C59">
        <w:trPr>
          <w:trHeight w:val="300"/>
        </w:trPr>
        <w:tc>
          <w:tcPr>
            <w:tcW w:w="823" w:type="pct"/>
            <w:shd w:val="clear" w:color="auto" w:fill="auto"/>
            <w:vAlign w:val="center"/>
          </w:tcPr>
          <w:p w14:paraId="77A8DDF7"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Data years</w:t>
            </w:r>
          </w:p>
        </w:tc>
        <w:tc>
          <w:tcPr>
            <w:tcW w:w="866" w:type="pct"/>
            <w:shd w:val="clear" w:color="auto" w:fill="auto"/>
            <w:vAlign w:val="center"/>
          </w:tcPr>
          <w:p w14:paraId="24583CF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6827FA3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60B60C8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430C8CD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5384B5A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CD3C59" w:rsidRPr="00996070" w14:paraId="6B039492" w14:textId="77777777" w:rsidTr="00CD3C59">
        <w:trPr>
          <w:trHeight w:val="300"/>
        </w:trPr>
        <w:tc>
          <w:tcPr>
            <w:tcW w:w="823" w:type="pct"/>
            <w:shd w:val="clear" w:color="auto" w:fill="auto"/>
            <w:vAlign w:val="center"/>
            <w:hideMark/>
          </w:tcPr>
          <w:p w14:paraId="0BA86081"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Area (ha)</w:t>
            </w:r>
          </w:p>
        </w:tc>
        <w:tc>
          <w:tcPr>
            <w:tcW w:w="866" w:type="pct"/>
            <w:shd w:val="clear" w:color="auto" w:fill="auto"/>
            <w:vAlign w:val="center"/>
            <w:hideMark/>
          </w:tcPr>
          <w:p w14:paraId="558ADDB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4B67F5A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6E4777B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46C8408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0B5F887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CD3C59" w:rsidRPr="00996070" w14:paraId="684650FC" w14:textId="77777777" w:rsidTr="00CD3C59">
        <w:trPr>
          <w:trHeight w:val="300"/>
        </w:trPr>
        <w:tc>
          <w:tcPr>
            <w:tcW w:w="823" w:type="pct"/>
            <w:shd w:val="clear" w:color="auto" w:fill="auto"/>
            <w:vAlign w:val="center"/>
          </w:tcPr>
          <w:p w14:paraId="0367A698"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Perimeter (m)</w:t>
            </w:r>
          </w:p>
        </w:tc>
        <w:tc>
          <w:tcPr>
            <w:tcW w:w="866" w:type="pct"/>
            <w:shd w:val="clear" w:color="auto" w:fill="auto"/>
            <w:noWrap/>
            <w:vAlign w:val="center"/>
          </w:tcPr>
          <w:p w14:paraId="3A6ECAF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476C627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2409F35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2CC99D2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4D9F031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CD3C59" w:rsidRPr="00996070" w14:paraId="0C0558E1" w14:textId="77777777" w:rsidTr="00CD3C59">
        <w:trPr>
          <w:trHeight w:val="300"/>
        </w:trPr>
        <w:tc>
          <w:tcPr>
            <w:tcW w:w="823" w:type="pct"/>
            <w:shd w:val="clear" w:color="auto" w:fill="auto"/>
            <w:vAlign w:val="center"/>
          </w:tcPr>
          <w:p w14:paraId="6C9DC642"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Mean Depth (m)</w:t>
            </w:r>
          </w:p>
        </w:tc>
        <w:tc>
          <w:tcPr>
            <w:tcW w:w="866" w:type="pct"/>
            <w:shd w:val="clear" w:color="auto" w:fill="auto"/>
            <w:noWrap/>
            <w:vAlign w:val="center"/>
          </w:tcPr>
          <w:p w14:paraId="7BCBD5B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55D21A7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784DB9A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58D8B3A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0C71FD0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1B3DC420" w14:textId="77777777" w:rsidTr="00CD3C59">
        <w:trPr>
          <w:trHeight w:val="300"/>
        </w:trPr>
        <w:tc>
          <w:tcPr>
            <w:tcW w:w="823" w:type="pct"/>
            <w:shd w:val="clear" w:color="auto" w:fill="auto"/>
            <w:vAlign w:val="center"/>
            <w:hideMark/>
          </w:tcPr>
          <w:p w14:paraId="442F66F6"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z</w:t>
            </w:r>
            <w:r w:rsidRPr="00E440A4">
              <w:rPr>
                <w:rFonts w:ascii="Times New Roman" w:eastAsia="Times New Roman" w:hAnsi="Times New Roman" w:cs="Times New Roman"/>
                <w:b/>
                <w:bCs/>
                <w:vertAlign w:val="subscript"/>
              </w:rPr>
              <w:t>mean</w:t>
            </w:r>
            <w:r w:rsidRPr="00E440A4">
              <w:rPr>
                <w:rFonts w:ascii="Times New Roman" w:eastAsia="Times New Roman" w:hAnsi="Times New Roman" w:cs="Times New Roman"/>
                <w:b/>
                <w:bCs/>
              </w:rPr>
              <w:t xml:space="preserve"> (m)</w:t>
            </w:r>
          </w:p>
        </w:tc>
        <w:tc>
          <w:tcPr>
            <w:tcW w:w="866" w:type="pct"/>
            <w:shd w:val="clear" w:color="auto" w:fill="auto"/>
            <w:noWrap/>
            <w:vAlign w:val="center"/>
            <w:hideMark/>
          </w:tcPr>
          <w:p w14:paraId="698DC02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7E12BC9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2FD9CDD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51B9803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547803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40066061" w14:textId="77777777" w:rsidTr="00CD3C59">
        <w:trPr>
          <w:trHeight w:val="300"/>
        </w:trPr>
        <w:tc>
          <w:tcPr>
            <w:tcW w:w="823" w:type="pct"/>
            <w:shd w:val="clear" w:color="auto" w:fill="auto"/>
            <w:vAlign w:val="center"/>
            <w:hideMark/>
          </w:tcPr>
          <w:p w14:paraId="2B99B07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RT (yr)</w:t>
            </w:r>
          </w:p>
        </w:tc>
        <w:tc>
          <w:tcPr>
            <w:tcW w:w="866" w:type="pct"/>
            <w:shd w:val="clear" w:color="auto" w:fill="auto"/>
            <w:noWrap/>
            <w:vAlign w:val="center"/>
            <w:hideMark/>
          </w:tcPr>
          <w:p w14:paraId="421422A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1981E4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271914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08218B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09DEB6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CD3C59" w:rsidRPr="00996070" w14:paraId="6E754F54" w14:textId="77777777" w:rsidTr="00CD3C59">
        <w:trPr>
          <w:trHeight w:val="300"/>
        </w:trPr>
        <w:tc>
          <w:tcPr>
            <w:tcW w:w="823" w:type="pct"/>
            <w:shd w:val="clear" w:color="auto" w:fill="auto"/>
            <w:vAlign w:val="center"/>
            <w:hideMark/>
          </w:tcPr>
          <w:p w14:paraId="4FAC403B"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Trophic status</w:t>
            </w:r>
          </w:p>
        </w:tc>
        <w:tc>
          <w:tcPr>
            <w:tcW w:w="866" w:type="pct"/>
            <w:shd w:val="clear" w:color="auto" w:fill="auto"/>
            <w:noWrap/>
            <w:vAlign w:val="center"/>
            <w:hideMark/>
          </w:tcPr>
          <w:p w14:paraId="1E28ECD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885" w:type="pct"/>
            <w:shd w:val="clear" w:color="auto" w:fill="auto"/>
            <w:noWrap/>
            <w:vAlign w:val="center"/>
            <w:hideMark/>
          </w:tcPr>
          <w:p w14:paraId="231343B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eutrophic</w:t>
            </w:r>
          </w:p>
        </w:tc>
        <w:tc>
          <w:tcPr>
            <w:tcW w:w="785" w:type="pct"/>
            <w:shd w:val="clear" w:color="auto" w:fill="auto"/>
            <w:noWrap/>
            <w:vAlign w:val="center"/>
            <w:hideMark/>
          </w:tcPr>
          <w:p w14:paraId="351A434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910" w:type="pct"/>
            <w:shd w:val="clear" w:color="auto" w:fill="auto"/>
            <w:noWrap/>
            <w:vAlign w:val="center"/>
            <w:hideMark/>
          </w:tcPr>
          <w:p w14:paraId="4B94260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731" w:type="pct"/>
            <w:shd w:val="clear" w:color="auto" w:fill="auto"/>
            <w:vAlign w:val="center"/>
            <w:hideMark/>
          </w:tcPr>
          <w:p w14:paraId="0D82D01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r>
      <w:tr w:rsidR="00CD3C59" w:rsidRPr="00996070" w14:paraId="77AE4651" w14:textId="77777777" w:rsidTr="00CD3C59">
        <w:trPr>
          <w:trHeight w:val="300"/>
        </w:trPr>
        <w:tc>
          <w:tcPr>
            <w:tcW w:w="823" w:type="pct"/>
            <w:shd w:val="clear" w:color="auto" w:fill="auto"/>
            <w:vAlign w:val="center"/>
            <w:hideMark/>
          </w:tcPr>
          <w:p w14:paraId="25712EF8"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Secchi (m)</w:t>
            </w:r>
          </w:p>
        </w:tc>
        <w:tc>
          <w:tcPr>
            <w:tcW w:w="866" w:type="pct"/>
            <w:shd w:val="clear" w:color="auto" w:fill="auto"/>
            <w:noWrap/>
            <w:vAlign w:val="center"/>
            <w:hideMark/>
          </w:tcPr>
          <w:p w14:paraId="0223B7D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2F505B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38C4679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61C6E69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26892D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CD3C59" w:rsidRPr="00996070" w14:paraId="01BDE5D4" w14:textId="77777777" w:rsidTr="00CD3C59">
        <w:trPr>
          <w:trHeight w:val="330"/>
        </w:trPr>
        <w:tc>
          <w:tcPr>
            <w:tcW w:w="823" w:type="pct"/>
            <w:shd w:val="clear" w:color="auto" w:fill="auto"/>
            <w:vAlign w:val="center"/>
            <w:hideMark/>
          </w:tcPr>
          <w:p w14:paraId="73CC8A82"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Chl-</w:t>
            </w:r>
            <w:r w:rsidRPr="00E440A4">
              <w:rPr>
                <w:rFonts w:ascii="Times New Roman" w:eastAsia="Times New Roman" w:hAnsi="Times New Roman" w:cs="Times New Roman"/>
                <w:b/>
                <w:bCs/>
                <w:i/>
                <w:iCs/>
              </w:rPr>
              <w:t>a</w:t>
            </w:r>
          </w:p>
          <w:p w14:paraId="08EA8B73"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(µg L</w:t>
            </w:r>
            <w:r w:rsidRPr="00E440A4">
              <w:rPr>
                <w:rFonts w:ascii="Times New Roman" w:eastAsia="Times New Roman" w:hAnsi="Times New Roman" w:cs="Times New Roman"/>
                <w:b/>
                <w:bCs/>
                <w:vertAlign w:val="superscript"/>
              </w:rPr>
              <w:t>-1</w:t>
            </w:r>
            <w:r w:rsidRPr="00E440A4">
              <w:rPr>
                <w:rFonts w:ascii="Times New Roman" w:eastAsia="Times New Roman" w:hAnsi="Times New Roman" w:cs="Times New Roman"/>
                <w:b/>
                <w:bCs/>
              </w:rPr>
              <w:t>)</w:t>
            </w:r>
          </w:p>
        </w:tc>
        <w:tc>
          <w:tcPr>
            <w:tcW w:w="866" w:type="pct"/>
            <w:shd w:val="clear" w:color="auto" w:fill="auto"/>
            <w:noWrap/>
            <w:vAlign w:val="center"/>
            <w:hideMark/>
          </w:tcPr>
          <w:p w14:paraId="28F475B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4555F8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E2577F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4E787F2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7FB299A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CD3C59" w:rsidRPr="00996070" w14:paraId="415CE7CC" w14:textId="77777777" w:rsidTr="00CD3C59">
        <w:trPr>
          <w:trHeight w:val="315"/>
        </w:trPr>
        <w:tc>
          <w:tcPr>
            <w:tcW w:w="823" w:type="pct"/>
            <w:shd w:val="clear" w:color="auto" w:fill="auto"/>
            <w:vAlign w:val="center"/>
            <w:hideMark/>
          </w:tcPr>
          <w:p w14:paraId="6D26AC30"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SW DOC</w:t>
            </w:r>
          </w:p>
          <w:p w14:paraId="7FA893CA"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w:t>
            </w:r>
            <w:r w:rsidRPr="00E440A4">
              <w:rPr>
                <w:rFonts w:ascii="Times New Roman" w:eastAsia="Times New Roman" w:hAnsi="Times New Roman" w:cs="Times New Roman"/>
                <w:b/>
                <w:bCs/>
                <w:vertAlign w:val="superscript"/>
              </w:rPr>
              <w:t>-3</w:t>
            </w:r>
            <w:r w:rsidRPr="00E440A4">
              <w:rPr>
                <w:rFonts w:ascii="Times New Roman" w:eastAsia="Times New Roman" w:hAnsi="Times New Roman" w:cs="Times New Roman"/>
                <w:b/>
                <w:bCs/>
              </w:rPr>
              <w:t>)</w:t>
            </w:r>
          </w:p>
        </w:tc>
        <w:tc>
          <w:tcPr>
            <w:tcW w:w="866" w:type="pct"/>
            <w:shd w:val="clear" w:color="auto" w:fill="auto"/>
            <w:noWrap/>
            <w:vAlign w:val="center"/>
            <w:hideMark/>
          </w:tcPr>
          <w:p w14:paraId="013AA1F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1639A9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252EF00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14BBC31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0238352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CD3C59" w:rsidRPr="00996070" w14:paraId="5E51A5CF" w14:textId="77777777" w:rsidTr="00CD3C59">
        <w:trPr>
          <w:trHeight w:val="300"/>
        </w:trPr>
        <w:tc>
          <w:tcPr>
            <w:tcW w:w="823" w:type="pct"/>
            <w:shd w:val="clear" w:color="auto" w:fill="auto"/>
            <w:vAlign w:val="center"/>
            <w:hideMark/>
          </w:tcPr>
          <w:p w14:paraId="24355EE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 DOC</w:t>
            </w:r>
          </w:p>
          <w:p w14:paraId="2E86433F"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(g m-³)</w:t>
            </w:r>
          </w:p>
        </w:tc>
        <w:tc>
          <w:tcPr>
            <w:tcW w:w="866" w:type="pct"/>
            <w:shd w:val="clear" w:color="auto" w:fill="auto"/>
            <w:noWrap/>
            <w:vAlign w:val="center"/>
            <w:hideMark/>
          </w:tcPr>
          <w:p w14:paraId="6FCE895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6178F84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8D96B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47FEC23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136D2C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CD3C59" w:rsidRPr="00996070" w14:paraId="11AD5B09" w14:textId="77777777" w:rsidTr="00CD3C59">
        <w:trPr>
          <w:trHeight w:val="365"/>
        </w:trPr>
        <w:tc>
          <w:tcPr>
            <w:tcW w:w="823" w:type="pct"/>
            <w:shd w:val="clear" w:color="auto" w:fill="auto"/>
            <w:vAlign w:val="center"/>
          </w:tcPr>
          <w:p w14:paraId="7D52D894"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PropCanopy</w:t>
            </w:r>
          </w:p>
        </w:tc>
        <w:tc>
          <w:tcPr>
            <w:tcW w:w="866" w:type="pct"/>
            <w:shd w:val="clear" w:color="auto" w:fill="auto"/>
            <w:vAlign w:val="center"/>
          </w:tcPr>
          <w:p w14:paraId="6E4B928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64426E4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638CD2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C86F4C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06A1B7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CD3C59" w:rsidRPr="00996070" w14:paraId="1E91111E" w14:textId="77777777" w:rsidTr="00CD3C59">
        <w:trPr>
          <w:trHeight w:val="347"/>
        </w:trPr>
        <w:tc>
          <w:tcPr>
            <w:tcW w:w="823" w:type="pct"/>
            <w:shd w:val="clear" w:color="auto" w:fill="auto"/>
            <w:vAlign w:val="center"/>
          </w:tcPr>
          <w:p w14:paraId="428A2CD4"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rPr>
              <w:t>PropWetlands</w:t>
            </w:r>
          </w:p>
        </w:tc>
        <w:tc>
          <w:tcPr>
            <w:tcW w:w="866" w:type="pct"/>
            <w:shd w:val="clear" w:color="auto" w:fill="auto"/>
            <w:vAlign w:val="center"/>
          </w:tcPr>
          <w:p w14:paraId="49E6A29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2FF7A7E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AF16C9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2ADE9E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397D7F8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CD3C59" w:rsidRPr="00996070" w14:paraId="6F2540E6" w14:textId="77777777" w:rsidTr="00CD3C59">
        <w:trPr>
          <w:trHeight w:val="347"/>
        </w:trPr>
        <w:tc>
          <w:tcPr>
            <w:tcW w:w="823" w:type="pct"/>
            <w:shd w:val="clear" w:color="auto" w:fill="auto"/>
            <w:vAlign w:val="center"/>
          </w:tcPr>
          <w:p w14:paraId="3E4A678B" w14:textId="77777777" w:rsidR="00CD3C59" w:rsidRDefault="00CD3C59" w:rsidP="00CD3C59">
            <w:pPr>
              <w:spacing w:line="240" w:lineRule="auto"/>
              <w:jc w:val="center"/>
              <w:rPr>
                <w:rFonts w:ascii="Times New Roman" w:eastAsia="Times New Roman" w:hAnsi="Times New Roman" w:cs="Times New Roman"/>
                <w:b/>
              </w:rPr>
            </w:pPr>
            <w:commentRangeStart w:id="76"/>
            <w:commentRangeStart w:id="77"/>
            <w:r>
              <w:rPr>
                <w:rFonts w:ascii="Times New Roman" w:eastAsia="Times New Roman" w:hAnsi="Times New Roman" w:cs="Times New Roman"/>
                <w:b/>
              </w:rPr>
              <w:t>Burial Rate</w:t>
            </w:r>
          </w:p>
          <w:p w14:paraId="47730973" w14:textId="77777777" w:rsidR="00CD3C59" w:rsidRPr="00E440A4" w:rsidRDefault="00CD3C59" w:rsidP="00CD3C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 m² yr</w:t>
            </w:r>
            <w:r w:rsidRPr="00012825">
              <w:rPr>
                <w:rFonts w:ascii="Times New Roman" w:eastAsia="Times New Roman" w:hAnsi="Times New Roman" w:cs="Times New Roman"/>
                <w:b/>
                <w:vertAlign w:val="superscript"/>
              </w:rPr>
              <w:t>-1</w:t>
            </w:r>
            <w:r>
              <w:rPr>
                <w:rFonts w:ascii="Times New Roman" w:eastAsia="Times New Roman" w:hAnsi="Times New Roman" w:cs="Times New Roman"/>
                <w:b/>
              </w:rPr>
              <w:t>)</w:t>
            </w:r>
          </w:p>
        </w:tc>
        <w:tc>
          <w:tcPr>
            <w:tcW w:w="866" w:type="pct"/>
            <w:shd w:val="clear" w:color="auto" w:fill="auto"/>
            <w:vAlign w:val="center"/>
          </w:tcPr>
          <w:p w14:paraId="233E655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2BC23E94"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55E77F4B"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2D0B3DAF"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234A297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commentRangeEnd w:id="76"/>
            <w:r w:rsidR="00784081">
              <w:rPr>
                <w:rStyle w:val="CommentReference"/>
              </w:rPr>
              <w:commentReference w:id="76"/>
            </w:r>
            <w:r w:rsidR="000B0493">
              <w:rPr>
                <w:rStyle w:val="CommentReference"/>
              </w:rPr>
              <w:commentReference w:id="77"/>
            </w:r>
          </w:p>
        </w:tc>
      </w:tr>
      <w:commentRangeEnd w:id="77"/>
      <w:tr w:rsidR="00CD3C59" w:rsidRPr="00996070" w14:paraId="5D0F0867" w14:textId="77777777" w:rsidTr="00CD3C59">
        <w:trPr>
          <w:trHeight w:val="510"/>
        </w:trPr>
        <w:tc>
          <w:tcPr>
            <w:tcW w:w="823" w:type="pct"/>
            <w:shd w:val="clear" w:color="auto" w:fill="auto"/>
            <w:vAlign w:val="center"/>
            <w:hideMark/>
          </w:tcPr>
          <w:p w14:paraId="033797C4"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References</w:t>
            </w:r>
          </w:p>
        </w:tc>
        <w:tc>
          <w:tcPr>
            <w:tcW w:w="866" w:type="pct"/>
            <w:shd w:val="clear" w:color="auto" w:fill="auto"/>
            <w:vAlign w:val="center"/>
            <w:hideMark/>
          </w:tcPr>
          <w:p w14:paraId="06C5F66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73896EE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7A6FB2C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2A2B43F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58DACD9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Kvarnäs 2001</w:t>
            </w:r>
          </w:p>
        </w:tc>
      </w:tr>
    </w:tbl>
    <w:p w14:paraId="24C247BD" w14:textId="77777777" w:rsidR="00CD3C59" w:rsidRDefault="00CD3C59" w:rsidP="00CD3C59">
      <w:pPr>
        <w:rPr>
          <w:rFonts w:ascii="Times New Roman" w:eastAsia="Times New Roman" w:hAnsi="Times New Roman" w:cs="Times New Roman"/>
          <w:bCs/>
          <w:sz w:val="24"/>
          <w:szCs w:val="24"/>
        </w:rPr>
      </w:pPr>
    </w:p>
    <w:p w14:paraId="4DED719B" w14:textId="0E2D53A0" w:rsidR="00427402" w:rsidRDefault="00CD3C59" w:rsidP="00CD3C59">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mean depth, RT = hydrologic residence time, Secchi = Secchi depth, Chl-</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2"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Secchi, Chl-</w:t>
      </w:r>
      <w:r>
        <w:rPr>
          <w:rStyle w:val="Hyperlink"/>
          <w:rFonts w:ascii="Times New Roman" w:hAnsi="Times New Roman" w:cs="Times New Roman"/>
          <w:i/>
          <w:color w:val="auto"/>
          <w:sz w:val="24"/>
          <w:szCs w:val="24"/>
          <w:u w:val="none"/>
        </w:rPr>
        <w:t>a</w:t>
      </w:r>
      <w:r>
        <w:rPr>
          <w:rStyle w:val="Hyperlink"/>
          <w:rFonts w:ascii="Times New Roman" w:hAnsi="Times New Roman" w:cs="Times New Roman"/>
          <w:color w:val="auto"/>
          <w:sz w:val="24"/>
          <w:szCs w:val="24"/>
          <w:u w:val="none"/>
        </w:rPr>
        <w:t>, and DOC measurements are the mean values for the data used in this study.</w:t>
      </w:r>
      <w:r w:rsidRPr="00480754">
        <w:rPr>
          <w:rStyle w:val="Hyperlink"/>
          <w:rFonts w:ascii="Times New Roman" w:hAnsi="Times New Roman" w:cs="Times New Roman"/>
          <w:color w:val="FF0000"/>
          <w:sz w:val="24"/>
          <w:szCs w:val="24"/>
          <w:u w:val="none"/>
        </w:rPr>
        <w:t xml:space="preserve"> </w:t>
      </w:r>
      <w:r w:rsidR="000B0493">
        <w:rPr>
          <w:rStyle w:val="Hyperlink"/>
          <w:rFonts w:ascii="Times New Roman" w:hAnsi="Times New Roman" w:cs="Times New Roman"/>
          <w:color w:val="FF0000"/>
          <w:sz w:val="24"/>
          <w:szCs w:val="24"/>
          <w:u w:val="none"/>
        </w:rPr>
        <w:t xml:space="preserve">See S2 for </w:t>
      </w:r>
      <w:r w:rsidR="007E13C6">
        <w:rPr>
          <w:rStyle w:val="Hyperlink"/>
          <w:rFonts w:ascii="Times New Roman" w:hAnsi="Times New Roman" w:cs="Times New Roman"/>
          <w:color w:val="FF0000"/>
          <w:sz w:val="24"/>
          <w:szCs w:val="24"/>
          <w:u w:val="none"/>
        </w:rPr>
        <w:t>sources of burial rates.</w:t>
      </w:r>
      <w:r w:rsidR="009870ED">
        <w:rPr>
          <w:rFonts w:ascii="Times New Roman" w:eastAsia="Times New Roman" w:hAnsi="Times New Roman" w:cs="Times New Roman"/>
          <w:sz w:val="24"/>
          <w:szCs w:val="24"/>
        </w:rPr>
        <w:br w:type="page"/>
      </w:r>
    </w:p>
    <w:p w14:paraId="43ABEA9D" w14:textId="77777777" w:rsidR="00CD3C59" w:rsidRDefault="00CD3C59" w:rsidP="00CD3C59">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p w14:paraId="1B3A4524" w14:textId="77777777" w:rsidR="00CD3C59" w:rsidRPr="00664D73" w:rsidRDefault="00CD3C59" w:rsidP="00CD3C59">
      <w:pPr>
        <w:spacing w:line="240" w:lineRule="auto"/>
        <w:rPr>
          <w:rFonts w:ascii="Times New Roman" w:eastAsia="Times New Roman" w:hAnsi="Times New Roman" w:cs="Times New Roman"/>
          <w:b/>
          <w:sz w:val="24"/>
          <w:szCs w:val="24"/>
        </w:rPr>
      </w:pPr>
    </w:p>
    <w:tbl>
      <w:tblPr>
        <w:tblStyle w:val="TableGrid"/>
        <w:tblW w:w="8748" w:type="dxa"/>
        <w:tblLook w:val="04A0" w:firstRow="1" w:lastRow="0" w:firstColumn="1" w:lastColumn="0" w:noHBand="0" w:noVBand="1"/>
      </w:tblPr>
      <w:tblGrid>
        <w:gridCol w:w="2250"/>
        <w:gridCol w:w="2952"/>
        <w:gridCol w:w="1656"/>
        <w:gridCol w:w="1890"/>
      </w:tblGrid>
      <w:tr w:rsidR="00CD3C59" w:rsidRPr="00A2611E" w14:paraId="04F56775" w14:textId="77777777" w:rsidTr="00CD3C59">
        <w:trPr>
          <w:trHeight w:val="212"/>
        </w:trPr>
        <w:tc>
          <w:tcPr>
            <w:tcW w:w="2250" w:type="dxa"/>
            <w:noWrap/>
            <w:vAlign w:val="center"/>
            <w:hideMark/>
          </w:tcPr>
          <w:p w14:paraId="35546785"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0214350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5C4333F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192D968D"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CD3C59" w:rsidRPr="00A2611E" w14:paraId="1C855DCE" w14:textId="77777777" w:rsidTr="00CD3C59">
        <w:trPr>
          <w:trHeight w:val="196"/>
        </w:trPr>
        <w:tc>
          <w:tcPr>
            <w:tcW w:w="2250" w:type="dxa"/>
            <w:noWrap/>
            <w:vAlign w:val="center"/>
            <w:hideMark/>
          </w:tcPr>
          <w:p w14:paraId="558EAAE0"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Wetland</w:t>
            </w:r>
          </w:p>
        </w:tc>
        <w:tc>
          <w:tcPr>
            <w:tcW w:w="2952" w:type="dxa"/>
            <w:noWrap/>
            <w:vAlign w:val="center"/>
            <w:hideMark/>
          </w:tcPr>
          <w:p w14:paraId="5D3E362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36AF794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04CBE10D"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3C996DF5" w14:textId="77777777" w:rsidTr="00CD3C59">
        <w:trPr>
          <w:trHeight w:val="196"/>
        </w:trPr>
        <w:tc>
          <w:tcPr>
            <w:tcW w:w="2250" w:type="dxa"/>
            <w:noWrap/>
            <w:vAlign w:val="center"/>
            <w:hideMark/>
          </w:tcPr>
          <w:p w14:paraId="436C7683"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DOC</w:t>
            </w:r>
            <w:r w:rsidRPr="002F729A">
              <w:rPr>
                <w:rFonts w:ascii="Times New Roman" w:eastAsia="Times New Roman" w:hAnsi="Times New Roman" w:cs="Times New Roman"/>
                <w:vertAlign w:val="subscript"/>
              </w:rPr>
              <w:t>GWconc</w:t>
            </w:r>
          </w:p>
        </w:tc>
        <w:tc>
          <w:tcPr>
            <w:tcW w:w="2952" w:type="dxa"/>
            <w:noWrap/>
            <w:vAlign w:val="center"/>
            <w:hideMark/>
          </w:tcPr>
          <w:p w14:paraId="330B4ECA"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53DA74F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7EC73DC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0E9B210E" w14:textId="77777777" w:rsidTr="00CD3C59">
        <w:trPr>
          <w:trHeight w:val="196"/>
        </w:trPr>
        <w:tc>
          <w:tcPr>
            <w:tcW w:w="2250" w:type="dxa"/>
            <w:noWrap/>
            <w:vAlign w:val="center"/>
            <w:hideMark/>
          </w:tcPr>
          <w:p w14:paraId="651C1D41"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bCs/>
              </w:rPr>
              <w:t>DOC</w:t>
            </w:r>
            <w:r w:rsidRPr="002F729A">
              <w:rPr>
                <w:rFonts w:ascii="Times New Roman" w:eastAsia="Times New Roman" w:hAnsi="Times New Roman" w:cs="Times New Roman"/>
                <w:bCs/>
                <w:vertAlign w:val="subscript"/>
              </w:rPr>
              <w:t>PrecipConc</w:t>
            </w:r>
          </w:p>
        </w:tc>
        <w:tc>
          <w:tcPr>
            <w:tcW w:w="2952" w:type="dxa"/>
            <w:noWrap/>
            <w:vAlign w:val="center"/>
            <w:hideMark/>
          </w:tcPr>
          <w:p w14:paraId="029B2AD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15C861D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435E2AC2"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56630F8D" w14:textId="77777777" w:rsidTr="00CD3C59">
        <w:trPr>
          <w:trHeight w:val="196"/>
        </w:trPr>
        <w:tc>
          <w:tcPr>
            <w:tcW w:w="2250" w:type="dxa"/>
            <w:noWrap/>
            <w:vAlign w:val="center"/>
            <w:hideMark/>
          </w:tcPr>
          <w:p w14:paraId="704FE1FC"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Aerial</w:t>
            </w:r>
          </w:p>
        </w:tc>
        <w:tc>
          <w:tcPr>
            <w:tcW w:w="2952" w:type="dxa"/>
            <w:noWrap/>
            <w:vAlign w:val="center"/>
            <w:hideMark/>
          </w:tcPr>
          <w:p w14:paraId="439D80D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aerial POC (i.e., leaflitter)</w:t>
            </w:r>
          </w:p>
        </w:tc>
        <w:tc>
          <w:tcPr>
            <w:tcW w:w="1656" w:type="dxa"/>
            <w:noWrap/>
            <w:vAlign w:val="center"/>
            <w:hideMark/>
          </w:tcPr>
          <w:p w14:paraId="0C63F74C"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7212CD8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7A787A56" w14:textId="77777777" w:rsidTr="00CD3C59">
        <w:trPr>
          <w:trHeight w:val="196"/>
        </w:trPr>
        <w:tc>
          <w:tcPr>
            <w:tcW w:w="2250" w:type="dxa"/>
            <w:noWrap/>
            <w:vAlign w:val="center"/>
          </w:tcPr>
          <w:p w14:paraId="315882E5" w14:textId="77777777" w:rsidR="00CD3C59" w:rsidRPr="002F729A" w:rsidRDefault="00CD3C59" w:rsidP="00CD3C59">
            <w:pPr>
              <w:jc w:val="center"/>
              <w:rPr>
                <w:rFonts w:ascii="Times New Roman" w:eastAsia="Times New Roman" w:hAnsi="Times New Roman" w:cs="Times New Roman"/>
              </w:rPr>
            </w:pPr>
            <w:proofErr w:type="gramStart"/>
            <w:r w:rsidRPr="002F729A">
              <w:rPr>
                <w:rFonts w:ascii="Times New Roman" w:eastAsia="Times New Roman" w:hAnsi="Times New Roman" w:cs="Times New Roman"/>
                <w:bCs/>
              </w:rPr>
              <w:t>C</w:t>
            </w:r>
            <w:r w:rsidRPr="002F729A">
              <w:rPr>
                <w:rFonts w:ascii="Times New Roman" w:eastAsia="Times New Roman" w:hAnsi="Times New Roman" w:cs="Times New Roman"/>
                <w:bCs/>
                <w:vertAlign w:val="subscript"/>
              </w:rPr>
              <w:t>L,Alloch</w:t>
            </w:r>
            <w:proofErr w:type="gramEnd"/>
          </w:p>
        </w:tc>
        <w:tc>
          <w:tcPr>
            <w:tcW w:w="2952" w:type="dxa"/>
            <w:noWrap/>
            <w:vAlign w:val="center"/>
          </w:tcPr>
          <w:p w14:paraId="2BA2498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Proportion of allochthonous POC that is leached to DOC</w:t>
            </w:r>
          </w:p>
        </w:tc>
        <w:tc>
          <w:tcPr>
            <w:tcW w:w="1656" w:type="dxa"/>
            <w:noWrap/>
            <w:vAlign w:val="center"/>
          </w:tcPr>
          <w:p w14:paraId="0BEBC50B"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
        </w:tc>
        <w:tc>
          <w:tcPr>
            <w:tcW w:w="1890" w:type="dxa"/>
            <w:vAlign w:val="center"/>
          </w:tcPr>
          <w:p w14:paraId="6EF2FA4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CD3C59" w:rsidRPr="00A2611E" w14:paraId="073C0FFD" w14:textId="77777777" w:rsidTr="00CD3C59">
        <w:trPr>
          <w:trHeight w:val="196"/>
        </w:trPr>
        <w:tc>
          <w:tcPr>
            <w:tcW w:w="2250" w:type="dxa"/>
            <w:noWrap/>
            <w:vAlign w:val="center"/>
          </w:tcPr>
          <w:p w14:paraId="7AFA41E1" w14:textId="77777777" w:rsidR="00CD3C59" w:rsidRPr="002F729A" w:rsidRDefault="00CD3C59" w:rsidP="00CD3C59">
            <w:pPr>
              <w:jc w:val="center"/>
              <w:rPr>
                <w:rFonts w:ascii="Times New Roman" w:eastAsia="Times New Roman" w:hAnsi="Times New Roman" w:cs="Times New Roman"/>
              </w:rPr>
            </w:pPr>
            <w:r w:rsidRPr="002F729A">
              <w:rPr>
                <w:rFonts w:ascii="Times New Roman" w:hAnsi="Times New Roman" w:cs="Times New Roman"/>
              </w:rPr>
              <w:t>POCFactor</w:t>
            </w:r>
          </w:p>
        </w:tc>
        <w:tc>
          <w:tcPr>
            <w:tcW w:w="2952" w:type="dxa"/>
            <w:noWrap/>
            <w:vAlign w:val="center"/>
          </w:tcPr>
          <w:p w14:paraId="6DBE52B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3977372E"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2D8CA25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CD3C59" w:rsidRPr="00A2611E" w14:paraId="2C740723" w14:textId="77777777" w:rsidTr="00CD3C59">
        <w:trPr>
          <w:trHeight w:val="196"/>
        </w:trPr>
        <w:tc>
          <w:tcPr>
            <w:tcW w:w="2250" w:type="dxa"/>
            <w:noWrap/>
            <w:vAlign w:val="center"/>
          </w:tcPr>
          <w:p w14:paraId="263E1B7A" w14:textId="77777777" w:rsidR="00CD3C59" w:rsidRPr="002F729A" w:rsidRDefault="00CD3C59" w:rsidP="00CD3C59">
            <w:pPr>
              <w:jc w:val="center"/>
              <w:rPr>
                <w:rFonts w:ascii="Times New Roman" w:hAnsi="Times New Roman" w:cs="Times New Roman"/>
              </w:rPr>
            </w:pPr>
            <w:r w:rsidRPr="002F729A">
              <w:rPr>
                <w:rFonts w:ascii="Times New Roman" w:hAnsi="Times New Roman" w:cs="Times New Roman"/>
              </w:rPr>
              <w:t>θ</w:t>
            </w:r>
          </w:p>
        </w:tc>
        <w:tc>
          <w:tcPr>
            <w:tcW w:w="2952" w:type="dxa"/>
            <w:noWrap/>
            <w:vAlign w:val="center"/>
          </w:tcPr>
          <w:p w14:paraId="37B0E47F"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Temperature multiplier</w:t>
            </w:r>
          </w:p>
        </w:tc>
        <w:tc>
          <w:tcPr>
            <w:tcW w:w="1656" w:type="dxa"/>
            <w:noWrap/>
            <w:vAlign w:val="center"/>
          </w:tcPr>
          <w:p w14:paraId="183AB96D"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1.08</w:t>
            </w:r>
          </w:p>
        </w:tc>
        <w:tc>
          <w:tcPr>
            <w:tcW w:w="1890" w:type="dxa"/>
            <w:vAlign w:val="center"/>
          </w:tcPr>
          <w:p w14:paraId="1FE8438C"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unitless</w:t>
            </w:r>
          </w:p>
        </w:tc>
      </w:tr>
      <w:tr w:rsidR="00CD3C59" w:rsidRPr="00A2611E" w14:paraId="6700BD44" w14:textId="77777777" w:rsidTr="00CD3C59">
        <w:trPr>
          <w:trHeight w:val="196"/>
        </w:trPr>
        <w:tc>
          <w:tcPr>
            <w:tcW w:w="2250" w:type="dxa"/>
            <w:noWrap/>
            <w:vAlign w:val="center"/>
          </w:tcPr>
          <w:p w14:paraId="7A4282CF" w14:textId="77777777" w:rsidR="00CD3C59" w:rsidRPr="00ED587F" w:rsidRDefault="00CD3C59" w:rsidP="00CD3C59">
            <w:pPr>
              <w:jc w:val="center"/>
              <w:rPr>
                <w:rFonts w:ascii="Lucida Grande" w:hAnsi="Lucida Grande" w:cs="Lucida Grande"/>
                <w:i/>
              </w:rPr>
            </w:pP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i/>
                <w:sz w:val="24"/>
                <w:szCs w:val="24"/>
                <w:vertAlign w:val="subscript"/>
              </w:rPr>
              <w:t>Alloch</w:t>
            </w:r>
          </w:p>
        </w:tc>
        <w:tc>
          <w:tcPr>
            <w:tcW w:w="2952" w:type="dxa"/>
            <w:noWrap/>
            <w:vAlign w:val="center"/>
          </w:tcPr>
          <w:p w14:paraId="64A128C5"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Decomposition rate of allochthonous DOC in heterotrophic respiration</w:t>
            </w:r>
          </w:p>
        </w:tc>
        <w:tc>
          <w:tcPr>
            <w:tcW w:w="1656" w:type="dxa"/>
            <w:noWrap/>
            <w:vAlign w:val="center"/>
          </w:tcPr>
          <w:p w14:paraId="15A60B3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FREE</w:t>
            </w:r>
          </w:p>
        </w:tc>
        <w:tc>
          <w:tcPr>
            <w:tcW w:w="1890" w:type="dxa"/>
            <w:vAlign w:val="center"/>
          </w:tcPr>
          <w:p w14:paraId="1E0954A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563A222E" w14:textId="77777777" w:rsidTr="00CD3C59">
        <w:trPr>
          <w:trHeight w:val="196"/>
        </w:trPr>
        <w:tc>
          <w:tcPr>
            <w:tcW w:w="2250" w:type="dxa"/>
            <w:noWrap/>
            <w:vAlign w:val="center"/>
          </w:tcPr>
          <w:p w14:paraId="2269C18E" w14:textId="77777777" w:rsidR="00CD3C59" w:rsidRPr="00ED587F" w:rsidRDefault="00CD3C59" w:rsidP="00CD3C59">
            <w:pPr>
              <w:jc w:val="center"/>
              <w:rPr>
                <w:rFonts w:ascii="Times New Roman" w:eastAsia="Times New Roman" w:hAnsi="Times New Roman" w:cs="Times New Roman"/>
                <w:i/>
                <w:sz w:val="24"/>
                <w:szCs w:val="24"/>
              </w:rPr>
            </w:pPr>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Alloch</w:t>
            </w:r>
          </w:p>
        </w:tc>
        <w:tc>
          <w:tcPr>
            <w:tcW w:w="2952" w:type="dxa"/>
            <w:noWrap/>
            <w:vAlign w:val="center"/>
          </w:tcPr>
          <w:p w14:paraId="4E3334FC"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allochthonous POC buried in sediments</w:t>
            </w:r>
          </w:p>
        </w:tc>
        <w:tc>
          <w:tcPr>
            <w:tcW w:w="1656" w:type="dxa"/>
            <w:noWrap/>
            <w:vAlign w:val="center"/>
          </w:tcPr>
          <w:p w14:paraId="1D847D9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7ED1EB3B"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4F5E9330" w14:textId="77777777" w:rsidTr="00CD3C59">
        <w:trPr>
          <w:trHeight w:val="205"/>
        </w:trPr>
        <w:tc>
          <w:tcPr>
            <w:tcW w:w="2250" w:type="dxa"/>
            <w:noWrap/>
            <w:vAlign w:val="center"/>
            <w:hideMark/>
          </w:tcPr>
          <w:p w14:paraId="0F3E2059" w14:textId="77777777" w:rsidR="00CD3C59" w:rsidRPr="002F729A" w:rsidRDefault="00CD3C59" w:rsidP="00CD3C59">
            <w:pPr>
              <w:jc w:val="center"/>
              <w:rPr>
                <w:rFonts w:ascii="Times New Roman" w:eastAsia="Times New Roman" w:hAnsi="Times New Roman" w:cs="Times New Roman"/>
                <w:iCs/>
              </w:rPr>
            </w:pPr>
            <w:r w:rsidRPr="002F729A">
              <w:rPr>
                <w:rFonts w:ascii="Times New Roman" w:eastAsia="Times New Roman" w:hAnsi="Times New Roman" w:cs="Times New Roman"/>
                <w:bCs/>
                <w:sz w:val="24"/>
                <w:szCs w:val="24"/>
              </w:rPr>
              <w:t>C</w:t>
            </w:r>
            <w:r w:rsidRPr="002F729A">
              <w:rPr>
                <w:rFonts w:ascii="Times New Roman" w:eastAsia="Times New Roman" w:hAnsi="Times New Roman" w:cs="Times New Roman"/>
                <w:bCs/>
                <w:sz w:val="24"/>
                <w:szCs w:val="24"/>
                <w:vertAlign w:val="subscript"/>
              </w:rPr>
              <w:t>L, Autoch</w:t>
            </w:r>
          </w:p>
        </w:tc>
        <w:tc>
          <w:tcPr>
            <w:tcW w:w="2952" w:type="dxa"/>
            <w:noWrap/>
            <w:vAlign w:val="center"/>
          </w:tcPr>
          <w:p w14:paraId="5D6B9D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483F137"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
        </w:tc>
        <w:tc>
          <w:tcPr>
            <w:tcW w:w="1890" w:type="dxa"/>
            <w:vAlign w:val="center"/>
          </w:tcPr>
          <w:p w14:paraId="54C973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5A6484DB" w14:textId="77777777" w:rsidTr="00CD3C59">
        <w:trPr>
          <w:trHeight w:val="205"/>
        </w:trPr>
        <w:tc>
          <w:tcPr>
            <w:tcW w:w="2250" w:type="dxa"/>
            <w:noWrap/>
            <w:vAlign w:val="center"/>
            <w:hideMark/>
          </w:tcPr>
          <w:p w14:paraId="7A4169CE" w14:textId="77777777" w:rsidR="00CD3C59" w:rsidRPr="00ED587F" w:rsidRDefault="00CD3C59" w:rsidP="00CD3C59">
            <w:pPr>
              <w:jc w:val="center"/>
              <w:rPr>
                <w:rFonts w:ascii="Times New Roman" w:eastAsia="Times New Roman" w:hAnsi="Times New Roman" w:cs="Times New Roman"/>
                <w:i/>
                <w:iCs/>
              </w:rPr>
            </w:pP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
        </w:tc>
        <w:tc>
          <w:tcPr>
            <w:tcW w:w="2952" w:type="dxa"/>
            <w:noWrap/>
            <w:vAlign w:val="center"/>
            <w:hideMark/>
          </w:tcPr>
          <w:p w14:paraId="3A850E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D79F40D"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6A9467F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2044B48C" w14:textId="77777777" w:rsidTr="00CD3C59">
        <w:trPr>
          <w:trHeight w:val="205"/>
        </w:trPr>
        <w:tc>
          <w:tcPr>
            <w:tcW w:w="2250" w:type="dxa"/>
            <w:noWrap/>
            <w:vAlign w:val="center"/>
          </w:tcPr>
          <w:p w14:paraId="5D49AC82" w14:textId="77777777" w:rsidR="00CD3C59" w:rsidRPr="00ED587F" w:rsidRDefault="00CD3C59" w:rsidP="00CD3C59">
            <w:pPr>
              <w:jc w:val="center"/>
              <w:rPr>
                <w:rFonts w:ascii="Times New Roman" w:eastAsia="Times New Roman" w:hAnsi="Times New Roman" w:cs="Times New Roman"/>
                <w:i/>
                <w:sz w:val="24"/>
                <w:szCs w:val="24"/>
              </w:rPr>
            </w:pPr>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Autoch</w:t>
            </w:r>
          </w:p>
        </w:tc>
        <w:tc>
          <w:tcPr>
            <w:tcW w:w="2952" w:type="dxa"/>
            <w:noWrap/>
            <w:vAlign w:val="center"/>
          </w:tcPr>
          <w:p w14:paraId="6E6BE718"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3C8D64D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FREE</w:t>
            </w:r>
          </w:p>
        </w:tc>
        <w:tc>
          <w:tcPr>
            <w:tcW w:w="1890" w:type="dxa"/>
            <w:vAlign w:val="center"/>
          </w:tcPr>
          <w:p w14:paraId="1761DC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10D880AE" w14:textId="77777777" w:rsidTr="00CD3C59">
        <w:trPr>
          <w:trHeight w:val="196"/>
        </w:trPr>
        <w:tc>
          <w:tcPr>
            <w:tcW w:w="2250" w:type="dxa"/>
            <w:shd w:val="clear" w:color="auto" w:fill="auto"/>
            <w:noWrap/>
            <w:vAlign w:val="center"/>
            <w:hideMark/>
          </w:tcPr>
          <w:p w14:paraId="06CF2B11"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R_autotroph</w:t>
            </w:r>
          </w:p>
        </w:tc>
        <w:tc>
          <w:tcPr>
            <w:tcW w:w="2952" w:type="dxa"/>
            <w:shd w:val="clear" w:color="auto" w:fill="auto"/>
            <w:noWrap/>
            <w:vAlign w:val="center"/>
            <w:hideMark/>
          </w:tcPr>
          <w:p w14:paraId="54B3D43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Proportion of GPP autotrophically respired</w:t>
            </w:r>
          </w:p>
        </w:tc>
        <w:tc>
          <w:tcPr>
            <w:tcW w:w="1656" w:type="dxa"/>
            <w:shd w:val="clear" w:color="auto" w:fill="auto"/>
            <w:noWrap/>
            <w:vAlign w:val="center"/>
            <w:hideMark/>
          </w:tcPr>
          <w:p w14:paraId="11E1F05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0.8</w:t>
            </w:r>
          </w:p>
        </w:tc>
        <w:tc>
          <w:tcPr>
            <w:tcW w:w="1890" w:type="dxa"/>
            <w:shd w:val="clear" w:color="auto" w:fill="auto"/>
            <w:vAlign w:val="center"/>
          </w:tcPr>
          <w:p w14:paraId="23CD2A3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unitless</w:t>
            </w:r>
          </w:p>
        </w:tc>
      </w:tr>
      <w:tr w:rsidR="00CD3C59" w:rsidRPr="00A2611E" w14:paraId="5DA4ED8E" w14:textId="77777777" w:rsidTr="00CD3C59">
        <w:trPr>
          <w:trHeight w:val="196"/>
        </w:trPr>
        <w:tc>
          <w:tcPr>
            <w:tcW w:w="2250" w:type="dxa"/>
            <w:shd w:val="clear" w:color="auto" w:fill="auto"/>
            <w:noWrap/>
            <w:vAlign w:val="center"/>
          </w:tcPr>
          <w:p w14:paraId="5CCD55BF"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k</w:t>
            </w:r>
          </w:p>
        </w:tc>
        <w:tc>
          <w:tcPr>
            <w:tcW w:w="2952" w:type="dxa"/>
            <w:shd w:val="clear" w:color="auto" w:fill="auto"/>
            <w:noWrap/>
            <w:vAlign w:val="center"/>
          </w:tcPr>
          <w:p w14:paraId="4C5F659D"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Gas flux coefficient</w:t>
            </w:r>
          </w:p>
        </w:tc>
        <w:tc>
          <w:tcPr>
            <w:tcW w:w="1656" w:type="dxa"/>
            <w:shd w:val="clear" w:color="auto" w:fill="auto"/>
            <w:noWrap/>
            <w:vAlign w:val="center"/>
          </w:tcPr>
          <w:p w14:paraId="02CA2117"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0.7</w:t>
            </w:r>
          </w:p>
        </w:tc>
        <w:tc>
          <w:tcPr>
            <w:tcW w:w="1890" w:type="dxa"/>
            <w:shd w:val="clear" w:color="auto" w:fill="auto"/>
            <w:vAlign w:val="center"/>
          </w:tcPr>
          <w:p w14:paraId="1F6415C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m d</w:t>
            </w:r>
            <w:r w:rsidRPr="00BC1763">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3"/>
          <w:pgSz w:w="12240" w:h="15840"/>
          <w:pgMar w:top="1440" w:right="1440" w:bottom="1440" w:left="1440" w:header="720" w:footer="720" w:gutter="0"/>
          <w:cols w:space="720"/>
          <w:docGrid w:linePitch="299"/>
        </w:sectPr>
      </w:pPr>
    </w:p>
    <w:p w14:paraId="7EA7A0D5" w14:textId="58F3C6E8" w:rsidR="00CC0821" w:rsidRPr="00CD3C59" w:rsidRDefault="00CD3C59">
      <w:pPr>
        <w:rPr>
          <w:rFonts w:ascii="Times New Roman" w:eastAsia="Times New Roman" w:hAnsi="Times New Roman" w:cs="Times New Roman"/>
          <w:b/>
          <w:sz w:val="24"/>
          <w:szCs w:val="24"/>
        </w:rPr>
      </w:pPr>
      <w:r w:rsidRPr="00CD3C59">
        <w:rPr>
          <w:rFonts w:ascii="Times New Roman" w:eastAsia="Times New Roman" w:hAnsi="Times New Roman" w:cs="Times New Roman"/>
          <w:b/>
          <w:sz w:val="24"/>
          <w:szCs w:val="24"/>
        </w:rPr>
        <w:lastRenderedPageBreak/>
        <w:t>Table 3. Model Equations</w:t>
      </w:r>
    </w:p>
    <w:p w14:paraId="573006CF" w14:textId="77777777" w:rsidR="00CD3C59" w:rsidRDefault="00CD3C59">
      <w:pPr>
        <w:rPr>
          <w:rFonts w:ascii="Times New Roman" w:eastAsia="Times New Roman" w:hAnsi="Times New Roman" w:cs="Times New Roman"/>
          <w:sz w:val="24"/>
          <w:szCs w:val="24"/>
        </w:rPr>
      </w:pPr>
    </w:p>
    <w:tbl>
      <w:tblPr>
        <w:tblStyle w:val="TableGrid"/>
        <w:tblW w:w="9360" w:type="dxa"/>
        <w:tblLayout w:type="fixed"/>
        <w:tblLook w:val="04A0" w:firstRow="1" w:lastRow="0" w:firstColumn="1" w:lastColumn="0" w:noHBand="0" w:noVBand="1"/>
      </w:tblPr>
      <w:tblGrid>
        <w:gridCol w:w="720"/>
        <w:gridCol w:w="8640"/>
      </w:tblGrid>
      <w:tr w:rsidR="00CD3C59" w:rsidRPr="00CC0821" w14:paraId="37A419B5" w14:textId="77777777" w:rsidTr="00CD3C59">
        <w:trPr>
          <w:trHeight w:val="306"/>
        </w:trPr>
        <w:tc>
          <w:tcPr>
            <w:tcW w:w="720" w:type="dxa"/>
          </w:tcPr>
          <w:p w14:paraId="0F574C09" w14:textId="408C144E"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640" w:type="dxa"/>
            <w:noWrap/>
            <w:hideMark/>
          </w:tcPr>
          <w:p w14:paraId="230CA85F" w14:textId="185D87D0" w:rsidR="00CD3C59" w:rsidRPr="00CC0821" w:rsidRDefault="00CD3C59" w:rsidP="00CD3C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w:t>
            </w:r>
          </w:p>
        </w:tc>
      </w:tr>
      <w:tr w:rsidR="00CD3C59" w:rsidRPr="00CC0821" w14:paraId="5DC25C73" w14:textId="77777777" w:rsidTr="00CD3C59">
        <w:trPr>
          <w:trHeight w:val="306"/>
        </w:trPr>
        <w:tc>
          <w:tcPr>
            <w:tcW w:w="720" w:type="dxa"/>
          </w:tcPr>
          <w:p w14:paraId="2D7AFC63"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1</w:t>
            </w:r>
          </w:p>
          <w:p w14:paraId="62312E51"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2</w:t>
            </w:r>
          </w:p>
          <w:p w14:paraId="13CAB6CA"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3</w:t>
            </w:r>
          </w:p>
          <w:p w14:paraId="62D3234B" w14:textId="77777777" w:rsidR="00CD3C59" w:rsidRDefault="00CD3C59" w:rsidP="00CD3C59">
            <w:pPr>
              <w:rPr>
                <w:rFonts w:ascii="Times New Roman" w:hAnsi="Times New Roman" w:cs="Times New Roman"/>
              </w:rPr>
            </w:pPr>
            <w:r w:rsidRPr="00CF4D92">
              <w:rPr>
                <w:rFonts w:ascii="Times New Roman" w:hAnsi="Times New Roman" w:cs="Times New Roman"/>
              </w:rPr>
              <w:t>4</w:t>
            </w:r>
          </w:p>
          <w:p w14:paraId="58FDF220" w14:textId="77777777" w:rsidR="00CD3C59" w:rsidRPr="00CF4D92" w:rsidRDefault="00CD3C59" w:rsidP="00CD3C59">
            <w:pPr>
              <w:rPr>
                <w:rFonts w:ascii="Times New Roman" w:hAnsi="Times New Roman" w:cs="Times New Roman"/>
              </w:rPr>
            </w:pPr>
            <w:r>
              <w:rPr>
                <w:rFonts w:ascii="Times New Roman" w:hAnsi="Times New Roman" w:cs="Times New Roman"/>
              </w:rPr>
              <w:t>5</w:t>
            </w:r>
          </w:p>
        </w:tc>
        <w:tc>
          <w:tcPr>
            <w:tcW w:w="8640" w:type="dxa"/>
            <w:noWrap/>
          </w:tcPr>
          <w:p w14:paraId="213E9576"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DOC</w:t>
            </w:r>
            <w:r w:rsidRPr="00CF4D92">
              <w:rPr>
                <w:rFonts w:ascii="Times New Roman" w:hAnsi="Times New Roman" w:cs="Times New Roman"/>
              </w:rPr>
              <w:t xml:space="preserve"> + D</w:t>
            </w:r>
            <w:r w:rsidRPr="00CF4D9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R</w:t>
            </w:r>
            <w:r w:rsidRPr="00CF4D92">
              <w:rPr>
                <w:rFonts w:ascii="Times New Roman" w:hAnsi="Times New Roman" w:cs="Times New Roman"/>
                <w:vertAlign w:val="subscript"/>
              </w:rPr>
              <w:t>DOCAlloch</w:t>
            </w:r>
            <w:r w:rsidRPr="00CF4D92">
              <w:rPr>
                <w:rFonts w:ascii="Times New Roman" w:hAnsi="Times New Roman" w:cs="Times New Roman"/>
              </w:rPr>
              <w:t xml:space="preserve"> – E</w:t>
            </w:r>
            <w:r w:rsidRPr="00CF4D92">
              <w:rPr>
                <w:rFonts w:ascii="Times New Roman" w:hAnsi="Times New Roman" w:cs="Times New Roman"/>
                <w:vertAlign w:val="subscript"/>
              </w:rPr>
              <w:t>DOCAlloch</w:t>
            </w:r>
          </w:p>
          <w:p w14:paraId="78F88F8E"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Alloch</w:t>
            </w:r>
            <w:r w:rsidRPr="00CF4D92">
              <w:rPr>
                <w:rFonts w:ascii="Times New Roman" w:hAnsi="Times New Roman" w:cs="Times New Roman"/>
              </w:rPr>
              <w:t>/dt = I</w:t>
            </w:r>
            <w:r w:rsidRPr="00CF4D92">
              <w:rPr>
                <w:rFonts w:ascii="Times New Roman" w:hAnsi="Times New Roman" w:cs="Times New Roman"/>
                <w:vertAlign w:val="subscript"/>
              </w:rPr>
              <w:t>POC</w:t>
            </w:r>
            <w:r w:rsidRPr="00CF4D92">
              <w:rPr>
                <w:rFonts w:ascii="Times New Roman" w:hAnsi="Times New Roman" w:cs="Times New Roman"/>
              </w:rPr>
              <w:t xml:space="preserve"> + D</w:t>
            </w:r>
            <w:r w:rsidRPr="00CF4D9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Alloch</w:t>
            </w:r>
            <w:r w:rsidRPr="00CF4D92">
              <w:rPr>
                <w:rFonts w:ascii="Times New Roman" w:hAnsi="Times New Roman" w:cs="Times New Roman"/>
              </w:rPr>
              <w:t xml:space="preserve"> – B</w:t>
            </w:r>
            <w:r w:rsidRPr="00CF4D92">
              <w:rPr>
                <w:rFonts w:ascii="Times New Roman" w:hAnsi="Times New Roman" w:cs="Times New Roman"/>
                <w:vertAlign w:val="subscript"/>
              </w:rPr>
              <w:t>Alloch</w:t>
            </w:r>
            <w:r w:rsidRPr="00CF4D92">
              <w:rPr>
                <w:rFonts w:ascii="Times New Roman" w:hAnsi="Times New Roman" w:cs="Times New Roman"/>
              </w:rPr>
              <w:t xml:space="preserve"> – E</w:t>
            </w:r>
            <w:r w:rsidRPr="00CF4D92">
              <w:rPr>
                <w:rFonts w:ascii="Times New Roman" w:hAnsi="Times New Roman" w:cs="Times New Roman"/>
                <w:vertAlign w:val="subscript"/>
              </w:rPr>
              <w:t>POCAlloch</w:t>
            </w:r>
          </w:p>
          <w:p w14:paraId="72A8238F"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dDOC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DOC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R</w:t>
            </w:r>
            <w:r w:rsidRPr="00CF4D92">
              <w:rPr>
                <w:rFonts w:ascii="Times New Roman" w:hAnsi="Times New Roman" w:cs="Times New Roman"/>
                <w:vertAlign w:val="subscript"/>
              </w:rPr>
              <w:t>DOCAutoch</w:t>
            </w:r>
            <w:r w:rsidRPr="00CF4D92">
              <w:rPr>
                <w:rFonts w:ascii="Times New Roman" w:hAnsi="Times New Roman" w:cs="Times New Roman"/>
              </w:rPr>
              <w:t xml:space="preserve"> – E</w:t>
            </w:r>
            <w:r w:rsidRPr="00CF4D92">
              <w:rPr>
                <w:rFonts w:ascii="Times New Roman" w:hAnsi="Times New Roman" w:cs="Times New Roman"/>
                <w:vertAlign w:val="subscript"/>
              </w:rPr>
              <w:t>DOCAutoch</w:t>
            </w:r>
          </w:p>
          <w:p w14:paraId="37691139" w14:textId="77777777" w:rsidR="00CD3C59" w:rsidRPr="00CF4D92" w:rsidRDefault="00CD3C59" w:rsidP="00CD3C59">
            <w:pPr>
              <w:rPr>
                <w:rFonts w:ascii="Times New Roman" w:hAnsi="Times New Roman" w:cs="Times New Roman"/>
              </w:rPr>
            </w:pPr>
            <w:r w:rsidRPr="00CF4D92">
              <w:rPr>
                <w:rFonts w:ascii="Times New Roman" w:hAnsi="Times New Roman" w:cs="Times New Roman"/>
              </w:rPr>
              <w:t>dPOC</w:t>
            </w:r>
            <w:r w:rsidRPr="00CF4D92">
              <w:rPr>
                <w:rFonts w:ascii="Times New Roman" w:hAnsi="Times New Roman" w:cs="Times New Roman"/>
                <w:vertAlign w:val="subscript"/>
              </w:rPr>
              <w:t>Autoch</w:t>
            </w:r>
            <w:r w:rsidRPr="00CF4D92">
              <w:rPr>
                <w:rFonts w:ascii="Times New Roman" w:hAnsi="Times New Roman" w:cs="Times New Roman"/>
              </w:rPr>
              <w:t>/dt = NPP</w:t>
            </w:r>
            <w:r w:rsidRPr="00817BB2">
              <w:rPr>
                <w:rFonts w:ascii="Times New Roman" w:hAnsi="Times New Roman" w:cs="Times New Roman"/>
                <w:vertAlign w:val="subscript"/>
              </w:rPr>
              <w:t>POC</w:t>
            </w:r>
            <w:r w:rsidRPr="00CF4D92">
              <w:rPr>
                <w:rFonts w:ascii="Times New Roman" w:hAnsi="Times New Roman" w:cs="Times New Roman"/>
              </w:rPr>
              <w:t xml:space="preserve"> – L</w:t>
            </w:r>
            <w:r w:rsidRPr="00CF4D92">
              <w:rPr>
                <w:rFonts w:ascii="Times New Roman" w:hAnsi="Times New Roman" w:cs="Times New Roman"/>
                <w:vertAlign w:val="subscript"/>
              </w:rPr>
              <w:t>Autoch</w:t>
            </w:r>
            <w:r w:rsidRPr="00CF4D92">
              <w:rPr>
                <w:rFonts w:ascii="Times New Roman" w:hAnsi="Times New Roman" w:cs="Times New Roman"/>
              </w:rPr>
              <w:t xml:space="preserve"> – B</w:t>
            </w:r>
            <w:r w:rsidRPr="00CF4D92">
              <w:rPr>
                <w:rFonts w:ascii="Times New Roman" w:hAnsi="Times New Roman" w:cs="Times New Roman"/>
                <w:vertAlign w:val="subscript"/>
              </w:rPr>
              <w:t>Autoch</w:t>
            </w:r>
            <w:r w:rsidRPr="00CF4D92">
              <w:rPr>
                <w:rFonts w:ascii="Times New Roman" w:hAnsi="Times New Roman" w:cs="Times New Roman"/>
              </w:rPr>
              <w:t xml:space="preserve"> – E</w:t>
            </w:r>
            <w:r w:rsidRPr="00CF4D92">
              <w:rPr>
                <w:rFonts w:ascii="Times New Roman" w:hAnsi="Times New Roman" w:cs="Times New Roman"/>
                <w:vertAlign w:val="subscript"/>
              </w:rPr>
              <w:t>POCAutoch</w:t>
            </w:r>
          </w:p>
          <w:p w14:paraId="54C67D51" w14:textId="77777777" w:rsidR="00CD3C59" w:rsidRPr="00CF4D92" w:rsidRDefault="00CD3C59" w:rsidP="00CD3C59">
            <w:pPr>
              <w:rPr>
                <w:rFonts w:ascii="Times New Roman" w:eastAsia="Times New Roman" w:hAnsi="Times New Roman" w:cs="Times New Roman"/>
              </w:rPr>
            </w:pPr>
            <w:r>
              <w:rPr>
                <w:rFonts w:ascii="Times New Roman" w:eastAsia="Times New Roman" w:hAnsi="Times New Roman" w:cs="Times New Roman"/>
              </w:rPr>
              <w:t>dO</w:t>
            </w:r>
            <w:r w:rsidRPr="005F66F9">
              <w:rPr>
                <w:rFonts w:ascii="Times New Roman" w:eastAsia="Times New Roman" w:hAnsi="Times New Roman" w:cs="Times New Roman"/>
                <w:vertAlign w:val="subscript"/>
              </w:rPr>
              <w:t>2</w:t>
            </w:r>
            <w:r>
              <w:rPr>
                <w:rFonts w:ascii="Times New Roman" w:eastAsia="Times New Roman" w:hAnsi="Times New Roman" w:cs="Times New Roman"/>
              </w:rPr>
              <w:t>/dt = NEP</w:t>
            </w:r>
            <w:r w:rsidRPr="005F66F9">
              <w:rPr>
                <w:rFonts w:ascii="Times New Roman" w:eastAsia="Times New Roman" w:hAnsi="Times New Roman" w:cs="Times New Roman"/>
                <w:vertAlign w:val="subscript"/>
              </w:rPr>
              <w:t>OC</w:t>
            </w:r>
            <w:r>
              <w:rPr>
                <w:rFonts w:ascii="Times New Roman" w:eastAsia="Times New Roman" w:hAnsi="Times New Roman" w:cs="Times New Roman"/>
              </w:rPr>
              <w:t xml:space="preserve"> + F</w:t>
            </w:r>
            <w:r w:rsidRPr="005F66F9">
              <w:rPr>
                <w:rFonts w:ascii="Times New Roman" w:eastAsia="Times New Roman" w:hAnsi="Times New Roman" w:cs="Times New Roman"/>
                <w:vertAlign w:val="subscript"/>
              </w:rPr>
              <w:t>atm</w:t>
            </w:r>
          </w:p>
        </w:tc>
      </w:tr>
      <w:tr w:rsidR="00CD3C59" w:rsidRPr="00CC0821" w14:paraId="54DD505D" w14:textId="77777777" w:rsidTr="00CD3C59">
        <w:trPr>
          <w:trHeight w:val="306"/>
        </w:trPr>
        <w:tc>
          <w:tcPr>
            <w:tcW w:w="720" w:type="dxa"/>
          </w:tcPr>
          <w:p w14:paraId="04618152" w14:textId="77777777" w:rsidR="00CD3C59" w:rsidRPr="00B769C2" w:rsidRDefault="00CD3C59" w:rsidP="00CD3C59">
            <w:pPr>
              <w:rPr>
                <w:rFonts w:ascii="Times New Roman" w:hAnsi="Times New Roman" w:cs="Times New Roman"/>
                <w:b/>
              </w:rPr>
            </w:pPr>
          </w:p>
        </w:tc>
        <w:tc>
          <w:tcPr>
            <w:tcW w:w="8640" w:type="dxa"/>
            <w:noWrap/>
          </w:tcPr>
          <w:p w14:paraId="2BAADC97" w14:textId="77777777" w:rsidR="00CD3C59" w:rsidRPr="00B769C2" w:rsidRDefault="00CD3C59" w:rsidP="00CD3C59">
            <w:pPr>
              <w:rPr>
                <w:rFonts w:ascii="Times New Roman" w:hAnsi="Times New Roman" w:cs="Times New Roman"/>
                <w:b/>
              </w:rPr>
            </w:pPr>
          </w:p>
        </w:tc>
      </w:tr>
      <w:tr w:rsidR="00CD3C59" w:rsidRPr="00CC0821" w14:paraId="1C9BF0A8" w14:textId="77777777" w:rsidTr="00CD3C59">
        <w:trPr>
          <w:trHeight w:val="306"/>
        </w:trPr>
        <w:tc>
          <w:tcPr>
            <w:tcW w:w="720" w:type="dxa"/>
          </w:tcPr>
          <w:p w14:paraId="4960F2E0" w14:textId="77777777" w:rsidR="00CD3C59" w:rsidRPr="00B769C2" w:rsidRDefault="00CD3C59" w:rsidP="00CD3C59">
            <w:pPr>
              <w:rPr>
                <w:rFonts w:ascii="Times New Roman" w:hAnsi="Times New Roman" w:cs="Times New Roman"/>
                <w:b/>
              </w:rPr>
            </w:pPr>
          </w:p>
        </w:tc>
        <w:tc>
          <w:tcPr>
            <w:tcW w:w="8640" w:type="dxa"/>
            <w:noWrap/>
            <w:hideMark/>
          </w:tcPr>
          <w:p w14:paraId="27525537" w14:textId="77777777" w:rsidR="00CD3C59" w:rsidRPr="00B769C2" w:rsidRDefault="00CD3C59" w:rsidP="00CD3C59">
            <w:pPr>
              <w:rPr>
                <w:rFonts w:ascii="Times New Roman" w:eastAsia="Times New Roman" w:hAnsi="Times New Roman" w:cs="Times New Roman"/>
                <w:b/>
                <w:bCs/>
                <w:sz w:val="24"/>
                <w:szCs w:val="24"/>
              </w:rPr>
            </w:pPr>
            <w:r w:rsidRPr="00B769C2">
              <w:rPr>
                <w:rFonts w:ascii="Times New Roman" w:hAnsi="Times New Roman" w:cs="Times New Roman"/>
                <w:b/>
              </w:rPr>
              <w:t>Allochthony, DOC</w:t>
            </w:r>
          </w:p>
        </w:tc>
      </w:tr>
      <w:tr w:rsidR="00CD3C59" w:rsidRPr="00CC0821" w14:paraId="4535019A" w14:textId="77777777" w:rsidTr="00CD3C59">
        <w:trPr>
          <w:trHeight w:val="297"/>
        </w:trPr>
        <w:tc>
          <w:tcPr>
            <w:tcW w:w="720" w:type="dxa"/>
          </w:tcPr>
          <w:p w14:paraId="256C100F" w14:textId="77777777" w:rsidR="00CD3C59" w:rsidRDefault="00CD3C59" w:rsidP="00CD3C59">
            <w:pPr>
              <w:rPr>
                <w:rFonts w:ascii="Times New Roman" w:hAnsi="Times New Roman" w:cs="Times New Roman"/>
              </w:rPr>
            </w:pPr>
            <w:r>
              <w:rPr>
                <w:rFonts w:ascii="Times New Roman" w:hAnsi="Times New Roman" w:cs="Times New Roman"/>
              </w:rPr>
              <w:t>1.1</w:t>
            </w:r>
          </w:p>
        </w:tc>
        <w:tc>
          <w:tcPr>
            <w:tcW w:w="8640" w:type="dxa"/>
            <w:noWrap/>
          </w:tcPr>
          <w:p w14:paraId="3DB0DDAD" w14:textId="77777777" w:rsidR="00CD3C59" w:rsidRPr="004938F9" w:rsidRDefault="00CD3C59" w:rsidP="00CD3C59">
            <w:pPr>
              <w:rPr>
                <w:rFonts w:ascii="Times New Roman" w:eastAsia="Times New Roman" w:hAnsi="Times New Roman" w:cs="Times New Roman"/>
                <w:b/>
                <w:bCs/>
                <w:sz w:val="24"/>
                <w:szCs w:val="24"/>
              </w:rPr>
            </w:pPr>
            <w:r>
              <w:rPr>
                <w:rFonts w:ascii="Times New Roman" w:hAnsi="Times New Roman" w:cs="Times New Roman"/>
              </w:rPr>
              <w:t>I</w:t>
            </w:r>
            <w:r w:rsidRPr="00352A4D">
              <w:rPr>
                <w:rFonts w:ascii="Times New Roman" w:hAnsi="Times New Roman" w:cs="Times New Roman"/>
                <w:vertAlign w:val="subscript"/>
              </w:rPr>
              <w:t>DOC</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w:t>
            </w:r>
            <w:r w:rsidRPr="006A259C">
              <w:rPr>
                <w:rFonts w:ascii="Times New Roman" w:hAnsi="Times New Roman" w:cs="Times New Roman"/>
                <w:vertAlign w:val="subscript"/>
              </w:rPr>
              <w:t>SW</w:t>
            </w:r>
            <w:r>
              <w:rPr>
                <w:rFonts w:ascii="Times New Roman" w:hAnsi="Times New Roman" w:cs="Times New Roman"/>
              </w:rPr>
              <w:t xml:space="preserve"> + </w:t>
            </w: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p>
        </w:tc>
      </w:tr>
      <w:tr w:rsidR="00CD3C59" w:rsidRPr="00CC0821" w14:paraId="667D23EA" w14:textId="77777777" w:rsidTr="00CD3C59">
        <w:trPr>
          <w:trHeight w:val="297"/>
        </w:trPr>
        <w:tc>
          <w:tcPr>
            <w:tcW w:w="720" w:type="dxa"/>
          </w:tcPr>
          <w:p w14:paraId="1D8B3CED"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8640" w:type="dxa"/>
            <w:noWrap/>
          </w:tcPr>
          <w:p w14:paraId="01AD0A9F" w14:textId="77777777" w:rsidR="00CD3C59" w:rsidRDefault="00CD3C59" w:rsidP="00CD3C59">
            <w:pPr>
              <w:rPr>
                <w:rFonts w:ascii="Times New Roman" w:eastAsia="Times New Roman" w:hAnsi="Times New Roman" w:cs="Times New Roman"/>
                <w:sz w:val="24"/>
                <w:szCs w:val="24"/>
              </w:rPr>
            </w:pPr>
            <w:r w:rsidRPr="006A259C">
              <w:rPr>
                <w:rFonts w:ascii="Times New Roman" w:hAnsi="Times New Roman" w:cs="Times New Roman"/>
              </w:rPr>
              <w:t>I</w:t>
            </w:r>
            <w:r>
              <w:rPr>
                <w:rFonts w:ascii="Times New Roman" w:hAnsi="Times New Roman" w:cs="Times New Roman"/>
                <w:vertAlign w:val="subscript"/>
              </w:rPr>
              <w:t>DOC.S</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DOC</w:t>
            </w:r>
            <w:r w:rsidRPr="00DE2990">
              <w:rPr>
                <w:rFonts w:ascii="Times New Roman" w:eastAsia="Times New Roman" w:hAnsi="Times New Roman" w:cs="Times New Roman"/>
                <w:sz w:val="24"/>
                <w:szCs w:val="24"/>
                <w:vertAlign w:val="subscript"/>
              </w:rPr>
              <w:t>SWconc</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SW</w:t>
            </w:r>
            <w:r w:rsidRPr="00CC0821">
              <w:rPr>
                <w:rFonts w:ascii="Times New Roman" w:eastAsia="Times New Roman" w:hAnsi="Times New Roman" w:cs="Times New Roman"/>
                <w:sz w:val="24"/>
                <w:szCs w:val="24"/>
              </w:rPr>
              <w:t xml:space="preserve"> </w:t>
            </w:r>
          </w:p>
        </w:tc>
      </w:tr>
      <w:tr w:rsidR="00CD3C59" w:rsidRPr="00CC0821" w14:paraId="1165EBB2" w14:textId="77777777" w:rsidTr="00CD3C59">
        <w:trPr>
          <w:trHeight w:val="297"/>
        </w:trPr>
        <w:tc>
          <w:tcPr>
            <w:tcW w:w="720" w:type="dxa"/>
          </w:tcPr>
          <w:p w14:paraId="69D7C404"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8640" w:type="dxa"/>
            <w:noWrap/>
          </w:tcPr>
          <w:p w14:paraId="1587AF8A" w14:textId="77777777" w:rsidR="00CD3C59" w:rsidRPr="004938F9" w:rsidRDefault="00CD3C59" w:rsidP="00CD3C59">
            <w:pPr>
              <w:rPr>
                <w:rFonts w:ascii="Times New Roman" w:eastAsia="Times New Roman" w:hAnsi="Times New Roman" w:cs="Times New Roman"/>
                <w:b/>
                <w:bCs/>
                <w:sz w:val="24"/>
                <w:szCs w:val="24"/>
              </w:rPr>
            </w:pPr>
            <w:r w:rsidRPr="006A259C">
              <w:rPr>
                <w:rFonts w:ascii="Times New Roman" w:hAnsi="Times New Roman" w:cs="Times New Roman"/>
              </w:rPr>
              <w:t>I</w:t>
            </w:r>
            <w:r>
              <w:rPr>
                <w:rFonts w:ascii="Times New Roman" w:hAnsi="Times New Roman" w:cs="Times New Roman"/>
                <w:vertAlign w:val="subscript"/>
              </w:rPr>
              <w:t>DOC.G</w:t>
            </w:r>
            <w:r w:rsidRPr="006A259C">
              <w:rPr>
                <w:rFonts w:ascii="Times New Roman" w:hAnsi="Times New Roman" w:cs="Times New Roman"/>
                <w:vertAlign w:val="subscript"/>
              </w:rPr>
              <w:t>W</w:t>
            </w:r>
            <w:r>
              <w:rPr>
                <w:rFonts w:ascii="Times New Roman" w:eastAsia="Times New Roman" w:hAnsi="Times New Roman" w:cs="Times New Roman"/>
                <w:sz w:val="24"/>
                <w:szCs w:val="24"/>
              </w:rPr>
              <w:t xml:space="preserve"> = DOC</w:t>
            </w:r>
            <w:r w:rsidRPr="00DE2990">
              <w:rPr>
                <w:rFonts w:ascii="Times New Roman" w:eastAsia="Times New Roman" w:hAnsi="Times New Roman" w:cs="Times New Roman"/>
                <w:sz w:val="24"/>
                <w:szCs w:val="24"/>
                <w:vertAlign w:val="subscript"/>
              </w:rPr>
              <w:t>GWconc</w:t>
            </w:r>
            <w:r>
              <w:rPr>
                <w:rFonts w:ascii="Times New Roman" w:eastAsia="Times New Roman" w:hAnsi="Times New Roman" w:cs="Times New Roman"/>
                <w:sz w:val="24"/>
                <w:szCs w:val="24"/>
              </w:rPr>
              <w:t xml:space="preserve"> * Q</w:t>
            </w:r>
            <w:r w:rsidRPr="00DE2990">
              <w:rPr>
                <w:rFonts w:ascii="Times New Roman" w:eastAsia="Times New Roman" w:hAnsi="Times New Roman" w:cs="Times New Roman"/>
                <w:sz w:val="24"/>
                <w:szCs w:val="24"/>
                <w:vertAlign w:val="subscript"/>
              </w:rPr>
              <w:t>GW</w:t>
            </w:r>
          </w:p>
        </w:tc>
      </w:tr>
      <w:tr w:rsidR="00CD3C59" w:rsidRPr="00CC0821" w14:paraId="385F9A85" w14:textId="77777777" w:rsidTr="00CD3C59">
        <w:trPr>
          <w:trHeight w:val="297"/>
        </w:trPr>
        <w:tc>
          <w:tcPr>
            <w:tcW w:w="720" w:type="dxa"/>
          </w:tcPr>
          <w:p w14:paraId="0E0FC5BD" w14:textId="77777777" w:rsidR="00CD3C59" w:rsidRPr="00DE2990"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8640" w:type="dxa"/>
            <w:noWrap/>
          </w:tcPr>
          <w:p w14:paraId="0E218E5F" w14:textId="77777777" w:rsidR="00CD3C59" w:rsidRPr="00B769C2" w:rsidRDefault="00CD3C59" w:rsidP="00CD3C59">
            <w:pPr>
              <w:rPr>
                <w:rFonts w:ascii="Times New Roman" w:eastAsia="Times New Roman" w:hAnsi="Times New Roman" w:cs="Times New Roman"/>
                <w:bCs/>
                <w:sz w:val="24"/>
                <w:szCs w:val="24"/>
              </w:rPr>
            </w:pPr>
            <w:r w:rsidRPr="00DE2990">
              <w:rPr>
                <w:rFonts w:ascii="Times New Roman" w:eastAsia="Times New Roman" w:hAnsi="Times New Roman" w:cs="Times New Roman"/>
                <w:bCs/>
                <w:sz w:val="24"/>
                <w:szCs w:val="24"/>
              </w:rPr>
              <w:t>D</w:t>
            </w:r>
            <w:r w:rsidRPr="00352A4D">
              <w:rPr>
                <w:rFonts w:ascii="Times New Roman" w:eastAsia="Times New Roman" w:hAnsi="Times New Roman" w:cs="Times New Roman"/>
                <w:bCs/>
                <w:sz w:val="24"/>
                <w:szCs w:val="24"/>
                <w:vertAlign w:val="subscript"/>
              </w:rPr>
              <w:t>DOC</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DOC.P</w:t>
            </w:r>
            <w:r w:rsidRPr="00DE2990">
              <w:rPr>
                <w:rFonts w:ascii="Times New Roman" w:eastAsia="Times New Roman" w:hAnsi="Times New Roman" w:cs="Times New Roman"/>
                <w:bCs/>
                <w:sz w:val="24"/>
                <w:szCs w:val="24"/>
                <w:vertAlign w:val="subscript"/>
              </w:rPr>
              <w:t>recip</w:t>
            </w:r>
            <w:r w:rsidRPr="00DE299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r w:rsidRPr="00DE2990">
              <w:rPr>
                <w:rFonts w:ascii="Times New Roman" w:eastAsia="Times New Roman" w:hAnsi="Times New Roman" w:cs="Times New Roman"/>
                <w:bCs/>
                <w:sz w:val="24"/>
                <w:szCs w:val="24"/>
              </w:rPr>
              <w:t xml:space="preserve"> </w:t>
            </w:r>
          </w:p>
        </w:tc>
      </w:tr>
      <w:tr w:rsidR="00CD3C59" w:rsidRPr="00CC0821" w14:paraId="63ED5919" w14:textId="77777777" w:rsidTr="00CD3C59">
        <w:trPr>
          <w:trHeight w:val="297"/>
        </w:trPr>
        <w:tc>
          <w:tcPr>
            <w:tcW w:w="720" w:type="dxa"/>
          </w:tcPr>
          <w:p w14:paraId="46B7A926"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1.21</w:t>
            </w:r>
          </w:p>
        </w:tc>
        <w:tc>
          <w:tcPr>
            <w:tcW w:w="8640" w:type="dxa"/>
            <w:noWrap/>
          </w:tcPr>
          <w:p w14:paraId="0EE0DF90" w14:textId="77777777" w:rsidR="00CD3C59" w:rsidRPr="006A259C"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DE2990">
              <w:rPr>
                <w:rFonts w:ascii="Times New Roman" w:eastAsia="Times New Roman" w:hAnsi="Times New Roman" w:cs="Times New Roman"/>
                <w:bCs/>
                <w:sz w:val="24"/>
                <w:szCs w:val="24"/>
                <w:vertAlign w:val="subscript"/>
              </w:rPr>
              <w:t>Precip</w:t>
            </w:r>
            <w:r>
              <w:rPr>
                <w:rFonts w:ascii="Times New Roman" w:eastAsia="Times New Roman" w:hAnsi="Times New Roman" w:cs="Times New Roman"/>
                <w:bCs/>
                <w:sz w:val="24"/>
                <w:szCs w:val="24"/>
              </w:rPr>
              <w:t xml:space="preserve"> = DOC</w:t>
            </w:r>
            <w:r>
              <w:rPr>
                <w:rFonts w:ascii="Times New Roman" w:eastAsia="Times New Roman" w:hAnsi="Times New Roman" w:cs="Times New Roman"/>
                <w:bCs/>
                <w:sz w:val="24"/>
                <w:szCs w:val="24"/>
                <w:vertAlign w:val="subscript"/>
              </w:rPr>
              <w:t>PrecipC</w:t>
            </w:r>
            <w:r w:rsidRPr="00DE2990">
              <w:rPr>
                <w:rFonts w:ascii="Times New Roman" w:eastAsia="Times New Roman" w:hAnsi="Times New Roman" w:cs="Times New Roman"/>
                <w:bCs/>
                <w:sz w:val="24"/>
                <w:szCs w:val="24"/>
                <w:vertAlign w:val="subscript"/>
              </w:rPr>
              <w:t>onc</w:t>
            </w:r>
            <w:r>
              <w:rPr>
                <w:rFonts w:ascii="Times New Roman" w:eastAsia="Times New Roman" w:hAnsi="Times New Roman" w:cs="Times New Roman"/>
                <w:bCs/>
                <w:sz w:val="24"/>
                <w:szCs w:val="24"/>
              </w:rPr>
              <w:softHyphen/>
              <w:t xml:space="preserve"> * Q</w:t>
            </w:r>
            <w:r w:rsidRPr="00DE2990">
              <w:rPr>
                <w:rFonts w:ascii="Times New Roman" w:eastAsia="Times New Roman" w:hAnsi="Times New Roman" w:cs="Times New Roman"/>
                <w:bCs/>
                <w:sz w:val="24"/>
                <w:szCs w:val="24"/>
                <w:vertAlign w:val="subscript"/>
              </w:rPr>
              <w:t>Precip</w:t>
            </w:r>
          </w:p>
        </w:tc>
      </w:tr>
      <w:tr w:rsidR="00CD3C59" w:rsidRPr="00CC0821" w14:paraId="3EAB5846" w14:textId="77777777" w:rsidTr="00CD3C59">
        <w:trPr>
          <w:trHeight w:val="297"/>
        </w:trPr>
        <w:tc>
          <w:tcPr>
            <w:tcW w:w="720" w:type="dxa"/>
          </w:tcPr>
          <w:p w14:paraId="2380005B"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8640" w:type="dxa"/>
            <w:noWrap/>
          </w:tcPr>
          <w:p w14:paraId="009A6899"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DE2990">
              <w:rPr>
                <w:rFonts w:ascii="Times New Roman" w:eastAsia="Times New Roman" w:hAnsi="Times New Roman" w:cs="Times New Roman"/>
                <w:sz w:val="24"/>
                <w:szCs w:val="24"/>
                <w:vertAlign w:val="subscript"/>
              </w:rPr>
              <w:t>Wetland</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Wetland</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DOC.W</w:t>
            </w:r>
            <w:r w:rsidRPr="00E119CA">
              <w:rPr>
                <w:rFonts w:ascii="Times New Roman" w:eastAsia="Times New Roman" w:hAnsi="Times New Roman" w:cs="Times New Roman"/>
                <w:i/>
                <w:sz w:val="24"/>
                <w:szCs w:val="24"/>
                <w:vertAlign w:val="subscript"/>
              </w:rPr>
              <w:t>etland</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CD3C59" w:rsidRPr="00CC0821" w14:paraId="63E89FAF" w14:textId="77777777" w:rsidTr="00CD3C59">
        <w:trPr>
          <w:trHeight w:val="297"/>
        </w:trPr>
        <w:tc>
          <w:tcPr>
            <w:tcW w:w="720" w:type="dxa"/>
          </w:tcPr>
          <w:p w14:paraId="4E665317"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8640" w:type="dxa"/>
            <w:noWrap/>
          </w:tcPr>
          <w:p w14:paraId="468E809B" w14:textId="77777777" w:rsidR="00CD3C59" w:rsidRPr="00B769C2"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w:t>
            </w:r>
            <w:proofErr w:type="gramStart"/>
            <w:r w:rsidRPr="00E119CA">
              <w:rPr>
                <w:rFonts w:ascii="Times New Roman" w:eastAsia="Times New Roman" w:hAnsi="Times New Roman" w:cs="Times New Roman"/>
                <w:bCs/>
                <w:i/>
                <w:sz w:val="24"/>
                <w:szCs w:val="24"/>
              </w:rPr>
              <w:t>C</w:t>
            </w:r>
            <w:r>
              <w:rPr>
                <w:rFonts w:ascii="Times New Roman" w:eastAsia="Times New Roman" w:hAnsi="Times New Roman" w:cs="Times New Roman"/>
                <w:bCs/>
                <w:i/>
                <w:sz w:val="24"/>
                <w:szCs w:val="24"/>
                <w:vertAlign w:val="subscript"/>
              </w:rPr>
              <w:t>L.</w:t>
            </w:r>
            <w:r w:rsidRPr="00E119CA">
              <w:rPr>
                <w:rFonts w:ascii="Times New Roman" w:eastAsia="Times New Roman" w:hAnsi="Times New Roman" w:cs="Times New Roman"/>
                <w:bCs/>
                <w:i/>
                <w:sz w:val="24"/>
                <w:szCs w:val="24"/>
                <w:vertAlign w:val="subscript"/>
              </w:rPr>
              <w:t>Alloch</w:t>
            </w:r>
            <w:proofErr w:type="gramEnd"/>
            <w:r>
              <w:rPr>
                <w:rFonts w:ascii="Times New Roman" w:eastAsia="Times New Roman" w:hAnsi="Times New Roman" w:cs="Times New Roman"/>
                <w:bCs/>
                <w:sz w:val="24"/>
                <w:szCs w:val="24"/>
              </w:rPr>
              <w:t xml:space="preserve"> * POC</w:t>
            </w:r>
            <w:r w:rsidRPr="00352A4D">
              <w:rPr>
                <w:rFonts w:ascii="Times New Roman" w:eastAsia="Times New Roman" w:hAnsi="Times New Roman" w:cs="Times New Roman"/>
                <w:bCs/>
                <w:sz w:val="24"/>
                <w:szCs w:val="24"/>
                <w:vertAlign w:val="subscript"/>
              </w:rPr>
              <w:t>Alloch</w:t>
            </w:r>
          </w:p>
        </w:tc>
      </w:tr>
      <w:tr w:rsidR="00CD3C59" w:rsidRPr="00CC0821" w14:paraId="5CB00FA4" w14:textId="77777777" w:rsidTr="00CD3C59">
        <w:trPr>
          <w:trHeight w:val="297"/>
        </w:trPr>
        <w:tc>
          <w:tcPr>
            <w:tcW w:w="720" w:type="dxa"/>
          </w:tcPr>
          <w:p w14:paraId="6E42F38F"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640" w:type="dxa"/>
            <w:noWrap/>
          </w:tcPr>
          <w:p w14:paraId="19869FE0"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2A4D">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RDOC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DOC</w:t>
            </w:r>
            <w:r w:rsidRPr="00DE2990">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Pr>
                <w:rFonts w:ascii="Times New Roman" w:hAnsi="Times New Roman" w:cs="Times New Roman"/>
                <w:i/>
              </w:rPr>
              <w:t>θ</w:t>
            </w:r>
            <w:r w:rsidRPr="00E119C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vertAlign w:val="superscript"/>
              </w:rPr>
              <w:t>(T-</w:t>
            </w:r>
            <w:r w:rsidRPr="00E119CA">
              <w:rPr>
                <w:rFonts w:ascii="Times New Roman" w:eastAsia="Times New Roman" w:hAnsi="Times New Roman" w:cs="Times New Roman"/>
                <w:i/>
                <w:sz w:val="24"/>
                <w:szCs w:val="24"/>
                <w:vertAlign w:val="superscript"/>
              </w:rPr>
              <w:t>TBase</w:t>
            </w:r>
            <w:r>
              <w:rPr>
                <w:rFonts w:ascii="Times New Roman" w:eastAsia="Times New Roman" w:hAnsi="Times New Roman" w:cs="Times New Roman"/>
                <w:sz w:val="24"/>
                <w:szCs w:val="24"/>
                <w:vertAlign w:val="superscript"/>
              </w:rPr>
              <w:t>)</w:t>
            </w:r>
          </w:p>
        </w:tc>
      </w:tr>
      <w:tr w:rsidR="00CD3C59" w:rsidRPr="00CC0821" w14:paraId="336E47F2" w14:textId="77777777" w:rsidTr="00CD3C59">
        <w:trPr>
          <w:trHeight w:val="297"/>
        </w:trPr>
        <w:tc>
          <w:tcPr>
            <w:tcW w:w="720" w:type="dxa"/>
          </w:tcPr>
          <w:p w14:paraId="6954FA6A"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c>
          <w:tcPr>
            <w:tcW w:w="8640" w:type="dxa"/>
            <w:noWrap/>
          </w:tcPr>
          <w:p w14:paraId="7C17ADAA"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sidRPr="00352A4D">
              <w:rPr>
                <w:rFonts w:ascii="Times New Roman" w:eastAsia="Times New Roman" w:hAnsi="Times New Roman" w:cs="Times New Roman"/>
                <w:bCs/>
                <w:sz w:val="24"/>
                <w:szCs w:val="24"/>
                <w:vertAlign w:val="subscript"/>
              </w:rPr>
              <w:t>DOCAlloch</w:t>
            </w:r>
            <w:r>
              <w:rPr>
                <w:rFonts w:ascii="Times New Roman" w:eastAsia="Times New Roman" w:hAnsi="Times New Roman" w:cs="Times New Roman"/>
                <w:bCs/>
                <w:sz w:val="24"/>
                <w:szCs w:val="24"/>
              </w:rPr>
              <w:t xml:space="preserve"> = DOC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D3C59" w:rsidRPr="00CC0821" w14:paraId="0C14FC9A" w14:textId="77777777" w:rsidTr="00CD3C59">
        <w:trPr>
          <w:trHeight w:val="297"/>
        </w:trPr>
        <w:tc>
          <w:tcPr>
            <w:tcW w:w="720" w:type="dxa"/>
          </w:tcPr>
          <w:p w14:paraId="28CAEC0D" w14:textId="77777777" w:rsidR="00CD3C59" w:rsidRDefault="00CD3C59" w:rsidP="00CD3C59">
            <w:pPr>
              <w:rPr>
                <w:rFonts w:ascii="Times New Roman" w:eastAsia="Times New Roman" w:hAnsi="Times New Roman" w:cs="Times New Roman"/>
                <w:sz w:val="24"/>
                <w:szCs w:val="24"/>
              </w:rPr>
            </w:pPr>
          </w:p>
        </w:tc>
        <w:tc>
          <w:tcPr>
            <w:tcW w:w="8640" w:type="dxa"/>
            <w:noWrap/>
          </w:tcPr>
          <w:p w14:paraId="0BCE8019" w14:textId="77777777" w:rsidR="00CD3C59" w:rsidRDefault="00CD3C59" w:rsidP="00CD3C59">
            <w:pPr>
              <w:rPr>
                <w:rFonts w:ascii="Times New Roman" w:eastAsia="Times New Roman" w:hAnsi="Times New Roman" w:cs="Times New Roman"/>
                <w:sz w:val="24"/>
                <w:szCs w:val="24"/>
              </w:rPr>
            </w:pPr>
          </w:p>
        </w:tc>
      </w:tr>
      <w:tr w:rsidR="00CD3C59" w:rsidRPr="00CC0821" w14:paraId="49E4AB90" w14:textId="77777777" w:rsidTr="00CD3C59">
        <w:trPr>
          <w:trHeight w:val="297"/>
        </w:trPr>
        <w:tc>
          <w:tcPr>
            <w:tcW w:w="720" w:type="dxa"/>
          </w:tcPr>
          <w:p w14:paraId="1C2B584B" w14:textId="77777777" w:rsidR="00CD3C59" w:rsidRPr="00B769C2" w:rsidRDefault="00CD3C59" w:rsidP="00CD3C59">
            <w:pPr>
              <w:rPr>
                <w:rFonts w:ascii="Times New Roman" w:hAnsi="Times New Roman" w:cs="Times New Roman"/>
                <w:b/>
              </w:rPr>
            </w:pPr>
          </w:p>
        </w:tc>
        <w:tc>
          <w:tcPr>
            <w:tcW w:w="8640" w:type="dxa"/>
            <w:noWrap/>
          </w:tcPr>
          <w:p w14:paraId="45E6FF80" w14:textId="77777777" w:rsidR="00CD3C59" w:rsidRPr="00B769C2" w:rsidRDefault="00CD3C59" w:rsidP="00CD3C59">
            <w:pPr>
              <w:rPr>
                <w:rFonts w:ascii="Times New Roman" w:hAnsi="Times New Roman" w:cs="Times New Roman"/>
                <w:b/>
              </w:rPr>
            </w:pPr>
            <w:r w:rsidRPr="00B769C2">
              <w:rPr>
                <w:rFonts w:ascii="Times New Roman" w:hAnsi="Times New Roman" w:cs="Times New Roman"/>
                <w:b/>
              </w:rPr>
              <w:t>Allochthony, POC</w:t>
            </w:r>
          </w:p>
        </w:tc>
      </w:tr>
      <w:tr w:rsidR="00CD3C59" w:rsidRPr="00CC0821" w14:paraId="441A7CE8" w14:textId="77777777" w:rsidTr="00CD3C59">
        <w:trPr>
          <w:trHeight w:val="297"/>
        </w:trPr>
        <w:tc>
          <w:tcPr>
            <w:tcW w:w="720" w:type="dxa"/>
          </w:tcPr>
          <w:p w14:paraId="649699E3" w14:textId="77777777" w:rsidR="00CD3C59" w:rsidRDefault="00CD3C59" w:rsidP="00CD3C59">
            <w:pPr>
              <w:rPr>
                <w:rFonts w:ascii="Times New Roman" w:hAnsi="Times New Roman" w:cs="Times New Roman"/>
              </w:rPr>
            </w:pPr>
            <w:r>
              <w:rPr>
                <w:rFonts w:ascii="Times New Roman" w:hAnsi="Times New Roman" w:cs="Times New Roman"/>
              </w:rPr>
              <w:t>2.1</w:t>
            </w:r>
          </w:p>
        </w:tc>
        <w:tc>
          <w:tcPr>
            <w:tcW w:w="8640" w:type="dxa"/>
            <w:noWrap/>
          </w:tcPr>
          <w:p w14:paraId="009A8CDC" w14:textId="77777777" w:rsidR="00CD3C59" w:rsidRPr="006A259C" w:rsidRDefault="00CD3C59" w:rsidP="00CD3C59">
            <w:pPr>
              <w:ind w:left="720" w:hanging="720"/>
              <w:rPr>
                <w:rFonts w:ascii="Times New Roman" w:eastAsia="Times New Roman" w:hAnsi="Times New Roman" w:cs="Times New Roman"/>
                <w:b/>
                <w:bCs/>
                <w:sz w:val="24"/>
                <w:szCs w:val="24"/>
                <w:vertAlign w:val="subscript"/>
              </w:rPr>
            </w:pPr>
            <w:r>
              <w:rPr>
                <w:rFonts w:ascii="Times New Roman" w:hAnsi="Times New Roman" w:cs="Times New Roman"/>
              </w:rPr>
              <w:t>I</w:t>
            </w:r>
            <w:r>
              <w:rPr>
                <w:rFonts w:ascii="Times New Roman" w:hAnsi="Times New Roman" w:cs="Times New Roman"/>
                <w:vertAlign w:val="subscript"/>
              </w:rPr>
              <w:t>P</w:t>
            </w:r>
            <w:r w:rsidRPr="00352A4D">
              <w:rPr>
                <w:rFonts w:ascii="Times New Roman" w:hAnsi="Times New Roman" w:cs="Times New Roman"/>
                <w:vertAlign w:val="subscript"/>
              </w:rPr>
              <w:t>OC</w:t>
            </w:r>
            <w:r>
              <w:rPr>
                <w:rFonts w:ascii="Times New Roman" w:hAnsi="Times New Roman" w:cs="Times New Roman"/>
              </w:rPr>
              <w:t xml:space="preserve"> = I</w:t>
            </w:r>
            <w:r w:rsidRPr="00352A4D">
              <w:rPr>
                <w:rFonts w:ascii="Times New Roman" w:hAnsi="Times New Roman" w:cs="Times New Roman"/>
                <w:vertAlign w:val="subscript"/>
              </w:rPr>
              <w:t>DOC</w:t>
            </w:r>
            <w:r>
              <w:rPr>
                <w:rFonts w:ascii="Times New Roman" w:hAnsi="Times New Roman" w:cs="Times New Roman"/>
              </w:rPr>
              <w:t xml:space="preserve"> * </w:t>
            </w:r>
            <w:r>
              <w:rPr>
                <w:rFonts w:ascii="Times New Roman" w:hAnsi="Times New Roman" w:cs="Times New Roman"/>
                <w:i/>
              </w:rPr>
              <w:t>C</w:t>
            </w:r>
            <w:r>
              <w:rPr>
                <w:rFonts w:ascii="Times New Roman" w:hAnsi="Times New Roman" w:cs="Times New Roman"/>
                <w:i/>
                <w:vertAlign w:val="subscript"/>
              </w:rPr>
              <w:t>POC.Factor</w:t>
            </w:r>
          </w:p>
        </w:tc>
      </w:tr>
      <w:tr w:rsidR="00CD3C59" w:rsidRPr="00CC0821" w14:paraId="7987806A" w14:textId="77777777" w:rsidTr="00CD3C59">
        <w:trPr>
          <w:trHeight w:val="297"/>
        </w:trPr>
        <w:tc>
          <w:tcPr>
            <w:tcW w:w="720" w:type="dxa"/>
          </w:tcPr>
          <w:p w14:paraId="4736B7D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640" w:type="dxa"/>
            <w:noWrap/>
          </w:tcPr>
          <w:p w14:paraId="19374CBC"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52A4D">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D</w:t>
            </w:r>
            <w:r w:rsidRPr="00524A88">
              <w:rPr>
                <w:rFonts w:ascii="Times New Roman" w:eastAsia="Times New Roman" w:hAnsi="Times New Roman" w:cs="Times New Roman"/>
                <w:sz w:val="24"/>
                <w:szCs w:val="24"/>
                <w:vertAlign w:val="subscript"/>
              </w:rPr>
              <w:t>POCWetland</w:t>
            </w:r>
          </w:p>
        </w:tc>
      </w:tr>
      <w:tr w:rsidR="00CD3C59" w:rsidRPr="00CC0821" w14:paraId="2732C30A" w14:textId="77777777" w:rsidTr="00CD3C59">
        <w:trPr>
          <w:trHeight w:val="297"/>
        </w:trPr>
        <w:tc>
          <w:tcPr>
            <w:tcW w:w="720" w:type="dxa"/>
          </w:tcPr>
          <w:p w14:paraId="5E566495"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8640" w:type="dxa"/>
            <w:noWrap/>
          </w:tcPr>
          <w:p w14:paraId="335D8E8F"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POCCanopy</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P</w:t>
            </w:r>
            <w:r w:rsidRPr="00DE2990">
              <w:rPr>
                <w:rFonts w:ascii="Times New Roman" w:eastAsia="Times New Roman" w:hAnsi="Times New Roman" w:cs="Times New Roman"/>
                <w:sz w:val="24"/>
                <w:szCs w:val="24"/>
                <w:vertAlign w:val="subscript"/>
              </w:rPr>
              <w:t>Canopy</w:t>
            </w:r>
            <w:r w:rsidRPr="00CC0821">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POC.A</w:t>
            </w:r>
            <w:r w:rsidRPr="00E119CA">
              <w:rPr>
                <w:rFonts w:ascii="Times New Roman" w:eastAsia="Times New Roman" w:hAnsi="Times New Roman" w:cs="Times New Roman"/>
                <w:i/>
                <w:sz w:val="24"/>
                <w:szCs w:val="24"/>
                <w:vertAlign w:val="subscript"/>
              </w:rPr>
              <w:t>erial</w:t>
            </w:r>
            <w:r w:rsidRPr="00CC08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Lake</w:t>
            </w:r>
            <w:r w:rsidRPr="00CC0821">
              <w:rPr>
                <w:rFonts w:ascii="Times New Roman" w:eastAsia="Times New Roman" w:hAnsi="Times New Roman" w:cs="Times New Roman"/>
                <w:sz w:val="24"/>
                <w:szCs w:val="24"/>
              </w:rPr>
              <w:t>Perimeter</w:t>
            </w:r>
          </w:p>
        </w:tc>
      </w:tr>
      <w:tr w:rsidR="00CD3C59" w:rsidRPr="00CC0821" w14:paraId="03838829" w14:textId="77777777" w:rsidTr="00CD3C59">
        <w:trPr>
          <w:trHeight w:val="297"/>
        </w:trPr>
        <w:tc>
          <w:tcPr>
            <w:tcW w:w="720" w:type="dxa"/>
          </w:tcPr>
          <w:p w14:paraId="61712E39"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8640" w:type="dxa"/>
            <w:noWrap/>
          </w:tcPr>
          <w:p w14:paraId="4E072782"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524A88">
              <w:rPr>
                <w:rFonts w:ascii="Times New Roman" w:eastAsia="Times New Roman" w:hAnsi="Times New Roman" w:cs="Times New Roman"/>
                <w:sz w:val="24"/>
                <w:szCs w:val="24"/>
                <w:vertAlign w:val="subscript"/>
              </w:rPr>
              <w:t>POCWetland</w:t>
            </w:r>
            <w:r>
              <w:rPr>
                <w:rFonts w:ascii="Times New Roman" w:eastAsia="Times New Roman" w:hAnsi="Times New Roman" w:cs="Times New Roman"/>
                <w:sz w:val="24"/>
                <w:szCs w:val="24"/>
              </w:rPr>
              <w:t xml:space="preserve"> = </w:t>
            </w: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vertAlign w:val="subscript"/>
              </w:rPr>
              <w:t>DOC.W</w:t>
            </w:r>
            <w:r w:rsidRPr="00DE2990">
              <w:rPr>
                <w:rFonts w:ascii="Times New Roman" w:eastAsia="Times New Roman" w:hAnsi="Times New Roman" w:cs="Times New Roman"/>
                <w:bCs/>
                <w:sz w:val="24"/>
                <w:szCs w:val="24"/>
                <w:vertAlign w:val="subscript"/>
              </w:rPr>
              <w:t>etland</w:t>
            </w:r>
            <w:r>
              <w:rPr>
                <w:rFonts w:ascii="Times New Roman" w:eastAsia="Times New Roman" w:hAnsi="Times New Roman" w:cs="Times New Roman"/>
                <w:sz w:val="24"/>
                <w:szCs w:val="24"/>
              </w:rPr>
              <w:t xml:space="preserve"> * </w:t>
            </w:r>
            <w:r>
              <w:rPr>
                <w:rFonts w:ascii="Times New Roman" w:hAnsi="Times New Roman" w:cs="Times New Roman"/>
                <w:i/>
              </w:rPr>
              <w:t>C</w:t>
            </w:r>
            <w:r>
              <w:rPr>
                <w:rFonts w:ascii="Times New Roman" w:hAnsi="Times New Roman" w:cs="Times New Roman"/>
                <w:i/>
                <w:vertAlign w:val="subscript"/>
              </w:rPr>
              <w:t>POC.Factor</w:t>
            </w:r>
          </w:p>
        </w:tc>
      </w:tr>
      <w:tr w:rsidR="00CD3C59" w:rsidRPr="00CC0821" w14:paraId="6200D9D4" w14:textId="77777777" w:rsidTr="00CD3C59">
        <w:trPr>
          <w:trHeight w:val="297"/>
        </w:trPr>
        <w:tc>
          <w:tcPr>
            <w:tcW w:w="720" w:type="dxa"/>
          </w:tcPr>
          <w:p w14:paraId="680B4FE1"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640" w:type="dxa"/>
            <w:noWrap/>
          </w:tcPr>
          <w:p w14:paraId="1504536B"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24A88">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r>
              <w:rPr>
                <w:rFonts w:ascii="Times New Roman" w:eastAsia="Times New Roman" w:hAnsi="Times New Roman" w:cs="Times New Roman"/>
                <w:sz w:val="24"/>
                <w:szCs w:val="24"/>
              </w:rPr>
              <w:t xml:space="preserve"> * POC</w:t>
            </w:r>
            <w:r w:rsidRPr="00DE2990">
              <w:rPr>
                <w:rFonts w:ascii="Times New Roman" w:eastAsia="Times New Roman" w:hAnsi="Times New Roman" w:cs="Times New Roman"/>
                <w:sz w:val="24"/>
                <w:szCs w:val="24"/>
                <w:vertAlign w:val="subscript"/>
              </w:rPr>
              <w:t>Alloch</w:t>
            </w:r>
          </w:p>
        </w:tc>
      </w:tr>
      <w:tr w:rsidR="00CD3C59" w:rsidRPr="00CC0821" w14:paraId="5D4E6A96" w14:textId="77777777" w:rsidTr="00CD3C59">
        <w:trPr>
          <w:trHeight w:val="297"/>
        </w:trPr>
        <w:tc>
          <w:tcPr>
            <w:tcW w:w="720" w:type="dxa"/>
          </w:tcPr>
          <w:p w14:paraId="55B18F6D" w14:textId="77777777" w:rsidR="00CD3C59" w:rsidRDefault="00CD3C59" w:rsidP="00CD3C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c>
          <w:tcPr>
            <w:tcW w:w="8640" w:type="dxa"/>
            <w:noWrap/>
          </w:tcPr>
          <w:p w14:paraId="17D83AA4"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w:t>
            </w:r>
            <w:r w:rsidRPr="00352A4D">
              <w:rPr>
                <w:rFonts w:ascii="Times New Roman" w:eastAsia="Times New Roman" w:hAnsi="Times New Roman" w:cs="Times New Roman"/>
                <w:bCs/>
                <w:sz w:val="24"/>
                <w:szCs w:val="24"/>
                <w:vertAlign w:val="subscript"/>
              </w:rPr>
              <w:t>OCAlloch</w:t>
            </w:r>
            <w:r>
              <w:rPr>
                <w:rFonts w:ascii="Times New Roman" w:eastAsia="Times New Roman" w:hAnsi="Times New Roman" w:cs="Times New Roman"/>
                <w:bCs/>
                <w:sz w:val="24"/>
                <w:szCs w:val="24"/>
              </w:rPr>
              <w:t xml:space="preserve"> = POC</w:t>
            </w:r>
            <w:r w:rsidRPr="00524A88">
              <w:rPr>
                <w:rFonts w:ascii="Times New Roman" w:eastAsia="Times New Roman" w:hAnsi="Times New Roman" w:cs="Times New Roman"/>
                <w:bCs/>
                <w:sz w:val="24"/>
                <w:szCs w:val="24"/>
                <w:vertAlign w:val="subscript"/>
              </w:rPr>
              <w:t>Alloch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D3C59" w:rsidRPr="00CC0821" w14:paraId="70933851" w14:textId="77777777" w:rsidTr="00CD3C59">
        <w:trPr>
          <w:trHeight w:val="297"/>
        </w:trPr>
        <w:tc>
          <w:tcPr>
            <w:tcW w:w="720" w:type="dxa"/>
          </w:tcPr>
          <w:p w14:paraId="245BE17F" w14:textId="77777777" w:rsidR="00CD3C59" w:rsidRDefault="00CD3C59" w:rsidP="00CD3C59">
            <w:pPr>
              <w:rPr>
                <w:rFonts w:ascii="Times New Roman" w:eastAsia="Times New Roman" w:hAnsi="Times New Roman" w:cs="Times New Roman"/>
                <w:sz w:val="24"/>
                <w:szCs w:val="24"/>
              </w:rPr>
            </w:pPr>
          </w:p>
        </w:tc>
        <w:tc>
          <w:tcPr>
            <w:tcW w:w="8640" w:type="dxa"/>
            <w:noWrap/>
          </w:tcPr>
          <w:p w14:paraId="73E69947" w14:textId="77777777" w:rsidR="00CD3C59" w:rsidRDefault="00CD3C59" w:rsidP="00CD3C59">
            <w:pPr>
              <w:rPr>
                <w:rFonts w:ascii="Times New Roman" w:eastAsia="Times New Roman" w:hAnsi="Times New Roman" w:cs="Times New Roman"/>
                <w:sz w:val="24"/>
                <w:szCs w:val="24"/>
              </w:rPr>
            </w:pPr>
          </w:p>
        </w:tc>
      </w:tr>
      <w:tr w:rsidR="00CD3C59" w:rsidRPr="00CC0821" w14:paraId="3AA27269" w14:textId="77777777" w:rsidTr="00CD3C59">
        <w:trPr>
          <w:trHeight w:val="297"/>
        </w:trPr>
        <w:tc>
          <w:tcPr>
            <w:tcW w:w="720" w:type="dxa"/>
          </w:tcPr>
          <w:p w14:paraId="5AE4819F" w14:textId="77777777" w:rsidR="00CD3C59" w:rsidRDefault="00CD3C59" w:rsidP="00CD3C59">
            <w:pPr>
              <w:rPr>
                <w:rFonts w:ascii="Times New Roman" w:eastAsia="Times New Roman" w:hAnsi="Times New Roman" w:cs="Times New Roman"/>
                <w:sz w:val="24"/>
                <w:szCs w:val="24"/>
              </w:rPr>
            </w:pPr>
          </w:p>
        </w:tc>
        <w:tc>
          <w:tcPr>
            <w:tcW w:w="8640" w:type="dxa"/>
            <w:noWrap/>
          </w:tcPr>
          <w:p w14:paraId="0B4D96E4" w14:textId="77777777" w:rsidR="00CD3C59" w:rsidRPr="00CF4D92" w:rsidRDefault="00CD3C59" w:rsidP="00CD3C59">
            <w:pPr>
              <w:rPr>
                <w:rFonts w:ascii="Times New Roman" w:eastAsia="Times New Roman" w:hAnsi="Times New Roman" w:cs="Times New Roman"/>
                <w:b/>
                <w:sz w:val="24"/>
                <w:szCs w:val="24"/>
              </w:rPr>
            </w:pPr>
            <w:r w:rsidRPr="00CF4D92">
              <w:rPr>
                <w:rFonts w:ascii="Times New Roman" w:eastAsia="Times New Roman" w:hAnsi="Times New Roman" w:cs="Times New Roman"/>
                <w:b/>
                <w:sz w:val="24"/>
                <w:szCs w:val="24"/>
              </w:rPr>
              <w:t>Autochthony, DOC</w:t>
            </w:r>
          </w:p>
        </w:tc>
      </w:tr>
      <w:tr w:rsidR="00CD3C59" w:rsidRPr="00CC0821" w14:paraId="5CB064F0" w14:textId="77777777" w:rsidTr="00CD3C59">
        <w:trPr>
          <w:trHeight w:val="297"/>
        </w:trPr>
        <w:tc>
          <w:tcPr>
            <w:tcW w:w="720" w:type="dxa"/>
            <w:shd w:val="clear" w:color="auto" w:fill="auto"/>
          </w:tcPr>
          <w:p w14:paraId="050BE7DC"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3.1</w:t>
            </w:r>
          </w:p>
        </w:tc>
        <w:tc>
          <w:tcPr>
            <w:tcW w:w="8640" w:type="dxa"/>
            <w:shd w:val="clear" w:color="auto" w:fill="auto"/>
            <w:noWrap/>
          </w:tcPr>
          <w:p w14:paraId="34CAA1DD" w14:textId="6ECF0CA4" w:rsidR="00CD3C59" w:rsidRPr="00694AAD" w:rsidRDefault="00070658" w:rsidP="00694AA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w:t>
            </w:r>
            <w:commentRangeStart w:id="78"/>
            <w:r w:rsidR="00CD3C59" w:rsidRPr="00ED587F">
              <w:rPr>
                <w:rFonts w:ascii="Times New Roman" w:eastAsia="Times New Roman" w:hAnsi="Times New Roman" w:cs="Times New Roman"/>
                <w:bCs/>
                <w:sz w:val="24"/>
                <w:szCs w:val="24"/>
              </w:rPr>
              <w:t>PP</w:t>
            </w:r>
            <w:commentRangeEnd w:id="78"/>
            <w:r>
              <w:rPr>
                <w:rStyle w:val="CommentReference"/>
              </w:rPr>
              <w:commentReference w:id="78"/>
            </w:r>
            <w:r w:rsidR="00CD3C59" w:rsidRPr="00ED587F">
              <w:rPr>
                <w:rFonts w:ascii="Times New Roman" w:eastAsia="Times New Roman" w:hAnsi="Times New Roman" w:cs="Times New Roman"/>
                <w:bCs/>
                <w:sz w:val="24"/>
                <w:szCs w:val="24"/>
                <w:vertAlign w:val="subscript"/>
              </w:rPr>
              <w:t>T</w:t>
            </w:r>
            <w:r w:rsidR="00C63123">
              <w:rPr>
                <w:rFonts w:ascii="Times New Roman" w:eastAsia="Times New Roman" w:hAnsi="Times New Roman" w:cs="Times New Roman"/>
                <w:bCs/>
                <w:sz w:val="24"/>
                <w:szCs w:val="24"/>
                <w:vertAlign w:val="subscript"/>
              </w:rPr>
              <w:t>ot</w:t>
            </w:r>
            <w:r w:rsidR="00CD3C59" w:rsidRPr="00ED587F">
              <w:rPr>
                <w:rFonts w:ascii="Times New Roman" w:eastAsia="Times New Roman" w:hAnsi="Times New Roman" w:cs="Times New Roman"/>
                <w:bCs/>
                <w:sz w:val="24"/>
                <w:szCs w:val="24"/>
              </w:rPr>
              <w:t xml:space="preserve"> = </w:t>
            </w:r>
            <w:del w:id="79" w:author="Paul Hanson" w:date="2017-08-16T11:39:00Z">
              <w:r w:rsidR="00CD3C59" w:rsidRPr="00ED587F" w:rsidDel="00694AAD">
                <w:rPr>
                  <w:rFonts w:ascii="Times New Roman" w:eastAsia="Times New Roman" w:hAnsi="Times New Roman" w:cs="Times New Roman"/>
                  <w:bCs/>
                  <w:sz w:val="24"/>
                  <w:szCs w:val="24"/>
                </w:rPr>
                <w:delText xml:space="preserve"> </w:delText>
              </w:r>
            </w:del>
            <w:r w:rsidR="00CD3C59" w:rsidRPr="00ED587F">
              <w:rPr>
                <w:rFonts w:ascii="Times New Roman" w:eastAsia="Times New Roman" w:hAnsi="Times New Roman" w:cs="Times New Roman"/>
                <w:sz w:val="24"/>
                <w:szCs w:val="24"/>
              </w:rPr>
              <w:t>10</w:t>
            </w:r>
            <w:r w:rsidR="00CD3C59" w:rsidRPr="00ED587F">
              <w:rPr>
                <w:rFonts w:ascii="Times New Roman" w:eastAsia="Times New Roman" w:hAnsi="Times New Roman" w:cs="Times New Roman"/>
                <w:sz w:val="24"/>
                <w:szCs w:val="24"/>
                <w:vertAlign w:val="superscript"/>
              </w:rPr>
              <w:t>(1.18 + (0.92 * log10(chl-</w:t>
            </w:r>
            <w:r w:rsidR="00CD3C59" w:rsidRPr="00ED587F">
              <w:rPr>
                <w:rFonts w:ascii="Times New Roman" w:eastAsia="Times New Roman" w:hAnsi="Times New Roman" w:cs="Times New Roman"/>
                <w:i/>
                <w:sz w:val="24"/>
                <w:szCs w:val="24"/>
                <w:vertAlign w:val="superscript"/>
              </w:rPr>
              <w:t xml:space="preserve">a </w:t>
            </w:r>
            <w:r w:rsidR="00CD3C59" w:rsidRPr="00ED587F">
              <w:rPr>
                <w:rFonts w:ascii="Times New Roman" w:eastAsia="Times New Roman" w:hAnsi="Times New Roman" w:cs="Times New Roman"/>
                <w:sz w:val="24"/>
                <w:szCs w:val="24"/>
                <w:vertAlign w:val="superscript"/>
              </w:rPr>
              <w:t>* zmix)) + (0.014 * T)) 1</w:t>
            </w:r>
            <w:r w:rsidR="00694AAD">
              <w:rPr>
                <w:rFonts w:ascii="Times New Roman" w:eastAsia="Times New Roman" w:hAnsi="Times New Roman" w:cs="Times New Roman"/>
                <w:sz w:val="24"/>
                <w:szCs w:val="24"/>
              </w:rPr>
              <w:t xml:space="preserve"> * </w:t>
            </w:r>
            <w:r w:rsidR="00694AAD">
              <w:rPr>
                <w:rFonts w:ascii="Times New Roman" w:eastAsia="Times New Roman" w:hAnsi="Times New Roman" w:cs="Times New Roman"/>
                <w:bCs/>
                <w:sz w:val="24"/>
                <w:szCs w:val="24"/>
              </w:rPr>
              <w:t>(1-</w:t>
            </w:r>
            <w:r w:rsidR="00694AAD">
              <w:rPr>
                <w:rFonts w:ascii="Times New Roman" w:eastAsia="Times New Roman" w:hAnsi="Times New Roman" w:cs="Times New Roman"/>
                <w:bCs/>
                <w:i/>
                <w:sz w:val="24"/>
                <w:szCs w:val="24"/>
              </w:rPr>
              <w:t>R</w:t>
            </w:r>
            <w:r w:rsidR="00694AAD" w:rsidRPr="00ED587F">
              <w:rPr>
                <w:rFonts w:ascii="Times New Roman" w:eastAsia="Times New Roman" w:hAnsi="Times New Roman" w:cs="Times New Roman"/>
                <w:bCs/>
                <w:i/>
                <w:sz w:val="24"/>
                <w:szCs w:val="24"/>
                <w:vertAlign w:val="subscript"/>
              </w:rPr>
              <w:t>Auto</w:t>
            </w:r>
            <w:r w:rsidR="00694AAD">
              <w:rPr>
                <w:rFonts w:ascii="Times New Roman" w:eastAsia="Times New Roman" w:hAnsi="Times New Roman" w:cs="Times New Roman"/>
                <w:bCs/>
                <w:i/>
                <w:sz w:val="24"/>
                <w:szCs w:val="24"/>
                <w:vertAlign w:val="subscript"/>
              </w:rPr>
              <w:t>troph</w:t>
            </w:r>
            <w:r w:rsidR="00694AAD">
              <w:rPr>
                <w:rFonts w:ascii="Times New Roman" w:eastAsia="Times New Roman" w:hAnsi="Times New Roman" w:cs="Times New Roman"/>
                <w:bCs/>
                <w:sz w:val="24"/>
                <w:szCs w:val="24"/>
              </w:rPr>
              <w:t>)</w:t>
            </w:r>
          </w:p>
        </w:tc>
      </w:tr>
      <w:tr w:rsidR="00CD3C59" w:rsidRPr="00CC0821" w14:paraId="421CD981" w14:textId="77777777" w:rsidTr="00CD3C59">
        <w:trPr>
          <w:trHeight w:val="297"/>
        </w:trPr>
        <w:tc>
          <w:tcPr>
            <w:tcW w:w="720" w:type="dxa"/>
            <w:shd w:val="clear" w:color="auto" w:fill="auto"/>
          </w:tcPr>
          <w:p w14:paraId="761D3A3A"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3.2</w:t>
            </w:r>
          </w:p>
        </w:tc>
        <w:tc>
          <w:tcPr>
            <w:tcW w:w="8640" w:type="dxa"/>
            <w:shd w:val="clear" w:color="auto" w:fill="auto"/>
            <w:noWrap/>
          </w:tcPr>
          <w:p w14:paraId="5A4FCA9D" w14:textId="74020338"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DOC</w:t>
            </w:r>
            <w:r w:rsidRPr="00ED587F">
              <w:rPr>
                <w:rFonts w:ascii="Times New Roman" w:eastAsia="Times New Roman" w:hAnsi="Times New Roman" w:cs="Times New Roman"/>
                <w:bCs/>
                <w:sz w:val="24"/>
                <w:szCs w:val="24"/>
              </w:rPr>
              <w:t xml:space="preserve"> = 0.2 * </w:t>
            </w:r>
            <w:r w:rsidR="00C63123">
              <w:rPr>
                <w:rFonts w:ascii="Times New Roman" w:eastAsia="Times New Roman" w:hAnsi="Times New Roman" w:cs="Times New Roman"/>
                <w:bCs/>
                <w:sz w:val="24"/>
                <w:szCs w:val="24"/>
              </w:rPr>
              <w:t>N</w:t>
            </w:r>
            <w:r w:rsidRPr="00ED587F">
              <w:rPr>
                <w:rFonts w:ascii="Times New Roman" w:eastAsia="Times New Roman" w:hAnsi="Times New Roman" w:cs="Times New Roman"/>
                <w:bCs/>
                <w:sz w:val="24"/>
                <w:szCs w:val="24"/>
              </w:rPr>
              <w:t>PP</w:t>
            </w:r>
            <w:r w:rsidRPr="00ED587F">
              <w:rPr>
                <w:rFonts w:ascii="Times New Roman" w:eastAsia="Times New Roman" w:hAnsi="Times New Roman" w:cs="Times New Roman"/>
                <w:bCs/>
                <w:sz w:val="24"/>
                <w:szCs w:val="24"/>
                <w:vertAlign w:val="subscript"/>
              </w:rPr>
              <w:t>T</w:t>
            </w:r>
            <w:r w:rsidR="00C63123">
              <w:rPr>
                <w:rFonts w:ascii="Times New Roman" w:eastAsia="Times New Roman" w:hAnsi="Times New Roman" w:cs="Times New Roman"/>
                <w:bCs/>
                <w:sz w:val="24"/>
                <w:szCs w:val="24"/>
                <w:vertAlign w:val="subscript"/>
              </w:rPr>
              <w:t>ot</w:t>
            </w:r>
            <w:r w:rsidRPr="00ED587F">
              <w:rPr>
                <w:rFonts w:ascii="Times New Roman" w:eastAsia="Times New Roman" w:hAnsi="Times New Roman" w:cs="Times New Roman"/>
                <w:sz w:val="24"/>
                <w:szCs w:val="24"/>
              </w:rPr>
              <w:t xml:space="preserve"> * (chl-</w:t>
            </w:r>
            <w:r w:rsidRPr="00ED587F">
              <w:rPr>
                <w:rFonts w:ascii="Times New Roman" w:eastAsia="Times New Roman" w:hAnsi="Times New Roman" w:cs="Times New Roman"/>
                <w:i/>
                <w:sz w:val="24"/>
                <w:szCs w:val="24"/>
              </w:rPr>
              <w:t>a</w:t>
            </w:r>
            <w:r w:rsidRPr="00ED587F" w:rsidDel="002577C0">
              <w:rPr>
                <w:rFonts w:ascii="Times New Roman" w:eastAsia="Times New Roman" w:hAnsi="Times New Roman" w:cs="Times New Roman"/>
                <w:sz w:val="24"/>
                <w:szCs w:val="24"/>
              </w:rPr>
              <w:t xml:space="preserve"> </w:t>
            </w:r>
            <w:r w:rsidRPr="00ED587F">
              <w:rPr>
                <w:rFonts w:ascii="Times New Roman" w:eastAsia="Times New Roman" w:hAnsi="Times New Roman" w:cs="Times New Roman"/>
                <w:sz w:val="24"/>
                <w:szCs w:val="24"/>
              </w:rPr>
              <w:t>* z</w:t>
            </w:r>
            <w:r w:rsidRPr="00ED587F">
              <w:rPr>
                <w:rFonts w:ascii="Times New Roman" w:eastAsia="Times New Roman" w:hAnsi="Times New Roman" w:cs="Times New Roman"/>
                <w:sz w:val="24"/>
                <w:szCs w:val="24"/>
                <w:vertAlign w:val="subscript"/>
              </w:rPr>
              <w:t>mix</w:t>
            </w:r>
            <w:r w:rsidRPr="00ED587F">
              <w:rPr>
                <w:rFonts w:ascii="Times New Roman" w:eastAsia="Times New Roman" w:hAnsi="Times New Roman" w:cs="Times New Roman"/>
                <w:sz w:val="24"/>
                <w:szCs w:val="24"/>
              </w:rPr>
              <w:t xml:space="preserve">)^(-0.22) * (0.714) </w:t>
            </w:r>
            <w:r w:rsidRPr="00ED587F">
              <w:rPr>
                <w:rFonts w:ascii="Times New Roman" w:eastAsia="Times New Roman" w:hAnsi="Times New Roman" w:cs="Times New Roman"/>
                <w:sz w:val="24"/>
                <w:szCs w:val="24"/>
                <w:vertAlign w:val="superscript"/>
              </w:rPr>
              <w:t>2</w:t>
            </w:r>
          </w:p>
        </w:tc>
      </w:tr>
      <w:tr w:rsidR="00CD3C59" w:rsidRPr="00CC0821" w14:paraId="1BA2A737" w14:textId="77777777" w:rsidTr="00CD3C59">
        <w:trPr>
          <w:trHeight w:val="297"/>
        </w:trPr>
        <w:tc>
          <w:tcPr>
            <w:tcW w:w="720" w:type="dxa"/>
            <w:shd w:val="clear" w:color="auto" w:fill="auto"/>
          </w:tcPr>
          <w:p w14:paraId="67D0F5FD"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3.3</w:t>
            </w:r>
          </w:p>
        </w:tc>
        <w:tc>
          <w:tcPr>
            <w:tcW w:w="8640" w:type="dxa"/>
            <w:shd w:val="clear" w:color="auto" w:fill="auto"/>
            <w:noWrap/>
          </w:tcPr>
          <w:p w14:paraId="5679D9BA"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L</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bCs/>
                <w:sz w:val="24"/>
                <w:szCs w:val="24"/>
              </w:rPr>
              <w:t xml:space="preserve"> = </w:t>
            </w:r>
            <w:proofErr w:type="gramStart"/>
            <w:r w:rsidRPr="00ED587F">
              <w:rPr>
                <w:rFonts w:ascii="Times New Roman" w:eastAsia="Times New Roman" w:hAnsi="Times New Roman" w:cs="Times New Roman"/>
                <w:bCs/>
                <w:i/>
                <w:sz w:val="24"/>
                <w:szCs w:val="24"/>
              </w:rPr>
              <w:t>C</w:t>
            </w:r>
            <w:r w:rsidRPr="00ED587F">
              <w:rPr>
                <w:rFonts w:ascii="Times New Roman" w:eastAsia="Times New Roman" w:hAnsi="Times New Roman" w:cs="Times New Roman"/>
                <w:bCs/>
                <w:i/>
                <w:sz w:val="24"/>
                <w:szCs w:val="24"/>
                <w:vertAlign w:val="subscript"/>
              </w:rPr>
              <w:t>L.Autoch</w:t>
            </w:r>
            <w:proofErr w:type="gramEnd"/>
            <w:r w:rsidRPr="00ED587F">
              <w:rPr>
                <w:rFonts w:ascii="Times New Roman" w:eastAsia="Times New Roman" w:hAnsi="Times New Roman" w:cs="Times New Roman"/>
                <w:bCs/>
                <w:sz w:val="24"/>
                <w:szCs w:val="24"/>
              </w:rPr>
              <w:t xml:space="preserve"> * POC</w:t>
            </w:r>
            <w:r w:rsidRPr="00ED587F">
              <w:rPr>
                <w:rFonts w:ascii="Times New Roman" w:eastAsia="Times New Roman" w:hAnsi="Times New Roman" w:cs="Times New Roman"/>
                <w:bCs/>
                <w:sz w:val="24"/>
                <w:szCs w:val="24"/>
                <w:vertAlign w:val="subscript"/>
              </w:rPr>
              <w:t>Autoch</w:t>
            </w:r>
          </w:p>
        </w:tc>
      </w:tr>
      <w:tr w:rsidR="00CD3C59" w:rsidRPr="00CC0821" w14:paraId="6FD2BEC4" w14:textId="77777777" w:rsidTr="00CD3C59">
        <w:trPr>
          <w:trHeight w:val="297"/>
        </w:trPr>
        <w:tc>
          <w:tcPr>
            <w:tcW w:w="720" w:type="dxa"/>
            <w:shd w:val="clear" w:color="auto" w:fill="auto"/>
          </w:tcPr>
          <w:p w14:paraId="49F59902"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3.4</w:t>
            </w:r>
          </w:p>
        </w:tc>
        <w:tc>
          <w:tcPr>
            <w:tcW w:w="8640" w:type="dxa"/>
            <w:shd w:val="clear" w:color="auto" w:fill="auto"/>
            <w:noWrap/>
          </w:tcPr>
          <w:p w14:paraId="6DFBCC1F"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R</w:t>
            </w:r>
            <w:r w:rsidRPr="00ED587F">
              <w:rPr>
                <w:rFonts w:ascii="Times New Roman" w:eastAsia="Times New Roman" w:hAnsi="Times New Roman" w:cs="Times New Roman"/>
                <w:sz w:val="24"/>
                <w:szCs w:val="24"/>
                <w:vertAlign w:val="subscript"/>
              </w:rPr>
              <w:t>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sz w:val="24"/>
                <w:szCs w:val="24"/>
              </w:rPr>
              <w:t xml:space="preserve"> = </w:t>
            </w:r>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r w:rsidRPr="00ED587F">
              <w:rPr>
                <w:rFonts w:ascii="Times New Roman" w:eastAsia="Times New Roman" w:hAnsi="Times New Roman" w:cs="Times New Roman"/>
                <w:sz w:val="24"/>
                <w:szCs w:val="24"/>
              </w:rPr>
              <w:t xml:space="preserve"> * 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sz w:val="24"/>
                <w:szCs w:val="24"/>
              </w:rPr>
              <w:t xml:space="preserve"> * </w:t>
            </w:r>
            <w:r w:rsidRPr="00ED587F">
              <w:rPr>
                <w:rFonts w:ascii="Times New Roman" w:hAnsi="Times New Roman" w:cs="Times New Roman"/>
                <w:i/>
              </w:rPr>
              <w:t>θ</w:t>
            </w:r>
            <w:r w:rsidRPr="00ED587F">
              <w:rPr>
                <w:rFonts w:ascii="Lucida Grande" w:hAnsi="Lucida Grande" w:cs="Lucida Grande"/>
                <w:i/>
              </w:rPr>
              <w:t xml:space="preserve"> </w:t>
            </w:r>
            <w:r w:rsidRPr="00ED587F">
              <w:rPr>
                <w:rFonts w:ascii="Times New Roman" w:eastAsia="Times New Roman" w:hAnsi="Times New Roman" w:cs="Times New Roman"/>
                <w:sz w:val="24"/>
                <w:szCs w:val="24"/>
                <w:vertAlign w:val="superscript"/>
              </w:rPr>
              <w:t>(T-</w:t>
            </w:r>
            <w:r w:rsidRPr="00ED587F">
              <w:rPr>
                <w:rFonts w:ascii="Times New Roman" w:eastAsia="Times New Roman" w:hAnsi="Times New Roman" w:cs="Times New Roman"/>
                <w:i/>
                <w:sz w:val="24"/>
                <w:szCs w:val="24"/>
                <w:vertAlign w:val="superscript"/>
              </w:rPr>
              <w:t>TBase</w:t>
            </w:r>
            <w:r w:rsidRPr="00ED587F">
              <w:rPr>
                <w:rFonts w:ascii="Times New Roman" w:eastAsia="Times New Roman" w:hAnsi="Times New Roman" w:cs="Times New Roman"/>
                <w:sz w:val="24"/>
                <w:szCs w:val="24"/>
                <w:vertAlign w:val="superscript"/>
              </w:rPr>
              <w:t>)</w:t>
            </w:r>
          </w:p>
        </w:tc>
      </w:tr>
      <w:tr w:rsidR="00CD3C59" w:rsidRPr="00CC0821" w14:paraId="2D12FD64" w14:textId="77777777" w:rsidTr="00CD3C59">
        <w:trPr>
          <w:trHeight w:val="297"/>
        </w:trPr>
        <w:tc>
          <w:tcPr>
            <w:tcW w:w="720" w:type="dxa"/>
            <w:shd w:val="clear" w:color="auto" w:fill="auto"/>
          </w:tcPr>
          <w:p w14:paraId="02ED48A3"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3.5</w:t>
            </w:r>
          </w:p>
        </w:tc>
        <w:tc>
          <w:tcPr>
            <w:tcW w:w="8640" w:type="dxa"/>
            <w:shd w:val="clear" w:color="auto" w:fill="auto"/>
            <w:noWrap/>
          </w:tcPr>
          <w:p w14:paraId="64084A30"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E</w:t>
            </w:r>
            <w:r w:rsidRPr="00ED587F">
              <w:rPr>
                <w:rFonts w:ascii="Times New Roman" w:eastAsia="Times New Roman" w:hAnsi="Times New Roman" w:cs="Times New Roman"/>
                <w:bCs/>
                <w:sz w:val="24"/>
                <w:szCs w:val="24"/>
                <w:vertAlign w:val="subscript"/>
              </w:rPr>
              <w:t>DOCAutoch</w:t>
            </w:r>
            <w:r w:rsidRPr="00ED587F">
              <w:rPr>
                <w:rFonts w:ascii="Times New Roman" w:eastAsia="Times New Roman" w:hAnsi="Times New Roman" w:cs="Times New Roman"/>
                <w:bCs/>
                <w:sz w:val="24"/>
                <w:szCs w:val="24"/>
              </w:rPr>
              <w:t xml:space="preserve"> = DOC</w:t>
            </w:r>
            <w:r w:rsidRPr="00ED587F">
              <w:rPr>
                <w:rFonts w:ascii="Times New Roman" w:eastAsia="Times New Roman" w:hAnsi="Times New Roman" w:cs="Times New Roman"/>
                <w:bCs/>
                <w:sz w:val="24"/>
                <w:szCs w:val="24"/>
                <w:vertAlign w:val="subscript"/>
              </w:rPr>
              <w:t>Autoch</w:t>
            </w:r>
            <w:r w:rsidRPr="00ED587F">
              <w:rPr>
                <w:rFonts w:ascii="Times New Roman" w:eastAsia="Times New Roman" w:hAnsi="Times New Roman" w:cs="Times New Roman"/>
                <w:bCs/>
                <w:sz w:val="24"/>
                <w:szCs w:val="24"/>
              </w:rPr>
              <w:t xml:space="preserve"> * Q</w:t>
            </w:r>
            <w:r w:rsidRPr="00ED587F">
              <w:rPr>
                <w:rFonts w:ascii="Times New Roman" w:eastAsia="Times New Roman" w:hAnsi="Times New Roman" w:cs="Times New Roman"/>
                <w:bCs/>
                <w:sz w:val="24"/>
                <w:szCs w:val="24"/>
                <w:vertAlign w:val="subscript"/>
              </w:rPr>
              <w:t>Outflow</w:t>
            </w:r>
          </w:p>
        </w:tc>
      </w:tr>
      <w:tr w:rsidR="00CD3C59" w:rsidRPr="00CC0821" w14:paraId="69F8AE03" w14:textId="77777777" w:rsidTr="00CD3C59">
        <w:trPr>
          <w:trHeight w:val="297"/>
        </w:trPr>
        <w:tc>
          <w:tcPr>
            <w:tcW w:w="720" w:type="dxa"/>
            <w:shd w:val="clear" w:color="auto" w:fill="auto"/>
          </w:tcPr>
          <w:p w14:paraId="4C8FA9AA"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3E6CAB69" w14:textId="77777777" w:rsidR="00CD3C59" w:rsidRPr="00ED587F" w:rsidRDefault="00CD3C59" w:rsidP="00CD3C59">
            <w:pPr>
              <w:rPr>
                <w:rFonts w:ascii="Times New Roman" w:eastAsia="Times New Roman" w:hAnsi="Times New Roman" w:cs="Times New Roman"/>
                <w:sz w:val="24"/>
                <w:szCs w:val="24"/>
              </w:rPr>
            </w:pPr>
          </w:p>
        </w:tc>
      </w:tr>
      <w:tr w:rsidR="00CD3C59" w:rsidRPr="00CC0821" w14:paraId="7E6881A9" w14:textId="77777777" w:rsidTr="00CD3C59">
        <w:trPr>
          <w:trHeight w:val="297"/>
        </w:trPr>
        <w:tc>
          <w:tcPr>
            <w:tcW w:w="720" w:type="dxa"/>
            <w:shd w:val="clear" w:color="auto" w:fill="auto"/>
          </w:tcPr>
          <w:p w14:paraId="0438A540" w14:textId="77777777" w:rsidR="00CD3C59" w:rsidRPr="00ED587F" w:rsidRDefault="00CD3C59" w:rsidP="00CD3C59">
            <w:pPr>
              <w:rPr>
                <w:rFonts w:ascii="Times New Roman" w:eastAsia="Times New Roman" w:hAnsi="Times New Roman" w:cs="Times New Roman"/>
                <w:sz w:val="24"/>
                <w:szCs w:val="24"/>
              </w:rPr>
            </w:pPr>
          </w:p>
        </w:tc>
        <w:tc>
          <w:tcPr>
            <w:tcW w:w="8640" w:type="dxa"/>
            <w:shd w:val="clear" w:color="auto" w:fill="auto"/>
            <w:noWrap/>
          </w:tcPr>
          <w:p w14:paraId="0C283AE8" w14:textId="77777777" w:rsidR="00CD3C59" w:rsidRPr="00ED587F" w:rsidRDefault="00CD3C59" w:rsidP="00CD3C59">
            <w:pPr>
              <w:rPr>
                <w:rFonts w:ascii="Times New Roman" w:eastAsia="Times New Roman" w:hAnsi="Times New Roman" w:cs="Times New Roman"/>
                <w:b/>
                <w:sz w:val="24"/>
                <w:szCs w:val="24"/>
              </w:rPr>
            </w:pPr>
            <w:r w:rsidRPr="00ED587F">
              <w:rPr>
                <w:rFonts w:ascii="Times New Roman" w:eastAsia="Times New Roman" w:hAnsi="Times New Roman" w:cs="Times New Roman"/>
                <w:b/>
                <w:sz w:val="24"/>
                <w:szCs w:val="24"/>
              </w:rPr>
              <w:t>Autochthony, POC</w:t>
            </w:r>
          </w:p>
        </w:tc>
      </w:tr>
      <w:tr w:rsidR="00CD3C59" w:rsidRPr="00CC0821" w14:paraId="3891663C" w14:textId="77777777" w:rsidTr="00CD3C59">
        <w:trPr>
          <w:trHeight w:val="297"/>
        </w:trPr>
        <w:tc>
          <w:tcPr>
            <w:tcW w:w="720" w:type="dxa"/>
            <w:shd w:val="clear" w:color="auto" w:fill="auto"/>
          </w:tcPr>
          <w:p w14:paraId="0A43371F" w14:textId="77777777"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sz w:val="24"/>
                <w:szCs w:val="24"/>
              </w:rPr>
              <w:t>4.1</w:t>
            </w:r>
          </w:p>
        </w:tc>
        <w:tc>
          <w:tcPr>
            <w:tcW w:w="8640" w:type="dxa"/>
            <w:shd w:val="clear" w:color="auto" w:fill="auto"/>
            <w:noWrap/>
          </w:tcPr>
          <w:p w14:paraId="4FA64427" w14:textId="2C380BA4" w:rsidR="00CD3C59" w:rsidRPr="00ED587F" w:rsidRDefault="00CD3C59" w:rsidP="00CD3C59">
            <w:pPr>
              <w:rPr>
                <w:rFonts w:ascii="Times New Roman" w:eastAsia="Times New Roman" w:hAnsi="Times New Roman" w:cs="Times New Roman"/>
                <w:sz w:val="24"/>
                <w:szCs w:val="24"/>
              </w:rPr>
            </w:pPr>
            <w:r w:rsidRPr="00ED587F">
              <w:rPr>
                <w:rFonts w:ascii="Times New Roman" w:eastAsia="Times New Roman" w:hAnsi="Times New Roman" w:cs="Times New Roman"/>
                <w:bCs/>
                <w:sz w:val="24"/>
                <w:szCs w:val="24"/>
              </w:rPr>
              <w:t>NPP</w:t>
            </w:r>
            <w:r w:rsidRPr="00ED587F">
              <w:rPr>
                <w:rFonts w:ascii="Times New Roman" w:eastAsia="Times New Roman" w:hAnsi="Times New Roman" w:cs="Times New Roman"/>
                <w:bCs/>
                <w:sz w:val="24"/>
                <w:szCs w:val="24"/>
                <w:vertAlign w:val="subscript"/>
              </w:rPr>
              <w:t>POC</w:t>
            </w:r>
            <w:r w:rsidRPr="00ED587F">
              <w:rPr>
                <w:rFonts w:ascii="Times New Roman" w:eastAsia="Times New Roman" w:hAnsi="Times New Roman" w:cs="Times New Roman"/>
                <w:bCs/>
                <w:sz w:val="24"/>
                <w:szCs w:val="24"/>
              </w:rPr>
              <w:t xml:space="preserve"> = </w:t>
            </w:r>
            <w:r w:rsidR="00C63123">
              <w:rPr>
                <w:rFonts w:ascii="Times New Roman" w:eastAsia="Times New Roman" w:hAnsi="Times New Roman" w:cs="Times New Roman"/>
                <w:bCs/>
                <w:sz w:val="24"/>
                <w:szCs w:val="24"/>
              </w:rPr>
              <w:t>N</w:t>
            </w:r>
            <w:r w:rsidRPr="00ED587F">
              <w:rPr>
                <w:rFonts w:ascii="Times New Roman" w:eastAsia="Times New Roman" w:hAnsi="Times New Roman" w:cs="Times New Roman"/>
                <w:bCs/>
                <w:sz w:val="24"/>
                <w:szCs w:val="24"/>
              </w:rPr>
              <w:t>PP</w:t>
            </w:r>
            <w:r w:rsidR="00C63123">
              <w:rPr>
                <w:rFonts w:ascii="Times New Roman" w:eastAsia="Times New Roman" w:hAnsi="Times New Roman" w:cs="Times New Roman"/>
                <w:bCs/>
                <w:sz w:val="24"/>
                <w:szCs w:val="24"/>
                <w:vertAlign w:val="subscript"/>
              </w:rPr>
              <w:t>Tot</w:t>
            </w:r>
            <w:r w:rsidRPr="00ED587F">
              <w:rPr>
                <w:rFonts w:ascii="Times New Roman" w:eastAsia="Times New Roman" w:hAnsi="Times New Roman" w:cs="Times New Roman"/>
                <w:sz w:val="24"/>
                <w:szCs w:val="24"/>
              </w:rPr>
              <w:t xml:space="preserve"> – NPP</w:t>
            </w:r>
            <w:r w:rsidRPr="00ED587F">
              <w:rPr>
                <w:rFonts w:ascii="Times New Roman" w:eastAsia="Times New Roman" w:hAnsi="Times New Roman" w:cs="Times New Roman"/>
                <w:sz w:val="24"/>
                <w:szCs w:val="24"/>
                <w:vertAlign w:val="subscript"/>
              </w:rPr>
              <w:t>DOC</w:t>
            </w:r>
          </w:p>
        </w:tc>
      </w:tr>
      <w:tr w:rsidR="00CD3C59" w:rsidRPr="00CC0821" w14:paraId="3E40BA3F" w14:textId="77777777" w:rsidTr="00CD3C59">
        <w:trPr>
          <w:trHeight w:val="297"/>
        </w:trPr>
        <w:tc>
          <w:tcPr>
            <w:tcW w:w="720" w:type="dxa"/>
          </w:tcPr>
          <w:p w14:paraId="3D0BCC0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8640" w:type="dxa"/>
            <w:noWrap/>
          </w:tcPr>
          <w:p w14:paraId="089E5C1F"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Aut</w:t>
            </w:r>
            <w:r w:rsidRPr="00524A88">
              <w:rPr>
                <w:rFonts w:ascii="Times New Roman" w:eastAsia="Times New Roman" w:hAnsi="Times New Roman" w:cs="Times New Roman"/>
                <w:sz w:val="24"/>
                <w:szCs w:val="24"/>
                <w:vertAlign w:val="subscript"/>
              </w:rPr>
              <w:t>och</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Autoch</w:t>
            </w:r>
            <w:r>
              <w:rPr>
                <w:rFonts w:ascii="Times New Roman" w:eastAsia="Times New Roman" w:hAnsi="Times New Roman" w:cs="Times New Roman"/>
                <w:sz w:val="24"/>
                <w:szCs w:val="24"/>
              </w:rPr>
              <w:t xml:space="preserve"> * POC</w:t>
            </w:r>
            <w:r>
              <w:rPr>
                <w:rFonts w:ascii="Times New Roman" w:eastAsia="Times New Roman" w:hAnsi="Times New Roman" w:cs="Times New Roman"/>
                <w:sz w:val="24"/>
                <w:szCs w:val="24"/>
                <w:vertAlign w:val="subscript"/>
              </w:rPr>
              <w:t>Aut</w:t>
            </w:r>
            <w:r w:rsidRPr="00DE2990">
              <w:rPr>
                <w:rFonts w:ascii="Times New Roman" w:eastAsia="Times New Roman" w:hAnsi="Times New Roman" w:cs="Times New Roman"/>
                <w:sz w:val="24"/>
                <w:szCs w:val="24"/>
                <w:vertAlign w:val="subscript"/>
              </w:rPr>
              <w:t>och</w:t>
            </w:r>
          </w:p>
        </w:tc>
      </w:tr>
      <w:tr w:rsidR="00CD3C59" w:rsidRPr="00CC0821" w14:paraId="5D2FDEE7" w14:textId="77777777" w:rsidTr="00CD3C59">
        <w:trPr>
          <w:trHeight w:val="297"/>
        </w:trPr>
        <w:tc>
          <w:tcPr>
            <w:tcW w:w="720" w:type="dxa"/>
          </w:tcPr>
          <w:p w14:paraId="5435EA70"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8640" w:type="dxa"/>
            <w:noWrap/>
          </w:tcPr>
          <w:p w14:paraId="336FA594"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E</w:t>
            </w:r>
            <w:r>
              <w:rPr>
                <w:rFonts w:ascii="Times New Roman" w:eastAsia="Times New Roman" w:hAnsi="Times New Roman" w:cs="Times New Roman"/>
                <w:bCs/>
                <w:sz w:val="24"/>
                <w:szCs w:val="24"/>
                <w:vertAlign w:val="subscript"/>
              </w:rPr>
              <w:t>POCAut</w:t>
            </w:r>
            <w:r w:rsidRPr="00352A4D">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POC</w:t>
            </w:r>
            <w:r>
              <w:rPr>
                <w:rFonts w:ascii="Times New Roman" w:eastAsia="Times New Roman" w:hAnsi="Times New Roman" w:cs="Times New Roman"/>
                <w:bCs/>
                <w:sz w:val="24"/>
                <w:szCs w:val="24"/>
                <w:vertAlign w:val="subscript"/>
              </w:rPr>
              <w:t>Aut</w:t>
            </w:r>
            <w:r w:rsidRPr="00524A88">
              <w:rPr>
                <w:rFonts w:ascii="Times New Roman" w:eastAsia="Times New Roman" w:hAnsi="Times New Roman" w:cs="Times New Roman"/>
                <w:bCs/>
                <w:sz w:val="24"/>
                <w:szCs w:val="24"/>
                <w:vertAlign w:val="subscript"/>
              </w:rPr>
              <w:t>och</w:t>
            </w:r>
            <w:r>
              <w:rPr>
                <w:rFonts w:ascii="Times New Roman" w:eastAsia="Times New Roman" w:hAnsi="Times New Roman" w:cs="Times New Roman"/>
                <w:bCs/>
                <w:sz w:val="24"/>
                <w:szCs w:val="24"/>
              </w:rPr>
              <w:t xml:space="preserve"> * Q</w:t>
            </w:r>
            <w:r w:rsidRPr="00352A4D">
              <w:rPr>
                <w:rFonts w:ascii="Times New Roman" w:eastAsia="Times New Roman" w:hAnsi="Times New Roman" w:cs="Times New Roman"/>
                <w:bCs/>
                <w:sz w:val="24"/>
                <w:szCs w:val="24"/>
                <w:vertAlign w:val="subscript"/>
              </w:rPr>
              <w:t>Outflow</w:t>
            </w:r>
          </w:p>
        </w:tc>
      </w:tr>
      <w:tr w:rsidR="00CD3C59" w:rsidRPr="00CC0821" w14:paraId="62D7B914" w14:textId="77777777" w:rsidTr="00CD3C59">
        <w:trPr>
          <w:trHeight w:val="297"/>
        </w:trPr>
        <w:tc>
          <w:tcPr>
            <w:tcW w:w="720" w:type="dxa"/>
          </w:tcPr>
          <w:p w14:paraId="10873058" w14:textId="77777777" w:rsidR="00CD3C59" w:rsidRDefault="00CD3C59" w:rsidP="00CD3C59">
            <w:pPr>
              <w:rPr>
                <w:rFonts w:ascii="Times New Roman" w:eastAsia="Times New Roman" w:hAnsi="Times New Roman" w:cs="Times New Roman"/>
                <w:sz w:val="24"/>
                <w:szCs w:val="24"/>
              </w:rPr>
            </w:pPr>
          </w:p>
        </w:tc>
        <w:tc>
          <w:tcPr>
            <w:tcW w:w="8640" w:type="dxa"/>
            <w:noWrap/>
          </w:tcPr>
          <w:p w14:paraId="2D564D14" w14:textId="77777777" w:rsidR="00CD3C59" w:rsidRPr="00CC0821" w:rsidRDefault="00CD3C59" w:rsidP="00CD3C59">
            <w:pPr>
              <w:rPr>
                <w:rFonts w:ascii="Times New Roman" w:eastAsia="Times New Roman" w:hAnsi="Times New Roman" w:cs="Times New Roman"/>
                <w:sz w:val="24"/>
                <w:szCs w:val="24"/>
              </w:rPr>
            </w:pPr>
          </w:p>
        </w:tc>
      </w:tr>
      <w:tr w:rsidR="00CD3C59" w:rsidRPr="00CC0821" w14:paraId="0339CA68" w14:textId="77777777" w:rsidTr="00CD3C59">
        <w:trPr>
          <w:trHeight w:val="297"/>
        </w:trPr>
        <w:tc>
          <w:tcPr>
            <w:tcW w:w="720" w:type="dxa"/>
          </w:tcPr>
          <w:p w14:paraId="08E412AE" w14:textId="77777777" w:rsidR="00CD3C59" w:rsidRPr="00CC0821" w:rsidRDefault="00CD3C59" w:rsidP="00CD3C59">
            <w:pPr>
              <w:rPr>
                <w:rFonts w:ascii="Times New Roman" w:eastAsia="Times New Roman" w:hAnsi="Times New Roman" w:cs="Times New Roman"/>
                <w:sz w:val="24"/>
                <w:szCs w:val="24"/>
              </w:rPr>
            </w:pPr>
          </w:p>
        </w:tc>
        <w:tc>
          <w:tcPr>
            <w:tcW w:w="8640" w:type="dxa"/>
            <w:noWrap/>
          </w:tcPr>
          <w:p w14:paraId="30AD4B98" w14:textId="77777777" w:rsidR="00CD3C59" w:rsidRPr="00E119CA" w:rsidRDefault="00CD3C59" w:rsidP="00CD3C59">
            <w:pPr>
              <w:rPr>
                <w:rFonts w:ascii="Times New Roman" w:eastAsia="Times New Roman" w:hAnsi="Times New Roman" w:cs="Times New Roman"/>
                <w:b/>
                <w:sz w:val="24"/>
                <w:szCs w:val="24"/>
              </w:rPr>
            </w:pPr>
            <w:r w:rsidRPr="00E119CA">
              <w:rPr>
                <w:rFonts w:ascii="Times New Roman" w:eastAsia="Times New Roman" w:hAnsi="Times New Roman" w:cs="Times New Roman"/>
                <w:b/>
                <w:sz w:val="24"/>
                <w:szCs w:val="24"/>
              </w:rPr>
              <w:t>O</w:t>
            </w:r>
            <w:r w:rsidRPr="00E119CA">
              <w:rPr>
                <w:rFonts w:ascii="Times New Roman" w:eastAsia="Times New Roman" w:hAnsi="Times New Roman" w:cs="Times New Roman"/>
                <w:b/>
                <w:sz w:val="24"/>
                <w:szCs w:val="24"/>
                <w:vertAlign w:val="subscript"/>
              </w:rPr>
              <w:t>2</w:t>
            </w:r>
          </w:p>
        </w:tc>
      </w:tr>
      <w:tr w:rsidR="00CD3C59" w:rsidRPr="00CC0821" w14:paraId="4490E04C" w14:textId="77777777" w:rsidTr="00CD3C59">
        <w:trPr>
          <w:trHeight w:val="297"/>
        </w:trPr>
        <w:tc>
          <w:tcPr>
            <w:tcW w:w="720" w:type="dxa"/>
          </w:tcPr>
          <w:p w14:paraId="5B16B67F"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640" w:type="dxa"/>
            <w:noWrap/>
          </w:tcPr>
          <w:p w14:paraId="11640141" w14:textId="0D09DA32" w:rsidR="00CD3C59" w:rsidRPr="00CC0821" w:rsidRDefault="00C63123"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355090">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 </w:t>
            </w:r>
            <w:r w:rsidR="00CD3C59">
              <w:rPr>
                <w:rFonts w:ascii="Times New Roman" w:eastAsia="Times New Roman" w:hAnsi="Times New Roman" w:cs="Times New Roman"/>
                <w:sz w:val="24"/>
                <w:szCs w:val="24"/>
              </w:rPr>
              <w:t>NEP</w:t>
            </w:r>
            <w:r w:rsidR="00CD3C59" w:rsidRPr="005F66F9">
              <w:rPr>
                <w:rFonts w:ascii="Times New Roman" w:eastAsia="Times New Roman" w:hAnsi="Times New Roman" w:cs="Times New Roman"/>
                <w:sz w:val="24"/>
                <w:szCs w:val="24"/>
                <w:vertAlign w:val="subscript"/>
              </w:rPr>
              <w:t>OC</w:t>
            </w:r>
            <w:r w:rsidR="00CD3C59">
              <w:rPr>
                <w:rFonts w:ascii="Times New Roman" w:eastAsia="Times New Roman" w:hAnsi="Times New Roman" w:cs="Times New Roman"/>
                <w:sz w:val="24"/>
                <w:szCs w:val="24"/>
              </w:rPr>
              <w:t xml:space="preserve"> = NPP</w:t>
            </w:r>
            <w:r w:rsidR="00CD3C59" w:rsidRPr="005F66F9">
              <w:rPr>
                <w:rFonts w:ascii="Times New Roman" w:eastAsia="Times New Roman" w:hAnsi="Times New Roman" w:cs="Times New Roman"/>
                <w:sz w:val="24"/>
                <w:szCs w:val="24"/>
                <w:vertAlign w:val="subscript"/>
              </w:rPr>
              <w:t>Tot</w:t>
            </w:r>
            <w:r w:rsidR="00CD3C59">
              <w:rPr>
                <w:rFonts w:ascii="Times New Roman" w:eastAsia="Times New Roman" w:hAnsi="Times New Roman" w:cs="Times New Roman"/>
                <w:sz w:val="24"/>
                <w:szCs w:val="24"/>
              </w:rPr>
              <w:t xml:space="preserve"> – R</w:t>
            </w:r>
            <w:r w:rsidR="00CD3C59" w:rsidRPr="005F66F9">
              <w:rPr>
                <w:rFonts w:ascii="Times New Roman" w:eastAsia="Times New Roman" w:hAnsi="Times New Roman" w:cs="Times New Roman"/>
                <w:sz w:val="24"/>
                <w:szCs w:val="24"/>
                <w:vertAlign w:val="subscript"/>
              </w:rPr>
              <w:t>Tot</w:t>
            </w:r>
          </w:p>
        </w:tc>
      </w:tr>
      <w:tr w:rsidR="00CD3C59" w:rsidRPr="00CC0821" w14:paraId="60685B52" w14:textId="77777777" w:rsidTr="00CD3C59">
        <w:trPr>
          <w:trHeight w:val="297"/>
        </w:trPr>
        <w:tc>
          <w:tcPr>
            <w:tcW w:w="720" w:type="dxa"/>
          </w:tcPr>
          <w:p w14:paraId="04F99A9B"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5.11</w:t>
            </w:r>
          </w:p>
        </w:tc>
        <w:tc>
          <w:tcPr>
            <w:tcW w:w="8640" w:type="dxa"/>
            <w:noWrap/>
          </w:tcPr>
          <w:p w14:paraId="76ACDB5C"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NPP</w:t>
            </w:r>
            <w:r w:rsidRPr="005F66F9">
              <w:rPr>
                <w:rFonts w:ascii="Times New Roman" w:eastAsia="Times New Roman" w:hAnsi="Times New Roman" w:cs="Times New Roman"/>
                <w:sz w:val="24"/>
                <w:szCs w:val="24"/>
                <w:vertAlign w:val="subscript"/>
              </w:rPr>
              <w:t>Tot</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 NPP</w:t>
            </w:r>
            <w:r w:rsidRPr="005F66F9">
              <w:rPr>
                <w:rFonts w:ascii="Times New Roman" w:eastAsia="Times New Roman" w:hAnsi="Times New Roman" w:cs="Times New Roman"/>
                <w:sz w:val="24"/>
                <w:szCs w:val="24"/>
                <w:vertAlign w:val="subscript"/>
              </w:rPr>
              <w:t>POC</w:t>
            </w:r>
          </w:p>
        </w:tc>
      </w:tr>
      <w:tr w:rsidR="00CD3C59" w:rsidRPr="00CC0821" w14:paraId="2E55A7EB" w14:textId="77777777" w:rsidTr="00CD3C59">
        <w:trPr>
          <w:trHeight w:val="297"/>
        </w:trPr>
        <w:tc>
          <w:tcPr>
            <w:tcW w:w="720" w:type="dxa"/>
          </w:tcPr>
          <w:p w14:paraId="1E843F38"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8640" w:type="dxa"/>
            <w:noWrap/>
          </w:tcPr>
          <w:p w14:paraId="527A066F"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F66F9">
              <w:rPr>
                <w:rFonts w:ascii="Times New Roman" w:eastAsia="Times New Roman" w:hAnsi="Times New Roman" w:cs="Times New Roman"/>
                <w:sz w:val="24"/>
                <w:szCs w:val="24"/>
                <w:vertAlign w:val="subscript"/>
              </w:rPr>
              <w:t xml:space="preserve">Tot </w:t>
            </w:r>
            <w:r>
              <w:rPr>
                <w:rFonts w:ascii="Times New Roman" w:eastAsia="Times New Roman" w:hAnsi="Times New Roman" w:cs="Times New Roman"/>
                <w:sz w:val="24"/>
                <w:szCs w:val="24"/>
              </w:rPr>
              <w:t>= R</w:t>
            </w:r>
            <w:r w:rsidRPr="005F66F9">
              <w:rPr>
                <w:rFonts w:ascii="Times New Roman" w:eastAsia="Times New Roman" w:hAnsi="Times New Roman" w:cs="Times New Roman"/>
                <w:sz w:val="24"/>
                <w:szCs w:val="24"/>
                <w:vertAlign w:val="subscript"/>
              </w:rPr>
              <w:t>DOCAlloch</w:t>
            </w:r>
            <w:r>
              <w:rPr>
                <w:rFonts w:ascii="Times New Roman" w:eastAsia="Times New Roman" w:hAnsi="Times New Roman" w:cs="Times New Roman"/>
                <w:sz w:val="24"/>
                <w:szCs w:val="24"/>
              </w:rPr>
              <w:t xml:space="preserve"> + R</w:t>
            </w:r>
            <w:r w:rsidRPr="005F66F9">
              <w:rPr>
                <w:rFonts w:ascii="Times New Roman" w:eastAsia="Times New Roman" w:hAnsi="Times New Roman" w:cs="Times New Roman"/>
                <w:sz w:val="24"/>
                <w:szCs w:val="24"/>
                <w:vertAlign w:val="subscript"/>
              </w:rPr>
              <w:t>DOCAutoch</w:t>
            </w:r>
          </w:p>
        </w:tc>
      </w:tr>
      <w:tr w:rsidR="00CD3C59" w:rsidRPr="00CC0821" w14:paraId="0076F857" w14:textId="77777777" w:rsidTr="00CD3C59">
        <w:trPr>
          <w:trHeight w:val="324"/>
        </w:trPr>
        <w:tc>
          <w:tcPr>
            <w:tcW w:w="720" w:type="dxa"/>
          </w:tcPr>
          <w:p w14:paraId="2717A2D0" w14:textId="77777777" w:rsidR="00CD3C59" w:rsidRPr="00CC0821"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8640" w:type="dxa"/>
            <w:noWrap/>
          </w:tcPr>
          <w:p w14:paraId="50CDC121" w14:textId="77777777" w:rsidR="00CD3C59" w:rsidRPr="005557AB"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5557AB">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 </w:t>
            </w:r>
            <w:r w:rsidRPr="00E119CA">
              <w:rPr>
                <w:rFonts w:ascii="Times New Roman" w:eastAsia="Times New Roman" w:hAnsi="Times New Roman" w:cs="Times New Roman"/>
                <w:i/>
                <w:sz w:val="24"/>
                <w:szCs w:val="24"/>
              </w:rPr>
              <w:t xml:space="preserve">k </w:t>
            </w:r>
            <w:r w:rsidRPr="00CC0821">
              <w:rPr>
                <w:rFonts w:ascii="Times New Roman" w:eastAsia="Times New Roman" w:hAnsi="Times New Roman" w:cs="Times New Roman"/>
                <w:sz w:val="24"/>
                <w:szCs w:val="24"/>
              </w:rPr>
              <w:t>* (</w:t>
            </w:r>
            <w:r>
              <w:rPr>
                <w:rFonts w:ascii="Times New Roman" w:eastAsia="Times New Roman" w:hAnsi="Times New Roman" w:cs="Times New Roman"/>
                <w:sz w:val="24"/>
                <w:szCs w:val="24"/>
              </w:rPr>
              <w:t>O</w:t>
            </w:r>
            <w:r w:rsidRPr="005557AB">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sidRPr="005557AB">
              <w:rPr>
                <w:rFonts w:ascii="Times New Roman" w:eastAsia="Times New Roman" w:hAnsi="Times New Roman" w:cs="Times New Roman"/>
                <w:sz w:val="24"/>
                <w:szCs w:val="24"/>
                <w:vertAlign w:val="subscript"/>
              </w:rPr>
              <w:t>2Sat</w:t>
            </w:r>
            <w:r>
              <w:rPr>
                <w:rFonts w:ascii="Times New Roman" w:eastAsia="Times New Roman" w:hAnsi="Times New Roman" w:cs="Times New Roman"/>
                <w:sz w:val="24"/>
                <w:szCs w:val="24"/>
              </w:rPr>
              <w:t xml:space="preserve">) * </w:t>
            </w:r>
            <w:r w:rsidRPr="00CC0821">
              <w:rPr>
                <w:rFonts w:ascii="Times New Roman" w:eastAsia="Times New Roman" w:hAnsi="Times New Roman" w:cs="Times New Roman"/>
                <w:sz w:val="24"/>
                <w:szCs w:val="24"/>
              </w:rPr>
              <w:t>Z</w:t>
            </w:r>
            <w:r w:rsidRPr="005557AB">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vertAlign w:val="superscript"/>
              </w:rPr>
              <w:t>-1</w:t>
            </w:r>
          </w:p>
        </w:tc>
      </w:tr>
      <w:tr w:rsidR="00CD3C59" w:rsidRPr="00CC0821" w14:paraId="13911512" w14:textId="77777777" w:rsidTr="00CD3C59">
        <w:trPr>
          <w:trHeight w:val="324"/>
        </w:trPr>
        <w:tc>
          <w:tcPr>
            <w:tcW w:w="720" w:type="dxa"/>
          </w:tcPr>
          <w:p w14:paraId="6F21E3EA" w14:textId="77777777" w:rsidR="00CD3C59" w:rsidRDefault="00CD3C59" w:rsidP="00CD3C59">
            <w:pPr>
              <w:rPr>
                <w:rFonts w:ascii="Times New Roman" w:eastAsia="Times New Roman" w:hAnsi="Times New Roman" w:cs="Times New Roman"/>
                <w:sz w:val="24"/>
                <w:szCs w:val="24"/>
              </w:rPr>
            </w:pPr>
          </w:p>
        </w:tc>
        <w:tc>
          <w:tcPr>
            <w:tcW w:w="8640" w:type="dxa"/>
            <w:noWrap/>
          </w:tcPr>
          <w:p w14:paraId="02317EB3" w14:textId="77777777" w:rsidR="00CD3C59" w:rsidRDefault="00CD3C59"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 I = Input, E = Export, D = Deposition, L = Leaching, R = Respired</w:t>
            </w:r>
          </w:p>
          <w:p w14:paraId="3FD64D41"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1</w:t>
            </w:r>
            <w:r w:rsidRPr="00CC0821">
              <w:rPr>
                <w:rFonts w:ascii="Times New Roman" w:eastAsia="Times New Roman" w:hAnsi="Times New Roman" w:cs="Times New Roman"/>
                <w:sz w:val="24"/>
                <w:szCs w:val="24"/>
              </w:rPr>
              <w:t xml:space="preserve"> Morin et al. 1999</w:t>
            </w:r>
          </w:p>
          <w:p w14:paraId="1B5E813F" w14:textId="77777777" w:rsidR="00CD3C59" w:rsidRDefault="00CD3C59" w:rsidP="00CD3C59">
            <w:pPr>
              <w:rPr>
                <w:rFonts w:ascii="Times New Roman" w:eastAsia="Times New Roman" w:hAnsi="Times New Roman" w:cs="Times New Roman"/>
                <w:sz w:val="24"/>
                <w:szCs w:val="24"/>
              </w:rPr>
            </w:pPr>
            <w:r w:rsidRPr="006A259C">
              <w:rPr>
                <w:rFonts w:ascii="Times New Roman" w:eastAsia="Times New Roman" w:hAnsi="Times New Roman" w:cs="Times New Roman"/>
                <w:sz w:val="24"/>
                <w:szCs w:val="24"/>
                <w:vertAlign w:val="superscript"/>
              </w:rPr>
              <w:t>2</w:t>
            </w:r>
            <w:r w:rsidRPr="00CC0821">
              <w:rPr>
                <w:rFonts w:ascii="Times New Roman" w:eastAsia="Times New Roman" w:hAnsi="Times New Roman" w:cs="Times New Roman"/>
                <w:sz w:val="24"/>
                <w:szCs w:val="24"/>
              </w:rPr>
              <w:t xml:space="preserve"> Pace and Prairie 2005</w:t>
            </w:r>
          </w:p>
        </w:tc>
      </w:tr>
    </w:tbl>
    <w:p w14:paraId="18EE76FB" w14:textId="77777777" w:rsidR="00CD3C59" w:rsidRDefault="00CD3C59">
      <w:pPr>
        <w:rPr>
          <w:rFonts w:ascii="Times New Roman" w:eastAsia="Times New Roman" w:hAnsi="Times New Roman" w:cs="Times New Roman"/>
          <w:b/>
          <w:sz w:val="24"/>
          <w:szCs w:val="24"/>
        </w:rPr>
      </w:pPr>
    </w:p>
    <w:p w14:paraId="15FF4D7B" w14:textId="77777777" w:rsidR="00CD3C59" w:rsidRDefault="00CD3C59">
      <w:pPr>
        <w:rPr>
          <w:rFonts w:ascii="Times New Roman" w:eastAsia="Times New Roman" w:hAnsi="Times New Roman" w:cs="Times New Roman"/>
          <w:b/>
          <w:sz w:val="24"/>
          <w:szCs w:val="24"/>
        </w:rPr>
      </w:pPr>
    </w:p>
    <w:p w14:paraId="7E587A7F" w14:textId="4AD9D17F" w:rsidR="00CD3C59" w:rsidRDefault="00CD3C59" w:rsidP="00CD3C59">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Table 4. Model goodness of fit</w:t>
      </w:r>
      <w:r w:rsidR="006C7950">
        <w:rPr>
          <w:rFonts w:ascii="Times New Roman" w:eastAsia="Times New Roman" w:hAnsi="Times New Roman" w:cs="Times New Roman"/>
          <w:b/>
          <w:sz w:val="24"/>
          <w:szCs w:val="24"/>
        </w:rPr>
        <w:t xml:space="preserve"> and estimates </w:t>
      </w:r>
      <w:r w:rsidR="004E20B1">
        <w:rPr>
          <w:rFonts w:ascii="Times New Roman" w:eastAsia="Times New Roman" w:hAnsi="Times New Roman" w:cs="Times New Roman"/>
          <w:b/>
          <w:sz w:val="24"/>
          <w:szCs w:val="24"/>
        </w:rPr>
        <w:t>of the parameter means (standard error of the mean estimate, SEM)</w:t>
      </w:r>
      <w:r w:rsidR="006C7950">
        <w:rPr>
          <w:rFonts w:ascii="Times New Roman" w:eastAsia="Times New Roman" w:hAnsi="Times New Roman" w:cs="Times New Roman"/>
          <w:b/>
          <w:sz w:val="24"/>
          <w:szCs w:val="24"/>
        </w:rPr>
        <w:t xml:space="preserve">. </w:t>
      </w:r>
    </w:p>
    <w:p w14:paraId="7E4C13AA" w14:textId="77777777" w:rsidR="00CD3C59" w:rsidRPr="00664D73" w:rsidRDefault="00CD3C59" w:rsidP="00CD3C59">
      <w:pPr>
        <w:rPr>
          <w:rFonts w:ascii="Times New Roman" w:eastAsia="Times New Roman" w:hAnsi="Times New Roman" w:cs="Times New Roman"/>
          <w:b/>
          <w:sz w:val="24"/>
          <w:szCs w:val="24"/>
        </w:rPr>
      </w:pPr>
    </w:p>
    <w:tbl>
      <w:tblPr>
        <w:tblStyle w:val="TableGrid"/>
        <w:tblW w:w="9288" w:type="dxa"/>
        <w:tblLayout w:type="fixed"/>
        <w:tblLook w:val="04A0" w:firstRow="1" w:lastRow="0" w:firstColumn="1" w:lastColumn="0" w:noHBand="0" w:noVBand="1"/>
      </w:tblPr>
      <w:tblGrid>
        <w:gridCol w:w="1008"/>
        <w:gridCol w:w="990"/>
        <w:gridCol w:w="900"/>
        <w:gridCol w:w="1710"/>
        <w:gridCol w:w="1620"/>
        <w:gridCol w:w="1530"/>
        <w:gridCol w:w="1530"/>
      </w:tblGrid>
      <w:tr w:rsidR="006C071F" w:rsidRPr="006C071F" w14:paraId="390E872D" w14:textId="77777777" w:rsidTr="00355090">
        <w:trPr>
          <w:trHeight w:val="316"/>
        </w:trPr>
        <w:tc>
          <w:tcPr>
            <w:tcW w:w="1008" w:type="dxa"/>
            <w:noWrap/>
            <w:vAlign w:val="center"/>
            <w:hideMark/>
          </w:tcPr>
          <w:p w14:paraId="23606462"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Lake</w:t>
            </w:r>
          </w:p>
        </w:tc>
        <w:tc>
          <w:tcPr>
            <w:tcW w:w="990" w:type="dxa"/>
            <w:noWrap/>
            <w:vAlign w:val="center"/>
            <w:hideMark/>
          </w:tcPr>
          <w:p w14:paraId="43F7BC06" w14:textId="7467B5DC"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RMSE</w:t>
            </w:r>
            <w:del w:id="80" w:author="Paul Hanson" w:date="2017-09-15T11:41:00Z">
              <w:r w:rsidRPr="00355090" w:rsidDel="000757F6">
                <w:rPr>
                  <w:rFonts w:ascii="Times New Roman" w:eastAsia="Times New Roman" w:hAnsi="Times New Roman" w:cs="Times New Roman"/>
                  <w:b/>
                  <w:bCs/>
                  <w:sz w:val="20"/>
                  <w:szCs w:val="20"/>
                </w:rPr>
                <w:delText>*</w:delText>
              </w:r>
            </w:del>
          </w:p>
        </w:tc>
        <w:tc>
          <w:tcPr>
            <w:tcW w:w="900" w:type="dxa"/>
            <w:noWrap/>
            <w:vAlign w:val="center"/>
            <w:hideMark/>
          </w:tcPr>
          <w:p w14:paraId="11F50368" w14:textId="4B6B74AC"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NSE</w:t>
            </w:r>
            <w:del w:id="81" w:author="Paul Hanson" w:date="2017-09-15T11:41:00Z">
              <w:r w:rsidRPr="00355090" w:rsidDel="000757F6">
                <w:rPr>
                  <w:rFonts w:ascii="Times New Roman" w:eastAsia="Times New Roman" w:hAnsi="Times New Roman" w:cs="Times New Roman"/>
                  <w:b/>
                  <w:bCs/>
                  <w:sz w:val="20"/>
                  <w:szCs w:val="20"/>
                </w:rPr>
                <w:delText>**</w:delText>
              </w:r>
            </w:del>
          </w:p>
        </w:tc>
        <w:tc>
          <w:tcPr>
            <w:tcW w:w="1710" w:type="dxa"/>
            <w:vAlign w:val="center"/>
          </w:tcPr>
          <w:p w14:paraId="7F905C5B"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i/>
                <w:sz w:val="20"/>
                <w:szCs w:val="20"/>
                <w:vertAlign w:val="subscript"/>
              </w:rPr>
              <w:t>Alloch</w:t>
            </w:r>
            <w:r w:rsidRPr="00355090">
              <w:rPr>
                <w:rFonts w:ascii="Times New Roman" w:eastAsia="Times New Roman" w:hAnsi="Times New Roman" w:cs="Times New Roman"/>
                <w:b/>
                <w:sz w:val="20"/>
                <w:szCs w:val="20"/>
              </w:rPr>
              <w:t xml:space="preserve"> </w:t>
            </w:r>
            <w:r w:rsidRPr="00355090">
              <w:rPr>
                <w:rFonts w:ascii="Times New Roman" w:eastAsia="Times New Roman" w:hAnsi="Times New Roman" w:cs="Times New Roman"/>
                <w:b/>
                <w:bCs/>
                <w:sz w:val="20"/>
                <w:szCs w:val="20"/>
              </w:rPr>
              <w:t>(d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620" w:type="dxa"/>
            <w:vAlign w:val="center"/>
          </w:tcPr>
          <w:p w14:paraId="60341C5F"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bCs/>
                <w:i/>
                <w:sz w:val="20"/>
                <w:szCs w:val="20"/>
                <w:vertAlign w:val="subscript"/>
              </w:rPr>
              <w:t>Autoch</w:t>
            </w:r>
            <w:r w:rsidRPr="00355090">
              <w:rPr>
                <w:rFonts w:ascii="Times New Roman" w:eastAsia="Times New Roman" w:hAnsi="Times New Roman" w:cs="Times New Roman"/>
                <w:b/>
                <w:bCs/>
                <w:sz w:val="20"/>
                <w:szCs w:val="20"/>
              </w:rPr>
              <w:t xml:space="preserve"> (d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530" w:type="dxa"/>
            <w:vAlign w:val="center"/>
          </w:tcPr>
          <w:p w14:paraId="4A315887"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Alloch</w:t>
            </w:r>
          </w:p>
        </w:tc>
        <w:tc>
          <w:tcPr>
            <w:tcW w:w="1530" w:type="dxa"/>
            <w:vAlign w:val="center"/>
          </w:tcPr>
          <w:p w14:paraId="621E2216"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Autoch</w:t>
            </w:r>
          </w:p>
        </w:tc>
      </w:tr>
      <w:tr w:rsidR="006C071F" w:rsidRPr="00E71A86" w14:paraId="5251663C" w14:textId="77777777" w:rsidTr="00355090">
        <w:trPr>
          <w:trHeight w:val="352"/>
        </w:trPr>
        <w:tc>
          <w:tcPr>
            <w:tcW w:w="1008" w:type="dxa"/>
            <w:noWrap/>
            <w:vAlign w:val="center"/>
            <w:hideMark/>
          </w:tcPr>
          <w:p w14:paraId="7D649360"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Harp</w:t>
            </w:r>
          </w:p>
        </w:tc>
        <w:tc>
          <w:tcPr>
            <w:tcW w:w="990" w:type="dxa"/>
            <w:noWrap/>
            <w:vAlign w:val="center"/>
            <w:hideMark/>
          </w:tcPr>
          <w:p w14:paraId="1676B56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1.22</w:t>
            </w:r>
          </w:p>
        </w:tc>
        <w:tc>
          <w:tcPr>
            <w:tcW w:w="900" w:type="dxa"/>
            <w:noWrap/>
            <w:vAlign w:val="center"/>
            <w:hideMark/>
          </w:tcPr>
          <w:p w14:paraId="6319D6B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0.86</w:t>
            </w:r>
          </w:p>
        </w:tc>
        <w:tc>
          <w:tcPr>
            <w:tcW w:w="1710" w:type="dxa"/>
            <w:vAlign w:val="center"/>
          </w:tcPr>
          <w:p w14:paraId="714EB09F" w14:textId="67F8170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0.002</w:t>
            </w:r>
            <w:r w:rsidR="004E20B1" w:rsidRPr="004E20B1">
              <w:rPr>
                <w:rFonts w:ascii="Times New Roman" w:eastAsia="Times New Roman" w:hAnsi="Times New Roman" w:cs="Times New Roman"/>
                <w:sz w:val="20"/>
                <w:szCs w:val="20"/>
              </w:rPr>
              <w:t>5 (2.1e-5</w:t>
            </w:r>
            <w:r w:rsidR="004E20B1">
              <w:rPr>
                <w:rFonts w:ascii="Times New Roman" w:eastAsia="Times New Roman" w:hAnsi="Times New Roman" w:cs="Times New Roman"/>
                <w:sz w:val="20"/>
                <w:szCs w:val="20"/>
              </w:rPr>
              <w:t>)</w:t>
            </w:r>
          </w:p>
        </w:tc>
        <w:tc>
          <w:tcPr>
            <w:tcW w:w="1620" w:type="dxa"/>
            <w:vAlign w:val="center"/>
          </w:tcPr>
          <w:p w14:paraId="72DABFEA" w14:textId="596DE65F"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097349">
              <w:rPr>
                <w:rFonts w:ascii="Times New Roman" w:eastAsia="Times New Roman" w:hAnsi="Times New Roman" w:cs="Times New Roman"/>
                <w:sz w:val="20"/>
                <w:szCs w:val="20"/>
              </w:rPr>
              <w:t>034 (9.4e-5)</w:t>
            </w:r>
          </w:p>
        </w:tc>
        <w:tc>
          <w:tcPr>
            <w:tcW w:w="1530" w:type="dxa"/>
            <w:vAlign w:val="center"/>
          </w:tcPr>
          <w:p w14:paraId="4D017376" w14:textId="5BFA561B"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w:t>
            </w:r>
            <w:r w:rsidR="006C071F">
              <w:rPr>
                <w:rFonts w:ascii="Times New Roman" w:eastAsia="Times New Roman" w:hAnsi="Times New Roman" w:cs="Times New Roman"/>
                <w:sz w:val="20"/>
                <w:szCs w:val="20"/>
              </w:rPr>
              <w:t>.0 (4.2e-5)</w:t>
            </w:r>
          </w:p>
        </w:tc>
        <w:tc>
          <w:tcPr>
            <w:tcW w:w="1530" w:type="dxa"/>
            <w:vAlign w:val="center"/>
          </w:tcPr>
          <w:p w14:paraId="4BB74EA8" w14:textId="6BDAE89C"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071F">
              <w:rPr>
                <w:rFonts w:ascii="Times New Roman" w:eastAsia="Times New Roman" w:hAnsi="Times New Roman" w:cs="Times New Roman"/>
                <w:sz w:val="20"/>
                <w:szCs w:val="20"/>
              </w:rPr>
              <w:t>.84 (2.2e-2)</w:t>
            </w:r>
          </w:p>
        </w:tc>
      </w:tr>
      <w:tr w:rsidR="006C071F" w:rsidRPr="00E71A86" w14:paraId="097B4925" w14:textId="77777777" w:rsidTr="00355090">
        <w:trPr>
          <w:trHeight w:val="305"/>
        </w:trPr>
        <w:tc>
          <w:tcPr>
            <w:tcW w:w="1008" w:type="dxa"/>
            <w:noWrap/>
            <w:vAlign w:val="center"/>
            <w:hideMark/>
          </w:tcPr>
          <w:p w14:paraId="17CBF885"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Monona</w:t>
            </w:r>
          </w:p>
        </w:tc>
        <w:tc>
          <w:tcPr>
            <w:tcW w:w="990" w:type="dxa"/>
            <w:noWrap/>
            <w:vAlign w:val="center"/>
            <w:hideMark/>
          </w:tcPr>
          <w:p w14:paraId="0709CF4D"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1.46</w:t>
            </w:r>
          </w:p>
        </w:tc>
        <w:tc>
          <w:tcPr>
            <w:tcW w:w="900" w:type="dxa"/>
            <w:noWrap/>
            <w:vAlign w:val="center"/>
            <w:hideMark/>
          </w:tcPr>
          <w:p w14:paraId="1E626D4E"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0.70</w:t>
            </w:r>
          </w:p>
        </w:tc>
        <w:tc>
          <w:tcPr>
            <w:tcW w:w="1710" w:type="dxa"/>
            <w:vAlign w:val="center"/>
          </w:tcPr>
          <w:p w14:paraId="410802E2" w14:textId="55100B48"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2A71A7">
              <w:rPr>
                <w:rFonts w:ascii="Times New Roman" w:eastAsia="Times New Roman" w:hAnsi="Times New Roman" w:cs="Times New Roman"/>
                <w:sz w:val="20"/>
                <w:szCs w:val="20"/>
              </w:rPr>
              <w:t>089 (9.3e-5)</w:t>
            </w:r>
          </w:p>
        </w:tc>
        <w:tc>
          <w:tcPr>
            <w:tcW w:w="1620" w:type="dxa"/>
            <w:vAlign w:val="center"/>
          </w:tcPr>
          <w:p w14:paraId="6B635EC2" w14:textId="5E1ABA19" w:rsidR="00CD3C59" w:rsidRPr="004E20B1" w:rsidRDefault="00CD3C59" w:rsidP="0009734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16 (1.3e-2)</w:t>
            </w:r>
          </w:p>
        </w:tc>
        <w:tc>
          <w:tcPr>
            <w:tcW w:w="1530" w:type="dxa"/>
            <w:vAlign w:val="center"/>
          </w:tcPr>
          <w:p w14:paraId="5E371D54" w14:textId="6CC77394"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 (3.2e-2)</w:t>
            </w:r>
          </w:p>
        </w:tc>
        <w:tc>
          <w:tcPr>
            <w:tcW w:w="1530" w:type="dxa"/>
            <w:vAlign w:val="center"/>
          </w:tcPr>
          <w:p w14:paraId="036D0C3E" w14:textId="041C0735" w:rsidR="00CD3C59" w:rsidRPr="004E20B1" w:rsidRDefault="006C071F" w:rsidP="006C071F">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 (3.5e-2)</w:t>
            </w:r>
          </w:p>
        </w:tc>
      </w:tr>
      <w:tr w:rsidR="006C071F" w:rsidRPr="00E71A86" w14:paraId="472ECFCE" w14:textId="77777777" w:rsidTr="00355090">
        <w:trPr>
          <w:trHeight w:val="305"/>
        </w:trPr>
        <w:tc>
          <w:tcPr>
            <w:tcW w:w="1008" w:type="dxa"/>
            <w:noWrap/>
            <w:vAlign w:val="center"/>
            <w:hideMark/>
          </w:tcPr>
          <w:p w14:paraId="59B1C0C5"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Toolik</w:t>
            </w:r>
          </w:p>
        </w:tc>
        <w:tc>
          <w:tcPr>
            <w:tcW w:w="990" w:type="dxa"/>
            <w:noWrap/>
            <w:vAlign w:val="center"/>
            <w:hideMark/>
          </w:tcPr>
          <w:p w14:paraId="133D257A"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1.19</w:t>
            </w:r>
          </w:p>
        </w:tc>
        <w:tc>
          <w:tcPr>
            <w:tcW w:w="900" w:type="dxa"/>
            <w:noWrap/>
            <w:vAlign w:val="center"/>
            <w:hideMark/>
          </w:tcPr>
          <w:p w14:paraId="2BD37FFB"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0.79</w:t>
            </w:r>
          </w:p>
        </w:tc>
        <w:tc>
          <w:tcPr>
            <w:tcW w:w="1710" w:type="dxa"/>
            <w:vAlign w:val="center"/>
          </w:tcPr>
          <w:p w14:paraId="6BE17EAC" w14:textId="2DF0AB28" w:rsidR="00CD3C59" w:rsidRPr="004E20B1" w:rsidRDefault="00CD3C59" w:rsidP="006C6DFD">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6DFD" w:rsidRPr="004E20B1">
              <w:rPr>
                <w:rFonts w:ascii="Times New Roman" w:eastAsia="Times New Roman" w:hAnsi="Times New Roman" w:cs="Times New Roman"/>
                <w:sz w:val="20"/>
                <w:szCs w:val="20"/>
              </w:rPr>
              <w:t>00</w:t>
            </w:r>
            <w:r w:rsidR="006C6DFD">
              <w:rPr>
                <w:rFonts w:ascii="Times New Roman" w:eastAsia="Times New Roman" w:hAnsi="Times New Roman" w:cs="Times New Roman"/>
                <w:sz w:val="20"/>
                <w:szCs w:val="20"/>
              </w:rPr>
              <w:t>25 (3.2e-5)</w:t>
            </w:r>
          </w:p>
        </w:tc>
        <w:tc>
          <w:tcPr>
            <w:tcW w:w="1620" w:type="dxa"/>
            <w:vAlign w:val="center"/>
          </w:tcPr>
          <w:p w14:paraId="44C5790E" w14:textId="657DDF2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035 (</w:t>
            </w:r>
            <w:r w:rsidR="006C071F">
              <w:rPr>
                <w:rFonts w:ascii="Times New Roman" w:eastAsia="Times New Roman" w:hAnsi="Times New Roman" w:cs="Times New Roman"/>
                <w:sz w:val="20"/>
                <w:szCs w:val="20"/>
              </w:rPr>
              <w:t>5.6e-3)</w:t>
            </w:r>
          </w:p>
        </w:tc>
        <w:tc>
          <w:tcPr>
            <w:tcW w:w="1530" w:type="dxa"/>
            <w:vAlign w:val="center"/>
          </w:tcPr>
          <w:p w14:paraId="66C1EF91" w14:textId="19B5EE4A"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 (1.4e-5)</w:t>
            </w:r>
          </w:p>
        </w:tc>
        <w:tc>
          <w:tcPr>
            <w:tcW w:w="1530" w:type="dxa"/>
            <w:vAlign w:val="center"/>
          </w:tcPr>
          <w:p w14:paraId="39107394" w14:textId="0699FEC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31 (1.7e-2)</w:t>
            </w:r>
          </w:p>
        </w:tc>
      </w:tr>
      <w:tr w:rsidR="006C071F" w:rsidRPr="00E71A86" w14:paraId="4F81B88A" w14:textId="77777777" w:rsidTr="00355090">
        <w:trPr>
          <w:trHeight w:val="305"/>
        </w:trPr>
        <w:tc>
          <w:tcPr>
            <w:tcW w:w="1008" w:type="dxa"/>
            <w:noWrap/>
            <w:vAlign w:val="center"/>
            <w:hideMark/>
          </w:tcPr>
          <w:p w14:paraId="69E6DFE9"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Trout</w:t>
            </w:r>
          </w:p>
        </w:tc>
        <w:tc>
          <w:tcPr>
            <w:tcW w:w="990" w:type="dxa"/>
            <w:noWrap/>
            <w:vAlign w:val="center"/>
            <w:hideMark/>
          </w:tcPr>
          <w:p w14:paraId="5928D1D3"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0.80</w:t>
            </w:r>
          </w:p>
        </w:tc>
        <w:tc>
          <w:tcPr>
            <w:tcW w:w="900" w:type="dxa"/>
            <w:noWrap/>
            <w:vAlign w:val="center"/>
            <w:hideMark/>
          </w:tcPr>
          <w:p w14:paraId="0E065FE0"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0.95</w:t>
            </w:r>
          </w:p>
        </w:tc>
        <w:tc>
          <w:tcPr>
            <w:tcW w:w="1710" w:type="dxa"/>
            <w:vAlign w:val="center"/>
          </w:tcPr>
          <w:p w14:paraId="2598CE26" w14:textId="7624AA0D" w:rsidR="00CD3C59" w:rsidRPr="004E20B1" w:rsidRDefault="008C2BAE" w:rsidP="008C2BAE">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CD3C59" w:rsidRPr="004E20B1">
              <w:rPr>
                <w:rFonts w:ascii="Times New Roman" w:eastAsia="Times New Roman" w:hAnsi="Times New Roman" w:cs="Times New Roman"/>
                <w:sz w:val="20"/>
                <w:szCs w:val="20"/>
              </w:rPr>
              <w:t>0.001</w:t>
            </w:r>
            <w:r w:rsidR="006C6DFD">
              <w:rPr>
                <w:rFonts w:ascii="Times New Roman" w:eastAsia="Times New Roman" w:hAnsi="Times New Roman" w:cs="Times New Roman"/>
                <w:sz w:val="20"/>
                <w:szCs w:val="20"/>
              </w:rPr>
              <w:t>4 (4.7e-5)</w:t>
            </w:r>
          </w:p>
        </w:tc>
        <w:tc>
          <w:tcPr>
            <w:tcW w:w="1620" w:type="dxa"/>
            <w:vAlign w:val="center"/>
          </w:tcPr>
          <w:p w14:paraId="72293D00" w14:textId="3213BBFF" w:rsidR="00CD3C59" w:rsidRPr="004E20B1" w:rsidRDefault="006C071F" w:rsidP="008C2BAE">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CD3C59" w:rsidRPr="004E20B1">
              <w:rPr>
                <w:rFonts w:ascii="Times New Roman" w:eastAsia="Times New Roman" w:hAnsi="Times New Roman" w:cs="Times New Roman"/>
                <w:sz w:val="20"/>
                <w:szCs w:val="20"/>
              </w:rPr>
              <w:t>0.0</w:t>
            </w:r>
            <w:r>
              <w:rPr>
                <w:rFonts w:ascii="Times New Roman" w:eastAsia="Times New Roman" w:hAnsi="Times New Roman" w:cs="Times New Roman"/>
                <w:sz w:val="20"/>
                <w:szCs w:val="20"/>
              </w:rPr>
              <w:t>32 (7.6e-3)</w:t>
            </w:r>
          </w:p>
        </w:tc>
        <w:tc>
          <w:tcPr>
            <w:tcW w:w="1530" w:type="dxa"/>
            <w:vAlign w:val="center"/>
          </w:tcPr>
          <w:p w14:paraId="331627DB" w14:textId="7625C379"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0.93 (2.4e-2)</w:t>
            </w:r>
          </w:p>
        </w:tc>
        <w:tc>
          <w:tcPr>
            <w:tcW w:w="1530" w:type="dxa"/>
            <w:vAlign w:val="center"/>
          </w:tcPr>
          <w:p w14:paraId="7403C3F6" w14:textId="2C487833"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 (2.8e-2)</w:t>
            </w:r>
          </w:p>
        </w:tc>
      </w:tr>
      <w:tr w:rsidR="006C071F" w:rsidRPr="00E71A86" w14:paraId="6596EEE6" w14:textId="77777777" w:rsidTr="00355090">
        <w:trPr>
          <w:trHeight w:val="316"/>
        </w:trPr>
        <w:tc>
          <w:tcPr>
            <w:tcW w:w="1008" w:type="dxa"/>
            <w:noWrap/>
            <w:vAlign w:val="center"/>
            <w:hideMark/>
          </w:tcPr>
          <w:p w14:paraId="3E916FDB"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Vanern</w:t>
            </w:r>
          </w:p>
        </w:tc>
        <w:tc>
          <w:tcPr>
            <w:tcW w:w="990" w:type="dxa"/>
            <w:noWrap/>
            <w:vAlign w:val="center"/>
            <w:hideMark/>
          </w:tcPr>
          <w:p w14:paraId="6C7D09B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0.73</w:t>
            </w:r>
          </w:p>
        </w:tc>
        <w:tc>
          <w:tcPr>
            <w:tcW w:w="900" w:type="dxa"/>
            <w:noWrap/>
            <w:vAlign w:val="center"/>
            <w:hideMark/>
          </w:tcPr>
          <w:p w14:paraId="13EA6D3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0.96</w:t>
            </w:r>
          </w:p>
        </w:tc>
        <w:tc>
          <w:tcPr>
            <w:tcW w:w="1710" w:type="dxa"/>
            <w:vAlign w:val="center"/>
          </w:tcPr>
          <w:p w14:paraId="236C0E87" w14:textId="028B220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B764CC">
              <w:rPr>
                <w:rFonts w:ascii="Times New Roman" w:eastAsia="Times New Roman" w:hAnsi="Times New Roman" w:cs="Times New Roman"/>
                <w:sz w:val="20"/>
                <w:szCs w:val="20"/>
              </w:rPr>
              <w:t>11 (5.1</w:t>
            </w:r>
            <w:r w:rsidR="006C6DFD">
              <w:rPr>
                <w:rFonts w:ascii="Times New Roman" w:eastAsia="Times New Roman" w:hAnsi="Times New Roman" w:cs="Times New Roman"/>
                <w:sz w:val="20"/>
                <w:szCs w:val="20"/>
              </w:rPr>
              <w:t>e-5)</w:t>
            </w:r>
          </w:p>
        </w:tc>
        <w:tc>
          <w:tcPr>
            <w:tcW w:w="1620" w:type="dxa"/>
            <w:vAlign w:val="center"/>
          </w:tcPr>
          <w:p w14:paraId="03761216" w14:textId="4DB4E9FE"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B764CC">
              <w:rPr>
                <w:rFonts w:ascii="Times New Roman" w:eastAsia="Times New Roman" w:hAnsi="Times New Roman" w:cs="Times New Roman"/>
                <w:sz w:val="20"/>
                <w:szCs w:val="20"/>
              </w:rPr>
              <w:t>45 (8.0</w:t>
            </w:r>
            <w:r w:rsidR="006C071F">
              <w:rPr>
                <w:rFonts w:ascii="Times New Roman" w:eastAsia="Times New Roman" w:hAnsi="Times New Roman" w:cs="Times New Roman"/>
                <w:sz w:val="20"/>
                <w:szCs w:val="20"/>
              </w:rPr>
              <w:t>e-2)</w:t>
            </w:r>
          </w:p>
        </w:tc>
        <w:tc>
          <w:tcPr>
            <w:tcW w:w="1530" w:type="dxa"/>
            <w:vAlign w:val="center"/>
          </w:tcPr>
          <w:p w14:paraId="63A07C94" w14:textId="5AEF6DA7"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 (1.8e-2</w:t>
            </w:r>
            <w:r w:rsidR="006C071F">
              <w:rPr>
                <w:rFonts w:ascii="Times New Roman" w:eastAsia="Times New Roman" w:hAnsi="Times New Roman" w:cs="Times New Roman"/>
                <w:sz w:val="20"/>
                <w:szCs w:val="20"/>
              </w:rPr>
              <w:t>)</w:t>
            </w:r>
          </w:p>
        </w:tc>
        <w:tc>
          <w:tcPr>
            <w:tcW w:w="1530" w:type="dxa"/>
            <w:vAlign w:val="center"/>
          </w:tcPr>
          <w:p w14:paraId="1ED82883" w14:textId="32899B67"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 (4.7</w:t>
            </w:r>
            <w:r w:rsidR="006C071F">
              <w:rPr>
                <w:rFonts w:ascii="Times New Roman" w:eastAsia="Times New Roman" w:hAnsi="Times New Roman" w:cs="Times New Roman"/>
                <w:sz w:val="20"/>
                <w:szCs w:val="20"/>
              </w:rPr>
              <w:t>e-2)</w:t>
            </w:r>
          </w:p>
        </w:tc>
      </w:tr>
      <w:tr w:rsidR="00CD3C59" w:rsidRPr="00E71A86" w14:paraId="40CA6531" w14:textId="77777777" w:rsidTr="000757F6">
        <w:trPr>
          <w:trHeight w:val="1520"/>
        </w:trPr>
        <w:tc>
          <w:tcPr>
            <w:tcW w:w="9288" w:type="dxa"/>
            <w:gridSpan w:val="7"/>
            <w:vAlign w:val="center"/>
          </w:tcPr>
          <w:p w14:paraId="20D4449D" w14:textId="5E23FBF6" w:rsidR="000757F6" w:rsidRDefault="000757F6" w:rsidP="00CD3C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ins w:id="82" w:author="Paul Hanson" w:date="2017-09-15T11:48:00Z">
              <w:r w:rsidR="007D690D">
                <w:rPr>
                  <w:rFonts w:ascii="Times New Roman" w:eastAsia="Times New Roman" w:hAnsi="Times New Roman" w:cs="Times New Roman"/>
                  <w:sz w:val="24"/>
                  <w:szCs w:val="24"/>
                </w:rPr>
                <w:t>Significant</w:t>
              </w:r>
            </w:ins>
            <w:ins w:id="83" w:author="Paul Hanson" w:date="2017-09-15T11:43:00Z">
              <w:r>
                <w:rPr>
                  <w:rFonts w:ascii="Times New Roman" w:eastAsia="Times New Roman" w:hAnsi="Times New Roman" w:cs="Times New Roman"/>
                  <w:sz w:val="24"/>
                  <w:szCs w:val="24"/>
                </w:rPr>
                <w:t xml:space="preserve"> within-lake correlation</w:t>
              </w:r>
            </w:ins>
            <w:r>
              <w:rPr>
                <w:rFonts w:ascii="Times New Roman" w:eastAsia="Times New Roman" w:hAnsi="Times New Roman" w:cs="Times New Roman"/>
                <w:sz w:val="24"/>
                <w:szCs w:val="24"/>
              </w:rPr>
              <w:t xml:space="preserve"> (p&lt;???)</w:t>
            </w:r>
          </w:p>
          <w:p w14:paraId="44A31E33" w14:textId="20725EAD" w:rsidR="00CD3C59" w:rsidRPr="00E71A86" w:rsidRDefault="000757F6" w:rsidP="007D690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del w:id="84" w:author="Paul Hanson" w:date="2017-09-15T11:48:00Z">
              <w:r w:rsidDel="007D690D">
                <w:rPr>
                  <w:rFonts w:ascii="Times New Roman" w:eastAsia="Times New Roman" w:hAnsi="Times New Roman" w:cs="Times New Roman"/>
                  <w:sz w:val="24"/>
                  <w:szCs w:val="24"/>
                </w:rPr>
                <w:delText>Parameters with s</w:delText>
              </w:r>
            </w:del>
            <w:ins w:id="85" w:author="Paul Hanson" w:date="2017-09-15T11:48:00Z">
              <w:r w:rsidR="007D690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ignificant within-lake correlation (p&lt;???)</w:t>
            </w:r>
            <w:del w:id="86" w:author="Paul Hanson" w:date="2017-09-15T11:42:00Z">
              <w:r w:rsidR="00CD3C59" w:rsidRPr="00E71A86" w:rsidDel="000757F6">
                <w:rPr>
                  <w:rFonts w:ascii="Times New Roman" w:eastAsia="Times New Roman" w:hAnsi="Times New Roman" w:cs="Times New Roman"/>
                  <w:sz w:val="24"/>
                  <w:szCs w:val="24"/>
                </w:rPr>
                <w:delText>** Nash-Sutcliffe efficiency</w:delText>
              </w:r>
            </w:del>
          </w:p>
        </w:tc>
      </w:tr>
      <w:tr w:rsidR="000757F6" w:rsidRPr="00E71A86" w14:paraId="7CAA0023" w14:textId="77777777" w:rsidTr="000757F6">
        <w:trPr>
          <w:trHeight w:val="1160"/>
        </w:trPr>
        <w:tc>
          <w:tcPr>
            <w:tcW w:w="9288" w:type="dxa"/>
            <w:gridSpan w:val="7"/>
            <w:vAlign w:val="center"/>
          </w:tcPr>
          <w:p w14:paraId="7C484C74" w14:textId="77777777" w:rsidR="000757F6" w:rsidRDefault="000757F6" w:rsidP="00CD3C59">
            <w:pPr>
              <w:rPr>
                <w:rFonts w:ascii="Times New Roman" w:eastAsia="Times New Roman" w:hAnsi="Times New Roman" w:cs="Times New Roman"/>
                <w:sz w:val="24"/>
                <w:szCs w:val="24"/>
              </w:rPr>
            </w:pPr>
          </w:p>
        </w:tc>
      </w:tr>
    </w:tbl>
    <w:p w14:paraId="2F98DA66" w14:textId="77777777" w:rsidR="00CD3C59" w:rsidRDefault="00CD3C59" w:rsidP="00CD3C59">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3B3FC074" w:rsidR="00A64025" w:rsidRDefault="00A64025">
      <w:pPr>
        <w:rPr>
          <w:ins w:id="87" w:author="Ian Mccullough" w:date="2017-04-25T16:48: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commentRangeStart w:id="88"/>
      <w:r>
        <w:rPr>
          <w:rFonts w:ascii="Times New Roman" w:eastAsia="Times New Roman" w:hAnsi="Times New Roman" w:cs="Times New Roman"/>
          <w:sz w:val="24"/>
          <w:szCs w:val="24"/>
        </w:rPr>
        <w:t xml:space="preserve">Summary </w:t>
      </w:r>
      <w:commentRangeEnd w:id="88"/>
      <w:r w:rsidR="00DE2990">
        <w:rPr>
          <w:rStyle w:val="CommentReference"/>
        </w:rPr>
        <w:commentReference w:id="88"/>
      </w:r>
      <w:r>
        <w:rPr>
          <w:rFonts w:ascii="Times New Roman" w:eastAsia="Times New Roman" w:hAnsi="Times New Roman" w:cs="Times New Roman"/>
          <w:sz w:val="24"/>
          <w:szCs w:val="24"/>
        </w:rPr>
        <w:t>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r w:rsidR="00672ADB">
        <w:rPr>
          <w:rFonts w:ascii="Times New Roman" w:eastAsia="Times New Roman" w:hAnsi="Times New Roman" w:cs="Times New Roman"/>
          <w:sz w:val="24"/>
          <w:szCs w:val="24"/>
        </w:rPr>
        <w:t>, including allochthonous (Alloch) and autochthonous (Autoch) loads, respiration (Resp), burial, and export. Sta</w:t>
      </w:r>
      <w:bookmarkStart w:id="89" w:name="_GoBack"/>
      <w:bookmarkEnd w:id="89"/>
      <w:r w:rsidR="00672ADB">
        <w:rPr>
          <w:rFonts w:ascii="Times New Roman" w:eastAsia="Times New Roman" w:hAnsi="Times New Roman" w:cs="Times New Roman"/>
          <w:sz w:val="24"/>
          <w:szCs w:val="24"/>
        </w:rPr>
        <w:t xml:space="preserve">ndard deviations (SD) of the annual means are shown, as well as the proportions of load by source and by fate. </w:t>
      </w:r>
    </w:p>
    <w:tbl>
      <w:tblPr>
        <w:tblW w:w="7860" w:type="dxa"/>
        <w:tblLayout w:type="fixed"/>
        <w:tblCellMar>
          <w:left w:w="0" w:type="dxa"/>
          <w:right w:w="0" w:type="dxa"/>
        </w:tblCellMar>
        <w:tblLook w:val="04A0" w:firstRow="1" w:lastRow="0" w:firstColumn="1" w:lastColumn="0" w:noHBand="0" w:noVBand="1"/>
      </w:tblPr>
      <w:tblGrid>
        <w:gridCol w:w="960"/>
        <w:gridCol w:w="1665"/>
        <w:gridCol w:w="1080"/>
        <w:gridCol w:w="1080"/>
        <w:gridCol w:w="1155"/>
        <w:gridCol w:w="960"/>
        <w:gridCol w:w="960"/>
      </w:tblGrid>
      <w:tr w:rsidR="00672ADB" w:rsidRPr="00A64025" w14:paraId="20BEB937" w14:textId="77777777" w:rsidTr="00355090">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672ADB" w:rsidRPr="00A64025" w14:paraId="0097F88F" w14:textId="77777777" w:rsidTr="00355090">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672ADB" w:rsidRPr="00A64025" w:rsidRDefault="00672ADB">
            <w:pPr>
              <w:rPr>
                <w:rFonts w:ascii="Times New Roman" w:hAnsi="Times New Roman" w:cs="Times New Roman"/>
                <w:sz w:val="24"/>
                <w:szCs w:val="24"/>
              </w:rPr>
            </w:pPr>
          </w:p>
        </w:tc>
      </w:tr>
      <w:tr w:rsidR="00672ADB" w:rsidRPr="00A64025" w14:paraId="23C32034"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049E61F"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3490C1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1C4DDC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672ADB" w:rsidRPr="00A64025" w14:paraId="69DE52C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5BC0476A"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678349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D3BBC7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672ADB" w:rsidRPr="00A64025" w14:paraId="784C090C"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0A02424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37F21B50"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048B267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672ADB" w:rsidRPr="00A64025" w14:paraId="1643A56E"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2456D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2F78CE3C"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264815D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672ADB" w:rsidRPr="00A64025" w14:paraId="4CEBA99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C552DC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1AE1AC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219D434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672ADB" w:rsidRPr="00A64025" w14:paraId="790CC17A" w14:textId="77777777" w:rsidTr="00355090">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672ADB" w:rsidRPr="00A64025" w:rsidRDefault="00672ADB">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672ADB" w:rsidRPr="00A64025" w:rsidRDefault="00672ADB">
            <w:pPr>
              <w:rPr>
                <w:rFonts w:ascii="Times New Roman" w:hAnsi="Times New Roman" w:cs="Times New Roman"/>
                <w:b/>
                <w:bCs/>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672ADB" w:rsidRPr="00A64025" w:rsidRDefault="00672ADB">
            <w:pPr>
              <w:rPr>
                <w:rFonts w:ascii="Times New Roman" w:hAnsi="Times New Roman" w:cs="Times New Roman"/>
                <w:sz w:val="24"/>
                <w:szCs w:val="24"/>
              </w:rPr>
            </w:pPr>
          </w:p>
        </w:tc>
      </w:tr>
      <w:tr w:rsidR="00672ADB" w:rsidRPr="00A64025" w14:paraId="5877A087"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672ADB" w:rsidRPr="00A64025" w14:paraId="18312C5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672ADB" w:rsidRPr="00A64025" w14:paraId="342E5D7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672ADB" w:rsidRPr="00A64025" w14:paraId="294BEDC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672ADB" w:rsidRPr="00A64025" w14:paraId="49663E49" w14:textId="77777777" w:rsidTr="00355090">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672ADB" w:rsidRPr="00A64025" w14:paraId="78CF16E5" w14:textId="77777777" w:rsidTr="00355090">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672ADB" w:rsidRPr="00A64025" w:rsidRDefault="00672ADB">
            <w:pPr>
              <w:rPr>
                <w:rFonts w:ascii="Times New Roman" w:hAnsi="Times New Roman" w:cs="Times New Roman"/>
                <w:sz w:val="24"/>
                <w:szCs w:val="24"/>
              </w:rPr>
            </w:pPr>
          </w:p>
        </w:tc>
      </w:tr>
      <w:tr w:rsidR="00672ADB" w:rsidRPr="00A64025" w14:paraId="6FA95B8F"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B9BEC5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3762A99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BF079E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672ADB" w:rsidRPr="00A64025" w14:paraId="5723915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4D96ADE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6566FDF6"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5D2F4445"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672ADB" w:rsidRPr="00A64025" w14:paraId="1EF09AC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6F48723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4812494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25CBBF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672ADB" w:rsidRPr="00A64025" w14:paraId="0860348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486E52B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4CF63AE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12AA58A4"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672ADB" w:rsidRPr="00A64025" w14:paraId="4F87F269" w14:textId="77777777" w:rsidTr="00355090">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37D8D56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55095F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3E218AB2"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90"/>
      <w:commentRangeStart w:id="91"/>
      <w:r w:rsidRPr="000233C2">
        <w:rPr>
          <w:rFonts w:ascii="Times New Roman" w:eastAsia="Times New Roman" w:hAnsi="Times New Roman" w:cs="Times New Roman"/>
          <w:b/>
          <w:sz w:val="24"/>
          <w:szCs w:val="24"/>
        </w:rPr>
        <w:lastRenderedPageBreak/>
        <w:t>FIGURE CAPTIONS</w:t>
      </w:r>
      <w:commentRangeEnd w:id="90"/>
      <w:r w:rsidR="0004438D">
        <w:rPr>
          <w:rStyle w:val="CommentReference"/>
        </w:rPr>
        <w:commentReference w:id="90"/>
      </w:r>
      <w:commentRangeEnd w:id="91"/>
      <w:r w:rsidR="00653233">
        <w:rPr>
          <w:rStyle w:val="CommentReference"/>
        </w:rPr>
        <w:commentReference w:id="91"/>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AC1CBA1" w14:textId="38BD5B03" w:rsidR="00B90A7A" w:rsidRPr="009048FB" w:rsidRDefault="009048FB" w:rsidP="009048FB">
      <w:pPr>
        <w:rPr>
          <w:rFonts w:ascii="Times New Roman" w:eastAsia="Times New Roman" w:hAnsi="Times New Roman" w:cs="Times New Roman"/>
          <w:color w:val="auto"/>
          <w:sz w:val="24"/>
          <w:szCs w:val="24"/>
        </w:rPr>
      </w:pPr>
      <w:r w:rsidRPr="009048FB">
        <w:lastRenderedPageBreak/>
        <w:t xml:space="preserve"> </w:t>
      </w:r>
      <w:r>
        <w:rPr>
          <w:noProof/>
        </w:rPr>
        <w:drawing>
          <wp:inline distT="0" distB="0" distL="0" distR="0" wp14:anchorId="20587C9A" wp14:editId="2CBFA10B">
            <wp:extent cx="4772122" cy="6561667"/>
            <wp:effectExtent l="0" t="0" r="0" b="0"/>
            <wp:docPr id="6" name="Picture 6" descr="C:\Users\immcc\AppData\Local\Microsoft\Windows\INetCache\Content.Word\FMEfit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cc\AppData\Local\Microsoft\Windows\INetCache\Content.Word\FMEfit_al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8217" cy="6570047"/>
                    </a:xfrm>
                    <a:prstGeom prst="rect">
                      <a:avLst/>
                    </a:prstGeom>
                    <a:noFill/>
                    <a:ln>
                      <a:noFill/>
                    </a:ln>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6C8C0E4" w:rsidR="00B90A7A" w:rsidRDefault="00AA777F" w:rsidP="000233C2">
      <w:pPr>
        <w:pStyle w:val="NormalWeb"/>
        <w:spacing w:before="0" w:beforeAutospacing="0" w:after="0" w:afterAutospacing="0" w:line="480" w:lineRule="auto"/>
        <w:rPr>
          <w:b/>
        </w:rPr>
      </w:pPr>
      <w:commentRangeStart w:id="92"/>
      <w:r>
        <w:rPr>
          <w:noProof/>
        </w:rPr>
        <w:drawing>
          <wp:inline distT="0" distB="0" distL="0" distR="0" wp14:anchorId="17789DB6" wp14:editId="0D5768D2">
            <wp:extent cx="2523067" cy="6307667"/>
            <wp:effectExtent l="0" t="0" r="0" b="0"/>
            <wp:docPr id="7" name="Picture 7" descr="C:\Users\immcc\AppData\Local\Microsoft\Windows\INetCache\Content.Word\plotSensitivity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mcc\AppData\Local\Microsoft\Windows\INetCache\Content.Word\plotSensitivity_al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806" cy="6314515"/>
                    </a:xfrm>
                    <a:prstGeom prst="rect">
                      <a:avLst/>
                    </a:prstGeom>
                    <a:noFill/>
                    <a:ln>
                      <a:noFill/>
                    </a:ln>
                  </pic:spPr>
                </pic:pic>
              </a:graphicData>
            </a:graphic>
          </wp:inline>
        </w:drawing>
      </w:r>
      <w:commentRangeEnd w:id="92"/>
      <w:r>
        <w:rPr>
          <w:rStyle w:val="CommentReference"/>
          <w:rFonts w:ascii="Arial" w:eastAsia="SimSun" w:hAnsi="Arial" w:cs="Arial"/>
          <w:color w:val="000000"/>
        </w:rPr>
        <w:commentReference w:id="92"/>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7FCA3507"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7A4A0C">
        <w:rPr>
          <w:rFonts w:ascii="Times New Roman" w:eastAsia="Times New Roman" w:hAnsi="Times New Roman" w:cs="Times New Roman"/>
          <w:sz w:val="24"/>
          <w:szCs w:val="24"/>
        </w:rPr>
        <w:t xml:space="preserve">DOC predictions to free </w:t>
      </w:r>
      <w:r>
        <w:rPr>
          <w:rFonts w:ascii="Times New Roman" w:eastAsia="Times New Roman" w:hAnsi="Times New Roman" w:cs="Times New Roman"/>
          <w:sz w:val="24"/>
          <w:szCs w:val="24"/>
        </w:rPr>
        <w:t>parameters</w:t>
      </w:r>
      <w:r w:rsidR="007A4A0C">
        <w:rPr>
          <w:rFonts w:ascii="Times New Roman" w:eastAsia="Times New Roman" w:hAnsi="Times New Roman" w:cs="Times New Roman"/>
          <w:sz w:val="24"/>
          <w:szCs w:val="24"/>
        </w:rPr>
        <w:t xml:space="preserve"> in the model</w:t>
      </w:r>
      <w:r>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Each parameter was varied across a given range (</w:t>
      </w:r>
      <w:r w:rsidR="002F729A">
        <w:rPr>
          <w:rFonts w:ascii="Times New Roman" w:eastAsia="Times New Roman" w:hAnsi="Times New Roman" w:cs="Times New Roman"/>
          <w:sz w:val="24"/>
          <w:szCs w:val="24"/>
        </w:rPr>
        <w:t>R</w:t>
      </w:r>
      <w:r w:rsidR="002F729A" w:rsidRPr="00352A4D">
        <w:rPr>
          <w:rFonts w:ascii="Times New Roman" w:eastAsia="Times New Roman" w:hAnsi="Times New Roman" w:cs="Times New Roman"/>
          <w:sz w:val="24"/>
          <w:szCs w:val="24"/>
          <w:vertAlign w:val="subscript"/>
        </w:rPr>
        <w:t>DOCAlloch</w:t>
      </w:r>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0.0003-0.003, </w:t>
      </w:r>
      <w:r w:rsidR="002F729A" w:rsidRPr="00ED587F">
        <w:rPr>
          <w:rFonts w:ascii="Times New Roman" w:eastAsia="Times New Roman" w:hAnsi="Times New Roman" w:cs="Times New Roman"/>
          <w:sz w:val="24"/>
          <w:szCs w:val="24"/>
        </w:rPr>
        <w:t>R</w:t>
      </w:r>
      <w:r w:rsidR="002F729A" w:rsidRPr="00ED587F">
        <w:rPr>
          <w:rFonts w:ascii="Times New Roman" w:eastAsia="Times New Roman" w:hAnsi="Times New Roman" w:cs="Times New Roman"/>
          <w:sz w:val="24"/>
          <w:szCs w:val="24"/>
          <w:vertAlign w:val="subscript"/>
        </w:rPr>
        <w:t>DOC</w:t>
      </w:r>
      <w:r w:rsidR="002F729A" w:rsidRPr="00ED587F">
        <w:rPr>
          <w:rFonts w:ascii="Times New Roman" w:eastAsia="Times New Roman" w:hAnsi="Times New Roman" w:cs="Times New Roman"/>
          <w:bCs/>
          <w:sz w:val="24"/>
          <w:szCs w:val="24"/>
          <w:vertAlign w:val="subscript"/>
        </w:rPr>
        <w:t>Autoch</w:t>
      </w:r>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0.003-0.3, </w:t>
      </w:r>
      <w:r w:rsidR="002F729A" w:rsidRPr="00E119CA">
        <w:rPr>
          <w:rFonts w:ascii="Times New Roman" w:eastAsia="Times New Roman" w:hAnsi="Times New Roman" w:cs="Times New Roman"/>
          <w:i/>
          <w:sz w:val="24"/>
          <w:szCs w:val="24"/>
        </w:rPr>
        <w:t>BPOC</w:t>
      </w:r>
      <w:r w:rsidR="002F729A">
        <w:rPr>
          <w:rFonts w:ascii="Times New Roman" w:eastAsia="Times New Roman" w:hAnsi="Times New Roman" w:cs="Times New Roman"/>
          <w:i/>
          <w:sz w:val="24"/>
          <w:szCs w:val="24"/>
          <w:vertAlign w:val="subscript"/>
        </w:rPr>
        <w:t>Alloch</w:t>
      </w:r>
      <w:r w:rsidR="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t>
      </w:r>
      <w:r w:rsidR="002F729A" w:rsidRPr="00E119CA">
        <w:rPr>
          <w:rFonts w:ascii="Times New Roman" w:eastAsia="Times New Roman" w:hAnsi="Times New Roman" w:cs="Times New Roman"/>
          <w:i/>
          <w:sz w:val="24"/>
          <w:szCs w:val="24"/>
        </w:rPr>
        <w:lastRenderedPageBreak/>
        <w:t>BPOC</w:t>
      </w:r>
      <w:r w:rsidR="002F729A" w:rsidRPr="00E119CA">
        <w:rPr>
          <w:rFonts w:ascii="Times New Roman" w:eastAsia="Times New Roman" w:hAnsi="Times New Roman" w:cs="Times New Roman"/>
          <w:i/>
          <w:sz w:val="24"/>
          <w:szCs w:val="24"/>
          <w:vertAlign w:val="subscript"/>
        </w:rPr>
        <w:t>Autoch</w:t>
      </w:r>
      <w:r w:rsidR="002F729A">
        <w:rPr>
          <w:rFonts w:ascii="Times New Roman" w:eastAsia="Times New Roman" w:hAnsi="Times New Roman" w:cs="Times New Roman"/>
          <w:sz w:val="24"/>
          <w:szCs w:val="24"/>
        </w:rPr>
        <w:t>,</w:t>
      </w:r>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while the other three parameters remained fixed at their calibrated values. Shaded areas represent the range of modeled dissolved organic carbon (DOC) concentrations as each parameter is varied.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7">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r w:rsidR="00B35737">
        <w:rPr>
          <w:rStyle w:val="CommentReference"/>
          <w:rFonts w:ascii="Arial" w:eastAsia="Arial" w:hAnsi="Arial" w:cs="Arial"/>
          <w:color w:val="000000"/>
        </w:rPr>
        <w:commentReference w:id="93"/>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7ABC7336"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00AA777F">
        <w:rPr>
          <w:color w:val="000000"/>
        </w:rPr>
        <w:t xml:space="preserve">bsolute values of burial, </w:t>
      </w:r>
      <w:r w:rsidRPr="000233C2">
        <w:rPr>
          <w:color w:val="000000"/>
        </w:rPr>
        <w:t>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5C8257E6"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it Farrell" w:date="2017-04-16T11:22:00Z" w:initials="KF">
    <w:p w14:paraId="69B474D5" w14:textId="77777777" w:rsidR="001775B1" w:rsidRDefault="001775B1">
      <w:pPr>
        <w:pStyle w:val="CommentText"/>
      </w:pPr>
      <w:r>
        <w:rPr>
          <w:rStyle w:val="CommentReference"/>
        </w:rPr>
        <w:annotationRef/>
      </w:r>
      <w:r>
        <w:t>If we submit after May 10, I’ll need to add “current address” info, but it will match affiliation #10</w:t>
      </w:r>
    </w:p>
  </w:comment>
  <w:comment w:id="3" w:author="Ian Mccullough" w:date="2017-04-16T11:22:00Z" w:initials="">
    <w:p w14:paraId="6DAE9462" w14:textId="175D4A24" w:rsidR="001775B1" w:rsidRDefault="001775B1">
      <w:pPr>
        <w:widowControl w:val="0"/>
        <w:spacing w:line="240" w:lineRule="auto"/>
      </w:pPr>
      <w:proofErr w:type="gramStart"/>
      <w:r>
        <w:t>350 word</w:t>
      </w:r>
      <w:proofErr w:type="gramEnd"/>
      <w:r>
        <w:t xml:space="preserve"> limit for Ecol Appl</w:t>
      </w:r>
    </w:p>
    <w:p w14:paraId="70F216CD" w14:textId="2DEBDEA2" w:rsidR="001775B1" w:rsidRDefault="001775B1">
      <w:pPr>
        <w:widowControl w:val="0"/>
        <w:spacing w:line="240" w:lineRule="auto"/>
      </w:pPr>
    </w:p>
    <w:p w14:paraId="4CC8A63F" w14:textId="44F4763C" w:rsidR="001775B1" w:rsidRDefault="001775B1">
      <w:pPr>
        <w:widowControl w:val="0"/>
        <w:spacing w:line="240" w:lineRule="auto"/>
      </w:pPr>
      <w:r>
        <w:t>At 280 in Oct 2017</w:t>
      </w:r>
    </w:p>
  </w:comment>
  <w:comment w:id="4" w:author="Ian Mccullough" w:date="2017-04-16T11:22:00Z" w:initials="">
    <w:p w14:paraId="4E1DE3A0" w14:textId="77777777" w:rsidR="001775B1" w:rsidRDefault="001775B1">
      <w:pPr>
        <w:widowControl w:val="0"/>
        <w:spacing w:line="240" w:lineRule="auto"/>
      </w:pPr>
      <w:r>
        <w:t xml:space="preserve">up to 12, suggestions welcome (in no </w:t>
      </w:r>
      <w:proofErr w:type="gramStart"/>
      <w:r>
        <w:t>particular order</w:t>
      </w:r>
      <w:proofErr w:type="gramEnd"/>
      <w:r>
        <w:t xml:space="preserve"> right now)</w:t>
      </w:r>
    </w:p>
  </w:comment>
  <w:comment w:id="9" w:author="Paul Hanson" w:date="2017-07-13T10:50:00Z" w:initials="PH">
    <w:p w14:paraId="7DD808C7" w14:textId="62D7ED8B" w:rsidR="001775B1" w:rsidRDefault="001775B1">
      <w:pPr>
        <w:pStyle w:val="CommentText"/>
      </w:pPr>
      <w:r>
        <w:rPr>
          <w:rStyle w:val="CommentReference"/>
        </w:rPr>
        <w:annotationRef/>
      </w:r>
      <w:r>
        <w:t xml:space="preserve">I tried to simplify this a bit.  It’s </w:t>
      </w:r>
      <w:proofErr w:type="gramStart"/>
      <w:r>
        <w:t>really easy</w:t>
      </w:r>
      <w:proofErr w:type="gramEnd"/>
      <w:r>
        <w:t xml:space="preserve"> to get confused about a couple of issues here – one is the boundary of the system, and another is what do we consider input, output, and change in storage.  By including lake sediments as part of the ecosystem, the sediments AND water column OC are storage terms. Sediments could be defined as ‘outside’ the system, but I think it’s better to have them inside the system because it speaks to the roles lakes play in landscapes, rather than the roles that lakes and their sediments play. </w:t>
      </w:r>
    </w:p>
  </w:comment>
  <w:comment w:id="20" w:author="Paul Hanson" w:date="2017-09-15T10:21:00Z" w:initials="PH">
    <w:p w14:paraId="72BD7C59" w14:textId="6D41103A" w:rsidR="001775B1" w:rsidRDefault="001775B1">
      <w:pPr>
        <w:pStyle w:val="CommentText"/>
      </w:pPr>
      <w:r>
        <w:rPr>
          <w:rStyle w:val="CommentReference"/>
        </w:rPr>
        <w:annotationRef/>
      </w:r>
      <w:r>
        <w:t>Let’s lead with the science, and the model is then in service of the science.</w:t>
      </w:r>
    </w:p>
  </w:comment>
  <w:comment w:id="24" w:author="Paul Hanson" w:date="2017-07-13T11:20:00Z" w:initials="PH">
    <w:p w14:paraId="7AFFA726" w14:textId="20885011" w:rsidR="001775B1" w:rsidRDefault="001775B1">
      <w:pPr>
        <w:pStyle w:val="CommentText"/>
      </w:pPr>
      <w:r>
        <w:rPr>
          <w:rStyle w:val="CommentReference"/>
        </w:rPr>
        <w:annotationRef/>
      </w:r>
      <w:r>
        <w:t>Double-check these categorizations, as one or more may be mesotrophic?</w:t>
      </w:r>
    </w:p>
  </w:comment>
  <w:comment w:id="25" w:author="immccull@gmail.com" w:date="2017-10-16T19:55:00Z" w:initials="i">
    <w:p w14:paraId="231AE1D4" w14:textId="15890449" w:rsidR="001775B1" w:rsidRDefault="001775B1">
      <w:pPr>
        <w:pStyle w:val="CommentText"/>
      </w:pPr>
      <w:r>
        <w:rPr>
          <w:rStyle w:val="CommentReference"/>
        </w:rPr>
        <w:annotationRef/>
      </w:r>
      <w:r>
        <w:t>I need to defer to co-authors on this who know these systems much better than I do</w:t>
      </w:r>
    </w:p>
  </w:comment>
  <w:comment w:id="26" w:author="Paul Hanson" w:date="2017-07-19T11:50:00Z" w:initials="PH">
    <w:p w14:paraId="1FD5A0F8" w14:textId="3BFB3E49" w:rsidR="001775B1" w:rsidRDefault="001775B1">
      <w:pPr>
        <w:pStyle w:val="CommentText"/>
      </w:pPr>
      <w:r>
        <w:rPr>
          <w:rStyle w:val="CommentReference"/>
        </w:rPr>
        <w:annotationRef/>
      </w:r>
      <w:r>
        <w:t>This will be a problem.  We would be better-off saying that we assumed evaporation to be approximately equal to precipitation, I think.</w:t>
      </w:r>
    </w:p>
  </w:comment>
  <w:comment w:id="32" w:author="Paul Hanson" w:date="2017-07-19T12:36:00Z" w:initials="PH">
    <w:p w14:paraId="7A3CDA50" w14:textId="62569528" w:rsidR="001775B1" w:rsidRDefault="001775B1">
      <w:pPr>
        <w:pStyle w:val="CommentText"/>
      </w:pPr>
      <w:r>
        <w:rPr>
          <w:rStyle w:val="CommentReference"/>
        </w:rPr>
        <w:annotationRef/>
      </w:r>
      <w:r>
        <w:t>Let’s talk about this one.</w:t>
      </w:r>
    </w:p>
  </w:comment>
  <w:comment w:id="35" w:author="Jonathan Doubek" w:date="2017-08-16T10:08:00Z" w:initials="JD">
    <w:p w14:paraId="04A27BCB" w14:textId="77777777" w:rsidR="001775B1" w:rsidRDefault="001775B1" w:rsidP="00B65474">
      <w:pPr>
        <w:pStyle w:val="CommentText"/>
      </w:pPr>
      <w:r>
        <w:rPr>
          <w:rStyle w:val="CommentReference"/>
        </w:rPr>
        <w:annotationRef/>
      </w:r>
      <w:r>
        <w:t>I do not follow this approach. Is there a paper that could be cited here? I could see this being a red flag for a reviewer if they do not follow.</w:t>
      </w:r>
    </w:p>
  </w:comment>
  <w:comment w:id="36" w:author="immccull@gmail.com" w:date="2017-10-16T20:23:00Z" w:initials="i">
    <w:p w14:paraId="288520EB" w14:textId="6DEB0FFB" w:rsidR="001775B1" w:rsidRDefault="001775B1">
      <w:pPr>
        <w:pStyle w:val="CommentText"/>
      </w:pPr>
      <w:r>
        <w:rPr>
          <w:rStyle w:val="CommentReference"/>
        </w:rPr>
        <w:annotationRef/>
      </w:r>
      <w:r>
        <w:t>I appreciate this comment, but I think constraining 0-100 makes sense because it literally is the entire range of possible values for burial parameters. I’m inclined to leave this text as is and we can deal with it if reviewers ask.</w:t>
      </w:r>
    </w:p>
  </w:comment>
  <w:comment w:id="37" w:author="Paul Hanson" w:date="2017-09-15T10:33:00Z" w:initials="PH">
    <w:p w14:paraId="4094D3A6" w14:textId="35A2368D" w:rsidR="001775B1" w:rsidRDefault="001775B1">
      <w:pPr>
        <w:pStyle w:val="CommentText"/>
      </w:pPr>
      <w:r>
        <w:rPr>
          <w:rStyle w:val="CommentReference"/>
        </w:rPr>
        <w:annotationRef/>
      </w:r>
      <w:r>
        <w:t>Kind of a weird mix of active and passive voice in this paragraph.  My fault!  Might want to make it consistent.</w:t>
      </w:r>
    </w:p>
  </w:comment>
  <w:comment w:id="38" w:author="immccull@gmail.com" w:date="2017-10-15T09:45:00Z" w:initials="i">
    <w:p w14:paraId="4761CDB4" w14:textId="50CD65C4" w:rsidR="001775B1" w:rsidRDefault="001775B1">
      <w:pPr>
        <w:pStyle w:val="CommentText"/>
      </w:pPr>
      <w:r>
        <w:rPr>
          <w:rStyle w:val="CommentReference"/>
        </w:rPr>
        <w:annotationRef/>
      </w:r>
      <w:r>
        <w:t>I reworded slightly. I’m not of the opinion that a paragraph must be all passive or all active</w:t>
      </w:r>
    </w:p>
  </w:comment>
  <w:comment w:id="42" w:author="Paul Hanson" w:date="2017-04-16T11:22:00Z" w:initials="PH">
    <w:p w14:paraId="2318867A" w14:textId="77777777" w:rsidR="001775B1" w:rsidRDefault="001775B1">
      <w:pPr>
        <w:pStyle w:val="CommentText"/>
      </w:pPr>
      <w:r>
        <w:rPr>
          <w:rStyle w:val="CommentReference"/>
        </w:rPr>
        <w:annotationRef/>
      </w:r>
      <w:r>
        <w:t>Note to self: Remember in Discussion to couch this as allochthony (most of the DOC) and autochthony (represented by DO signal).</w:t>
      </w:r>
    </w:p>
  </w:comment>
  <w:comment w:id="46" w:author="immccull@gmail.com" w:date="2017-10-16T20:59:00Z" w:initials="i">
    <w:p w14:paraId="297915AF" w14:textId="43DB7688" w:rsidR="001775B1" w:rsidRDefault="001775B1">
      <w:pPr>
        <w:pStyle w:val="CommentText"/>
      </w:pPr>
      <w:r>
        <w:rPr>
          <w:rStyle w:val="CommentReference"/>
        </w:rPr>
        <w:annotationRef/>
      </w:r>
      <w:r>
        <w:t xml:space="preserve">I took out </w:t>
      </w:r>
      <w:r w:rsidR="006A6054">
        <w:t xml:space="preserve">most of </w:t>
      </w:r>
      <w:r>
        <w:t xml:space="preserve">the percents in this </w:t>
      </w:r>
      <w:r w:rsidR="006A6054">
        <w:t>section</w:t>
      </w:r>
      <w:r>
        <w:t xml:space="preserve"> because they weren’t quite adding up to 100. I know the percents are intuitive, but the magnitudes aren’t that much less interpretable and are less likely to raise eyebrows</w:t>
      </w:r>
      <w:r w:rsidR="006A6054">
        <w:t>. If people want the percents back, we can bring them back. They still are in the table. Hopefully most people just know that a completely balanced budget is hard to get and recognize that we were close</w:t>
      </w:r>
    </w:p>
  </w:comment>
  <w:comment w:id="47" w:author="Jonathan Doubek" w:date="2017-06-23T13:30:00Z" w:initials="JD">
    <w:p w14:paraId="24A82DE9" w14:textId="77777777" w:rsidR="001775B1" w:rsidRDefault="001775B1" w:rsidP="00BE1116">
      <w:pPr>
        <w:pStyle w:val="CommentText"/>
      </w:pPr>
      <w:r>
        <w:rPr>
          <w:rStyle w:val="CommentReference"/>
        </w:rPr>
        <w:annotationRef/>
      </w:r>
      <w:r>
        <w:t>I might start this paragraph with something like this as a broad explanation before diving into details. Also, are all the details for each lake necessary if they are in table or figures? Maybe just list the extreme values and gradients (i.e., which processed most of its OC load, etc.)?</w:t>
      </w:r>
    </w:p>
  </w:comment>
  <w:comment w:id="48" w:author="immccull@gmail.com" w:date="2017-07-04T12:58:00Z" w:initials="i">
    <w:p w14:paraId="740DE18F" w14:textId="6F847B06" w:rsidR="001775B1" w:rsidRDefault="001775B1">
      <w:pPr>
        <w:pStyle w:val="CommentText"/>
      </w:pPr>
      <w:r>
        <w:rPr>
          <w:rStyle w:val="CommentReference"/>
        </w:rPr>
        <w:annotationRef/>
      </w:r>
      <w:r>
        <w:t>That was my original plan, but because we are reporting burial, resp, export, autoch and alloch, it ended up getting confusing when I would mention some lakes and not others for the different fates. Therefore, I opted to use parallel syntax and report everything, even though this is a bit like a laundry list</w:t>
      </w:r>
    </w:p>
  </w:comment>
  <w:comment w:id="49" w:author="Paul Hanson" w:date="2017-09-18T13:40:00Z" w:initials="PH">
    <w:p w14:paraId="164A946D" w14:textId="42E61F7E" w:rsidR="001775B1" w:rsidRDefault="001775B1">
      <w:pPr>
        <w:pStyle w:val="CommentText"/>
      </w:pPr>
      <w:r>
        <w:rPr>
          <w:rStyle w:val="CommentReference"/>
        </w:rPr>
        <w:annotationRef/>
      </w:r>
      <w:r>
        <w:t>Check proportions in table, as they do not add up.</w:t>
      </w:r>
    </w:p>
  </w:comment>
  <w:comment w:id="50" w:author="Paul Hanson" w:date="2017-09-18T13:44:00Z" w:initials="PH">
    <w:p w14:paraId="3F4EEA32" w14:textId="5861D4BA" w:rsidR="001775B1" w:rsidRDefault="001775B1">
      <w:pPr>
        <w:pStyle w:val="CommentText"/>
      </w:pPr>
      <w:r>
        <w:rPr>
          <w:rStyle w:val="CommentReference"/>
        </w:rPr>
        <w:annotationRef/>
      </w:r>
      <w:r>
        <w:t>Should be able to cut this paragraph in about ½ by rewording.  Not necessarily like this example, but this would be OK.  I eliminated the word ‘processed’ because it’s not very precise, and therefore could be confusing. I removed it from the table and we should consider removing it from this pargagraph.</w:t>
      </w:r>
    </w:p>
  </w:comment>
  <w:comment w:id="51" w:author="Jonathan Doubek" w:date="2017-06-23T13:25:00Z" w:initials="JD">
    <w:p w14:paraId="4BDC17BF" w14:textId="16319910" w:rsidR="001775B1" w:rsidRDefault="001775B1">
      <w:pPr>
        <w:pStyle w:val="CommentText"/>
      </w:pPr>
      <w:r>
        <w:rPr>
          <w:rStyle w:val="CommentReference"/>
        </w:rPr>
        <w:annotationRef/>
      </w:r>
      <w:r>
        <w:t>Again, since there are a diverse set of lakes with different results, maybe a summary sentence to highlight general results before diving in lake by lake? Why should the lakes vary?</w:t>
      </w:r>
    </w:p>
  </w:comment>
  <w:comment w:id="52" w:author="immccull@gmail.com" w:date="2017-07-04T12:31:00Z" w:initials="i">
    <w:p w14:paraId="117598BD" w14:textId="4DFE2D97" w:rsidR="001775B1" w:rsidRDefault="001775B1">
      <w:pPr>
        <w:pStyle w:val="CommentText"/>
      </w:pPr>
      <w:r>
        <w:rPr>
          <w:rStyle w:val="CommentReference"/>
        </w:rPr>
        <w:annotationRef/>
      </w:r>
      <w:r>
        <w:t>As before, I am wary of trying to analyze results along lake gradients with n =5. I think the SOS team decided a while ago not to do this. I like your suggestion to start this paragraph with a more overall results sentence, though.</w:t>
      </w:r>
    </w:p>
  </w:comment>
  <w:comment w:id="53" w:author="Jonathan Doubek" w:date="2017-06-23T13:29:00Z" w:initials="JD">
    <w:p w14:paraId="1D4B964A" w14:textId="16C4F0AA" w:rsidR="001775B1" w:rsidRDefault="001775B1">
      <w:pPr>
        <w:pStyle w:val="CommentText"/>
      </w:pPr>
      <w:r>
        <w:rPr>
          <w:rStyle w:val="CommentReference"/>
        </w:rPr>
        <w:annotationRef/>
      </w:r>
      <w:r>
        <w:t xml:space="preserve">Might consider rewording: sounds like the lake itself is processing its own carbon </w:t>
      </w:r>
      <w:r>
        <w:sym w:font="Wingdings" w:char="F04A"/>
      </w:r>
    </w:p>
  </w:comment>
  <w:comment w:id="54" w:author="immccull@gmail.com" w:date="2017-07-04T12:28:00Z" w:initials="i">
    <w:p w14:paraId="64A1B4D2" w14:textId="3D8FF738" w:rsidR="001775B1" w:rsidRDefault="001775B1">
      <w:pPr>
        <w:pStyle w:val="CommentText"/>
      </w:pPr>
      <w:r>
        <w:rPr>
          <w:rStyle w:val="CommentReference"/>
        </w:rPr>
        <w:annotationRef/>
      </w:r>
      <w:r>
        <w:t>Someone made a comment about this in earlier reviews. Given that part of the point is that lakes actively process carbon, I tend to favor the active voice unless someone feels strongly against it</w:t>
      </w:r>
    </w:p>
  </w:comment>
  <w:comment w:id="56" w:author="Ian Mccullough" w:date="2017-04-16T11:34:00Z" w:initials="IM">
    <w:p w14:paraId="22371222" w14:textId="77777777" w:rsidR="001775B1" w:rsidRDefault="001775B1">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[An emergent property in </w:t>
      </w:r>
      <w:proofErr w:type="gramStart"/>
      <w:r>
        <w:rPr>
          <w:rFonts w:ascii="Times New Roman" w:eastAsia="Times New Roman" w:hAnsi="Times New Roman" w:cs="Times New Roman"/>
          <w:sz w:val="24"/>
          <w:szCs w:val="24"/>
        </w:rPr>
        <w:t>this graphs</w:t>
      </w:r>
      <w:proofErr w:type="gramEnd"/>
      <w:r>
        <w:rPr>
          <w:rFonts w:ascii="Times New Roman" w:eastAsia="Times New Roman" w:hAnsi="Times New Roman" w:cs="Times New Roman"/>
          <w:sz w:val="24"/>
          <w:szCs w:val="24"/>
        </w:rPr>
        <w:t xml:space="preserve">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1775B1" w:rsidRDefault="001775B1">
      <w:pPr>
        <w:pStyle w:val="CommentText"/>
        <w:rPr>
          <w:rFonts w:ascii="Times New Roman" w:eastAsia="Times New Roman" w:hAnsi="Times New Roman" w:cs="Times New Roman"/>
          <w:sz w:val="24"/>
          <w:szCs w:val="24"/>
        </w:rPr>
      </w:pPr>
    </w:p>
    <w:p w14:paraId="09748A5F" w14:textId="77777777" w:rsidR="001775B1" w:rsidRDefault="001775B1">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57" w:author="Ana Morales" w:date="2017-04-16T11:22:00Z" w:initials="AM">
    <w:p w14:paraId="56ED0F10" w14:textId="77777777" w:rsidR="001775B1" w:rsidRDefault="001775B1">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58" w:author="Kait Farrell" w:date="2017-04-16T11:22:00Z" w:initials="KF">
    <w:p w14:paraId="5F67CDA0" w14:textId="77777777" w:rsidR="001775B1" w:rsidRDefault="001775B1">
      <w:pPr>
        <w:pStyle w:val="CommentText"/>
      </w:pPr>
      <w:r>
        <w:rPr>
          <w:rStyle w:val="CommentReference"/>
        </w:rPr>
        <w:annotationRef/>
      </w:r>
      <w:r>
        <w:t xml:space="preserve">I am convinced, and </w:t>
      </w:r>
      <w:proofErr w:type="gramStart"/>
      <w:r>
        <w:t>definitely agree</w:t>
      </w:r>
      <w:proofErr w:type="gramEnd"/>
      <w:r>
        <w:t xml:space="preserve"> that the carbon quality between alloch and autoch is probably in play</w:t>
      </w:r>
    </w:p>
  </w:comment>
  <w:comment w:id="59" w:author="zutao yang" w:date="2017-04-16T11:22:00Z" w:initials="zy">
    <w:p w14:paraId="2C4853C9" w14:textId="77777777" w:rsidR="001775B1" w:rsidRDefault="001775B1">
      <w:pPr>
        <w:pStyle w:val="CommentText"/>
      </w:pPr>
      <w:r>
        <w:rPr>
          <w:rStyle w:val="CommentReference"/>
        </w:rPr>
        <w:annotationRef/>
      </w:r>
      <w:r>
        <w:t>Agree. We can even fit a line there.</w:t>
      </w:r>
    </w:p>
  </w:comment>
  <w:comment w:id="60" w:author="Ian Mccullough" w:date="2017-04-19T10:44:00Z" w:initials="IM">
    <w:p w14:paraId="100A83EE" w14:textId="15C3A0A3" w:rsidR="001775B1" w:rsidRDefault="001775B1">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61" w:author="immccull@gmail.com" w:date="2017-10-15T21:14:00Z" w:initials="i">
    <w:p w14:paraId="1D1DC2D5" w14:textId="58C6FBBF" w:rsidR="001775B1" w:rsidRDefault="001775B1">
      <w:pPr>
        <w:pStyle w:val="CommentText"/>
      </w:pPr>
      <w:r>
        <w:rPr>
          <w:rStyle w:val="CommentReference"/>
        </w:rPr>
        <w:annotationRef/>
      </w:r>
      <w:r>
        <w:t>This is a major result!! Start the press release</w:t>
      </w:r>
    </w:p>
  </w:comment>
  <w:comment w:id="68" w:author="Paul Hanson" w:date="2017-04-16T11:22:00Z" w:initials="PH">
    <w:p w14:paraId="7BDF1400" w14:textId="77777777" w:rsidR="001775B1" w:rsidRDefault="001775B1">
      <w:pPr>
        <w:pStyle w:val="CommentText"/>
      </w:pPr>
      <w:r>
        <w:rPr>
          <w:rStyle w:val="CommentReference"/>
        </w:rPr>
        <w:annotationRef/>
      </w:r>
      <w:r>
        <w:t>Note to self: Remember to talk about long and slow (alloch) and short and fast (autoch) scales here.</w:t>
      </w:r>
    </w:p>
  </w:comment>
  <w:comment w:id="70" w:author="Jonathan Doubek" w:date="2017-06-23T13:43:00Z" w:initials="JD">
    <w:p w14:paraId="7CFBA562" w14:textId="3AC1B904" w:rsidR="001775B1" w:rsidRDefault="001775B1">
      <w:pPr>
        <w:pStyle w:val="CommentText"/>
      </w:pPr>
      <w:r>
        <w:rPr>
          <w:rStyle w:val="CommentReference"/>
        </w:rPr>
        <w:annotationRef/>
      </w:r>
      <w:r>
        <w:t>How so? The connection between lake characteristics and OC processes and results should be explained more.</w:t>
      </w:r>
    </w:p>
  </w:comment>
  <w:comment w:id="71" w:author="immccull@gmail.com" w:date="2017-07-04T14:11:00Z" w:initials="i">
    <w:p w14:paraId="283A243E" w14:textId="6BA0ED33" w:rsidR="001775B1" w:rsidRDefault="001775B1">
      <w:pPr>
        <w:pStyle w:val="CommentText"/>
      </w:pPr>
      <w:r>
        <w:rPr>
          <w:rStyle w:val="CommentReference"/>
        </w:rPr>
        <w:annotationRef/>
      </w:r>
      <w:r>
        <w:t>The point isn’t about results across lake types, but rather about representing various processes</w:t>
      </w:r>
    </w:p>
  </w:comment>
  <w:comment w:id="76" w:author="Paul Hanson" w:date="2017-09-15T11:54:00Z" w:initials="PH">
    <w:p w14:paraId="4620045B" w14:textId="109DF59C" w:rsidR="001775B1" w:rsidRDefault="001775B1">
      <w:pPr>
        <w:pStyle w:val="CommentText"/>
      </w:pPr>
      <w:r>
        <w:rPr>
          <w:rStyle w:val="CommentReference"/>
        </w:rPr>
        <w:annotationRef/>
      </w:r>
      <w:r>
        <w:t>Where did the burial rates come from?</w:t>
      </w:r>
    </w:p>
  </w:comment>
  <w:comment w:id="77" w:author="immccull@gmail.com" w:date="2017-10-16T21:19:00Z" w:initials="i">
    <w:p w14:paraId="03A11333" w14:textId="1EB4998A" w:rsidR="000B0493" w:rsidRDefault="000B0493">
      <w:pPr>
        <w:pStyle w:val="CommentText"/>
      </w:pPr>
      <w:r>
        <w:rPr>
          <w:rStyle w:val="CommentReference"/>
        </w:rPr>
        <w:annotationRef/>
      </w:r>
      <w:r>
        <w:t xml:space="preserve">They are in the supplement right now, except there’s nothing listed for Monona. </w:t>
      </w:r>
      <w:r w:rsidR="007E13C6">
        <w:t>I don’t know what to say about burial rate uncertainties, though…</w:t>
      </w:r>
    </w:p>
  </w:comment>
  <w:comment w:id="78" w:author="Paul Hanson" w:date="2017-08-16T11:34:00Z" w:initials="PH">
    <w:p w14:paraId="02E7444A" w14:textId="4268E60D" w:rsidR="001775B1" w:rsidRDefault="001775B1">
      <w:pPr>
        <w:pStyle w:val="CommentText"/>
      </w:pPr>
      <w:r>
        <w:rPr>
          <w:rStyle w:val="CommentReference"/>
        </w:rPr>
        <w:annotationRef/>
      </w:r>
      <w:r>
        <w:t xml:space="preserve">Hilary: There is </w:t>
      </w:r>
      <w:proofErr w:type="gramStart"/>
      <w:r>
        <w:t>a small problem</w:t>
      </w:r>
      <w:proofErr w:type="gramEnd"/>
      <w:r>
        <w:t xml:space="preserve"> with how we currently deal with allochthony.  What we have is roughly, NPPDOC + NPPPOC = GPP.  What it should be is, NPPDOC + NPPPOC = Autochthony – R(autotrophs).  I think this is how we </w:t>
      </w:r>
      <w:proofErr w:type="gramStart"/>
      <w:r>
        <w:t>actually model</w:t>
      </w:r>
      <w:proofErr w:type="gramEnd"/>
      <w:r>
        <w:t xml:space="preserve"> it, but the equations do not reflect this. Therefore, I have changed GPP to NPPTOT and added in the needed parameter.</w:t>
      </w:r>
    </w:p>
  </w:comment>
  <w:comment w:id="88" w:author="Paul Hanson" w:date="2017-07-19T16:38:00Z" w:initials="PH">
    <w:p w14:paraId="7241812C" w14:textId="0675072F" w:rsidR="001775B1" w:rsidRDefault="001775B1">
      <w:pPr>
        <w:pStyle w:val="CommentText"/>
      </w:pPr>
      <w:r>
        <w:rPr>
          <w:rStyle w:val="CommentReference"/>
        </w:rPr>
        <w:annotationRef/>
      </w:r>
      <w:r>
        <w:t>Let’s conform to the governing equation, which is dOC/dt = in + NPP – R – Burial – Export; therefore, Resp, Burial, and Export in this table should be positive.  Let’s also make sure we’re using the same abbreviations throughout the manuscript, e.g., Resp=R</w:t>
      </w:r>
    </w:p>
  </w:comment>
  <w:comment w:id="90" w:author="HILARY A DUGAN" w:date="2017-04-16T11:22:00Z" w:initials="HAD">
    <w:p w14:paraId="4E151060" w14:textId="77777777" w:rsidR="001775B1" w:rsidRDefault="001775B1">
      <w:pPr>
        <w:pStyle w:val="CommentText"/>
      </w:pPr>
      <w:r>
        <w:rPr>
          <w:rStyle w:val="CommentReference"/>
        </w:rPr>
        <w:annotationRef/>
      </w:r>
      <w:r>
        <w:t xml:space="preserve">Moved these inline with figures. Much easier for editing. (and reviewing). </w:t>
      </w:r>
    </w:p>
  </w:comment>
  <w:comment w:id="91" w:author="immccull@gmail.com" w:date="2017-04-16T11:22:00Z" w:initials="i">
    <w:p w14:paraId="19222033" w14:textId="77777777" w:rsidR="001775B1" w:rsidRDefault="001775B1">
      <w:pPr>
        <w:pStyle w:val="CommentText"/>
      </w:pPr>
      <w:r>
        <w:rPr>
          <w:rStyle w:val="CommentReference"/>
        </w:rPr>
        <w:annotationRef/>
      </w:r>
      <w:r>
        <w:t>The journal for some reason wants them the way I had them, so I’ll just move them back prior to submission</w:t>
      </w:r>
    </w:p>
  </w:comment>
  <w:comment w:id="92" w:author="immccull@gmail.com" w:date="2017-10-15T21:32:00Z" w:initials="i">
    <w:p w14:paraId="38ACEB08" w14:textId="68F83765" w:rsidR="001775B1" w:rsidRDefault="001775B1">
      <w:pPr>
        <w:pStyle w:val="CommentText"/>
      </w:pPr>
      <w:r>
        <w:rPr>
          <w:rStyle w:val="CommentReference"/>
        </w:rPr>
        <w:annotationRef/>
      </w:r>
      <w:r>
        <w:t>The param names in the legend don’t exactly match with those in tables/text. Note to self to fix before submitting</w:t>
      </w:r>
    </w:p>
  </w:comment>
  <w:comment w:id="93" w:author="Derek Roberts" w:date="2017-04-16T11:22:00Z" w:initials="DR">
    <w:p w14:paraId="0970FC83" w14:textId="77777777" w:rsidR="001775B1" w:rsidRDefault="001775B1">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B474D5" w15:done="0"/>
  <w15:commentEx w15:paraId="4CC8A63F" w15:done="0"/>
  <w15:commentEx w15:paraId="4E1DE3A0" w15:done="0"/>
  <w15:commentEx w15:paraId="7DD808C7" w15:done="0"/>
  <w15:commentEx w15:paraId="72BD7C59" w15:done="0"/>
  <w15:commentEx w15:paraId="7AFFA726" w15:done="0"/>
  <w15:commentEx w15:paraId="231AE1D4" w15:paraIdParent="7AFFA726" w15:done="0"/>
  <w15:commentEx w15:paraId="1FD5A0F8" w15:done="0"/>
  <w15:commentEx w15:paraId="7A3CDA50" w15:done="0"/>
  <w15:commentEx w15:paraId="04A27BCB" w15:done="0"/>
  <w15:commentEx w15:paraId="288520EB" w15:paraIdParent="04A27BCB" w15:done="0"/>
  <w15:commentEx w15:paraId="4094D3A6" w15:done="0"/>
  <w15:commentEx w15:paraId="4761CDB4" w15:paraIdParent="4094D3A6" w15:done="0"/>
  <w15:commentEx w15:paraId="2318867A" w15:done="0"/>
  <w15:commentEx w15:paraId="297915AF" w15:done="0"/>
  <w15:commentEx w15:paraId="24A82DE9" w15:done="0"/>
  <w15:commentEx w15:paraId="740DE18F" w15:paraIdParent="24A82DE9" w15:done="0"/>
  <w15:commentEx w15:paraId="164A946D" w15:done="0"/>
  <w15:commentEx w15:paraId="3F4EEA32" w15:done="0"/>
  <w15:commentEx w15:paraId="4BDC17BF" w15:done="0"/>
  <w15:commentEx w15:paraId="117598BD" w15:paraIdParent="4BDC17BF" w15:done="0"/>
  <w15:commentEx w15:paraId="1D4B964A" w15:done="0"/>
  <w15:commentEx w15:paraId="64A1B4D2" w15:paraIdParent="1D4B964A" w15:done="0"/>
  <w15:commentEx w15:paraId="09748A5F" w15:done="0"/>
  <w15:commentEx w15:paraId="56ED0F10" w15:done="0"/>
  <w15:commentEx w15:paraId="5F67CDA0" w15:done="0"/>
  <w15:commentEx w15:paraId="2C4853C9" w15:done="0"/>
  <w15:commentEx w15:paraId="100A83EE" w15:paraIdParent="2C4853C9" w15:done="0"/>
  <w15:commentEx w15:paraId="1D1DC2D5" w15:done="0"/>
  <w15:commentEx w15:paraId="7BDF1400" w15:done="0"/>
  <w15:commentEx w15:paraId="7CFBA562" w15:done="0"/>
  <w15:commentEx w15:paraId="283A243E" w15:paraIdParent="7CFBA562" w15:done="0"/>
  <w15:commentEx w15:paraId="4620045B" w15:done="0"/>
  <w15:commentEx w15:paraId="03A11333" w15:paraIdParent="4620045B" w15:done="0"/>
  <w15:commentEx w15:paraId="02E7444A" w15:done="0"/>
  <w15:commentEx w15:paraId="7241812C" w15:done="0"/>
  <w15:commentEx w15:paraId="4E151060" w15:done="0"/>
  <w15:commentEx w15:paraId="19222033" w15:done="0"/>
  <w15:commentEx w15:paraId="38ACEB08" w15:done="0"/>
  <w15:commentEx w15:paraId="0970F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474D5" w16cid:durableId="1D05B707"/>
  <w16cid:commentId w16cid:paraId="4CC8A63F" w16cid:durableId="1D05B708"/>
  <w16cid:commentId w16cid:paraId="4E1DE3A0" w16cid:durableId="1D05B70B"/>
  <w16cid:commentId w16cid:paraId="7DD808C7" w16cid:durableId="1D8DA288"/>
  <w16cid:commentId w16cid:paraId="72BD7C59" w16cid:durableId="1D8DA289"/>
  <w16cid:commentId w16cid:paraId="7AFFA726" w16cid:durableId="1D8DA28A"/>
  <w16cid:commentId w16cid:paraId="231AE1D4" w16cid:durableId="1D8F8D1A"/>
  <w16cid:commentId w16cid:paraId="1FD5A0F8" w16cid:durableId="1D8DA28B"/>
  <w16cid:commentId w16cid:paraId="7A3CDA50" w16cid:durableId="1D8DA28C"/>
  <w16cid:commentId w16cid:paraId="04A27BCB" w16cid:durableId="1D8DA291"/>
  <w16cid:commentId w16cid:paraId="288520EB" w16cid:durableId="1D8F93CB"/>
  <w16cid:commentId w16cid:paraId="4094D3A6" w16cid:durableId="1D8DA292"/>
  <w16cid:commentId w16cid:paraId="4761CDB4" w16cid:durableId="1D8DACD3"/>
  <w16cid:commentId w16cid:paraId="2318867A" w16cid:durableId="1D05B742"/>
  <w16cid:commentId w16cid:paraId="297915AF" w16cid:durableId="1D8F9C16"/>
  <w16cid:commentId w16cid:paraId="164A946D" w16cid:durableId="1D8DA299"/>
  <w16cid:commentId w16cid:paraId="3F4EEA32" w16cid:durableId="1D8DA29A"/>
  <w16cid:commentId w16cid:paraId="4BDC17BF" w16cid:durableId="1D05B749"/>
  <w16cid:commentId w16cid:paraId="117598BD" w16cid:durableId="1D06091A"/>
  <w16cid:commentId w16cid:paraId="1D4B964A" w16cid:durableId="1D05B74C"/>
  <w16cid:commentId w16cid:paraId="64A1B4D2" w16cid:durableId="1D06085F"/>
  <w16cid:commentId w16cid:paraId="09748A5F" w16cid:durableId="1D05B74F"/>
  <w16cid:commentId w16cid:paraId="56ED0F10" w16cid:durableId="1D05B750"/>
  <w16cid:commentId w16cid:paraId="5F67CDA0" w16cid:durableId="1D05B751"/>
  <w16cid:commentId w16cid:paraId="2C4853C9" w16cid:durableId="1D05B752"/>
  <w16cid:commentId w16cid:paraId="100A83EE" w16cid:durableId="1D05B753"/>
  <w16cid:commentId w16cid:paraId="1D1DC2D5" w16cid:durableId="1D8E4E41"/>
  <w16cid:commentId w16cid:paraId="7BDF1400" w16cid:durableId="1D05B754"/>
  <w16cid:commentId w16cid:paraId="7CFBA562" w16cid:durableId="1D05B755"/>
  <w16cid:commentId w16cid:paraId="283A243E" w16cid:durableId="1D06208F"/>
  <w16cid:commentId w16cid:paraId="4620045B" w16cid:durableId="1D8DA2A7"/>
  <w16cid:commentId w16cid:paraId="03A11333" w16cid:durableId="1D8FA0ED"/>
  <w16cid:commentId w16cid:paraId="02E7444A" w16cid:durableId="1D8DA2A8"/>
  <w16cid:commentId w16cid:paraId="7241812C" w16cid:durableId="1D8DA2AA"/>
  <w16cid:commentId w16cid:paraId="4E151060" w16cid:durableId="1D05B76C"/>
  <w16cid:commentId w16cid:paraId="19222033" w16cid:durableId="1D05B76D"/>
  <w16cid:commentId w16cid:paraId="38ACEB08" w16cid:durableId="1D8E5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D750" w14:textId="77777777" w:rsidR="00AF430A" w:rsidRDefault="00AF430A">
      <w:pPr>
        <w:spacing w:line="240" w:lineRule="auto"/>
      </w:pPr>
      <w:r>
        <w:separator/>
      </w:r>
    </w:p>
  </w:endnote>
  <w:endnote w:type="continuationSeparator" w:id="0">
    <w:p w14:paraId="10945E47" w14:textId="77777777" w:rsidR="00AF430A" w:rsidRDefault="00AF4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C26FB" w14:textId="77777777" w:rsidR="00AF430A" w:rsidRDefault="00AF430A">
      <w:pPr>
        <w:spacing w:line="240" w:lineRule="auto"/>
      </w:pPr>
      <w:r>
        <w:separator/>
      </w:r>
    </w:p>
  </w:footnote>
  <w:footnote w:type="continuationSeparator" w:id="0">
    <w:p w14:paraId="3BE3FB9B" w14:textId="77777777" w:rsidR="00AF430A" w:rsidRDefault="00AF430A">
      <w:pPr>
        <w:spacing w:line="240" w:lineRule="auto"/>
      </w:pPr>
      <w:r>
        <w:continuationSeparator/>
      </w:r>
    </w:p>
  </w:footnote>
  <w:footnote w:id="1">
    <w:p w14:paraId="4654D1C8" w14:textId="77777777" w:rsidR="001775B1" w:rsidRDefault="001775B1">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7293"/>
      <w:docPartObj>
        <w:docPartGallery w:val="Page Numbers (Top of Page)"/>
        <w:docPartUnique/>
      </w:docPartObj>
    </w:sdtPr>
    <w:sdtEndPr>
      <w:rPr>
        <w:noProof/>
      </w:rPr>
    </w:sdtEndPr>
    <w:sdtContent>
      <w:p w14:paraId="45961BED" w14:textId="55CFAC2F" w:rsidR="001775B1" w:rsidRDefault="001775B1">
        <w:pPr>
          <w:pStyle w:val="Header"/>
          <w:jc w:val="right"/>
        </w:pPr>
        <w:r>
          <w:fldChar w:fldCharType="begin"/>
        </w:r>
        <w:r>
          <w:instrText xml:space="preserve"> PAGE   \* MERGEFORMAT </w:instrText>
        </w:r>
        <w:r>
          <w:fldChar w:fldCharType="separate"/>
        </w:r>
        <w:r w:rsidR="007E13C6">
          <w:rPr>
            <w:noProof/>
          </w:rPr>
          <w:t>42</w:t>
        </w:r>
        <w:r>
          <w:rPr>
            <w:noProof/>
          </w:rPr>
          <w:fldChar w:fldCharType="end"/>
        </w:r>
      </w:p>
    </w:sdtContent>
  </w:sdt>
  <w:p w14:paraId="2ABA34E1" w14:textId="77777777" w:rsidR="001775B1" w:rsidRDefault="001775B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it Farrell">
    <w15:presenceInfo w15:providerId="None" w15:userId="Kait Farrell"/>
  </w15:person>
  <w15:person w15:author="Ian Mccullough">
    <w15:presenceInfo w15:providerId="AD" w15:userId="S-1-5-21-1370310607-832243074-25523724-576167253"/>
  </w15:person>
  <w15:person w15:author="immccull@gmail.com">
    <w15:presenceInfo w15:providerId="Windows Live" w15:userId="78f0df2372ec28c1"/>
  </w15:person>
  <w15:person w15:author="Jonathan Doubek">
    <w15:presenceInfo w15:providerId="Windows Live" w15:userId="9067f287880e2a68"/>
  </w15:person>
  <w15:person w15:author="Ana Morales">
    <w15:presenceInfo w15:providerId="Windows Live" w15:userId="9ea2e392003ffb06"/>
  </w15:person>
  <w15:person w15:author="zutao yang">
    <w15:presenceInfo w15:providerId="Windows Live" w15:userId="9aace8d316a41424"/>
  </w15:person>
  <w15:person w15:author="HILARY A DUGAN">
    <w15:presenceInfo w15:providerId="None" w15:userId="HILARY A DUGAN"/>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0E3"/>
    <w:rsid w:val="00006463"/>
    <w:rsid w:val="0001345B"/>
    <w:rsid w:val="000219DF"/>
    <w:rsid w:val="0002338E"/>
    <w:rsid w:val="000233C2"/>
    <w:rsid w:val="000238AE"/>
    <w:rsid w:val="00024AC8"/>
    <w:rsid w:val="00031C1B"/>
    <w:rsid w:val="0003294D"/>
    <w:rsid w:val="00032ED8"/>
    <w:rsid w:val="00034A7C"/>
    <w:rsid w:val="0003575B"/>
    <w:rsid w:val="0003621D"/>
    <w:rsid w:val="0004438D"/>
    <w:rsid w:val="0005465B"/>
    <w:rsid w:val="0005793C"/>
    <w:rsid w:val="00057977"/>
    <w:rsid w:val="00060563"/>
    <w:rsid w:val="000611E3"/>
    <w:rsid w:val="000642CF"/>
    <w:rsid w:val="0006490F"/>
    <w:rsid w:val="00065A7C"/>
    <w:rsid w:val="00066948"/>
    <w:rsid w:val="00070658"/>
    <w:rsid w:val="00070A15"/>
    <w:rsid w:val="000719D0"/>
    <w:rsid w:val="000722C3"/>
    <w:rsid w:val="000757F6"/>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97349"/>
    <w:rsid w:val="000A23CF"/>
    <w:rsid w:val="000A2CF1"/>
    <w:rsid w:val="000B0493"/>
    <w:rsid w:val="000B4C16"/>
    <w:rsid w:val="000B53D5"/>
    <w:rsid w:val="000B7541"/>
    <w:rsid w:val="000C2F61"/>
    <w:rsid w:val="000C7A1B"/>
    <w:rsid w:val="000C7E80"/>
    <w:rsid w:val="000D0C63"/>
    <w:rsid w:val="000D0D2C"/>
    <w:rsid w:val="000D12C7"/>
    <w:rsid w:val="000F0C0A"/>
    <w:rsid w:val="000F16AD"/>
    <w:rsid w:val="000F1C64"/>
    <w:rsid w:val="000F2BC7"/>
    <w:rsid w:val="000F4672"/>
    <w:rsid w:val="000F52F8"/>
    <w:rsid w:val="000F60A6"/>
    <w:rsid w:val="000F7586"/>
    <w:rsid w:val="001028AD"/>
    <w:rsid w:val="00103EAE"/>
    <w:rsid w:val="0010548D"/>
    <w:rsid w:val="00105A5B"/>
    <w:rsid w:val="00115A20"/>
    <w:rsid w:val="00121AC6"/>
    <w:rsid w:val="00123E44"/>
    <w:rsid w:val="00126562"/>
    <w:rsid w:val="00130884"/>
    <w:rsid w:val="001313E1"/>
    <w:rsid w:val="00131564"/>
    <w:rsid w:val="00132174"/>
    <w:rsid w:val="001326CD"/>
    <w:rsid w:val="00135EB2"/>
    <w:rsid w:val="00145DAA"/>
    <w:rsid w:val="00152F60"/>
    <w:rsid w:val="001607F9"/>
    <w:rsid w:val="0016597D"/>
    <w:rsid w:val="0017143C"/>
    <w:rsid w:val="00175E38"/>
    <w:rsid w:val="001775B1"/>
    <w:rsid w:val="001801B2"/>
    <w:rsid w:val="0018140B"/>
    <w:rsid w:val="0018273A"/>
    <w:rsid w:val="0018401D"/>
    <w:rsid w:val="00186AD4"/>
    <w:rsid w:val="00190FC1"/>
    <w:rsid w:val="00191220"/>
    <w:rsid w:val="00191702"/>
    <w:rsid w:val="00191DFF"/>
    <w:rsid w:val="001934AC"/>
    <w:rsid w:val="00194B1A"/>
    <w:rsid w:val="00195C20"/>
    <w:rsid w:val="00196059"/>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5C98"/>
    <w:rsid w:val="001D6093"/>
    <w:rsid w:val="001D625C"/>
    <w:rsid w:val="001D6273"/>
    <w:rsid w:val="001F5903"/>
    <w:rsid w:val="001F7BAA"/>
    <w:rsid w:val="002034E1"/>
    <w:rsid w:val="00204693"/>
    <w:rsid w:val="00205F1F"/>
    <w:rsid w:val="0020790D"/>
    <w:rsid w:val="00210349"/>
    <w:rsid w:val="00216C17"/>
    <w:rsid w:val="0022016C"/>
    <w:rsid w:val="00220D72"/>
    <w:rsid w:val="0022113F"/>
    <w:rsid w:val="00222217"/>
    <w:rsid w:val="00224097"/>
    <w:rsid w:val="0022758F"/>
    <w:rsid w:val="00230399"/>
    <w:rsid w:val="002310A7"/>
    <w:rsid w:val="00231A1D"/>
    <w:rsid w:val="00231C87"/>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82305"/>
    <w:rsid w:val="00283AF1"/>
    <w:rsid w:val="0028403D"/>
    <w:rsid w:val="00284F61"/>
    <w:rsid w:val="00286855"/>
    <w:rsid w:val="00286C93"/>
    <w:rsid w:val="002878F8"/>
    <w:rsid w:val="00287F73"/>
    <w:rsid w:val="00291EF7"/>
    <w:rsid w:val="002927F2"/>
    <w:rsid w:val="002933B5"/>
    <w:rsid w:val="00296D3D"/>
    <w:rsid w:val="002A0000"/>
    <w:rsid w:val="002A71A7"/>
    <w:rsid w:val="002B082E"/>
    <w:rsid w:val="002B22AB"/>
    <w:rsid w:val="002C1596"/>
    <w:rsid w:val="002C26A5"/>
    <w:rsid w:val="002C4056"/>
    <w:rsid w:val="002C41ED"/>
    <w:rsid w:val="002C431B"/>
    <w:rsid w:val="002C4954"/>
    <w:rsid w:val="002C6CF9"/>
    <w:rsid w:val="002C76D4"/>
    <w:rsid w:val="002C7A14"/>
    <w:rsid w:val="002D27EE"/>
    <w:rsid w:val="002D28EA"/>
    <w:rsid w:val="002D35AE"/>
    <w:rsid w:val="002D3FDD"/>
    <w:rsid w:val="002D6B2C"/>
    <w:rsid w:val="002D739C"/>
    <w:rsid w:val="002E2102"/>
    <w:rsid w:val="002E3AD9"/>
    <w:rsid w:val="002F1D1D"/>
    <w:rsid w:val="002F729A"/>
    <w:rsid w:val="00300D1E"/>
    <w:rsid w:val="003071E2"/>
    <w:rsid w:val="00307F27"/>
    <w:rsid w:val="003147D4"/>
    <w:rsid w:val="00316799"/>
    <w:rsid w:val="00317B4F"/>
    <w:rsid w:val="0032009C"/>
    <w:rsid w:val="00320449"/>
    <w:rsid w:val="0032269B"/>
    <w:rsid w:val="00322B5F"/>
    <w:rsid w:val="00324A39"/>
    <w:rsid w:val="00325EAC"/>
    <w:rsid w:val="003266D7"/>
    <w:rsid w:val="00326F3D"/>
    <w:rsid w:val="00333E62"/>
    <w:rsid w:val="00334E20"/>
    <w:rsid w:val="003374B3"/>
    <w:rsid w:val="00340869"/>
    <w:rsid w:val="00342DAD"/>
    <w:rsid w:val="0034314A"/>
    <w:rsid w:val="00343469"/>
    <w:rsid w:val="00343492"/>
    <w:rsid w:val="00344999"/>
    <w:rsid w:val="00344E90"/>
    <w:rsid w:val="003455CE"/>
    <w:rsid w:val="0035160A"/>
    <w:rsid w:val="00351EE6"/>
    <w:rsid w:val="0035245F"/>
    <w:rsid w:val="00352A4D"/>
    <w:rsid w:val="003543FC"/>
    <w:rsid w:val="00355090"/>
    <w:rsid w:val="0035552A"/>
    <w:rsid w:val="0035554E"/>
    <w:rsid w:val="00356DBB"/>
    <w:rsid w:val="00361837"/>
    <w:rsid w:val="003618F9"/>
    <w:rsid w:val="0036294F"/>
    <w:rsid w:val="00363C56"/>
    <w:rsid w:val="003647D3"/>
    <w:rsid w:val="003648FA"/>
    <w:rsid w:val="00365809"/>
    <w:rsid w:val="00366556"/>
    <w:rsid w:val="00370373"/>
    <w:rsid w:val="00381FE6"/>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049B"/>
    <w:rsid w:val="003C0581"/>
    <w:rsid w:val="003C62A7"/>
    <w:rsid w:val="003D0B57"/>
    <w:rsid w:val="003D0EC4"/>
    <w:rsid w:val="003D3BA1"/>
    <w:rsid w:val="003D3D1B"/>
    <w:rsid w:val="003D494C"/>
    <w:rsid w:val="003E2335"/>
    <w:rsid w:val="003E2346"/>
    <w:rsid w:val="003E6401"/>
    <w:rsid w:val="003E7E13"/>
    <w:rsid w:val="003E7F6E"/>
    <w:rsid w:val="003F00CA"/>
    <w:rsid w:val="003F30A5"/>
    <w:rsid w:val="00400B1D"/>
    <w:rsid w:val="00402B63"/>
    <w:rsid w:val="00403280"/>
    <w:rsid w:val="004032ED"/>
    <w:rsid w:val="00403D04"/>
    <w:rsid w:val="00413E34"/>
    <w:rsid w:val="00420B74"/>
    <w:rsid w:val="00420E53"/>
    <w:rsid w:val="00422866"/>
    <w:rsid w:val="00423667"/>
    <w:rsid w:val="00423770"/>
    <w:rsid w:val="00423D1F"/>
    <w:rsid w:val="00424B61"/>
    <w:rsid w:val="00426BF6"/>
    <w:rsid w:val="004271D5"/>
    <w:rsid w:val="00427402"/>
    <w:rsid w:val="00430173"/>
    <w:rsid w:val="00431DAE"/>
    <w:rsid w:val="00432C53"/>
    <w:rsid w:val="004372E1"/>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18C6"/>
    <w:rsid w:val="004725D4"/>
    <w:rsid w:val="00473547"/>
    <w:rsid w:val="00476F5F"/>
    <w:rsid w:val="004816DC"/>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5404"/>
    <w:rsid w:val="004B6547"/>
    <w:rsid w:val="004B6E1C"/>
    <w:rsid w:val="004B7FDA"/>
    <w:rsid w:val="004C56B4"/>
    <w:rsid w:val="004C6DED"/>
    <w:rsid w:val="004C7B82"/>
    <w:rsid w:val="004D2505"/>
    <w:rsid w:val="004D38EC"/>
    <w:rsid w:val="004D6AB9"/>
    <w:rsid w:val="004E20B1"/>
    <w:rsid w:val="004E3080"/>
    <w:rsid w:val="004E35A1"/>
    <w:rsid w:val="004E5110"/>
    <w:rsid w:val="004E6102"/>
    <w:rsid w:val="004E71F4"/>
    <w:rsid w:val="004E77EB"/>
    <w:rsid w:val="004E7902"/>
    <w:rsid w:val="004F3AD6"/>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66DF"/>
    <w:rsid w:val="0054781B"/>
    <w:rsid w:val="00551251"/>
    <w:rsid w:val="0055166D"/>
    <w:rsid w:val="005524A9"/>
    <w:rsid w:val="005528D6"/>
    <w:rsid w:val="00553387"/>
    <w:rsid w:val="005557AB"/>
    <w:rsid w:val="005564BB"/>
    <w:rsid w:val="005578C0"/>
    <w:rsid w:val="00560B5E"/>
    <w:rsid w:val="00562027"/>
    <w:rsid w:val="00562DD6"/>
    <w:rsid w:val="0056334C"/>
    <w:rsid w:val="00563E07"/>
    <w:rsid w:val="00564156"/>
    <w:rsid w:val="005711D2"/>
    <w:rsid w:val="0057429A"/>
    <w:rsid w:val="00574AC1"/>
    <w:rsid w:val="00575324"/>
    <w:rsid w:val="005807D7"/>
    <w:rsid w:val="00586F8F"/>
    <w:rsid w:val="00590BA0"/>
    <w:rsid w:val="00593740"/>
    <w:rsid w:val="005938FB"/>
    <w:rsid w:val="00593BF4"/>
    <w:rsid w:val="0059427B"/>
    <w:rsid w:val="00595AD7"/>
    <w:rsid w:val="005A1166"/>
    <w:rsid w:val="005A151E"/>
    <w:rsid w:val="005A1B8D"/>
    <w:rsid w:val="005A24E4"/>
    <w:rsid w:val="005A467E"/>
    <w:rsid w:val="005A47BF"/>
    <w:rsid w:val="005A5F47"/>
    <w:rsid w:val="005A6824"/>
    <w:rsid w:val="005A7724"/>
    <w:rsid w:val="005A7FAB"/>
    <w:rsid w:val="005B125F"/>
    <w:rsid w:val="005B26E0"/>
    <w:rsid w:val="005C2152"/>
    <w:rsid w:val="005C2389"/>
    <w:rsid w:val="005C37E5"/>
    <w:rsid w:val="005C41E9"/>
    <w:rsid w:val="005C4CE4"/>
    <w:rsid w:val="005D06E6"/>
    <w:rsid w:val="005D206D"/>
    <w:rsid w:val="005D4A9E"/>
    <w:rsid w:val="005D5969"/>
    <w:rsid w:val="005D7FB7"/>
    <w:rsid w:val="005E1E31"/>
    <w:rsid w:val="005E3BC0"/>
    <w:rsid w:val="005E4D89"/>
    <w:rsid w:val="005E6104"/>
    <w:rsid w:val="005E77BA"/>
    <w:rsid w:val="005E7B71"/>
    <w:rsid w:val="005F1FFA"/>
    <w:rsid w:val="005F66F9"/>
    <w:rsid w:val="005F7F3E"/>
    <w:rsid w:val="00600B15"/>
    <w:rsid w:val="0060710A"/>
    <w:rsid w:val="0061096A"/>
    <w:rsid w:val="00612B1F"/>
    <w:rsid w:val="00614236"/>
    <w:rsid w:val="00616887"/>
    <w:rsid w:val="00627559"/>
    <w:rsid w:val="0063315F"/>
    <w:rsid w:val="00635222"/>
    <w:rsid w:val="00640159"/>
    <w:rsid w:val="0065142A"/>
    <w:rsid w:val="00653233"/>
    <w:rsid w:val="006535DD"/>
    <w:rsid w:val="0065369D"/>
    <w:rsid w:val="00654ABC"/>
    <w:rsid w:val="00655213"/>
    <w:rsid w:val="00656127"/>
    <w:rsid w:val="00657C84"/>
    <w:rsid w:val="00660A44"/>
    <w:rsid w:val="00660F33"/>
    <w:rsid w:val="00660F4B"/>
    <w:rsid w:val="00664D73"/>
    <w:rsid w:val="00665075"/>
    <w:rsid w:val="00665918"/>
    <w:rsid w:val="00672ADB"/>
    <w:rsid w:val="00674147"/>
    <w:rsid w:val="00674400"/>
    <w:rsid w:val="00684F69"/>
    <w:rsid w:val="00687ECB"/>
    <w:rsid w:val="00692F30"/>
    <w:rsid w:val="00693691"/>
    <w:rsid w:val="00693AEA"/>
    <w:rsid w:val="00694AAD"/>
    <w:rsid w:val="006A2521"/>
    <w:rsid w:val="006A428B"/>
    <w:rsid w:val="006A59A4"/>
    <w:rsid w:val="006A6003"/>
    <w:rsid w:val="006A6054"/>
    <w:rsid w:val="006B3937"/>
    <w:rsid w:val="006B3D97"/>
    <w:rsid w:val="006C071F"/>
    <w:rsid w:val="006C0B26"/>
    <w:rsid w:val="006C18F5"/>
    <w:rsid w:val="006C4BC8"/>
    <w:rsid w:val="006C6DFD"/>
    <w:rsid w:val="006C7950"/>
    <w:rsid w:val="006D085C"/>
    <w:rsid w:val="006D293A"/>
    <w:rsid w:val="006D3063"/>
    <w:rsid w:val="006E07BD"/>
    <w:rsid w:val="006E1798"/>
    <w:rsid w:val="006E5828"/>
    <w:rsid w:val="006F064B"/>
    <w:rsid w:val="006F4C36"/>
    <w:rsid w:val="006F4EC1"/>
    <w:rsid w:val="006F4FA3"/>
    <w:rsid w:val="007013F2"/>
    <w:rsid w:val="007017C9"/>
    <w:rsid w:val="007052DE"/>
    <w:rsid w:val="0070626F"/>
    <w:rsid w:val="00706822"/>
    <w:rsid w:val="00710DE7"/>
    <w:rsid w:val="00713F10"/>
    <w:rsid w:val="00713FF4"/>
    <w:rsid w:val="00716669"/>
    <w:rsid w:val="00716E85"/>
    <w:rsid w:val="00717167"/>
    <w:rsid w:val="0072257C"/>
    <w:rsid w:val="00723980"/>
    <w:rsid w:val="0073204D"/>
    <w:rsid w:val="007351D8"/>
    <w:rsid w:val="00735D13"/>
    <w:rsid w:val="007363C3"/>
    <w:rsid w:val="00740A97"/>
    <w:rsid w:val="00743504"/>
    <w:rsid w:val="0074502F"/>
    <w:rsid w:val="00750233"/>
    <w:rsid w:val="00750AD2"/>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4081"/>
    <w:rsid w:val="007851CE"/>
    <w:rsid w:val="007857DD"/>
    <w:rsid w:val="0079056D"/>
    <w:rsid w:val="00791B38"/>
    <w:rsid w:val="00793A49"/>
    <w:rsid w:val="00796693"/>
    <w:rsid w:val="00796923"/>
    <w:rsid w:val="00797426"/>
    <w:rsid w:val="007A2173"/>
    <w:rsid w:val="007A237A"/>
    <w:rsid w:val="007A4A0C"/>
    <w:rsid w:val="007A51DC"/>
    <w:rsid w:val="007A75D4"/>
    <w:rsid w:val="007B1D2F"/>
    <w:rsid w:val="007B59E6"/>
    <w:rsid w:val="007B5FBF"/>
    <w:rsid w:val="007B7D1F"/>
    <w:rsid w:val="007C3BD2"/>
    <w:rsid w:val="007C5B3F"/>
    <w:rsid w:val="007C5E94"/>
    <w:rsid w:val="007D17EC"/>
    <w:rsid w:val="007D2588"/>
    <w:rsid w:val="007D3039"/>
    <w:rsid w:val="007D4291"/>
    <w:rsid w:val="007D690D"/>
    <w:rsid w:val="007E13C6"/>
    <w:rsid w:val="007E19B2"/>
    <w:rsid w:val="007E21B8"/>
    <w:rsid w:val="007E3AB7"/>
    <w:rsid w:val="007E4525"/>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5E8B"/>
    <w:rsid w:val="00826C0C"/>
    <w:rsid w:val="0082775A"/>
    <w:rsid w:val="00827DD2"/>
    <w:rsid w:val="0083120A"/>
    <w:rsid w:val="00832318"/>
    <w:rsid w:val="00832704"/>
    <w:rsid w:val="0084170F"/>
    <w:rsid w:val="0084468C"/>
    <w:rsid w:val="008458EE"/>
    <w:rsid w:val="00851E7C"/>
    <w:rsid w:val="008526C1"/>
    <w:rsid w:val="00852C67"/>
    <w:rsid w:val="008535B2"/>
    <w:rsid w:val="0085523A"/>
    <w:rsid w:val="008625CB"/>
    <w:rsid w:val="00862A3A"/>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92371"/>
    <w:rsid w:val="00893D4B"/>
    <w:rsid w:val="00894618"/>
    <w:rsid w:val="0089679F"/>
    <w:rsid w:val="00896EBC"/>
    <w:rsid w:val="008A4137"/>
    <w:rsid w:val="008A695B"/>
    <w:rsid w:val="008B522E"/>
    <w:rsid w:val="008B547F"/>
    <w:rsid w:val="008B57C5"/>
    <w:rsid w:val="008B72EC"/>
    <w:rsid w:val="008C2BAE"/>
    <w:rsid w:val="008C3A7D"/>
    <w:rsid w:val="008C6DD5"/>
    <w:rsid w:val="008C6EF3"/>
    <w:rsid w:val="008D23F0"/>
    <w:rsid w:val="008D467A"/>
    <w:rsid w:val="008E01D6"/>
    <w:rsid w:val="008E2573"/>
    <w:rsid w:val="008E4639"/>
    <w:rsid w:val="008E712B"/>
    <w:rsid w:val="008F4085"/>
    <w:rsid w:val="008F474E"/>
    <w:rsid w:val="008F606D"/>
    <w:rsid w:val="008F6F4B"/>
    <w:rsid w:val="009029E7"/>
    <w:rsid w:val="009038F7"/>
    <w:rsid w:val="009048FB"/>
    <w:rsid w:val="009147CB"/>
    <w:rsid w:val="0091605E"/>
    <w:rsid w:val="0091765A"/>
    <w:rsid w:val="00917B72"/>
    <w:rsid w:val="009232BA"/>
    <w:rsid w:val="00927CBB"/>
    <w:rsid w:val="00932812"/>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7A5F"/>
    <w:rsid w:val="00A008FA"/>
    <w:rsid w:val="00A01987"/>
    <w:rsid w:val="00A022F0"/>
    <w:rsid w:val="00A044C0"/>
    <w:rsid w:val="00A07511"/>
    <w:rsid w:val="00A11487"/>
    <w:rsid w:val="00A13C4D"/>
    <w:rsid w:val="00A15A39"/>
    <w:rsid w:val="00A20C11"/>
    <w:rsid w:val="00A22699"/>
    <w:rsid w:val="00A227A3"/>
    <w:rsid w:val="00A24462"/>
    <w:rsid w:val="00A27896"/>
    <w:rsid w:val="00A27DCE"/>
    <w:rsid w:val="00A36E2A"/>
    <w:rsid w:val="00A3739C"/>
    <w:rsid w:val="00A42C92"/>
    <w:rsid w:val="00A50DA2"/>
    <w:rsid w:val="00A5184D"/>
    <w:rsid w:val="00A52963"/>
    <w:rsid w:val="00A54EC6"/>
    <w:rsid w:val="00A555DD"/>
    <w:rsid w:val="00A55681"/>
    <w:rsid w:val="00A5664E"/>
    <w:rsid w:val="00A61EFB"/>
    <w:rsid w:val="00A63CD5"/>
    <w:rsid w:val="00A64025"/>
    <w:rsid w:val="00A6559A"/>
    <w:rsid w:val="00A660B6"/>
    <w:rsid w:val="00A66EFE"/>
    <w:rsid w:val="00A7181A"/>
    <w:rsid w:val="00A73443"/>
    <w:rsid w:val="00A74EDC"/>
    <w:rsid w:val="00A76945"/>
    <w:rsid w:val="00A8038A"/>
    <w:rsid w:val="00A80E1F"/>
    <w:rsid w:val="00A83D39"/>
    <w:rsid w:val="00A843CF"/>
    <w:rsid w:val="00A85540"/>
    <w:rsid w:val="00A93B01"/>
    <w:rsid w:val="00A947A9"/>
    <w:rsid w:val="00AA0546"/>
    <w:rsid w:val="00AA060B"/>
    <w:rsid w:val="00AA25D0"/>
    <w:rsid w:val="00AA296E"/>
    <w:rsid w:val="00AA777F"/>
    <w:rsid w:val="00AB1693"/>
    <w:rsid w:val="00AB2945"/>
    <w:rsid w:val="00AB4F65"/>
    <w:rsid w:val="00AB559B"/>
    <w:rsid w:val="00AB71DA"/>
    <w:rsid w:val="00AB7902"/>
    <w:rsid w:val="00AC073C"/>
    <w:rsid w:val="00AC2828"/>
    <w:rsid w:val="00AC42CB"/>
    <w:rsid w:val="00AC78F5"/>
    <w:rsid w:val="00AD0A8D"/>
    <w:rsid w:val="00AD6663"/>
    <w:rsid w:val="00AD6967"/>
    <w:rsid w:val="00AD72FF"/>
    <w:rsid w:val="00AE0755"/>
    <w:rsid w:val="00AE1949"/>
    <w:rsid w:val="00AE35D2"/>
    <w:rsid w:val="00AE4616"/>
    <w:rsid w:val="00AE6BB0"/>
    <w:rsid w:val="00AE7C48"/>
    <w:rsid w:val="00AF2E14"/>
    <w:rsid w:val="00AF31CA"/>
    <w:rsid w:val="00AF3A99"/>
    <w:rsid w:val="00AF430A"/>
    <w:rsid w:val="00AF5F3E"/>
    <w:rsid w:val="00AF64B8"/>
    <w:rsid w:val="00AF6D6E"/>
    <w:rsid w:val="00B01E3F"/>
    <w:rsid w:val="00B10770"/>
    <w:rsid w:val="00B12B4A"/>
    <w:rsid w:val="00B12BFC"/>
    <w:rsid w:val="00B24C73"/>
    <w:rsid w:val="00B274D9"/>
    <w:rsid w:val="00B31768"/>
    <w:rsid w:val="00B32E62"/>
    <w:rsid w:val="00B33163"/>
    <w:rsid w:val="00B339A2"/>
    <w:rsid w:val="00B34289"/>
    <w:rsid w:val="00B35016"/>
    <w:rsid w:val="00B35737"/>
    <w:rsid w:val="00B37CE9"/>
    <w:rsid w:val="00B41100"/>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65474"/>
    <w:rsid w:val="00B72909"/>
    <w:rsid w:val="00B764CC"/>
    <w:rsid w:val="00B7657B"/>
    <w:rsid w:val="00B769C2"/>
    <w:rsid w:val="00B76BB0"/>
    <w:rsid w:val="00B76C17"/>
    <w:rsid w:val="00B77509"/>
    <w:rsid w:val="00B80037"/>
    <w:rsid w:val="00B8502C"/>
    <w:rsid w:val="00B85B77"/>
    <w:rsid w:val="00B85DC9"/>
    <w:rsid w:val="00B864A0"/>
    <w:rsid w:val="00B90A7A"/>
    <w:rsid w:val="00B951AE"/>
    <w:rsid w:val="00B96317"/>
    <w:rsid w:val="00B96EC4"/>
    <w:rsid w:val="00B977D3"/>
    <w:rsid w:val="00B97EA0"/>
    <w:rsid w:val="00BA1693"/>
    <w:rsid w:val="00BA1BB8"/>
    <w:rsid w:val="00BA28AC"/>
    <w:rsid w:val="00BA5D87"/>
    <w:rsid w:val="00BA6634"/>
    <w:rsid w:val="00BB19C3"/>
    <w:rsid w:val="00BB2DA5"/>
    <w:rsid w:val="00BB6DBF"/>
    <w:rsid w:val="00BC3F2C"/>
    <w:rsid w:val="00BD551F"/>
    <w:rsid w:val="00BD5691"/>
    <w:rsid w:val="00BD7652"/>
    <w:rsid w:val="00BE01EA"/>
    <w:rsid w:val="00BE1116"/>
    <w:rsid w:val="00BE121D"/>
    <w:rsid w:val="00BE13B9"/>
    <w:rsid w:val="00BE189D"/>
    <w:rsid w:val="00BE2A18"/>
    <w:rsid w:val="00BE420D"/>
    <w:rsid w:val="00BE4F57"/>
    <w:rsid w:val="00BE5431"/>
    <w:rsid w:val="00BE68CA"/>
    <w:rsid w:val="00BE770D"/>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79CF"/>
    <w:rsid w:val="00C30946"/>
    <w:rsid w:val="00C31124"/>
    <w:rsid w:val="00C33781"/>
    <w:rsid w:val="00C4033D"/>
    <w:rsid w:val="00C40D55"/>
    <w:rsid w:val="00C40E0D"/>
    <w:rsid w:val="00C414F0"/>
    <w:rsid w:val="00C4652B"/>
    <w:rsid w:val="00C479DD"/>
    <w:rsid w:val="00C56B81"/>
    <w:rsid w:val="00C63123"/>
    <w:rsid w:val="00C64C78"/>
    <w:rsid w:val="00C64F2C"/>
    <w:rsid w:val="00C65604"/>
    <w:rsid w:val="00C65AEE"/>
    <w:rsid w:val="00C711D9"/>
    <w:rsid w:val="00C721B7"/>
    <w:rsid w:val="00C73B00"/>
    <w:rsid w:val="00C7580D"/>
    <w:rsid w:val="00C81A85"/>
    <w:rsid w:val="00C85928"/>
    <w:rsid w:val="00C86F18"/>
    <w:rsid w:val="00C87929"/>
    <w:rsid w:val="00C87C6A"/>
    <w:rsid w:val="00C920EE"/>
    <w:rsid w:val="00C949C7"/>
    <w:rsid w:val="00C9691D"/>
    <w:rsid w:val="00CA03E4"/>
    <w:rsid w:val="00CA0E40"/>
    <w:rsid w:val="00CA6BD2"/>
    <w:rsid w:val="00CA6BFB"/>
    <w:rsid w:val="00CA6E8B"/>
    <w:rsid w:val="00CA7012"/>
    <w:rsid w:val="00CB1324"/>
    <w:rsid w:val="00CB4889"/>
    <w:rsid w:val="00CC0821"/>
    <w:rsid w:val="00CC1647"/>
    <w:rsid w:val="00CC43BB"/>
    <w:rsid w:val="00CD0058"/>
    <w:rsid w:val="00CD2D20"/>
    <w:rsid w:val="00CD35AF"/>
    <w:rsid w:val="00CD39CC"/>
    <w:rsid w:val="00CD3C59"/>
    <w:rsid w:val="00CD5DFB"/>
    <w:rsid w:val="00CD7CAB"/>
    <w:rsid w:val="00CD7EB3"/>
    <w:rsid w:val="00CE1572"/>
    <w:rsid w:val="00CF0305"/>
    <w:rsid w:val="00CF4D92"/>
    <w:rsid w:val="00CF610B"/>
    <w:rsid w:val="00D00F82"/>
    <w:rsid w:val="00D075F6"/>
    <w:rsid w:val="00D103C0"/>
    <w:rsid w:val="00D10975"/>
    <w:rsid w:val="00D10CCA"/>
    <w:rsid w:val="00D117AE"/>
    <w:rsid w:val="00D17094"/>
    <w:rsid w:val="00D229E6"/>
    <w:rsid w:val="00D234CD"/>
    <w:rsid w:val="00D26B20"/>
    <w:rsid w:val="00D32DE5"/>
    <w:rsid w:val="00D4048B"/>
    <w:rsid w:val="00D43A30"/>
    <w:rsid w:val="00D45B90"/>
    <w:rsid w:val="00D464E5"/>
    <w:rsid w:val="00D466A1"/>
    <w:rsid w:val="00D52901"/>
    <w:rsid w:val="00D53258"/>
    <w:rsid w:val="00D5663B"/>
    <w:rsid w:val="00D57B8D"/>
    <w:rsid w:val="00D634E4"/>
    <w:rsid w:val="00D64296"/>
    <w:rsid w:val="00D646A1"/>
    <w:rsid w:val="00D70D5F"/>
    <w:rsid w:val="00D720B7"/>
    <w:rsid w:val="00D75D1A"/>
    <w:rsid w:val="00D75E89"/>
    <w:rsid w:val="00D77E0E"/>
    <w:rsid w:val="00D81C2F"/>
    <w:rsid w:val="00D83141"/>
    <w:rsid w:val="00D851E4"/>
    <w:rsid w:val="00D8533E"/>
    <w:rsid w:val="00D85B43"/>
    <w:rsid w:val="00D92041"/>
    <w:rsid w:val="00D9311E"/>
    <w:rsid w:val="00D94302"/>
    <w:rsid w:val="00D9716B"/>
    <w:rsid w:val="00D9788B"/>
    <w:rsid w:val="00DA072A"/>
    <w:rsid w:val="00DA24EC"/>
    <w:rsid w:val="00DA37F5"/>
    <w:rsid w:val="00DA4018"/>
    <w:rsid w:val="00DA43E9"/>
    <w:rsid w:val="00DA4D08"/>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D"/>
    <w:rsid w:val="00DF5407"/>
    <w:rsid w:val="00DF5DF6"/>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4126A"/>
    <w:rsid w:val="00E44214"/>
    <w:rsid w:val="00E45667"/>
    <w:rsid w:val="00E47F21"/>
    <w:rsid w:val="00E561C7"/>
    <w:rsid w:val="00E563DB"/>
    <w:rsid w:val="00E56E7B"/>
    <w:rsid w:val="00E63F28"/>
    <w:rsid w:val="00E64447"/>
    <w:rsid w:val="00E66C36"/>
    <w:rsid w:val="00E71A86"/>
    <w:rsid w:val="00E72FBD"/>
    <w:rsid w:val="00E741D3"/>
    <w:rsid w:val="00E85FF6"/>
    <w:rsid w:val="00E8728E"/>
    <w:rsid w:val="00E873F8"/>
    <w:rsid w:val="00E87B50"/>
    <w:rsid w:val="00E92DFE"/>
    <w:rsid w:val="00E94496"/>
    <w:rsid w:val="00E9460C"/>
    <w:rsid w:val="00E965C2"/>
    <w:rsid w:val="00E96E72"/>
    <w:rsid w:val="00EA06F4"/>
    <w:rsid w:val="00EA308E"/>
    <w:rsid w:val="00EA4858"/>
    <w:rsid w:val="00EA78D1"/>
    <w:rsid w:val="00EA7EA6"/>
    <w:rsid w:val="00EB28D8"/>
    <w:rsid w:val="00EB3F8A"/>
    <w:rsid w:val="00EB4F26"/>
    <w:rsid w:val="00EB5315"/>
    <w:rsid w:val="00EB7B6D"/>
    <w:rsid w:val="00EC415A"/>
    <w:rsid w:val="00ED0A6D"/>
    <w:rsid w:val="00ED5C0B"/>
    <w:rsid w:val="00ED7AC2"/>
    <w:rsid w:val="00ED7ACC"/>
    <w:rsid w:val="00EE1AF7"/>
    <w:rsid w:val="00EE66E0"/>
    <w:rsid w:val="00EF0591"/>
    <w:rsid w:val="00EF6860"/>
    <w:rsid w:val="00EF7F88"/>
    <w:rsid w:val="00F028E6"/>
    <w:rsid w:val="00F04862"/>
    <w:rsid w:val="00F060B1"/>
    <w:rsid w:val="00F064E8"/>
    <w:rsid w:val="00F1052F"/>
    <w:rsid w:val="00F126CA"/>
    <w:rsid w:val="00F12FEB"/>
    <w:rsid w:val="00F13910"/>
    <w:rsid w:val="00F22E7F"/>
    <w:rsid w:val="00F24363"/>
    <w:rsid w:val="00F25CE2"/>
    <w:rsid w:val="00F26254"/>
    <w:rsid w:val="00F26A51"/>
    <w:rsid w:val="00F3068A"/>
    <w:rsid w:val="00F307D5"/>
    <w:rsid w:val="00F33E3B"/>
    <w:rsid w:val="00F40629"/>
    <w:rsid w:val="00F40C13"/>
    <w:rsid w:val="00F4354A"/>
    <w:rsid w:val="00F4725D"/>
    <w:rsid w:val="00F51E00"/>
    <w:rsid w:val="00F55FEA"/>
    <w:rsid w:val="00F574F9"/>
    <w:rsid w:val="00F620F1"/>
    <w:rsid w:val="00F63154"/>
    <w:rsid w:val="00F716AE"/>
    <w:rsid w:val="00F73558"/>
    <w:rsid w:val="00F7401E"/>
    <w:rsid w:val="00F76965"/>
    <w:rsid w:val="00F76C38"/>
    <w:rsid w:val="00F801AD"/>
    <w:rsid w:val="00F862B3"/>
    <w:rsid w:val="00F86C4A"/>
    <w:rsid w:val="00F87A93"/>
    <w:rsid w:val="00F9056F"/>
    <w:rsid w:val="00F9125F"/>
    <w:rsid w:val="00F924C3"/>
    <w:rsid w:val="00F93962"/>
    <w:rsid w:val="00F939C7"/>
    <w:rsid w:val="00F9491E"/>
    <w:rsid w:val="00F94BA5"/>
    <w:rsid w:val="00F97953"/>
    <w:rsid w:val="00FA29E9"/>
    <w:rsid w:val="00FA373F"/>
    <w:rsid w:val="00FA4CDC"/>
    <w:rsid w:val="00FA70D3"/>
    <w:rsid w:val="00FA7D07"/>
    <w:rsid w:val="00FB0F5E"/>
    <w:rsid w:val="00FB3C9D"/>
    <w:rsid w:val="00FB7BA9"/>
    <w:rsid w:val="00FC03DD"/>
    <w:rsid w:val="00FC4353"/>
    <w:rsid w:val="00FC7127"/>
    <w:rsid w:val="00FD26D8"/>
    <w:rsid w:val="00FD398F"/>
    <w:rsid w:val="00FD727D"/>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692D1776-1E50-4106-ACB1-BF703608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CD3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mccull@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FD6A2-7C96-45B1-9FDA-BF502EA4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43</Pages>
  <Words>8582</Words>
  <Characters>48921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17</cp:revision>
  <dcterms:created xsi:type="dcterms:W3CDTF">2017-10-15T13:02:00Z</dcterms:created>
  <dcterms:modified xsi:type="dcterms:W3CDTF">2017-10-17T01:21:00Z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