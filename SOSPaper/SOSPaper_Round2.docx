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73AF21"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0126F8A" w14:textId="77777777" w:rsidR="0032009C" w:rsidRDefault="0032009C"/>
    <w:p w14:paraId="4E4DBFD9"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commentRangeStart w:id="7"/>
      <w:commentRangeStart w:id="8"/>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commentRangeEnd w:id="7"/>
      <w:r w:rsidR="00D464E5">
        <w:rPr>
          <w:rStyle w:val="CommentReference"/>
        </w:rPr>
        <w:commentReference w:id="7"/>
      </w:r>
      <w:commentRangeEnd w:id="8"/>
      <w:r w:rsidR="00E110D8">
        <w:rPr>
          <w:rStyle w:val="CommentReference"/>
        </w:rPr>
        <w:commentReference w:id="8"/>
      </w:r>
      <w:r>
        <w:rPr>
          <w:rFonts w:ascii="Times New Roman" w:eastAsia="Times New Roman" w:hAnsi="Times New Roman" w:cs="Times New Roman"/>
          <w:sz w:val="24"/>
          <w:szCs w:val="24"/>
        </w:rPr>
        <w:t xml:space="preserve"> processes to model lake organic carbon budgets</w:t>
      </w:r>
    </w:p>
    <w:p w14:paraId="17C5C2F3" w14:textId="77777777" w:rsidR="006B3937" w:rsidRDefault="00723980">
      <w:pPr>
        <w:spacing w:line="480" w:lineRule="auto"/>
        <w:rPr>
          <w:rFonts w:ascii="Times New Roman" w:eastAsia="Times New Roman" w:hAnsi="Times New Roman" w:cs="Times New Roman"/>
          <w:sz w:val="24"/>
          <w:szCs w:val="24"/>
        </w:rPr>
      </w:pPr>
      <w:ins w:id="9" w:author="HILARY A DUGAN" w:date="2017-03-31T16:11:00Z">
        <w:r>
          <w:rPr>
            <w:rFonts w:ascii="Times New Roman" w:eastAsia="Times New Roman" w:hAnsi="Times New Roman" w:cs="Times New Roman"/>
            <w:sz w:val="24"/>
            <w:szCs w:val="24"/>
          </w:rPr>
          <w:t xml:space="preserve">Source or sink? </w:t>
        </w:r>
      </w:ins>
      <w:ins w:id="10" w:author="HILARY A DUGAN" w:date="2017-03-31T16:10:00Z">
        <w:r>
          <w:rPr>
            <w:rFonts w:ascii="Times New Roman" w:eastAsia="Times New Roman" w:hAnsi="Times New Roman" w:cs="Times New Roman"/>
            <w:sz w:val="24"/>
            <w:szCs w:val="24"/>
          </w:rPr>
          <w:t xml:space="preserve">Dominant </w:t>
        </w:r>
      </w:ins>
      <w:ins w:id="11" w:author="HILARY A DUGAN" w:date="2017-03-31T16:11:00Z">
        <w:r>
          <w:rPr>
            <w:rFonts w:ascii="Times New Roman" w:eastAsia="Times New Roman" w:hAnsi="Times New Roman" w:cs="Times New Roman"/>
            <w:sz w:val="24"/>
            <w:szCs w:val="24"/>
          </w:rPr>
          <w:t>processes</w:t>
        </w:r>
      </w:ins>
      <w:ins w:id="12" w:author="HILARY A DUGAN" w:date="2017-03-31T16:10:00Z">
        <w:r>
          <w:rPr>
            <w:rFonts w:ascii="Times New Roman" w:eastAsia="Times New Roman" w:hAnsi="Times New Roman" w:cs="Times New Roman"/>
            <w:sz w:val="24"/>
            <w:szCs w:val="24"/>
          </w:rPr>
          <w:t xml:space="preserve"> </w:t>
        </w:r>
      </w:ins>
      <w:ins w:id="13" w:author="HILARY A DUGAN" w:date="2017-03-31T16:11:00Z">
        <w:r>
          <w:rPr>
            <w:rFonts w:ascii="Times New Roman" w:eastAsia="Times New Roman" w:hAnsi="Times New Roman" w:cs="Times New Roman"/>
            <w:sz w:val="24"/>
            <w:szCs w:val="24"/>
          </w:rPr>
          <w:t xml:space="preserve">in organic carbon cycling in lakes revealed by dynamic mechanistic </w:t>
        </w:r>
        <w:commentRangeStart w:id="14"/>
        <w:r>
          <w:rPr>
            <w:rFonts w:ascii="Times New Roman" w:eastAsia="Times New Roman" w:hAnsi="Times New Roman" w:cs="Times New Roman"/>
            <w:sz w:val="24"/>
            <w:szCs w:val="24"/>
          </w:rPr>
          <w:t>modeling</w:t>
        </w:r>
      </w:ins>
      <w:commentRangeEnd w:id="14"/>
      <w:r w:rsidR="001D5C98">
        <w:rPr>
          <w:rStyle w:val="CommentReference"/>
        </w:rPr>
        <w:commentReference w:id="14"/>
      </w:r>
      <w:ins w:id="15" w:author="HILARY A DUGAN" w:date="2017-03-31T16:11:00Z">
        <w:r>
          <w:rPr>
            <w:rFonts w:ascii="Times New Roman" w:eastAsia="Times New Roman" w:hAnsi="Times New Roman" w:cs="Times New Roman"/>
            <w:sz w:val="24"/>
            <w:szCs w:val="24"/>
          </w:rPr>
          <w:t xml:space="preserve"> </w:t>
        </w:r>
      </w:ins>
    </w:p>
    <w:p w14:paraId="18D492F6" w14:textId="77777777" w:rsidR="0032009C" w:rsidRDefault="0032009C">
      <w:pPr>
        <w:spacing w:line="480" w:lineRule="auto"/>
        <w:rPr>
          <w:rFonts w:ascii="Times New Roman" w:eastAsia="Times New Roman" w:hAnsi="Times New Roman" w:cs="Times New Roman"/>
          <w:sz w:val="24"/>
          <w:szCs w:val="24"/>
        </w:rPr>
      </w:pPr>
    </w:p>
    <w:p w14:paraId="2E16A110" w14:textId="70BACDAF"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Hilary A. Dugan</w:t>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commentRangeStart w:id="16"/>
      <w:r>
        <w:rPr>
          <w:rFonts w:ascii="Times New Roman" w:eastAsia="Times New Roman" w:hAnsi="Times New Roman" w:cs="Times New Roman"/>
          <w:sz w:val="24"/>
          <w:szCs w:val="24"/>
          <w:vertAlign w:val="superscript"/>
        </w:rPr>
        <w:t>3</w:t>
      </w:r>
      <w:commentRangeEnd w:id="16"/>
      <w:r w:rsidR="00E110D8">
        <w:rPr>
          <w:rStyle w:val="CommentReference"/>
        </w:rPr>
        <w:commentReference w:id="16"/>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Kathleen C. Weathers</w:t>
      </w:r>
      <w:r>
        <w:rPr>
          <w:rFonts w:ascii="Times New Roman" w:eastAsia="Times New Roman" w:hAnsi="Times New Roman" w:cs="Times New Roman"/>
          <w:sz w:val="24"/>
          <w:szCs w:val="24"/>
          <w:vertAlign w:val="superscript"/>
        </w:rPr>
        <w:t>14</w:t>
      </w:r>
      <w:r w:rsidR="00BB2DA5">
        <w:rPr>
          <w:rFonts w:ascii="Times New Roman" w:eastAsia="Times New Roman" w:hAnsi="Times New Roman" w:cs="Times New Roman"/>
          <w:sz w:val="24"/>
          <w:szCs w:val="24"/>
          <w:vertAlign w:val="superscript"/>
        </w:rPr>
        <w:t xml:space="preserve">   </w:t>
      </w:r>
      <w:r w:rsidR="00BB2DA5">
        <w:rPr>
          <w:rFonts w:ascii="Times New Roman" w:eastAsia="Times New Roman" w:hAnsi="Times New Roman" w:cs="Times New Roman"/>
          <w:sz w:val="24"/>
          <w:szCs w:val="24"/>
        </w:rPr>
        <w:t xml:space="preserve">and Paul C. </w:t>
      </w:r>
      <w:commentRangeStart w:id="17"/>
      <w:r w:rsidR="00BB2DA5">
        <w:rPr>
          <w:rFonts w:ascii="Times New Roman" w:eastAsia="Times New Roman" w:hAnsi="Times New Roman" w:cs="Times New Roman"/>
          <w:sz w:val="24"/>
          <w:szCs w:val="24"/>
        </w:rPr>
        <w:t>Hanson</w:t>
      </w:r>
      <w:r w:rsidR="00BB2DA5">
        <w:rPr>
          <w:rFonts w:ascii="Times New Roman" w:eastAsia="Times New Roman" w:hAnsi="Times New Roman" w:cs="Times New Roman"/>
          <w:sz w:val="24"/>
          <w:szCs w:val="24"/>
          <w:vertAlign w:val="superscript"/>
        </w:rPr>
        <w:t>2</w:t>
      </w:r>
      <w:commentRangeEnd w:id="17"/>
      <w:r w:rsidR="00BB2DA5">
        <w:rPr>
          <w:rStyle w:val="CommentReference"/>
        </w:rPr>
        <w:commentReference w:id="17"/>
      </w:r>
    </w:p>
    <w:p w14:paraId="352DB768" w14:textId="77777777" w:rsidR="0032009C" w:rsidRDefault="0032009C">
      <w:pPr>
        <w:spacing w:line="480" w:lineRule="auto"/>
        <w:rPr>
          <w:rFonts w:ascii="Times New Roman" w:eastAsia="Times New Roman" w:hAnsi="Times New Roman" w:cs="Times New Roman"/>
          <w:sz w:val="24"/>
          <w:szCs w:val="24"/>
          <w:vertAlign w:val="superscript"/>
        </w:rPr>
      </w:pPr>
    </w:p>
    <w:p w14:paraId="35E1ED65" w14:textId="77777777"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375D02A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063B74AC"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r w:rsidR="00E110D8">
        <w:rPr>
          <w:rFonts w:ascii="Times New Roman" w:eastAsia="Times New Roman" w:hAnsi="Times New Roman" w:cs="Times New Roman"/>
          <w:sz w:val="24"/>
          <w:szCs w:val="24"/>
        </w:rPr>
        <w:t>.</w:t>
      </w:r>
    </w:p>
    <w:p w14:paraId="31F7A036"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03C9F42A"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w:t>
      </w:r>
      <w:r w:rsidR="00E14FF3">
        <w:rPr>
          <w:rFonts w:ascii="Times New Roman" w:eastAsia="Times New Roman" w:hAnsi="Times New Roman" w:cs="Times New Roman"/>
          <w:sz w:val="24"/>
          <w:szCs w:val="24"/>
        </w:rPr>
        <w:t>s</w:t>
      </w:r>
      <w:r>
        <w:rPr>
          <w:rFonts w:ascii="Times New Roman" w:eastAsia="Times New Roman" w:hAnsi="Times New Roman" w:cs="Times New Roman"/>
          <w:sz w:val="24"/>
          <w:szCs w:val="24"/>
        </w:rPr>
        <w:t>, Michigan State University, 1405, S. Harrison Rd. East Lansing, MI, 48823, US</w:t>
      </w:r>
      <w:r w:rsidR="00E110D8">
        <w:rPr>
          <w:rFonts w:ascii="Times New Roman" w:eastAsia="Times New Roman" w:hAnsi="Times New Roman" w:cs="Times New Roman"/>
          <w:sz w:val="24"/>
          <w:szCs w:val="24"/>
        </w:rPr>
        <w:t>.</w:t>
      </w:r>
    </w:p>
    <w:p w14:paraId="75A899BD"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01EE77C" w14:textId="0470887F" w:rsidR="0032009C" w:rsidRPr="00322B5F" w:rsidRDefault="00F63154">
      <w:pPr>
        <w:spacing w:line="480" w:lineRule="auto"/>
        <w:rPr>
          <w:rFonts w:ascii="Times New Roman" w:eastAsia="Times New Roman" w:hAnsi="Times New Roman" w:cs="Times New Roman"/>
          <w:sz w:val="24"/>
          <w:szCs w:val="24"/>
          <w:lang w:val="es-AR"/>
        </w:rPr>
      </w:pPr>
      <w:r w:rsidRPr="00322B5F">
        <w:rPr>
          <w:rFonts w:ascii="Times New Roman" w:eastAsia="Times New Roman" w:hAnsi="Times New Roman" w:cs="Times New Roman"/>
          <w:sz w:val="24"/>
          <w:szCs w:val="24"/>
          <w:vertAlign w:val="superscript"/>
          <w:lang w:val="es-AR"/>
        </w:rPr>
        <w:t xml:space="preserve">7 </w:t>
      </w:r>
      <w:r w:rsidRPr="00322B5F">
        <w:rPr>
          <w:rFonts w:ascii="Times New Roman" w:eastAsia="Times New Roman" w:hAnsi="Times New Roman" w:cs="Times New Roman"/>
          <w:sz w:val="24"/>
          <w:szCs w:val="24"/>
          <w:lang w:val="es-AR"/>
        </w:rPr>
        <w:t>Instituto Argentino de Oceanografía, Universidad Nacional del Sur - CONICET, 8000 Florida St,</w:t>
      </w:r>
      <w:r w:rsidR="00EB3F8A" w:rsidRPr="00EB3F8A">
        <w:rPr>
          <w:rFonts w:ascii="Times New Roman" w:hAnsi="Times New Roman" w:cs="Times New Roman"/>
          <w:sz w:val="24"/>
          <w:szCs w:val="24"/>
          <w:lang w:val="es-AR"/>
        </w:rPr>
        <w:t xml:space="preserve"> </w:t>
      </w:r>
      <w:r w:rsidR="00EB3F8A" w:rsidRPr="006E3050">
        <w:rPr>
          <w:rFonts w:ascii="Times New Roman" w:hAnsi="Times New Roman" w:cs="Times New Roman"/>
          <w:sz w:val="24"/>
          <w:szCs w:val="24"/>
          <w:lang w:val="es-AR"/>
        </w:rPr>
        <w:t>Bahía Blanca, B8000BFW, Buenos Aires, Argentina</w:t>
      </w:r>
      <w:r w:rsidR="00E110D8">
        <w:rPr>
          <w:rFonts w:ascii="Times New Roman" w:hAnsi="Times New Roman" w:cs="Times New Roman"/>
          <w:sz w:val="24"/>
          <w:szCs w:val="24"/>
          <w:lang w:val="es-AR"/>
        </w:rPr>
        <w:t>.</w:t>
      </w:r>
    </w:p>
    <w:p w14:paraId="1CA37BC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46CF70A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F22AD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106DF0B0"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64B748C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667101D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1861853B"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7040EB44"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058E90CF"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956077A"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8" w:name="_6hiy0534m7k8" w:colFirst="0" w:colLast="0"/>
      <w:bookmarkEnd w:id="18"/>
      <w:commentRangeStart w:id="19"/>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9"/>
      <w:r>
        <w:commentReference w:id="19"/>
      </w:r>
    </w:p>
    <w:p w14:paraId="0469A898" w14:textId="0F298A6F"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w:t>
      </w:r>
      <w:ins w:id="20" w:author="immccull@gmail.com" w:date="2017-04-16T13:07:00Z">
        <w:r w:rsidR="00A5184D">
          <w:rPr>
            <w:rFonts w:ascii="Times New Roman" w:eastAsia="Times New Roman" w:hAnsi="Times New Roman" w:cs="Times New Roman"/>
            <w:sz w:val="24"/>
            <w:szCs w:val="24"/>
          </w:rPr>
          <w:t xml:space="preserve">OC is produced and consumed during primary production and respiration in lakes, buried in lake sediments and exported via surface or groundwater outflows. </w:t>
        </w:r>
      </w:ins>
      <w:commentRangeStart w:id="21"/>
      <w:del w:id="22" w:author="immccull@gmail.com" w:date="2017-04-16T13:09:00Z">
        <w:r w:rsidDel="00A5184D">
          <w:rPr>
            <w:rFonts w:ascii="Times New Roman" w:eastAsia="Times New Roman" w:hAnsi="Times New Roman" w:cs="Times New Roman"/>
            <w:sz w:val="24"/>
            <w:szCs w:val="24"/>
          </w:rPr>
          <w:delText>Lakes integrate terrestrially derived OC from their surrounding watersheds, produce and consume OC during primary production and respiration, bury OC in lake bottom sediments</w:delText>
        </w:r>
        <w:r w:rsidR="00D464E5" w:rsidDel="00A5184D">
          <w:rPr>
            <w:rFonts w:ascii="Times New Roman" w:eastAsia="Times New Roman" w:hAnsi="Times New Roman" w:cs="Times New Roman"/>
            <w:sz w:val="24"/>
            <w:szCs w:val="24"/>
          </w:rPr>
          <w:delText>,</w:delText>
        </w:r>
        <w:r w:rsidDel="00A5184D">
          <w:rPr>
            <w:rFonts w:ascii="Times New Roman" w:eastAsia="Times New Roman" w:hAnsi="Times New Roman" w:cs="Times New Roman"/>
            <w:sz w:val="24"/>
            <w:szCs w:val="24"/>
          </w:rPr>
          <w:delText xml:space="preserve"> and export OC via surface or </w:delText>
        </w:r>
        <w:r w:rsidR="009876C9" w:rsidDel="00A5184D">
          <w:rPr>
            <w:rFonts w:ascii="Times New Roman" w:eastAsia="Times New Roman" w:hAnsi="Times New Roman" w:cs="Times New Roman"/>
            <w:sz w:val="24"/>
            <w:szCs w:val="24"/>
          </w:rPr>
          <w:delText>groundwater</w:delText>
        </w:r>
        <w:r w:rsidDel="00A5184D">
          <w:rPr>
            <w:rFonts w:ascii="Times New Roman" w:eastAsia="Times New Roman" w:hAnsi="Times New Roman" w:cs="Times New Roman"/>
            <w:sz w:val="24"/>
            <w:szCs w:val="24"/>
          </w:rPr>
          <w:delText xml:space="preserve"> outflows. </w:delText>
        </w:r>
        <w:commentRangeEnd w:id="21"/>
        <w:r w:rsidR="00EB3F8A" w:rsidDel="00A5184D">
          <w:rPr>
            <w:rStyle w:val="CommentReference"/>
          </w:rPr>
          <w:commentReference w:id="21"/>
        </w:r>
      </w:del>
      <w:r>
        <w:rPr>
          <w:rFonts w:ascii="Times New Roman" w:eastAsia="Times New Roman" w:hAnsi="Times New Roman" w:cs="Times New Roman"/>
          <w:sz w:val="24"/>
          <w:szCs w:val="24"/>
        </w:rPr>
        <w:t xml:space="preserve">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w:t>
      </w:r>
      <w:r w:rsidR="00E110D8">
        <w:rPr>
          <w:rFonts w:ascii="Times New Roman" w:eastAsia="Times New Roman" w:hAnsi="Times New Roman" w:cs="Times New Roman"/>
          <w:sz w:val="24"/>
          <w:szCs w:val="24"/>
        </w:rPr>
        <w:t xml:space="preserve">used our conceptual understanding of lake OC budgets to </w:t>
      </w:r>
      <w:r>
        <w:rPr>
          <w:rFonts w:ascii="Times New Roman" w:eastAsia="Times New Roman" w:hAnsi="Times New Roman" w:cs="Times New Roman"/>
          <w:sz w:val="24"/>
          <w:szCs w:val="24"/>
        </w:rPr>
        <w:t>develop a flexible, dynamical mass balance model for OC</w:t>
      </w:r>
      <w:r w:rsidR="00E110D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applied the model to </w:t>
      </w:r>
      <w:r w:rsidR="008E2573">
        <w:rPr>
          <w:rFonts w:ascii="Times New Roman" w:eastAsia="Times New Roman" w:hAnsi="Times New Roman" w:cs="Times New Roman"/>
          <w:sz w:val="24"/>
          <w:szCs w:val="24"/>
        </w:rPr>
        <w:t xml:space="preserve">a heterogeneous set of </w:t>
      </w:r>
      <w:r w:rsidR="001D5C98">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lakes. We examined the relative</w:t>
      </w:r>
      <w:r w:rsidR="00322B5F">
        <w:rPr>
          <w:rFonts w:ascii="Times New Roman" w:eastAsia="Times New Roman" w:hAnsi="Times New Roman" w:cs="Times New Roman"/>
          <w:sz w:val="24"/>
          <w:szCs w:val="24"/>
        </w:rPr>
        <w:t xml:space="preserve"> magnitudes</w:t>
      </w:r>
      <w:r>
        <w:rPr>
          <w:rFonts w:ascii="Times New Roman" w:eastAsia="Times New Roman" w:hAnsi="Times New Roman" w:cs="Times New Roman"/>
          <w:sz w:val="24"/>
          <w:szCs w:val="24"/>
        </w:rPr>
        <w:t xml:space="preserve"> of OC fluxes and found that long-term lake OC dynamics were predominantly driven by allochthonous loads in </w:t>
      </w:r>
      <w:r w:rsidR="001D5C98">
        <w:rPr>
          <w:rFonts w:ascii="Times New Roman" w:eastAsia="Times New Roman" w:hAnsi="Times New Roman" w:cs="Times New Roman"/>
          <w:sz w:val="24"/>
          <w:szCs w:val="24"/>
        </w:rPr>
        <w:t xml:space="preserve">four </w:t>
      </w:r>
      <w:r>
        <w:rPr>
          <w:rFonts w:ascii="Times New Roman" w:eastAsia="Times New Roman" w:hAnsi="Times New Roman" w:cs="Times New Roman"/>
          <w:sz w:val="24"/>
          <w:szCs w:val="24"/>
        </w:rPr>
        <w:t xml:space="preserve">of the </w:t>
      </w:r>
      <w:r w:rsidR="001D5C98">
        <w:rPr>
          <w:rFonts w:ascii="Times New Roman" w:eastAsia="Times New Roman" w:hAnsi="Times New Roman" w:cs="Times New Roman"/>
          <w:sz w:val="24"/>
          <w:szCs w:val="24"/>
        </w:rPr>
        <w:t xml:space="preserve">five </w:t>
      </w:r>
      <w:r>
        <w:rPr>
          <w:rFonts w:ascii="Times New Roman" w:eastAsia="Times New Roman" w:hAnsi="Times New Roman" w:cs="Times New Roman"/>
          <w:sz w:val="24"/>
          <w:szCs w:val="24"/>
        </w:rPr>
        <w:t xml:space="preserve">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B76C17">
        <w:rPr>
          <w:rFonts w:ascii="Times New Roman" w:eastAsia="Times New Roman" w:hAnsi="Times New Roman" w:cs="Times New Roman"/>
          <w:sz w:val="24"/>
          <w:szCs w:val="24"/>
        </w:rPr>
        <w:t>90</w:t>
      </w:r>
      <w:r>
        <w:rPr>
          <w:rFonts w:ascii="Times New Roman" w:eastAsia="Times New Roman" w:hAnsi="Times New Roman" w:cs="Times New Roman"/>
          <w:sz w:val="24"/>
          <w:szCs w:val="24"/>
        </w:rPr>
        <w:t xml:space="preserve">% of total </w:t>
      </w:r>
      <w:r w:rsidR="00B76C17">
        <w:rPr>
          <w:rFonts w:ascii="Times New Roman" w:eastAsia="Times New Roman" w:hAnsi="Times New Roman" w:cs="Times New Roman"/>
          <w:sz w:val="24"/>
          <w:szCs w:val="24"/>
        </w:rPr>
        <w:t xml:space="preserve">OC </w:t>
      </w:r>
      <w:r w:rsidR="008F6F4B">
        <w:rPr>
          <w:rFonts w:ascii="Times New Roman" w:eastAsia="Times New Roman" w:hAnsi="Times New Roman" w:cs="Times New Roman"/>
          <w:sz w:val="24"/>
          <w:szCs w:val="24"/>
        </w:rPr>
        <w:t>loads, whereas burial accounted for 7-37% of total OC loads</w:t>
      </w:r>
      <w:r>
        <w:rPr>
          <w:rFonts w:ascii="Times New Roman" w:eastAsia="Times New Roman" w:hAnsi="Times New Roman" w:cs="Times New Roman"/>
          <w:sz w:val="24"/>
          <w:szCs w:val="24"/>
        </w:rPr>
        <w:t xml:space="preserve">.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w:t>
      </w:r>
      <w:r w:rsidR="008F6F4B">
        <w:rPr>
          <w:rFonts w:ascii="Times New Roman" w:eastAsia="Times New Roman" w:hAnsi="Times New Roman" w:cs="Times New Roman"/>
          <w:sz w:val="24"/>
          <w:szCs w:val="24"/>
        </w:rPr>
        <w:t xml:space="preserve">consistently </w:t>
      </w:r>
      <w:r>
        <w:rPr>
          <w:rFonts w:ascii="Times New Roman" w:eastAsia="Times New Roman" w:hAnsi="Times New Roman" w:cs="Times New Roman"/>
          <w:sz w:val="24"/>
          <w:szCs w:val="24"/>
        </w:rPr>
        <w:t>represented net OC source</w:t>
      </w:r>
      <w:r w:rsidR="00B76C17">
        <w:rPr>
          <w:rFonts w:ascii="Times New Roman" w:eastAsia="Times New Roman" w:hAnsi="Times New Roman" w:cs="Times New Roman"/>
          <w:sz w:val="24"/>
          <w:szCs w:val="24"/>
        </w:rPr>
        <w:t>s</w:t>
      </w:r>
      <w:r w:rsidR="008F6F4B">
        <w:rPr>
          <w:rFonts w:ascii="Times New Roman" w:eastAsia="Times New Roman" w:hAnsi="Times New Roman" w:cs="Times New Roman"/>
          <w:sz w:val="24"/>
          <w:szCs w:val="24"/>
        </w:rPr>
        <w:t xml:space="preserve"> across all modeled years</w:t>
      </w:r>
      <w:r w:rsidR="00B76C17">
        <w:rPr>
          <w:rFonts w:ascii="Times New Roman" w:eastAsia="Times New Roman" w:hAnsi="Times New Roman" w:cs="Times New Roman"/>
          <w:sz w:val="24"/>
          <w:szCs w:val="24"/>
        </w:rPr>
        <w:t xml:space="preserve">; however, </w:t>
      </w:r>
      <w:r w:rsidR="008F6F4B">
        <w:rPr>
          <w:rFonts w:ascii="Times New Roman" w:eastAsia="Times New Roman" w:hAnsi="Times New Roman" w:cs="Times New Roman"/>
          <w:sz w:val="24"/>
          <w:szCs w:val="24"/>
        </w:rPr>
        <w:t>source capacity varied four-fold among lakes</w:t>
      </w:r>
      <w:r>
        <w:rPr>
          <w:rFonts w:ascii="Times New Roman" w:eastAsia="Times New Roman" w:hAnsi="Times New Roman" w:cs="Times New Roman"/>
          <w:sz w:val="24"/>
          <w:szCs w:val="24"/>
        </w:rPr>
        <w:t xml:space="preserve">. The </w:t>
      </w:r>
      <w:r w:rsidR="008F6F4B">
        <w:rPr>
          <w:rFonts w:ascii="Times New Roman" w:eastAsia="Times New Roman" w:hAnsi="Times New Roman" w:cs="Times New Roman"/>
          <w:sz w:val="24"/>
          <w:szCs w:val="24"/>
        </w:rPr>
        <w:t xml:space="preserve">lone sink </w:t>
      </w:r>
      <w:r>
        <w:rPr>
          <w:rFonts w:ascii="Times New Roman" w:eastAsia="Times New Roman" w:hAnsi="Times New Roman" w:cs="Times New Roman"/>
          <w:sz w:val="24"/>
          <w:szCs w:val="24"/>
        </w:rPr>
        <w:t xml:space="preserve">was Lake Monona, Wisconsin, </w:t>
      </w:r>
      <w:r w:rsidR="009876C9">
        <w:rPr>
          <w:rFonts w:ascii="Times New Roman" w:eastAsia="Times New Roman" w:hAnsi="Times New Roman" w:cs="Times New Roman"/>
          <w:sz w:val="24"/>
          <w:szCs w:val="24"/>
        </w:rPr>
        <w:t xml:space="preserve">the most </w:t>
      </w:r>
      <w:r w:rsidR="00402B63">
        <w:rPr>
          <w:rFonts w:ascii="Times New Roman" w:eastAsia="Times New Roman" w:hAnsi="Times New Roman" w:cs="Times New Roman"/>
          <w:sz w:val="24"/>
          <w:szCs w:val="24"/>
        </w:rPr>
        <w:t xml:space="preserve">productive </w:t>
      </w:r>
      <w:r w:rsidR="009876C9">
        <w:rPr>
          <w:rFonts w:ascii="Times New Roman" w:eastAsia="Times New Roman" w:hAnsi="Times New Roman" w:cs="Times New Roman"/>
          <w:sz w:val="24"/>
          <w:szCs w:val="24"/>
        </w:rPr>
        <w:t>lake in our dataset</w:t>
      </w:r>
      <w:r w:rsidR="00322B5F">
        <w:rPr>
          <w:rFonts w:ascii="Times New Roman" w:eastAsia="Times New Roman" w:hAnsi="Times New Roman" w:cs="Times New Roman"/>
          <w:sz w:val="24"/>
          <w:szCs w:val="24"/>
        </w:rPr>
        <w:t xml:space="preserve">, in which </w:t>
      </w:r>
      <w:r w:rsidR="008F6F4B">
        <w:rPr>
          <w:rFonts w:ascii="Times New Roman" w:eastAsia="Times New Roman" w:hAnsi="Times New Roman" w:cs="Times New Roman"/>
          <w:sz w:val="24"/>
          <w:szCs w:val="24"/>
        </w:rPr>
        <w:t xml:space="preserve">average </w:t>
      </w:r>
      <w:r w:rsidR="00322B5F">
        <w:rPr>
          <w:rFonts w:ascii="Times New Roman" w:eastAsia="Times New Roman" w:hAnsi="Times New Roman" w:cs="Times New Roman"/>
          <w:sz w:val="24"/>
          <w:szCs w:val="24"/>
        </w:rPr>
        <w:t xml:space="preserve">burial </w:t>
      </w:r>
      <w:r w:rsidR="00B76C17">
        <w:rPr>
          <w:rFonts w:ascii="Times New Roman" w:eastAsia="Times New Roman" w:hAnsi="Times New Roman" w:cs="Times New Roman"/>
          <w:sz w:val="24"/>
          <w:szCs w:val="24"/>
        </w:rPr>
        <w:t xml:space="preserve">rates were more than twice </w:t>
      </w:r>
      <w:r w:rsidR="008F6F4B">
        <w:rPr>
          <w:rFonts w:ascii="Times New Roman" w:eastAsia="Times New Roman" w:hAnsi="Times New Roman" w:cs="Times New Roman"/>
          <w:sz w:val="24"/>
          <w:szCs w:val="24"/>
        </w:rPr>
        <w:t>those of respiration across modeled years</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 xml:space="preserve">e found that lakes generally transitioned seasonally from OC sinks to sources as </w:t>
      </w:r>
      <w:r>
        <w:rPr>
          <w:rFonts w:ascii="Times New Roman" w:eastAsia="Times New Roman" w:hAnsi="Times New Roman" w:cs="Times New Roman"/>
          <w:sz w:val="24"/>
          <w:szCs w:val="24"/>
        </w:rPr>
        <w:lastRenderedPageBreak/>
        <w:t>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xml:space="preserve">, </w:t>
      </w:r>
      <w:r w:rsidR="007728A8">
        <w:rPr>
          <w:rFonts w:ascii="Times New Roman" w:eastAsia="Times New Roman" w:hAnsi="Times New Roman" w:cs="Times New Roman"/>
          <w:sz w:val="24"/>
          <w:szCs w:val="24"/>
        </w:rPr>
        <w:t xml:space="preserve">measurements of OC </w:t>
      </w:r>
      <w:r>
        <w:rPr>
          <w:rFonts w:ascii="Times New Roman" w:eastAsia="Times New Roman" w:hAnsi="Times New Roman" w:cs="Times New Roman"/>
          <w:sz w:val="24"/>
          <w:szCs w:val="24"/>
        </w:rPr>
        <w:t>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4757774" w14:textId="77777777" w:rsidR="0032009C" w:rsidRDefault="0032009C">
      <w:pPr>
        <w:spacing w:line="480" w:lineRule="auto"/>
        <w:rPr>
          <w:rFonts w:ascii="Times New Roman" w:eastAsia="Times New Roman" w:hAnsi="Times New Roman" w:cs="Times New Roman"/>
          <w:sz w:val="24"/>
          <w:szCs w:val="24"/>
        </w:rPr>
      </w:pPr>
    </w:p>
    <w:p w14:paraId="09748BBD" w14:textId="77777777" w:rsidR="0032009C" w:rsidRDefault="00B80037">
      <w:pPr>
        <w:spacing w:line="480" w:lineRule="auto"/>
        <w:rPr>
          <w:rFonts w:ascii="Times New Roman" w:eastAsia="Times New Roman" w:hAnsi="Times New Roman" w:cs="Times New Roman"/>
          <w:sz w:val="24"/>
          <w:szCs w:val="24"/>
        </w:rPr>
      </w:pPr>
      <w:commentRangeStart w:id="23"/>
      <w:r>
        <w:rPr>
          <w:rFonts w:ascii="Times New Roman" w:eastAsia="Times New Roman" w:hAnsi="Times New Roman" w:cs="Times New Roman"/>
          <w:sz w:val="24"/>
          <w:szCs w:val="24"/>
        </w:rPr>
        <w:t>Key words</w:t>
      </w:r>
      <w:commentRangeEnd w:id="23"/>
      <w:r>
        <w:commentReference w:id="23"/>
      </w:r>
      <w:r>
        <w:rPr>
          <w:rFonts w:ascii="Times New Roman" w:eastAsia="Times New Roman" w:hAnsi="Times New Roman" w:cs="Times New Roman"/>
          <w:sz w:val="24"/>
          <w:szCs w:val="24"/>
        </w:rPr>
        <w:t xml:space="preserve">: carbon cycle, </w:t>
      </w:r>
      <w:r w:rsidR="009751C5">
        <w:rPr>
          <w:rFonts w:ascii="Times New Roman" w:eastAsia="Times New Roman" w:hAnsi="Times New Roman" w:cs="Times New Roman"/>
          <w:sz w:val="24"/>
          <w:szCs w:val="24"/>
        </w:rPr>
        <w:t xml:space="preserve">carbon flux, </w:t>
      </w:r>
      <w:r>
        <w:rPr>
          <w:rFonts w:ascii="Times New Roman" w:eastAsia="Times New Roman" w:hAnsi="Times New Roman" w:cs="Times New Roman"/>
          <w:sz w:val="24"/>
          <w:szCs w:val="24"/>
        </w:rPr>
        <w:t>limnology, mass balance, allochthony, autochthony, sedimentation, dissolved organic carbon, particulate organic carbon, LTER</w:t>
      </w:r>
    </w:p>
    <w:p w14:paraId="57218908"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24" w:name="_rwp1srpn25su" w:colFirst="0" w:colLast="0"/>
      <w:bookmarkEnd w:id="24"/>
    </w:p>
    <w:p w14:paraId="3C92DAAA" w14:textId="77777777" w:rsidR="0032009C" w:rsidRDefault="00B80037">
      <w:r>
        <w:br w:type="page"/>
      </w:r>
    </w:p>
    <w:p w14:paraId="68DB6EAB"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25" w:name="_kfraquamimep" w:colFirst="0" w:colLast="0"/>
      <w:bookmarkStart w:id="26" w:name="_a19hf2z0hrxx" w:colFirst="0" w:colLast="0"/>
      <w:bookmarkEnd w:id="25"/>
      <w:bookmarkEnd w:id="26"/>
      <w:r>
        <w:rPr>
          <w:rFonts w:ascii="Times New Roman" w:eastAsia="Times New Roman" w:hAnsi="Times New Roman" w:cs="Times New Roman"/>
          <w:b/>
          <w:sz w:val="24"/>
          <w:szCs w:val="24"/>
        </w:rPr>
        <w:lastRenderedPageBreak/>
        <w:t xml:space="preserve">INTRODUCTION </w:t>
      </w:r>
    </w:p>
    <w:p w14:paraId="453177D4" w14:textId="10040DE0" w:rsidR="0032009C" w:rsidRDefault="0035552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00B80037">
        <w:rPr>
          <w:rFonts w:ascii="Times New Roman" w:eastAsia="Times New Roman" w:hAnsi="Times New Roman" w:cs="Times New Roman"/>
          <w:sz w:val="24"/>
          <w:szCs w:val="24"/>
        </w:rPr>
        <w:t xml:space="preserve">akes </w:t>
      </w:r>
      <w:r w:rsidR="00EA06F4">
        <w:rPr>
          <w:rFonts w:ascii="Times New Roman" w:eastAsia="Times New Roman" w:hAnsi="Times New Roman" w:cs="Times New Roman"/>
          <w:sz w:val="24"/>
          <w:szCs w:val="24"/>
        </w:rPr>
        <w:t xml:space="preserve">are dynamic </w:t>
      </w:r>
      <w:r w:rsidR="00961449">
        <w:rPr>
          <w:rFonts w:ascii="Times New Roman" w:eastAsia="Times New Roman" w:hAnsi="Times New Roman" w:cs="Times New Roman"/>
          <w:sz w:val="24"/>
          <w:szCs w:val="24"/>
        </w:rPr>
        <w:t>components</w:t>
      </w:r>
      <w:r w:rsidR="00344999">
        <w:rPr>
          <w:rFonts w:ascii="Times New Roman" w:eastAsia="Times New Roman" w:hAnsi="Times New Roman" w:cs="Times New Roman"/>
          <w:sz w:val="24"/>
          <w:szCs w:val="24"/>
        </w:rPr>
        <w:t xml:space="preserve"> of the landscape that </w:t>
      </w:r>
      <w:r w:rsidR="00B80037">
        <w:rPr>
          <w:rFonts w:ascii="Times New Roman" w:eastAsia="Times New Roman" w:hAnsi="Times New Roman" w:cs="Times New Roman"/>
          <w:sz w:val="24"/>
          <w:szCs w:val="24"/>
        </w:rPr>
        <w:t xml:space="preserve">actively process </w:t>
      </w:r>
      <w:r w:rsidR="00344999">
        <w:rPr>
          <w:rFonts w:ascii="Times New Roman" w:eastAsia="Times New Roman" w:hAnsi="Times New Roman" w:cs="Times New Roman"/>
          <w:sz w:val="24"/>
          <w:szCs w:val="24"/>
        </w:rPr>
        <w:t>and</w:t>
      </w:r>
      <w:r w:rsidR="00B80037">
        <w:rPr>
          <w:rFonts w:ascii="Times New Roman" w:eastAsia="Times New Roman" w:hAnsi="Times New Roman" w:cs="Times New Roman"/>
          <w:sz w:val="24"/>
          <w:szCs w:val="24"/>
        </w:rPr>
        <w:t xml:space="preserve"> transport terrestrially derived</w:t>
      </w:r>
      <w:r w:rsidR="00A20C11">
        <w:rPr>
          <w:rFonts w:ascii="Times New Roman" w:eastAsia="Times New Roman" w:hAnsi="Times New Roman" w:cs="Times New Roman"/>
          <w:sz w:val="24"/>
          <w:szCs w:val="24"/>
        </w:rPr>
        <w:t xml:space="preserve"> organic carbon</w:t>
      </w:r>
      <w:r w:rsidR="00B80037">
        <w:rPr>
          <w:rFonts w:ascii="Times New Roman" w:eastAsia="Times New Roman" w:hAnsi="Times New Roman" w:cs="Times New Roman"/>
          <w:sz w:val="24"/>
          <w:szCs w:val="24"/>
        </w:rPr>
        <w:t xml:space="preserve"> </w:t>
      </w:r>
      <w:r w:rsidR="00A20C1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OC</w:t>
      </w:r>
      <w:r w:rsidR="008E2573">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Cole et al. 2007, Tranvik et al. 2009</w:t>
      </w:r>
      <w:r w:rsidR="00F13910">
        <w:rPr>
          <w:rFonts w:ascii="Times New Roman" w:eastAsia="Times New Roman" w:hAnsi="Times New Roman" w:cs="Times New Roman"/>
          <w:sz w:val="24"/>
          <w:szCs w:val="24"/>
        </w:rPr>
        <w:t>, Tanentzap et al. 2017</w:t>
      </w:r>
      <w:r w:rsidR="00B80037">
        <w:rPr>
          <w:rFonts w:ascii="Times New Roman" w:eastAsia="Times New Roman" w:hAnsi="Times New Roman" w:cs="Times New Roman"/>
          <w:sz w:val="24"/>
          <w:szCs w:val="24"/>
        </w:rPr>
        <w:t xml:space="preserve">), as well as emit inorganic carbon to the atmosphere (Arvola et al. 2002, </w:t>
      </w:r>
      <w:r w:rsidR="003E6401">
        <w:rPr>
          <w:rFonts w:ascii="Times New Roman" w:eastAsia="Times New Roman" w:hAnsi="Times New Roman" w:cs="Times New Roman"/>
          <w:sz w:val="24"/>
          <w:szCs w:val="24"/>
        </w:rPr>
        <w:t xml:space="preserve">Raymond et al., 2013, </w:t>
      </w:r>
      <w:r w:rsidR="00B80037">
        <w:rPr>
          <w:rFonts w:ascii="Times New Roman" w:eastAsia="Times New Roman" w:hAnsi="Times New Roman" w:cs="Times New Roman"/>
          <w:sz w:val="24"/>
          <w:szCs w:val="24"/>
        </w:rPr>
        <w:t>Weyhenmeyer et al., 2015)</w:t>
      </w:r>
      <w:r w:rsidR="00F04862">
        <w:rPr>
          <w:rFonts w:ascii="Times New Roman" w:eastAsia="Times New Roman" w:hAnsi="Times New Roman" w:cs="Times New Roman"/>
          <w:sz w:val="24"/>
          <w:szCs w:val="24"/>
        </w:rPr>
        <w:t xml:space="preserve">, making them </w:t>
      </w:r>
      <w:r w:rsidR="00D851E4">
        <w:rPr>
          <w:rFonts w:ascii="Times New Roman" w:eastAsia="Times New Roman" w:hAnsi="Times New Roman" w:cs="Times New Roman"/>
          <w:sz w:val="24"/>
          <w:szCs w:val="24"/>
        </w:rPr>
        <w:t xml:space="preserve">important </w:t>
      </w:r>
      <w:r w:rsidR="001D3A1D">
        <w:rPr>
          <w:rFonts w:ascii="Times New Roman" w:eastAsia="Times New Roman" w:hAnsi="Times New Roman" w:cs="Times New Roman"/>
          <w:sz w:val="24"/>
          <w:szCs w:val="24"/>
        </w:rPr>
        <w:t>in</w:t>
      </w:r>
      <w:r w:rsidR="003D494C">
        <w:rPr>
          <w:rFonts w:ascii="Times New Roman" w:eastAsia="Times New Roman" w:hAnsi="Times New Roman" w:cs="Times New Roman"/>
          <w:sz w:val="24"/>
          <w:szCs w:val="24"/>
        </w:rPr>
        <w:t xml:space="preserve"> global carbon </w:t>
      </w:r>
      <w:r w:rsidR="001D3A1D">
        <w:rPr>
          <w:rFonts w:ascii="Times New Roman" w:eastAsia="Times New Roman" w:hAnsi="Times New Roman" w:cs="Times New Roman"/>
          <w:sz w:val="24"/>
          <w:szCs w:val="24"/>
        </w:rPr>
        <w:t xml:space="preserve">(C) </w:t>
      </w:r>
      <w:r w:rsidR="003D494C">
        <w:rPr>
          <w:rFonts w:ascii="Times New Roman" w:eastAsia="Times New Roman" w:hAnsi="Times New Roman" w:cs="Times New Roman"/>
          <w:sz w:val="24"/>
          <w:szCs w:val="24"/>
        </w:rPr>
        <w:t>cycl</w:t>
      </w:r>
      <w:r w:rsidR="001D3A1D">
        <w:rPr>
          <w:rFonts w:ascii="Times New Roman" w:eastAsia="Times New Roman" w:hAnsi="Times New Roman" w:cs="Times New Roman"/>
          <w:sz w:val="24"/>
          <w:szCs w:val="24"/>
        </w:rPr>
        <w:t>ing</w:t>
      </w:r>
      <w:r w:rsidR="008E2573">
        <w:rPr>
          <w:rFonts w:ascii="Times New Roman" w:eastAsia="Times New Roman" w:hAnsi="Times New Roman" w:cs="Times New Roman"/>
          <w:sz w:val="24"/>
          <w:szCs w:val="24"/>
        </w:rPr>
        <w:t>.</w:t>
      </w:r>
      <w:r w:rsidR="001D3A1D">
        <w:rPr>
          <w:rFonts w:ascii="Times New Roman" w:eastAsia="Times New Roman" w:hAnsi="Times New Roman" w:cs="Times New Roman"/>
          <w:sz w:val="24"/>
          <w:szCs w:val="24"/>
        </w:rPr>
        <w:t xml:space="preserve"> Models, whether </w:t>
      </w:r>
      <w:r w:rsidR="0055166D">
        <w:rPr>
          <w:rFonts w:ascii="Times New Roman" w:eastAsia="Times New Roman" w:hAnsi="Times New Roman" w:cs="Times New Roman"/>
          <w:sz w:val="24"/>
          <w:szCs w:val="24"/>
        </w:rPr>
        <w:t>steady-state or dynamic</w:t>
      </w:r>
      <w:r w:rsidR="008F606D">
        <w:rPr>
          <w:rFonts w:ascii="Times New Roman" w:eastAsia="Times New Roman" w:hAnsi="Times New Roman" w:cs="Times New Roman"/>
          <w:sz w:val="24"/>
          <w:szCs w:val="24"/>
        </w:rPr>
        <w:t>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mass balance</w:t>
      </w:r>
      <w:r w:rsidR="0055166D">
        <w:rPr>
          <w:rFonts w:ascii="Times New Roman" w:eastAsia="Times New Roman" w:hAnsi="Times New Roman" w:cs="Times New Roman"/>
          <w:sz w:val="24"/>
          <w:szCs w:val="24"/>
        </w:rPr>
        <w:t xml:space="preserve"> or</w:t>
      </w:r>
      <w:r w:rsidR="001D3A1D">
        <w:rPr>
          <w:rFonts w:ascii="Times New Roman" w:eastAsia="Times New Roman" w:hAnsi="Times New Roman" w:cs="Times New Roman"/>
          <w:sz w:val="24"/>
          <w:szCs w:val="24"/>
        </w:rPr>
        <w:t xml:space="preserve"> statistical</w:t>
      </w:r>
      <w:r w:rsidR="0055166D">
        <w:rPr>
          <w:rFonts w:ascii="Times New Roman" w:eastAsia="Times New Roman" w:hAnsi="Times New Roman" w:cs="Times New Roman"/>
          <w:sz w:val="24"/>
          <w:szCs w:val="24"/>
        </w:rPr>
        <w:t xml:space="preserve">, </w:t>
      </w:r>
      <w:r w:rsidR="001D3A1D">
        <w:rPr>
          <w:rFonts w:ascii="Times New Roman" w:eastAsia="Times New Roman" w:hAnsi="Times New Roman" w:cs="Times New Roman"/>
          <w:sz w:val="24"/>
          <w:szCs w:val="24"/>
        </w:rPr>
        <w:t xml:space="preserve">are necessary to estimate the importance of lakes as either sources (i.e., </w:t>
      </w:r>
      <w:r w:rsidR="001C1B04">
        <w:rPr>
          <w:rFonts w:ascii="Times New Roman" w:eastAsia="Times New Roman" w:hAnsi="Times New Roman" w:cs="Times New Roman"/>
          <w:sz w:val="24"/>
          <w:szCs w:val="24"/>
        </w:rPr>
        <w:t>emit) or sinks (i.e. retain) C to global budgets.</w:t>
      </w:r>
      <w:ins w:id="27" w:author="Ana Morales" w:date="2017-04-09T14:25:00Z">
        <w:r w:rsidR="00344999">
          <w:rPr>
            <w:rFonts w:ascii="Times New Roman" w:eastAsia="Times New Roman" w:hAnsi="Times New Roman" w:cs="Times New Roman"/>
            <w:sz w:val="24"/>
            <w:szCs w:val="24"/>
          </w:rPr>
          <w:t xml:space="preserve"> </w:t>
        </w:r>
      </w:ins>
      <w:ins w:id="28" w:author="Kathleen C. Weathers" w:date="2017-04-16T10:38:00Z">
        <w:r w:rsidR="001D3A1D">
          <w:rPr>
            <w:rFonts w:ascii="Times New Roman" w:eastAsia="Times New Roman" w:hAnsi="Times New Roman" w:cs="Times New Roman"/>
            <w:sz w:val="24"/>
            <w:szCs w:val="24"/>
          </w:rPr>
          <w:t xml:space="preserve"> </w:t>
        </w:r>
      </w:ins>
      <w:r w:rsidR="00F13910">
        <w:rPr>
          <w:rFonts w:ascii="Times New Roman" w:eastAsia="Times New Roman" w:hAnsi="Times New Roman" w:cs="Times New Roman"/>
          <w:sz w:val="24"/>
          <w:szCs w:val="24"/>
        </w:rPr>
        <w:t>Dynamic</w:t>
      </w:r>
      <w:r w:rsidR="008F606D">
        <w:rPr>
          <w:rFonts w:ascii="Times New Roman" w:eastAsia="Times New Roman" w:hAnsi="Times New Roman" w:cs="Times New Roman"/>
          <w:sz w:val="24"/>
          <w:szCs w:val="24"/>
        </w:rPr>
        <w:t>al</w:t>
      </w:r>
      <w:r w:rsidR="00F13910">
        <w:rPr>
          <w:rFonts w:ascii="Times New Roman" w:eastAsia="Times New Roman" w:hAnsi="Times New Roman" w:cs="Times New Roman"/>
          <w:sz w:val="24"/>
          <w:szCs w:val="24"/>
        </w:rPr>
        <w:t xml:space="preserve"> mass balance approaches</w:t>
      </w:r>
      <w:r w:rsidR="00B80037">
        <w:rPr>
          <w:rFonts w:ascii="Times New Roman" w:eastAsia="Times New Roman" w:hAnsi="Times New Roman" w:cs="Times New Roman"/>
          <w:sz w:val="24"/>
          <w:szCs w:val="24"/>
        </w:rPr>
        <w:t xml:space="preserve"> to model the internal processing of OC in lakes that incorporate all critical OC fluxes </w:t>
      </w:r>
      <w:r w:rsidR="00152F60">
        <w:rPr>
          <w:rFonts w:ascii="Times New Roman" w:eastAsia="Times New Roman" w:hAnsi="Times New Roman" w:cs="Times New Roman"/>
          <w:sz w:val="24"/>
          <w:szCs w:val="24"/>
        </w:rPr>
        <w:t>through time</w:t>
      </w:r>
      <w:r w:rsidR="003E6401">
        <w:rPr>
          <w:rFonts w:ascii="Times New Roman" w:eastAsia="Times New Roman" w:hAnsi="Times New Roman" w:cs="Times New Roman"/>
          <w:sz w:val="24"/>
          <w:szCs w:val="24"/>
        </w:rPr>
        <w:t>,</w:t>
      </w:r>
      <w:r w:rsidR="00F13910">
        <w:rPr>
          <w:rFonts w:ascii="Times New Roman" w:eastAsia="Times New Roman" w:hAnsi="Times New Roman" w:cs="Times New Roman"/>
          <w:sz w:val="24"/>
          <w:szCs w:val="24"/>
        </w:rPr>
        <w:t xml:space="preserve"> however, </w:t>
      </w:r>
      <w:r w:rsidR="00B80037">
        <w:rPr>
          <w:rFonts w:ascii="Times New Roman" w:eastAsia="Times New Roman" w:hAnsi="Times New Roman" w:cs="Times New Roman"/>
          <w:sz w:val="24"/>
          <w:szCs w:val="24"/>
        </w:rPr>
        <w:t xml:space="preserve">are still relatively uncommon. Further, </w:t>
      </w:r>
      <w:r w:rsidR="00F13910">
        <w:rPr>
          <w:rFonts w:ascii="Times New Roman" w:eastAsia="Times New Roman" w:hAnsi="Times New Roman" w:cs="Times New Roman"/>
          <w:sz w:val="24"/>
          <w:szCs w:val="24"/>
        </w:rPr>
        <w:t xml:space="preserve">existing </w:t>
      </w:r>
      <w:r w:rsidR="00B80037">
        <w:rPr>
          <w:rFonts w:ascii="Times New Roman" w:eastAsia="Times New Roman" w:hAnsi="Times New Roman" w:cs="Times New Roman"/>
          <w:sz w:val="24"/>
          <w:szCs w:val="24"/>
        </w:rPr>
        <w:t xml:space="preserve">mass balances are generally </w:t>
      </w:r>
      <w:r w:rsidR="00DA4018">
        <w:rPr>
          <w:rFonts w:ascii="Times New Roman" w:eastAsia="Times New Roman" w:hAnsi="Times New Roman" w:cs="Times New Roman"/>
          <w:sz w:val="24"/>
          <w:szCs w:val="24"/>
        </w:rPr>
        <w:t xml:space="preserve">based on low frequency data, </w:t>
      </w:r>
      <w:r w:rsidR="00B80037">
        <w:rPr>
          <w:rFonts w:ascii="Times New Roman" w:eastAsia="Times New Roman" w:hAnsi="Times New Roman" w:cs="Times New Roman"/>
          <w:sz w:val="24"/>
          <w:szCs w:val="24"/>
        </w:rPr>
        <w:t>confined to single lakes</w:t>
      </w:r>
      <w:r w:rsidR="00DA401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tend to be concentrated in boreal regions (e.g., Jonsson et al. 2001, Urban et al. 2005, Andersson and Sobek 2006, Cremona et al. 2014). </w:t>
      </w:r>
      <w:r w:rsidR="001C1B04">
        <w:rPr>
          <w:rFonts w:ascii="Times New Roman" w:eastAsia="Times New Roman" w:hAnsi="Times New Roman" w:cs="Times New Roman"/>
          <w:sz w:val="24"/>
          <w:szCs w:val="24"/>
        </w:rPr>
        <w:t xml:space="preserve"> Here we develop</w:t>
      </w:r>
      <w:r w:rsidR="003E6401">
        <w:rPr>
          <w:rFonts w:ascii="Times New Roman" w:eastAsia="Times New Roman" w:hAnsi="Times New Roman" w:cs="Times New Roman"/>
          <w:sz w:val="24"/>
          <w:szCs w:val="24"/>
        </w:rPr>
        <w:t>ed</w:t>
      </w:r>
      <w:ins w:id="29" w:author="Kathleen C. Weathers" w:date="2017-04-16T10:46:00Z">
        <w:r w:rsidR="001C1B04">
          <w:rPr>
            <w:rFonts w:ascii="Times New Roman" w:eastAsia="Times New Roman" w:hAnsi="Times New Roman" w:cs="Times New Roman"/>
            <w:sz w:val="24"/>
            <w:szCs w:val="24"/>
          </w:rPr>
          <w:t xml:space="preserve"> and </w:t>
        </w:r>
      </w:ins>
      <w:ins w:id="30" w:author="immccull@gmail.com" w:date="2017-04-16T13:25:00Z">
        <w:r w:rsidR="003E6401">
          <w:rPr>
            <w:rFonts w:ascii="Times New Roman" w:eastAsia="Times New Roman" w:hAnsi="Times New Roman" w:cs="Times New Roman"/>
            <w:sz w:val="24"/>
            <w:szCs w:val="24"/>
          </w:rPr>
          <w:t>applied</w:t>
        </w:r>
      </w:ins>
      <w:ins w:id="31" w:author="Kathleen C. Weathers" w:date="2017-04-16T10:46:00Z">
        <w:r w:rsidR="001C1B04">
          <w:rPr>
            <w:rFonts w:ascii="Times New Roman" w:eastAsia="Times New Roman" w:hAnsi="Times New Roman" w:cs="Times New Roman"/>
            <w:sz w:val="24"/>
            <w:szCs w:val="24"/>
          </w:rPr>
          <w:t xml:space="preserve"> a </w:t>
        </w:r>
      </w:ins>
      <w:ins w:id="32" w:author="immccull@gmail.com" w:date="2017-04-16T13:28:00Z">
        <w:r w:rsidR="003E6401">
          <w:rPr>
            <w:rFonts w:ascii="Times New Roman" w:eastAsia="Times New Roman" w:hAnsi="Times New Roman" w:cs="Times New Roman"/>
            <w:sz w:val="24"/>
            <w:szCs w:val="24"/>
          </w:rPr>
          <w:t>dynamic</w:t>
        </w:r>
      </w:ins>
      <w:ins w:id="33" w:author="Ian Mccullough" w:date="2017-04-19T10:10:00Z">
        <w:r w:rsidR="008F606D">
          <w:rPr>
            <w:rFonts w:ascii="Times New Roman" w:eastAsia="Times New Roman" w:hAnsi="Times New Roman" w:cs="Times New Roman"/>
            <w:sz w:val="24"/>
            <w:szCs w:val="24"/>
          </w:rPr>
          <w:t>al</w:t>
        </w:r>
      </w:ins>
      <w:ins w:id="34" w:author="immccull@gmail.com" w:date="2017-04-16T13:28:00Z">
        <w:r w:rsidR="003E6401">
          <w:rPr>
            <w:rFonts w:ascii="Times New Roman" w:eastAsia="Times New Roman" w:hAnsi="Times New Roman" w:cs="Times New Roman"/>
            <w:sz w:val="24"/>
            <w:szCs w:val="24"/>
          </w:rPr>
          <w:t xml:space="preserve"> </w:t>
        </w:r>
      </w:ins>
      <w:ins w:id="35" w:author="Kathleen C. Weathers" w:date="2017-04-16T10:46:00Z">
        <w:r w:rsidR="001C1B04">
          <w:rPr>
            <w:rFonts w:ascii="Times New Roman" w:eastAsia="Times New Roman" w:hAnsi="Times New Roman" w:cs="Times New Roman"/>
            <w:sz w:val="24"/>
            <w:szCs w:val="24"/>
          </w:rPr>
          <w:t>mass</w:t>
        </w:r>
      </w:ins>
      <w:ins w:id="36" w:author="Kathleen C. Weathers" w:date="2017-04-16T10:47:00Z">
        <w:r w:rsidR="001C1B04">
          <w:rPr>
            <w:rFonts w:ascii="Times New Roman" w:eastAsia="Times New Roman" w:hAnsi="Times New Roman" w:cs="Times New Roman"/>
            <w:sz w:val="24"/>
            <w:szCs w:val="24"/>
          </w:rPr>
          <w:t xml:space="preserve"> balance model to </w:t>
        </w:r>
        <w:del w:id="37" w:author="Ian Mccullough" w:date="2017-04-19T10:08:00Z">
          <w:r w:rsidR="001C1B04" w:rsidDel="008F606D">
            <w:rPr>
              <w:rFonts w:ascii="Times New Roman" w:eastAsia="Times New Roman" w:hAnsi="Times New Roman" w:cs="Times New Roman"/>
              <w:sz w:val="24"/>
              <w:szCs w:val="24"/>
            </w:rPr>
            <w:delText xml:space="preserve">(1) </w:delText>
          </w:r>
        </w:del>
      </w:ins>
      <w:ins w:id="38" w:author="Kathleen C. Weathers" w:date="2017-04-16T10:48:00Z">
        <w:r w:rsidR="001C1B04">
          <w:rPr>
            <w:rFonts w:ascii="Times New Roman" w:eastAsia="Times New Roman" w:hAnsi="Times New Roman" w:cs="Times New Roman"/>
            <w:sz w:val="24"/>
            <w:szCs w:val="24"/>
          </w:rPr>
          <w:t xml:space="preserve">examine </w:t>
        </w:r>
      </w:ins>
      <w:ins w:id="39" w:author="immccull@gmail.com" w:date="2017-04-16T13:27:00Z">
        <w:r w:rsidR="003E6401">
          <w:rPr>
            <w:rFonts w:ascii="Times New Roman" w:eastAsia="Times New Roman" w:hAnsi="Times New Roman" w:cs="Times New Roman"/>
            <w:sz w:val="24"/>
            <w:szCs w:val="24"/>
          </w:rPr>
          <w:t xml:space="preserve">whether </w:t>
        </w:r>
      </w:ins>
      <w:ins w:id="40" w:author="Kathleen C. Weathers" w:date="2017-04-16T10:48:00Z">
        <w:r w:rsidR="001C1B04">
          <w:rPr>
            <w:rFonts w:ascii="Times New Roman" w:eastAsia="Times New Roman" w:hAnsi="Times New Roman" w:cs="Times New Roman"/>
            <w:sz w:val="24"/>
            <w:szCs w:val="24"/>
          </w:rPr>
          <w:t xml:space="preserve">a </w:t>
        </w:r>
      </w:ins>
      <w:ins w:id="41" w:author="immccull@gmail.com" w:date="2017-04-16T13:27:00Z">
        <w:r w:rsidR="003E6401">
          <w:rPr>
            <w:rFonts w:ascii="Times New Roman" w:eastAsia="Times New Roman" w:hAnsi="Times New Roman" w:cs="Times New Roman"/>
            <w:sz w:val="24"/>
            <w:szCs w:val="24"/>
          </w:rPr>
          <w:t xml:space="preserve">heterogeneous </w:t>
        </w:r>
      </w:ins>
      <w:ins w:id="42" w:author="Kathleen C. Weathers" w:date="2017-04-16T10:48:00Z">
        <w:r w:rsidR="001C1B04">
          <w:rPr>
            <w:rFonts w:ascii="Times New Roman" w:eastAsia="Times New Roman" w:hAnsi="Times New Roman" w:cs="Times New Roman"/>
            <w:sz w:val="24"/>
            <w:szCs w:val="24"/>
          </w:rPr>
          <w:t>set of</w:t>
        </w:r>
      </w:ins>
      <w:ins w:id="43" w:author="Kathleen C. Weathers" w:date="2017-04-16T10:49:00Z">
        <w:r w:rsidR="001C1B04">
          <w:rPr>
            <w:rFonts w:ascii="Times New Roman" w:eastAsia="Times New Roman" w:hAnsi="Times New Roman" w:cs="Times New Roman"/>
            <w:sz w:val="24"/>
            <w:szCs w:val="24"/>
          </w:rPr>
          <w:t xml:space="preserve"> five lakes </w:t>
        </w:r>
      </w:ins>
      <w:ins w:id="44" w:author="immccull@gmail.com" w:date="2017-04-16T13:28:00Z">
        <w:r w:rsidR="003E6401">
          <w:rPr>
            <w:rFonts w:ascii="Times New Roman" w:eastAsia="Times New Roman" w:hAnsi="Times New Roman" w:cs="Times New Roman"/>
            <w:sz w:val="24"/>
            <w:szCs w:val="24"/>
          </w:rPr>
          <w:t xml:space="preserve">function as </w:t>
        </w:r>
      </w:ins>
      <w:ins w:id="45" w:author="Kathleen C. Weathers" w:date="2017-04-16T10:50:00Z">
        <w:r w:rsidR="001C1B04">
          <w:rPr>
            <w:rFonts w:ascii="Times New Roman" w:eastAsia="Times New Roman" w:hAnsi="Times New Roman" w:cs="Times New Roman"/>
            <w:sz w:val="24"/>
            <w:szCs w:val="24"/>
          </w:rPr>
          <w:t xml:space="preserve">net sources or sinks of </w:t>
        </w:r>
      </w:ins>
      <w:ins w:id="46" w:author="immccull@gmail.com" w:date="2017-04-16T13:31:00Z">
        <w:r w:rsidR="00F574F9">
          <w:rPr>
            <w:rFonts w:ascii="Times New Roman" w:eastAsia="Times New Roman" w:hAnsi="Times New Roman" w:cs="Times New Roman"/>
            <w:sz w:val="24"/>
            <w:szCs w:val="24"/>
          </w:rPr>
          <w:t>O</w:t>
        </w:r>
      </w:ins>
      <w:ins w:id="47" w:author="Kathleen C. Weathers" w:date="2017-04-16T10:50:00Z">
        <w:r w:rsidR="001C1B04">
          <w:rPr>
            <w:rFonts w:ascii="Times New Roman" w:eastAsia="Times New Roman" w:hAnsi="Times New Roman" w:cs="Times New Roman"/>
            <w:sz w:val="24"/>
            <w:szCs w:val="24"/>
          </w:rPr>
          <w:t>C</w:t>
        </w:r>
      </w:ins>
      <w:ins w:id="48" w:author="Ian Mccullough" w:date="2017-04-19T10:08:00Z">
        <w:r w:rsidR="008F606D">
          <w:rPr>
            <w:rFonts w:ascii="Times New Roman" w:eastAsia="Times New Roman" w:hAnsi="Times New Roman" w:cs="Times New Roman"/>
            <w:sz w:val="24"/>
            <w:szCs w:val="24"/>
          </w:rPr>
          <w:t xml:space="preserve"> and</w:t>
        </w:r>
      </w:ins>
      <w:r w:rsidR="00660F33">
        <w:rPr>
          <w:rFonts w:ascii="Times New Roman" w:eastAsia="Times New Roman" w:hAnsi="Times New Roman" w:cs="Times New Roman"/>
          <w:sz w:val="24"/>
          <w:szCs w:val="24"/>
        </w:rPr>
        <w:t xml:space="preserve"> </w:t>
      </w:r>
      <w:ins w:id="49" w:author="Kathleen C. Weathers" w:date="2017-04-16T10:50:00Z">
        <w:del w:id="50" w:author="Ian Mccullough" w:date="2017-04-19T10:08:00Z">
          <w:r w:rsidR="001C1B04" w:rsidDel="008F606D">
            <w:rPr>
              <w:rFonts w:ascii="Times New Roman" w:eastAsia="Times New Roman" w:hAnsi="Times New Roman" w:cs="Times New Roman"/>
              <w:sz w:val="24"/>
              <w:szCs w:val="24"/>
            </w:rPr>
            <w:delText xml:space="preserve">, </w:delText>
          </w:r>
        </w:del>
      </w:ins>
      <w:ins w:id="51" w:author="immccull@gmail.com" w:date="2017-04-16T13:30:00Z">
        <w:del w:id="52" w:author="Ian Mccullough" w:date="2017-04-19T10:08:00Z">
          <w:r w:rsidR="00F574F9" w:rsidDel="008F606D">
            <w:rPr>
              <w:rFonts w:ascii="Times New Roman" w:eastAsia="Times New Roman" w:hAnsi="Times New Roman" w:cs="Times New Roman"/>
              <w:sz w:val="24"/>
              <w:szCs w:val="24"/>
            </w:rPr>
            <w:delText xml:space="preserve">(2) </w:delText>
          </w:r>
        </w:del>
        <w:r w:rsidR="00F574F9">
          <w:rPr>
            <w:rFonts w:ascii="Times New Roman" w:eastAsia="Times New Roman" w:hAnsi="Times New Roman" w:cs="Times New Roman"/>
            <w:sz w:val="24"/>
            <w:szCs w:val="24"/>
          </w:rPr>
          <w:t xml:space="preserve">identify drivers of </w:t>
        </w:r>
      </w:ins>
      <w:ins w:id="53" w:author="immccull@gmail.com" w:date="2017-04-16T13:32:00Z">
        <w:r w:rsidR="00F574F9">
          <w:rPr>
            <w:rFonts w:ascii="Times New Roman" w:eastAsia="Times New Roman" w:hAnsi="Times New Roman" w:cs="Times New Roman"/>
            <w:sz w:val="24"/>
            <w:szCs w:val="24"/>
          </w:rPr>
          <w:t xml:space="preserve">OC </w:t>
        </w:r>
      </w:ins>
      <w:ins w:id="54" w:author="immccull@gmail.com" w:date="2017-04-16T13:30:00Z">
        <w:r w:rsidR="00F574F9">
          <w:rPr>
            <w:rFonts w:ascii="Times New Roman" w:eastAsia="Times New Roman" w:hAnsi="Times New Roman" w:cs="Times New Roman"/>
            <w:sz w:val="24"/>
            <w:szCs w:val="24"/>
          </w:rPr>
          <w:t xml:space="preserve">source or sink status, </w:t>
        </w:r>
      </w:ins>
      <w:ins w:id="55" w:author="Kathleen C. Weathers" w:date="2017-04-16T10:50:00Z">
        <w:del w:id="56" w:author="Ian Mccullough" w:date="2017-04-19T10:07:00Z">
          <w:r w:rsidR="001C1B04" w:rsidDel="008F606D">
            <w:rPr>
              <w:rFonts w:ascii="Times New Roman" w:eastAsia="Times New Roman" w:hAnsi="Times New Roman" w:cs="Times New Roman"/>
              <w:sz w:val="24"/>
              <w:szCs w:val="24"/>
            </w:rPr>
            <w:delText>and (</w:delText>
          </w:r>
        </w:del>
      </w:ins>
      <w:ins w:id="57" w:author="Kathleen C. Weathers" w:date="2017-04-16T10:51:00Z">
        <w:del w:id="58" w:author="Ian Mccullough" w:date="2017-04-19T10:07:00Z">
          <w:r w:rsidR="001C1B04" w:rsidDel="008F606D">
            <w:rPr>
              <w:rFonts w:ascii="Times New Roman" w:eastAsia="Times New Roman" w:hAnsi="Times New Roman" w:cs="Times New Roman"/>
              <w:sz w:val="24"/>
              <w:szCs w:val="24"/>
            </w:rPr>
            <w:delText xml:space="preserve">3) </w:delText>
          </w:r>
        </w:del>
      </w:ins>
      <w:ins w:id="59" w:author="immccull@gmail.com" w:date="2017-04-16T13:31:00Z">
        <w:del w:id="60" w:author="Ian Mccullough" w:date="2017-04-19T10:07:00Z">
          <w:r w:rsidR="00F574F9" w:rsidDel="008F606D">
            <w:rPr>
              <w:rFonts w:ascii="Times New Roman" w:eastAsia="Times New Roman" w:hAnsi="Times New Roman" w:cs="Times New Roman"/>
              <w:sz w:val="24"/>
              <w:szCs w:val="24"/>
            </w:rPr>
            <w:delText xml:space="preserve">highlight uncertainties in </w:delText>
          </w:r>
        </w:del>
      </w:ins>
      <w:ins w:id="61" w:author="immccull@gmail.com" w:date="2017-04-16T13:32:00Z">
        <w:del w:id="62" w:author="Ian Mccullough" w:date="2017-04-19T10:07:00Z">
          <w:r w:rsidR="00F574F9" w:rsidDel="008F606D">
            <w:rPr>
              <w:rFonts w:ascii="Times New Roman" w:eastAsia="Times New Roman" w:hAnsi="Times New Roman" w:cs="Times New Roman"/>
              <w:sz w:val="24"/>
              <w:szCs w:val="24"/>
            </w:rPr>
            <w:delText xml:space="preserve">in-lake OC dynamics. </w:delText>
          </w:r>
        </w:del>
      </w:ins>
      <w:ins w:id="63" w:author="Kathleen C. Weathers" w:date="2017-04-16T10:51:00Z">
        <w:del w:id="64" w:author="Ian Mccullough" w:date="2017-04-19T10:07:00Z">
          <w:r w:rsidR="001C1B04" w:rsidDel="008F606D">
            <w:rPr>
              <w:rFonts w:ascii="Times New Roman" w:eastAsia="Times New Roman" w:hAnsi="Times New Roman" w:cs="Times New Roman"/>
              <w:sz w:val="24"/>
              <w:szCs w:val="24"/>
            </w:rPr>
            <w:delText>what d</w:delText>
          </w:r>
          <w:r w:rsidR="003C62A7" w:rsidDel="008F606D">
            <w:rPr>
              <w:rFonts w:ascii="Times New Roman" w:eastAsia="Times New Roman" w:hAnsi="Times New Roman" w:cs="Times New Roman"/>
              <w:sz w:val="24"/>
              <w:szCs w:val="24"/>
            </w:rPr>
            <w:delText>rives their sink- or source-</w:delText>
          </w:r>
          <w:commentRangeStart w:id="65"/>
          <w:commentRangeStart w:id="66"/>
          <w:r w:rsidR="003C62A7" w:rsidDel="008F606D">
            <w:rPr>
              <w:rFonts w:ascii="Times New Roman" w:eastAsia="Times New Roman" w:hAnsi="Times New Roman" w:cs="Times New Roman"/>
              <w:sz w:val="24"/>
              <w:szCs w:val="24"/>
            </w:rPr>
            <w:delText>iness</w:delText>
          </w:r>
        </w:del>
      </w:ins>
      <w:commentRangeEnd w:id="65"/>
      <w:ins w:id="67" w:author="Kathleen C. Weathers" w:date="2017-04-16T11:03:00Z">
        <w:del w:id="68" w:author="Ian Mccullough" w:date="2017-04-19T10:07:00Z">
          <w:r w:rsidR="00B01E3F" w:rsidDel="008F606D">
            <w:rPr>
              <w:rStyle w:val="CommentReference"/>
            </w:rPr>
            <w:commentReference w:id="65"/>
          </w:r>
        </w:del>
      </w:ins>
      <w:commentRangeEnd w:id="66"/>
      <w:del w:id="69" w:author="Ian Mccullough" w:date="2017-04-19T10:07:00Z">
        <w:r w:rsidR="008F606D" w:rsidDel="008F606D">
          <w:rPr>
            <w:rStyle w:val="CommentReference"/>
          </w:rPr>
          <w:commentReference w:id="66"/>
        </w:r>
      </w:del>
      <w:ins w:id="70" w:author="Kathleen C. Weathers" w:date="2017-04-16T10:51:00Z">
        <w:del w:id="71" w:author="Ian Mccullough" w:date="2017-04-19T10:07:00Z">
          <w:r w:rsidR="003C62A7" w:rsidDel="008F606D">
            <w:rPr>
              <w:rFonts w:ascii="Times New Roman" w:eastAsia="Times New Roman" w:hAnsi="Times New Roman" w:cs="Times New Roman"/>
              <w:sz w:val="24"/>
              <w:szCs w:val="24"/>
            </w:rPr>
            <w:delText>.</w:delText>
          </w:r>
        </w:del>
      </w:ins>
    </w:p>
    <w:p w14:paraId="15CED476"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72" w:name="_fgbmh3q8shl8" w:colFirst="0" w:colLast="0"/>
      <w:bookmarkEnd w:id="72"/>
      <w:r>
        <w:rPr>
          <w:rFonts w:ascii="Times New Roman" w:eastAsia="Times New Roman" w:hAnsi="Times New Roman" w:cs="Times New Roman"/>
          <w:i/>
          <w:color w:val="000000"/>
          <w:sz w:val="24"/>
          <w:szCs w:val="24"/>
        </w:rPr>
        <w:t>Overview of concepts of key OC fluxes in lake ecosystems</w:t>
      </w:r>
    </w:p>
    <w:p w14:paraId="3AB9818B" w14:textId="122776DC" w:rsidR="00152F60" w:rsidRDefault="007728A8">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For lakes, t</w:t>
      </w:r>
      <w:r w:rsidR="00B80037">
        <w:rPr>
          <w:rFonts w:ascii="Times New Roman" w:eastAsia="Times New Roman" w:hAnsi="Times New Roman" w:cs="Times New Roman"/>
          <w:sz w:val="24"/>
          <w:szCs w:val="24"/>
        </w:rPr>
        <w:t>he term “mass balance” has been broadly used to quantify budgets (not s</w:t>
      </w:r>
      <w:r w:rsidR="003A0D4C">
        <w:rPr>
          <w:rFonts w:ascii="Times New Roman" w:eastAsia="Times New Roman" w:hAnsi="Times New Roman" w:cs="Times New Roman"/>
          <w:sz w:val="24"/>
          <w:szCs w:val="24"/>
        </w:rPr>
        <w:t>trictly OC) as the combination</w:t>
      </w:r>
      <w:r w:rsidR="00B80037">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outputs</w:t>
      </w:r>
      <w:ins w:id="73" w:author="Kathleen C. Weathers" w:date="2017-04-16T10:52:00Z">
        <w:r w:rsidR="003C62A7">
          <w:rPr>
            <w:rFonts w:ascii="Times New Roman" w:eastAsia="Times New Roman" w:hAnsi="Times New Roman" w:cs="Times New Roman"/>
            <w:sz w:val="24"/>
            <w:szCs w:val="24"/>
          </w:rPr>
          <w:t xml:space="preserve"> </w:t>
        </w:r>
        <w:commentRangeStart w:id="74"/>
        <w:r w:rsidR="003C62A7">
          <w:rPr>
            <w:rFonts w:ascii="Times New Roman" w:eastAsia="Times New Roman" w:hAnsi="Times New Roman" w:cs="Times New Roman"/>
            <w:sz w:val="24"/>
            <w:szCs w:val="24"/>
          </w:rPr>
          <w:t>(Likens   , Weathers et al. 2013)</w:t>
        </w:r>
      </w:ins>
      <w:commentRangeEnd w:id="74"/>
      <w:r w:rsidR="00C03162">
        <w:rPr>
          <w:rStyle w:val="CommentReference"/>
        </w:rPr>
        <w:commentReference w:id="74"/>
      </w:r>
      <w:r w:rsidR="00B80037">
        <w:rPr>
          <w:rFonts w:ascii="Times New Roman" w:eastAsia="Times New Roman" w:hAnsi="Times New Roman" w:cs="Times New Roman"/>
          <w:sz w:val="24"/>
          <w:szCs w:val="24"/>
        </w:rPr>
        <w:t>. Inputs</w:t>
      </w:r>
      <w:r w:rsidR="00152F60">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to</w:t>
      </w:r>
      <w:r w:rsidR="0008600F">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lake</w:t>
      </w:r>
      <w:r w:rsidR="003C62A7">
        <w:rPr>
          <w:rFonts w:ascii="Times New Roman" w:eastAsia="Times New Roman" w:hAnsi="Times New Roman" w:cs="Times New Roman"/>
          <w:sz w:val="24"/>
          <w:szCs w:val="24"/>
        </w:rPr>
        <w:t xml:space="preserve"> ecosystem </w:t>
      </w:r>
      <w:r w:rsidR="00B339A2">
        <w:rPr>
          <w:rFonts w:ascii="Times New Roman" w:eastAsia="Times New Roman" w:hAnsi="Times New Roman" w:cs="Times New Roman"/>
          <w:sz w:val="24"/>
          <w:szCs w:val="24"/>
        </w:rPr>
        <w:t>O</w:t>
      </w:r>
      <w:r w:rsidR="003C62A7">
        <w:rPr>
          <w:rFonts w:ascii="Times New Roman" w:eastAsia="Times New Roman" w:hAnsi="Times New Roman" w:cs="Times New Roman"/>
          <w:sz w:val="24"/>
          <w:szCs w:val="24"/>
        </w:rPr>
        <w:t xml:space="preserve">C budgets are </w:t>
      </w:r>
      <w:r w:rsidR="00B80037">
        <w:rPr>
          <w:rFonts w:ascii="Times New Roman" w:eastAsia="Times New Roman" w:hAnsi="Times New Roman" w:cs="Times New Roman"/>
          <w:sz w:val="24"/>
          <w:szCs w:val="24"/>
        </w:rPr>
        <w:t>the sum of allochthonous (external</w:t>
      </w:r>
      <w:r w:rsidR="00B629D3">
        <w:rPr>
          <w:rFonts w:ascii="Times New Roman" w:eastAsia="Times New Roman" w:hAnsi="Times New Roman" w:cs="Times New Roman"/>
          <w:sz w:val="24"/>
          <w:szCs w:val="24"/>
        </w:rPr>
        <w:t>ly</w:t>
      </w:r>
      <w:r w:rsidR="00B80037">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sidR="00B80037">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store OC (i.e., primary production, respiration, burial in sediments). Outputs </w:t>
      </w:r>
      <w:r w:rsidR="003C62A7">
        <w:rPr>
          <w:rFonts w:ascii="Times New Roman" w:eastAsia="Times New Roman" w:hAnsi="Times New Roman" w:cs="Times New Roman"/>
          <w:sz w:val="24"/>
          <w:szCs w:val="24"/>
        </w:rPr>
        <w:t xml:space="preserve">include </w:t>
      </w:r>
      <w:r w:rsidR="00B80037">
        <w:rPr>
          <w:rFonts w:ascii="Times New Roman" w:eastAsia="Times New Roman" w:hAnsi="Times New Roman" w:cs="Times New Roman"/>
          <w:sz w:val="24"/>
          <w:szCs w:val="24"/>
        </w:rPr>
        <w:t xml:space="preserve">DOC and POC that exit a lake via surface or groundwater exports. </w:t>
      </w:r>
      <w:r w:rsidR="003C62A7">
        <w:rPr>
          <w:rFonts w:ascii="Times New Roman" w:eastAsia="Times New Roman" w:hAnsi="Times New Roman" w:cs="Times New Roman"/>
          <w:sz w:val="24"/>
          <w:szCs w:val="24"/>
        </w:rPr>
        <w:t xml:space="preserve"> It is the </w:t>
      </w:r>
      <w:r w:rsidR="003C62A7">
        <w:rPr>
          <w:rFonts w:ascii="Times New Roman" w:eastAsia="Times New Roman" w:hAnsi="Times New Roman" w:cs="Times New Roman"/>
          <w:sz w:val="24"/>
          <w:szCs w:val="24"/>
        </w:rPr>
        <w:lastRenderedPageBreak/>
        <w:t>balance of inputs</w:t>
      </w:r>
      <w:r w:rsidR="00B339A2">
        <w:rPr>
          <w:rFonts w:ascii="Times New Roman" w:eastAsia="Times New Roman" w:hAnsi="Times New Roman" w:cs="Times New Roman"/>
          <w:sz w:val="24"/>
          <w:szCs w:val="24"/>
        </w:rPr>
        <w:t>, internal processes,</w:t>
      </w:r>
      <w:r w:rsidR="003C62A7">
        <w:rPr>
          <w:rFonts w:ascii="Times New Roman" w:eastAsia="Times New Roman" w:hAnsi="Times New Roman" w:cs="Times New Roman"/>
          <w:sz w:val="24"/>
          <w:szCs w:val="24"/>
        </w:rPr>
        <w:t xml:space="preserve"> and outputs that determines </w:t>
      </w:r>
      <w:r w:rsidR="003C62A7" w:rsidRPr="0003294D">
        <w:rPr>
          <w:rFonts w:ascii="Times New Roman" w:eastAsia="Times New Roman" w:hAnsi="Times New Roman" w:cs="Times New Roman"/>
          <w:i/>
          <w:sz w:val="24"/>
          <w:szCs w:val="24"/>
        </w:rPr>
        <w:t xml:space="preserve">lake </w:t>
      </w:r>
      <w:r w:rsidR="0003294D" w:rsidRPr="0003294D">
        <w:rPr>
          <w:rFonts w:ascii="Times New Roman" w:eastAsia="Times New Roman" w:hAnsi="Times New Roman" w:cs="Times New Roman"/>
          <w:i/>
          <w:sz w:val="24"/>
          <w:szCs w:val="24"/>
        </w:rPr>
        <w:t>function</w:t>
      </w:r>
      <w:r w:rsidR="0003294D">
        <w:rPr>
          <w:rFonts w:ascii="Times New Roman" w:eastAsia="Times New Roman" w:hAnsi="Times New Roman" w:cs="Times New Roman"/>
          <w:sz w:val="24"/>
          <w:szCs w:val="24"/>
        </w:rPr>
        <w:t xml:space="preserve"> a</w:t>
      </w:r>
      <w:r w:rsidR="003C62A7">
        <w:rPr>
          <w:rFonts w:ascii="Times New Roman" w:eastAsia="Times New Roman" w:hAnsi="Times New Roman" w:cs="Times New Roman"/>
          <w:sz w:val="24"/>
          <w:szCs w:val="24"/>
        </w:rPr>
        <w:t xml:space="preserve">s a </w:t>
      </w:r>
      <w:r w:rsidR="00B339A2"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source</w:t>
      </w:r>
      <w:r w:rsidR="00B01E3F">
        <w:rPr>
          <w:rFonts w:ascii="Times New Roman" w:eastAsia="Times New Roman" w:hAnsi="Times New Roman" w:cs="Times New Roman"/>
          <w:sz w:val="24"/>
          <w:szCs w:val="24"/>
        </w:rPr>
        <w:t xml:space="preserve"> of C to the atmosphere, or a </w:t>
      </w:r>
      <w:r w:rsidR="0003294D" w:rsidRPr="0003294D">
        <w:rPr>
          <w:rFonts w:ascii="Times New Roman" w:eastAsia="Times New Roman" w:hAnsi="Times New Roman" w:cs="Times New Roman"/>
          <w:i/>
          <w:sz w:val="24"/>
          <w:szCs w:val="24"/>
        </w:rPr>
        <w:t xml:space="preserve">net </w:t>
      </w:r>
      <w:r w:rsidR="00B01E3F" w:rsidRPr="0003294D">
        <w:rPr>
          <w:rFonts w:ascii="Times New Roman" w:eastAsia="Times New Roman" w:hAnsi="Times New Roman" w:cs="Times New Roman"/>
          <w:i/>
          <w:sz w:val="24"/>
          <w:szCs w:val="24"/>
        </w:rPr>
        <w:t>sink</w:t>
      </w:r>
      <w:r w:rsidR="0003294D">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whereby C is retained by the lake ecosystem</w:t>
      </w:r>
      <w:r w:rsidR="00525E73">
        <w:rPr>
          <w:rFonts w:ascii="Times New Roman" w:eastAsia="Times New Roman" w:hAnsi="Times New Roman" w:cs="Times New Roman"/>
          <w:sz w:val="24"/>
          <w:szCs w:val="24"/>
        </w:rPr>
        <w:t xml:space="preserve"> (</w:t>
      </w:r>
      <w:r w:rsidR="0003294D">
        <w:rPr>
          <w:rFonts w:ascii="Times New Roman" w:eastAsia="Times New Roman" w:hAnsi="Times New Roman" w:cs="Times New Roman"/>
          <w:sz w:val="24"/>
          <w:szCs w:val="24"/>
        </w:rPr>
        <w:t>Box 1, Fig. 1</w:t>
      </w:r>
      <w:r w:rsidR="00525E73">
        <w:rPr>
          <w:rFonts w:ascii="Times New Roman" w:eastAsia="Times New Roman" w:hAnsi="Times New Roman" w:cs="Times New Roman"/>
          <w:sz w:val="24"/>
          <w:szCs w:val="24"/>
        </w:rPr>
        <w:t>)</w:t>
      </w:r>
      <w:r w:rsidR="00B01E3F">
        <w:rPr>
          <w:rFonts w:ascii="Times New Roman" w:eastAsia="Times New Roman" w:hAnsi="Times New Roman" w:cs="Times New Roman"/>
          <w:sz w:val="24"/>
          <w:szCs w:val="24"/>
        </w:rPr>
        <w:t xml:space="preserve">. </w:t>
      </w:r>
      <w:r w:rsidR="003C62A7">
        <w:rPr>
          <w:rFonts w:ascii="Times New Roman" w:eastAsia="Times New Roman" w:hAnsi="Times New Roman" w:cs="Times New Roman"/>
          <w:sz w:val="24"/>
          <w:szCs w:val="24"/>
        </w:rPr>
        <w:t xml:space="preserve"> </w:t>
      </w:r>
    </w:p>
    <w:p w14:paraId="79AB80B1" w14:textId="03EE97D9" w:rsidR="0032009C" w:rsidRDefault="00E45667" w:rsidP="002565E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0BE59986" wp14:editId="79C20E2F">
                <wp:simplePos x="0" y="0"/>
                <wp:positionH relativeFrom="column">
                  <wp:posOffset>139700</wp:posOffset>
                </wp:positionH>
                <wp:positionV relativeFrom="paragraph">
                  <wp:posOffset>4417060</wp:posOffset>
                </wp:positionV>
                <wp:extent cx="6191250" cy="27241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1250" cy="2724150"/>
                        </a:xfrm>
                        <a:prstGeom prst="rect">
                          <a:avLst/>
                        </a:prstGeom>
                        <a:solidFill>
                          <a:srgbClr val="FFFFFF"/>
                        </a:solidFill>
                        <a:ln w="9525">
                          <a:solidFill>
                            <a:srgbClr val="000000"/>
                          </a:solidFill>
                          <a:miter lim="800000"/>
                          <a:headEnd/>
                          <a:tailEnd/>
                        </a:ln>
                      </wps:spPr>
                      <wps:txbx>
                        <w:txbxContent>
                          <w:p w14:paraId="1A2F8347" w14:textId="5CF6C809" w:rsidR="008458EE" w:rsidRPr="006F4EC1" w:rsidRDefault="008458E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3AE95C23" w:rsidR="008458EE" w:rsidRDefault="008458E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ins w:id="75" w:author="Ana Morales" w:date="2017-05-02T17:02:00Z">
                              <w:r>
                                <w:rPr>
                                  <w:rFonts w:ascii="Times New Roman" w:eastAsia="Times New Roman" w:hAnsi="Times New Roman" w:cs="Times New Roman"/>
                                  <w:sz w:val="24"/>
                                  <w:szCs w:val="24"/>
                                </w:rPr>
                                <w:t xml:space="preserve"> suggest changing to: Burial  &lt; </w:t>
                              </w:r>
                            </w:ins>
                            <w:ins w:id="76" w:author="Ana Morales" w:date="2017-05-02T17:10:00Z">
                              <w:r>
                                <w:rPr>
                                  <w:rFonts w:ascii="Times New Roman" w:eastAsia="Times New Roman" w:hAnsi="Times New Roman" w:cs="Times New Roman"/>
                                  <w:sz w:val="24"/>
                                  <w:szCs w:val="24"/>
                                </w:rPr>
                                <w:t>OC</w:t>
                              </w:r>
                            </w:ins>
                            <w:ins w:id="77" w:author="Ana Morales" w:date="2017-05-02T17:12:00Z">
                              <w:r w:rsidRPr="00422866">
                                <w:rPr>
                                  <w:rFonts w:ascii="Times New Roman" w:eastAsia="Times New Roman" w:hAnsi="Times New Roman" w:cs="Times New Roman"/>
                                  <w:sz w:val="24"/>
                                  <w:szCs w:val="24"/>
                                  <w:vertAlign w:val="subscript"/>
                                </w:rPr>
                                <w:t>ALLO</w:t>
                              </w:r>
                            </w:ins>
                            <w:ins w:id="78" w:author="Ana Morales" w:date="2017-05-02T17:02:00Z">
                              <w:r>
                                <w:rPr>
                                  <w:rFonts w:ascii="Times New Roman" w:eastAsia="Times New Roman" w:hAnsi="Times New Roman" w:cs="Times New Roman"/>
                                  <w:sz w:val="24"/>
                                  <w:szCs w:val="24"/>
                                </w:rPr>
                                <w:t xml:space="preserve"> + </w:t>
                              </w:r>
                            </w:ins>
                            <w:ins w:id="79" w:author="Ana Morales" w:date="2017-05-02T17:11:00Z">
                              <w:r>
                                <w:rPr>
                                  <w:rFonts w:ascii="Times New Roman" w:eastAsia="Times New Roman" w:hAnsi="Times New Roman" w:cs="Times New Roman"/>
                                  <w:sz w:val="24"/>
                                  <w:szCs w:val="24"/>
                                </w:rPr>
                                <w:t>OC</w:t>
                              </w:r>
                            </w:ins>
                            <w:ins w:id="80" w:author="Ana Morales" w:date="2017-05-02T17:12:00Z">
                              <w:r w:rsidRPr="00422866">
                                <w:rPr>
                                  <w:rFonts w:ascii="Times New Roman" w:eastAsia="Times New Roman" w:hAnsi="Times New Roman" w:cs="Times New Roman"/>
                                  <w:sz w:val="24"/>
                                  <w:szCs w:val="24"/>
                                  <w:vertAlign w:val="subscript"/>
                                </w:rPr>
                                <w:t>AUTO</w:t>
                              </w:r>
                            </w:ins>
                          </w:p>
                          <w:p w14:paraId="2D884DAC" w14:textId="77777777"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8458EE" w:rsidRDefault="008458E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0BE59986" id="_x0000_t202" coordsize="21600,21600" o:spt="202" path="m,l,21600r21600,l21600,xe">
                <v:stroke joinstyle="miter"/>
                <v:path gradientshapeok="t" o:connecttype="rect"/>
              </v:shapetype>
              <v:shape id="Text Box 2" o:spid="_x0000_s1026" type="#_x0000_t202" style="position:absolute;left:0;text-align:left;margin-left:11pt;margin-top:347.8pt;width:487.5pt;height:21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">
                <v:textbox>
                  <w:txbxContent>
                    <w:p w14:paraId="1A2F8347" w14:textId="5CF6C809" w:rsidR="008458EE" w:rsidRPr="006F4EC1" w:rsidRDefault="008458EE"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w:t>
                      </w:r>
                      <w:r>
                        <w:rPr>
                          <w:rFonts w:ascii="Times New Roman" w:eastAsia="Times New Roman" w:hAnsi="Times New Roman" w:cs="Times New Roman"/>
                          <w:b/>
                          <w:i/>
                          <w:sz w:val="24"/>
                          <w:szCs w:val="24"/>
                        </w:rPr>
                        <w:t xml:space="preserve"> (OC)</w:t>
                      </w:r>
                      <w:r w:rsidRPr="006F4EC1">
                        <w:rPr>
                          <w:rFonts w:ascii="Times New Roman" w:eastAsia="Times New Roman" w:hAnsi="Times New Roman" w:cs="Times New Roman"/>
                          <w:b/>
                          <w:i/>
                          <w:sz w:val="24"/>
                          <w:szCs w:val="24"/>
                        </w:rPr>
                        <w:t xml:space="preserve"> in lake ecosystems</w:t>
                      </w:r>
                    </w:p>
                    <w:p w14:paraId="2BCBFC0F" w14:textId="048EAE3D"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4B9186F1" w14:textId="5D87DC4A" w:rsidR="008458EE" w:rsidRDefault="008458EE" w:rsidP="006F4EC1">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u w:val="single"/>
                        </w:rPr>
                        <w:t>OC</w:t>
                      </w:r>
                      <w:r>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gross primary production - autotrophic respiration - heterotrophic respiration</w:t>
                      </w:r>
                    </w:p>
                    <w:p w14:paraId="156A63EE" w14:textId="3AE95C23" w:rsidR="008458EE" w:rsidRDefault="008458EE"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ins w:id="81" w:author="Ana Morales" w:date="2017-05-02T17:02:00Z">
                        <w:r>
                          <w:rPr>
                            <w:rFonts w:ascii="Times New Roman" w:eastAsia="Times New Roman" w:hAnsi="Times New Roman" w:cs="Times New Roman"/>
                            <w:sz w:val="24"/>
                            <w:szCs w:val="24"/>
                          </w:rPr>
                          <w:t xml:space="preserve"> suggest changing to: Burial  &lt; </w:t>
                        </w:r>
                      </w:ins>
                      <w:ins w:id="82" w:author="Ana Morales" w:date="2017-05-02T17:10:00Z">
                        <w:r>
                          <w:rPr>
                            <w:rFonts w:ascii="Times New Roman" w:eastAsia="Times New Roman" w:hAnsi="Times New Roman" w:cs="Times New Roman"/>
                            <w:sz w:val="24"/>
                            <w:szCs w:val="24"/>
                          </w:rPr>
                          <w:t>OC</w:t>
                        </w:r>
                      </w:ins>
                      <w:ins w:id="83" w:author="Ana Morales" w:date="2017-05-02T17:12:00Z">
                        <w:r w:rsidRPr="00422866">
                          <w:rPr>
                            <w:rFonts w:ascii="Times New Roman" w:eastAsia="Times New Roman" w:hAnsi="Times New Roman" w:cs="Times New Roman"/>
                            <w:sz w:val="24"/>
                            <w:szCs w:val="24"/>
                            <w:vertAlign w:val="subscript"/>
                          </w:rPr>
                          <w:t>ALLO</w:t>
                        </w:r>
                      </w:ins>
                      <w:ins w:id="84" w:author="Ana Morales" w:date="2017-05-02T17:02:00Z">
                        <w:r>
                          <w:rPr>
                            <w:rFonts w:ascii="Times New Roman" w:eastAsia="Times New Roman" w:hAnsi="Times New Roman" w:cs="Times New Roman"/>
                            <w:sz w:val="24"/>
                            <w:szCs w:val="24"/>
                          </w:rPr>
                          <w:t xml:space="preserve"> + </w:t>
                        </w:r>
                      </w:ins>
                      <w:ins w:id="85" w:author="Ana Morales" w:date="2017-05-02T17:11:00Z">
                        <w:r>
                          <w:rPr>
                            <w:rFonts w:ascii="Times New Roman" w:eastAsia="Times New Roman" w:hAnsi="Times New Roman" w:cs="Times New Roman"/>
                            <w:sz w:val="24"/>
                            <w:szCs w:val="24"/>
                          </w:rPr>
                          <w:t>OC</w:t>
                        </w:r>
                      </w:ins>
                      <w:ins w:id="86" w:author="Ana Morales" w:date="2017-05-02T17:12:00Z">
                        <w:r w:rsidRPr="00422866">
                          <w:rPr>
                            <w:rFonts w:ascii="Times New Roman" w:eastAsia="Times New Roman" w:hAnsi="Times New Roman" w:cs="Times New Roman"/>
                            <w:sz w:val="24"/>
                            <w:szCs w:val="24"/>
                            <w:vertAlign w:val="subscript"/>
                          </w:rPr>
                          <w:t>AUTO</w:t>
                        </w:r>
                      </w:ins>
                    </w:p>
                    <w:p w14:paraId="2D884DAC" w14:textId="77777777"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611884E7" w14:textId="38D14E9B" w:rsidR="008458EE" w:rsidRDefault="008458EE"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xml:space="preserve">: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ALLOCHTHONOUS</w:t>
                      </w:r>
                      <w:r>
                        <w:rPr>
                          <w:rFonts w:ascii="Times New Roman" w:eastAsia="Times New Roman" w:hAnsi="Times New Roman" w:cs="Times New Roman"/>
                          <w:sz w:val="24"/>
                          <w:szCs w:val="24"/>
                        </w:rPr>
                        <w:t xml:space="preserve"> + </w:t>
                      </w:r>
                      <w:r w:rsidR="00422866">
                        <w:rPr>
                          <w:rFonts w:ascii="Times New Roman" w:eastAsia="Times New Roman" w:hAnsi="Times New Roman" w:cs="Times New Roman"/>
                          <w:i/>
                          <w:sz w:val="24"/>
                          <w:szCs w:val="24"/>
                          <w:u w:val="single"/>
                        </w:rPr>
                        <w:t>OC</w:t>
                      </w:r>
                      <w:r w:rsidR="00422866">
                        <w:rPr>
                          <w:rFonts w:ascii="Times New Roman" w:eastAsia="Times New Roman" w:hAnsi="Times New Roman" w:cs="Times New Roman"/>
                          <w:i/>
                          <w:sz w:val="24"/>
                          <w:szCs w:val="24"/>
                          <w:u w:val="single"/>
                          <w:vertAlign w:val="subscript"/>
                        </w:rPr>
                        <w:t>AUTOCHTHONOUS</w:t>
                      </w:r>
                      <w:r>
                        <w:rPr>
                          <w:rFonts w:ascii="Times New Roman" w:eastAsia="Times New Roman" w:hAnsi="Times New Roman" w:cs="Times New Roman"/>
                          <w:sz w:val="24"/>
                          <w:szCs w:val="24"/>
                        </w:rPr>
                        <w:t xml:space="preserve">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04AF8A12" w14:textId="77777777" w:rsidR="008458EE" w:rsidRDefault="008458EE"/>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w:t>
      </w:r>
      <w:r w:rsidR="009232BA">
        <w:rPr>
          <w:rFonts w:ascii="Times New Roman" w:eastAsia="Times New Roman" w:hAnsi="Times New Roman" w:cs="Times New Roman"/>
          <w:sz w:val="24"/>
          <w:szCs w:val="24"/>
        </w:rPr>
        <w:t>based on</w:t>
      </w:r>
      <w:r w:rsidR="00152F60">
        <w:rPr>
          <w:rFonts w:ascii="Times New Roman" w:eastAsia="Times New Roman" w:hAnsi="Times New Roman" w:cs="Times New Roman"/>
          <w:sz w:val="24"/>
          <w:szCs w:val="24"/>
        </w:rPr>
        <w:t xml:space="preserve"> the </w:t>
      </w:r>
      <w:r w:rsidR="009232BA">
        <w:rPr>
          <w:rFonts w:ascii="Times New Roman" w:eastAsia="Times New Roman" w:hAnsi="Times New Roman" w:cs="Times New Roman"/>
          <w:sz w:val="24"/>
          <w:szCs w:val="24"/>
        </w:rPr>
        <w:t xml:space="preserve">net </w:t>
      </w:r>
      <w:r w:rsidR="00152F60">
        <w:rPr>
          <w:rFonts w:ascii="Times New Roman" w:eastAsia="Times New Roman" w:hAnsi="Times New Roman" w:cs="Times New Roman"/>
          <w:sz w:val="24"/>
          <w:szCs w:val="24"/>
        </w:rPr>
        <w:t>flux of carbon dioxide (Kortelainen et al. 2006, Tranvik et al. 2009, Raymond et al. 2013) or methane (Bastviken et al. 2011) across the air-water interface</w:t>
      </w:r>
      <w:r w:rsidR="002927F2">
        <w:rPr>
          <w:rFonts w:ascii="Times New Roman" w:eastAsia="Times New Roman" w:hAnsi="Times New Roman" w:cs="Times New Roman"/>
          <w:sz w:val="24"/>
          <w:szCs w:val="24"/>
        </w:rPr>
        <w:t xml:space="preserve">. </w:t>
      </w:r>
      <w:r w:rsidR="00F93962">
        <w:rPr>
          <w:rFonts w:ascii="Times New Roman" w:eastAsia="Times New Roman" w:hAnsi="Times New Roman" w:cs="Times New Roman"/>
          <w:sz w:val="24"/>
          <w:szCs w:val="24"/>
        </w:rPr>
        <w:t xml:space="preserve">The contribution of lakes to </w:t>
      </w:r>
      <w:r w:rsidR="0003294D">
        <w:rPr>
          <w:rFonts w:ascii="Times New Roman" w:eastAsia="Times New Roman" w:hAnsi="Times New Roman" w:cs="Times New Roman"/>
          <w:sz w:val="24"/>
          <w:szCs w:val="24"/>
        </w:rPr>
        <w:t xml:space="preserve">OC </w:t>
      </w:r>
      <w:r w:rsidR="00F93962">
        <w:rPr>
          <w:rFonts w:ascii="Times New Roman" w:eastAsia="Times New Roman" w:hAnsi="Times New Roman" w:cs="Times New Roman"/>
          <w:sz w:val="24"/>
          <w:szCs w:val="24"/>
        </w:rPr>
        <w:t>export</w:t>
      </w:r>
      <w:r w:rsidR="002927F2">
        <w:rPr>
          <w:rFonts w:ascii="Times New Roman" w:eastAsia="Times New Roman" w:hAnsi="Times New Roman" w:cs="Times New Roman"/>
          <w:sz w:val="24"/>
          <w:szCs w:val="24"/>
        </w:rPr>
        <w:t xml:space="preserve"> is less frequently considered but equally important </w:t>
      </w:r>
      <w:r w:rsidR="00F93962">
        <w:rPr>
          <w:rFonts w:ascii="Times New Roman" w:eastAsia="Times New Roman" w:hAnsi="Times New Roman" w:cs="Times New Roman"/>
          <w:sz w:val="24"/>
          <w:szCs w:val="24"/>
        </w:rPr>
        <w:t xml:space="preserve">both in terms of burial and the quality and quantity of OC </w:t>
      </w:r>
      <w:r w:rsidR="00B53CAF">
        <w:rPr>
          <w:rFonts w:ascii="Times New Roman" w:eastAsia="Times New Roman" w:hAnsi="Times New Roman" w:cs="Times New Roman"/>
          <w:sz w:val="24"/>
          <w:szCs w:val="24"/>
        </w:rPr>
        <w:t xml:space="preserve">ultimately exported to the ocean </w:t>
      </w:r>
      <w:r w:rsidR="00086B05">
        <w:rPr>
          <w:rFonts w:ascii="Times New Roman" w:eastAsia="Times New Roman" w:hAnsi="Times New Roman" w:cs="Times New Roman"/>
          <w:sz w:val="24"/>
          <w:szCs w:val="24"/>
        </w:rPr>
        <w:t xml:space="preserve">via tributaries </w:t>
      </w:r>
      <w:r w:rsidR="002565E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Raymond </w:t>
      </w:r>
      <w:r w:rsidR="00086B05">
        <w:rPr>
          <w:rFonts w:ascii="Times New Roman" w:eastAsia="Times New Roman" w:hAnsi="Times New Roman" w:cs="Times New Roman"/>
          <w:sz w:val="24"/>
          <w:szCs w:val="24"/>
        </w:rPr>
        <w:t>and Bauer</w:t>
      </w:r>
      <w:r w:rsidR="00B53CAF">
        <w:rPr>
          <w:rFonts w:ascii="Times New Roman" w:eastAsia="Times New Roman" w:hAnsi="Times New Roman" w:cs="Times New Roman"/>
          <w:sz w:val="24"/>
          <w:szCs w:val="24"/>
        </w:rPr>
        <w:t xml:space="preserve"> 200</w:t>
      </w:r>
      <w:r w:rsidR="00B339A2">
        <w:rPr>
          <w:rFonts w:ascii="Times New Roman" w:eastAsia="Times New Roman" w:hAnsi="Times New Roman" w:cs="Times New Roman"/>
          <w:sz w:val="24"/>
          <w:szCs w:val="24"/>
        </w:rPr>
        <w:t>1</w:t>
      </w:r>
      <w:r w:rsidR="00086B05">
        <w:rPr>
          <w:rFonts w:ascii="Times New Roman" w:eastAsia="Times New Roman" w:hAnsi="Times New Roman" w:cs="Times New Roman"/>
          <w:sz w:val="24"/>
          <w:szCs w:val="24"/>
        </w:rPr>
        <w:t>,</w:t>
      </w:r>
      <w:r w:rsidR="00B53CAF">
        <w:rPr>
          <w:rFonts w:ascii="Times New Roman" w:eastAsia="Times New Roman" w:hAnsi="Times New Roman" w:cs="Times New Roman"/>
          <w:sz w:val="24"/>
          <w:szCs w:val="24"/>
        </w:rPr>
        <w:t xml:space="preserve"> </w:t>
      </w:r>
      <w:r w:rsidR="002565E5">
        <w:rPr>
          <w:rFonts w:ascii="Times New Roman" w:eastAsia="Times New Roman" w:hAnsi="Times New Roman" w:cs="Times New Roman"/>
          <w:sz w:val="24"/>
          <w:szCs w:val="24"/>
        </w:rPr>
        <w:t>Santoso et al. 2017)</w:t>
      </w:r>
      <w:r w:rsidR="00152F60">
        <w:rPr>
          <w:rFonts w:ascii="Times New Roman" w:eastAsia="Times New Roman" w:hAnsi="Times New Roman" w:cs="Times New Roman"/>
          <w:sz w:val="24"/>
          <w:szCs w:val="24"/>
        </w:rPr>
        <w:t xml:space="preserve">. </w:t>
      </w:r>
      <w:r w:rsidR="002927F2">
        <w:rPr>
          <w:rFonts w:ascii="Times New Roman" w:eastAsia="Times New Roman" w:hAnsi="Times New Roman" w:cs="Times New Roman"/>
          <w:sz w:val="24"/>
          <w:szCs w:val="24"/>
        </w:rPr>
        <w:t>Because</w:t>
      </w:r>
      <w:r w:rsidR="00152F60">
        <w:rPr>
          <w:rFonts w:ascii="Times New Roman" w:eastAsia="Times New Roman" w:hAnsi="Times New Roman" w:cs="Times New Roman"/>
          <w:sz w:val="24"/>
          <w:szCs w:val="24"/>
        </w:rPr>
        <w:t xml:space="preserve"> lakes store OC in sediments</w:t>
      </w:r>
      <w:r w:rsidR="002927F2">
        <w:rPr>
          <w:rFonts w:ascii="Times New Roman" w:eastAsia="Times New Roman" w:hAnsi="Times New Roman" w:cs="Times New Roman"/>
          <w:sz w:val="24"/>
          <w:szCs w:val="24"/>
        </w:rPr>
        <w:t>, they</w:t>
      </w:r>
      <w:r w:rsidR="00B80037">
        <w:rPr>
          <w:rFonts w:ascii="Times New Roman" w:eastAsia="Times New Roman" w:hAnsi="Times New Roman" w:cs="Times New Roman"/>
          <w:sz w:val="24"/>
          <w:szCs w:val="24"/>
        </w:rPr>
        <w:t xml:space="preserve"> act as important sinks in the global carbon cycle (Mulholland and Elwood 1982, Dillon and Molot 1997, Einsele et al. 2001, Einola et al. 2011)</w:t>
      </w:r>
      <w:r w:rsidR="00152F60">
        <w:rPr>
          <w:rFonts w:ascii="Times New Roman" w:eastAsia="Times New Roman" w:hAnsi="Times New Roman" w:cs="Times New Roman"/>
          <w:sz w:val="24"/>
          <w:szCs w:val="24"/>
        </w:rPr>
        <w:t xml:space="preserve">. </w:t>
      </w:r>
      <w:r w:rsidR="004567B2">
        <w:rPr>
          <w:rFonts w:ascii="Times New Roman" w:eastAsia="Times New Roman" w:hAnsi="Times New Roman" w:cs="Times New Roman"/>
          <w:sz w:val="24"/>
          <w:szCs w:val="24"/>
        </w:rPr>
        <w:t>T</w:t>
      </w:r>
      <w:r w:rsidR="00B80037">
        <w:rPr>
          <w:rFonts w:ascii="Times New Roman" w:eastAsia="Times New Roman" w:hAnsi="Times New Roman" w:cs="Times New Roman"/>
          <w:sz w:val="24"/>
          <w:szCs w:val="24"/>
        </w:rPr>
        <w:t xml:space="preserve">he magnitude of </w:t>
      </w:r>
      <w:r w:rsidR="005D06E6">
        <w:rPr>
          <w:rFonts w:ascii="Times New Roman" w:eastAsia="Times New Roman" w:hAnsi="Times New Roman" w:cs="Times New Roman"/>
          <w:sz w:val="24"/>
          <w:szCs w:val="24"/>
        </w:rPr>
        <w:t>burial</w:t>
      </w:r>
      <w:r w:rsidR="004567B2">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sources and </w:t>
      </w:r>
      <w:r w:rsidR="00C11E01">
        <w:rPr>
          <w:rFonts w:ascii="Times New Roman" w:eastAsia="Times New Roman" w:hAnsi="Times New Roman" w:cs="Times New Roman"/>
          <w:sz w:val="24"/>
          <w:szCs w:val="24"/>
        </w:rPr>
        <w:t xml:space="preserve">net </w:t>
      </w:r>
      <w:r w:rsidR="00B80037">
        <w:rPr>
          <w:rFonts w:ascii="Times New Roman" w:eastAsia="Times New Roman" w:hAnsi="Times New Roman" w:cs="Times New Roman"/>
          <w:sz w:val="24"/>
          <w:szCs w:val="24"/>
        </w:rPr>
        <w:t xml:space="preserve">sinks for lake OC to account for the interacting nature of fluxes </w:t>
      </w:r>
      <w:commentRangeStart w:id="81"/>
      <w:commentRangeStart w:id="82"/>
      <w:commentRangeStart w:id="83"/>
      <w:commentRangeStart w:id="84"/>
      <w:r w:rsidR="00152F60">
        <w:rPr>
          <w:rFonts w:ascii="Times New Roman" w:eastAsia="Times New Roman" w:hAnsi="Times New Roman" w:cs="Times New Roman"/>
          <w:sz w:val="24"/>
          <w:szCs w:val="24"/>
        </w:rPr>
        <w:t xml:space="preserve">(Box 1). </w:t>
      </w:r>
      <w:commentRangeEnd w:id="81"/>
      <w:r w:rsidR="00086B05">
        <w:rPr>
          <w:rStyle w:val="CommentReference"/>
        </w:rPr>
        <w:commentReference w:id="81"/>
      </w:r>
      <w:commentRangeEnd w:id="82"/>
      <w:r w:rsidR="007832E3">
        <w:rPr>
          <w:rStyle w:val="CommentReference"/>
        </w:rPr>
        <w:commentReference w:id="82"/>
      </w:r>
      <w:commentRangeEnd w:id="83"/>
      <w:r w:rsidR="004823F9">
        <w:rPr>
          <w:rStyle w:val="CommentReference"/>
        </w:rPr>
        <w:commentReference w:id="83"/>
      </w:r>
      <w:commentRangeEnd w:id="84"/>
      <w:r w:rsidR="001607F9">
        <w:rPr>
          <w:rStyle w:val="CommentReference"/>
        </w:rPr>
        <w:commentReference w:id="84"/>
      </w:r>
    </w:p>
    <w:p w14:paraId="43750647" w14:textId="2F0F17A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 xml:space="preserve">A limitation of many existing mass balance studies is </w:t>
      </w:r>
      <w:r w:rsidR="00740A97">
        <w:rPr>
          <w:rFonts w:ascii="Times New Roman" w:eastAsia="Times New Roman" w:hAnsi="Times New Roman" w:cs="Times New Roman"/>
          <w:sz w:val="24"/>
          <w:szCs w:val="24"/>
        </w:rPr>
        <w:t xml:space="preserve">the </w:t>
      </w:r>
      <w:r w:rsidR="00FD398F">
        <w:rPr>
          <w:rFonts w:ascii="Times New Roman" w:eastAsia="Times New Roman" w:hAnsi="Times New Roman" w:cs="Times New Roman"/>
          <w:sz w:val="24"/>
          <w:szCs w:val="24"/>
        </w:rPr>
        <w:t>omission</w:t>
      </w:r>
      <w:r w:rsidR="00740A97">
        <w:rPr>
          <w:rFonts w:ascii="Times New Roman" w:eastAsia="Times New Roman" w:hAnsi="Times New Roman" w:cs="Times New Roman"/>
          <w:sz w:val="24"/>
          <w:szCs w:val="24"/>
        </w:rPr>
        <w:t xml:space="preserve"> of key fluxes that con</w:t>
      </w:r>
      <w:r w:rsidR="009232BA">
        <w:rPr>
          <w:rFonts w:ascii="Times New Roman" w:eastAsia="Times New Roman" w:hAnsi="Times New Roman" w:cs="Times New Roman"/>
          <w:sz w:val="24"/>
          <w:szCs w:val="24"/>
        </w:rPr>
        <w:t>tribute to</w:t>
      </w:r>
      <w:r w:rsidR="00740A97">
        <w:rPr>
          <w:rFonts w:ascii="Times New Roman" w:eastAsia="Times New Roman" w:hAnsi="Times New Roman" w:cs="Times New Roman"/>
          <w:sz w:val="24"/>
          <w:szCs w:val="24"/>
        </w:rPr>
        <w:t xml:space="preserv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w:t>
      </w:r>
      <w:r w:rsidR="00C11E01">
        <w:rPr>
          <w:rFonts w:ascii="Times New Roman" w:eastAsia="Times New Roman" w:hAnsi="Times New Roman" w:cs="Times New Roman"/>
          <w:sz w:val="24"/>
          <w:szCs w:val="24"/>
        </w:rPr>
        <w:t xml:space="preserve"> (Hanson et al. 2015)</w:t>
      </w:r>
      <w:r>
        <w:rPr>
          <w:rFonts w:ascii="Times New Roman" w:eastAsia="Times New Roman" w:hAnsi="Times New Roman" w:cs="Times New Roman"/>
          <w:sz w:val="24"/>
          <w:szCs w:val="24"/>
        </w:rPr>
        <w:t>. We synthesized existing knowledge of lake OC budgets into a conceptual model that integrates these important mechanisms, including both in-lake as well as external (i.e., watershed) processes</w:t>
      </w:r>
      <w:r w:rsidR="00525E73">
        <w:rPr>
          <w:rFonts w:ascii="Times New Roman" w:eastAsia="Times New Roman" w:hAnsi="Times New Roman" w:cs="Times New Roman"/>
          <w:sz w:val="24"/>
          <w:szCs w:val="24"/>
        </w:rPr>
        <w:t xml:space="preserve"> (Fig</w:t>
      </w:r>
      <w:r w:rsidR="00CB1324">
        <w:rPr>
          <w:rFonts w:ascii="Times New Roman" w:eastAsia="Times New Roman" w:hAnsi="Times New Roman" w:cs="Times New Roman"/>
          <w:sz w:val="24"/>
          <w:szCs w:val="24"/>
        </w:rPr>
        <w:t>. 1</w:t>
      </w:r>
      <w:r w:rsidR="00525E7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Below we described these </w:t>
      </w:r>
      <w:r w:rsidR="00C11E01">
        <w:rPr>
          <w:rFonts w:ascii="Times New Roman" w:eastAsia="Times New Roman" w:hAnsi="Times New Roman" w:cs="Times New Roman"/>
          <w:sz w:val="24"/>
          <w:szCs w:val="24"/>
        </w:rPr>
        <w:t>processes in</w:t>
      </w:r>
      <w:r>
        <w:rPr>
          <w:rFonts w:ascii="Times New Roman" w:eastAsia="Times New Roman" w:hAnsi="Times New Roman" w:cs="Times New Roman"/>
          <w:sz w:val="24"/>
          <w:szCs w:val="24"/>
        </w:rPr>
        <w:t xml:space="preserve">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7B7EB4EB"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85" w:name="_cia0tf49w3t8" w:colFirst="0" w:colLast="0"/>
      <w:bookmarkEnd w:id="85"/>
      <w:r>
        <w:rPr>
          <w:rFonts w:ascii="Times New Roman" w:eastAsia="Times New Roman" w:hAnsi="Times New Roman" w:cs="Times New Roman"/>
          <w:i/>
          <w:color w:val="000000"/>
          <w:sz w:val="24"/>
          <w:szCs w:val="24"/>
        </w:rPr>
        <w:t>Allochthony</w:t>
      </w:r>
    </w:p>
    <w:p w14:paraId="46EFA77D" w14:textId="24C5B39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w:t>
      </w:r>
      <w:commentRangeStart w:id="86"/>
      <w:commentRangeStart w:id="87"/>
      <w:r>
        <w:rPr>
          <w:rFonts w:ascii="Times New Roman" w:eastAsia="Times New Roman" w:hAnsi="Times New Roman" w:cs="Times New Roman"/>
          <w:sz w:val="24"/>
          <w:szCs w:val="24"/>
        </w:rPr>
        <w:t>precipitation</w:t>
      </w:r>
      <w:commentRangeEnd w:id="86"/>
      <w:r w:rsidR="00525E73">
        <w:rPr>
          <w:rStyle w:val="CommentReference"/>
        </w:rPr>
        <w:commentReference w:id="86"/>
      </w:r>
      <w:commentRangeEnd w:id="87"/>
      <w:r w:rsidR="00C11E01">
        <w:rPr>
          <w:rStyle w:val="CommentReference"/>
        </w:rPr>
        <w:commentReference w:id="87"/>
      </w:r>
      <w:r>
        <w:rPr>
          <w:rFonts w:ascii="Times New Roman" w:eastAsia="Times New Roman" w:hAnsi="Times New Roman" w:cs="Times New Roman"/>
          <w:sz w:val="24"/>
          <w:szCs w:val="24"/>
        </w:rPr>
        <w:t xml:space="preserve">.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 Urban et al. 2005, Klump et al. 2009),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commentRangeStart w:id="88"/>
      <w:commentRangeStart w:id="89"/>
      <w:r w:rsidR="00A227A3">
        <w:rPr>
          <w:rFonts w:ascii="Times New Roman" w:eastAsia="Times New Roman" w:hAnsi="Times New Roman" w:cs="Times New Roman"/>
          <w:sz w:val="24"/>
          <w:szCs w:val="24"/>
        </w:rPr>
        <w:t>OC</w:t>
      </w:r>
      <w:commentRangeEnd w:id="88"/>
      <w:r w:rsidR="00242C45">
        <w:rPr>
          <w:rStyle w:val="CommentReference"/>
        </w:rPr>
        <w:commentReference w:id="88"/>
      </w:r>
      <w:commentRangeEnd w:id="89"/>
      <w:r w:rsidR="00F40629">
        <w:rPr>
          <w:rStyle w:val="CommentReference"/>
        </w:rPr>
        <w:commentReference w:id="89"/>
      </w:r>
      <w:r w:rsidR="00A227A3">
        <w:rPr>
          <w:rFonts w:ascii="Times New Roman" w:eastAsia="Times New Roman" w:hAnsi="Times New Roman" w:cs="Times New Roman"/>
          <w:sz w:val="24"/>
          <w:szCs w:val="24"/>
        </w:rPr>
        <w:t xml:space="preserve">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w:t>
      </w:r>
      <w:r w:rsidR="00BD551F">
        <w:rPr>
          <w:rFonts w:ascii="Times New Roman" w:eastAsia="Times New Roman" w:hAnsi="Times New Roman" w:cs="Times New Roman"/>
          <w:sz w:val="24"/>
          <w:szCs w:val="24"/>
        </w:rPr>
        <w:t xml:space="preserve"> lake size and</w:t>
      </w:r>
      <w:r>
        <w:rPr>
          <w:rFonts w:ascii="Times New Roman" w:eastAsia="Times New Roman" w:hAnsi="Times New Roman" w:cs="Times New Roman"/>
          <w:sz w:val="24"/>
          <w:szCs w:val="24"/>
        </w:rPr>
        <w:t xml:space="preserve"> </w:t>
      </w:r>
      <w:r w:rsidR="00BD551F">
        <w:rPr>
          <w:rFonts w:ascii="Times New Roman" w:eastAsia="Times New Roman" w:hAnsi="Times New Roman" w:cs="Times New Roman"/>
          <w:sz w:val="24"/>
          <w:szCs w:val="24"/>
        </w:rPr>
        <w:t xml:space="preserve">literature- or expert-based loading coefficients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72F933A9"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0" w:name="_z80hadduisff" w:colFirst="0" w:colLast="0"/>
      <w:bookmarkEnd w:id="90"/>
      <w:r>
        <w:rPr>
          <w:rFonts w:ascii="Times New Roman" w:eastAsia="Times New Roman" w:hAnsi="Times New Roman" w:cs="Times New Roman"/>
          <w:i/>
          <w:sz w:val="24"/>
          <w:szCs w:val="24"/>
        </w:rPr>
        <w:t>Autochthony</w:t>
      </w:r>
    </w:p>
    <w:p w14:paraId="5D3FBEA6" w14:textId="63E6737C"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w:t>
      </w:r>
      <w:r w:rsidR="005A467E">
        <w:rPr>
          <w:rFonts w:ascii="Times New Roman" w:eastAsia="Times New Roman" w:hAnsi="Times New Roman" w:cs="Times New Roman"/>
          <w:sz w:val="24"/>
          <w:szCs w:val="24"/>
        </w:rPr>
        <w:t>through photosynthesis</w:t>
      </w:r>
      <w:r w:rsidR="003870E6" w:rsidRPr="003870E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by primary producers</w:t>
      </w:r>
      <w:r w:rsidR="004A2486">
        <w:rPr>
          <w:rFonts w:ascii="Times New Roman" w:eastAsia="Times New Roman" w:hAnsi="Times New Roman" w:cs="Times New Roman"/>
          <w:sz w:val="24"/>
          <w:szCs w:val="24"/>
        </w:rPr>
        <w:t xml:space="preserve">. </w:t>
      </w:r>
      <w:r w:rsidR="00CE1572">
        <w:rPr>
          <w:rFonts w:ascii="Times New Roman" w:eastAsia="Times New Roman" w:hAnsi="Times New Roman" w:cs="Times New Roman"/>
          <w:sz w:val="24"/>
          <w:szCs w:val="24"/>
        </w:rPr>
        <w:t xml:space="preserve">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is typically measured instead</w:t>
      </w:r>
      <w:r w:rsidR="002310A7">
        <w:rPr>
          <w:rFonts w:ascii="Times New Roman" w:eastAsia="Times New Roman" w:hAnsi="Times New Roman" w:cs="Times New Roman"/>
          <w:sz w:val="24"/>
          <w:szCs w:val="24"/>
        </w:rPr>
        <w:t xml:space="preserve"> (Pace and Lovett 2013)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 xml:space="preserve">concentrations </w:t>
      </w:r>
      <w:r w:rsidR="004A2486">
        <w:rPr>
          <w:rFonts w:ascii="Times New Roman" w:eastAsia="Times New Roman" w:hAnsi="Times New Roman" w:cs="Times New Roman"/>
          <w:sz w:val="24"/>
          <w:szCs w:val="24"/>
        </w:rPr>
        <w:t>(Cole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w:t>
      </w:r>
      <w:r w:rsidR="003870E6">
        <w:rPr>
          <w:rFonts w:ascii="Times New Roman" w:eastAsia="Times New Roman" w:hAnsi="Times New Roman" w:cs="Times New Roman"/>
          <w:sz w:val="24"/>
          <w:szCs w:val="24"/>
        </w:rPr>
        <w:t>S</w:t>
      </w:r>
      <w:r w:rsidR="004A2486">
        <w:rPr>
          <w:rFonts w:ascii="Times New Roman" w:eastAsia="Times New Roman" w:hAnsi="Times New Roman" w:cs="Times New Roman"/>
          <w:sz w:val="24"/>
          <w:szCs w:val="24"/>
        </w:rPr>
        <w:t>tatistical relationships have</w:t>
      </w:r>
      <w:r w:rsidR="003870E6">
        <w:rPr>
          <w:rFonts w:ascii="Times New Roman" w:eastAsia="Times New Roman" w:hAnsi="Times New Roman" w:cs="Times New Roman"/>
          <w:sz w:val="24"/>
          <w:szCs w:val="24"/>
        </w:rPr>
        <w:t xml:space="preserve"> also</w:t>
      </w:r>
      <w:r w:rsidR="004A2486">
        <w:rPr>
          <w:rFonts w:ascii="Times New Roman" w:eastAsia="Times New Roman" w:hAnsi="Times New Roman" w:cs="Times New Roman"/>
          <w:sz w:val="24"/>
          <w:szCs w:val="24"/>
        </w:rPr>
        <w:t xml:space="preserve"> been built to estimate NPP from lake temperature and </w:t>
      </w:r>
      <w:r>
        <w:rPr>
          <w:rFonts w:ascii="Times New Roman" w:eastAsia="Times New Roman" w:hAnsi="Times New Roman" w:cs="Times New Roman"/>
          <w:sz w:val="24"/>
          <w:szCs w:val="24"/>
        </w:rPr>
        <w:t>total phosphorus (TP) (Hanson et al. 2004) or chlorophyll-A (</w:t>
      </w:r>
      <w:r w:rsidR="0006490F">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06490F">
        <w:rPr>
          <w:rFonts w:ascii="Times New Roman" w:eastAsia="Times New Roman" w:hAnsi="Times New Roman" w:cs="Times New Roman"/>
          <w:i/>
          <w:sz w:val="24"/>
          <w:szCs w:val="24"/>
        </w:rPr>
        <w:t>a</w:t>
      </w:r>
      <w:r>
        <w:rPr>
          <w:rFonts w:ascii="Times New Roman" w:eastAsia="Times New Roman" w:hAnsi="Times New Roman" w:cs="Times New Roman"/>
          <w:sz w:val="24"/>
          <w:szCs w:val="24"/>
        </w:rPr>
        <w:t>)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7181C1A4" w14:textId="77777777" w:rsidR="004A2486" w:rsidRDefault="004A2486" w:rsidP="004A2486">
      <w:pPr>
        <w:spacing w:line="480" w:lineRule="auto"/>
        <w:ind w:firstLine="720"/>
        <w:rPr>
          <w:rFonts w:ascii="Times New Roman" w:eastAsia="Times New Roman" w:hAnsi="Times New Roman" w:cs="Times New Roman"/>
          <w:sz w:val="24"/>
          <w:szCs w:val="24"/>
        </w:rPr>
      </w:pPr>
    </w:p>
    <w:p w14:paraId="19EE9A88" w14:textId="77777777"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71AB00E3" w14:textId="6AAE4C1D"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benthic biogeochemistry (</w:t>
      </w:r>
      <w:r w:rsidR="00706822">
        <w:rPr>
          <w:rFonts w:ascii="Times New Roman" w:eastAsia="Times New Roman" w:hAnsi="Times New Roman" w:cs="Times New Roman"/>
          <w:sz w:val="24"/>
          <w:szCs w:val="24"/>
        </w:rPr>
        <w:t>Downing et al. 2008, Xu et al. 2013)</w:t>
      </w:r>
      <w:r w:rsidR="00B80037">
        <w:rPr>
          <w:rFonts w:ascii="Times New Roman" w:eastAsia="Times New Roman" w:hAnsi="Times New Roman" w:cs="Times New Roman"/>
          <w:sz w:val="24"/>
          <w:szCs w:val="24"/>
        </w:rPr>
        <w:t xml:space="preserve">. Methods for estimating sediment accumulation rates are diverse and have commonly included functions based on lake area, particularly for studies containing </w:t>
      </w:r>
      <w:r w:rsidR="00C721B7">
        <w:rPr>
          <w:rFonts w:ascii="Times New Roman" w:eastAsia="Times New Roman" w:hAnsi="Times New Roman" w:cs="Times New Roman"/>
          <w:sz w:val="24"/>
          <w:szCs w:val="24"/>
        </w:rPr>
        <w:t>multiple</w:t>
      </w:r>
      <w:r w:rsidR="00B80037">
        <w:rPr>
          <w:rFonts w:ascii="Times New Roman" w:eastAsia="Times New Roman" w:hAnsi="Times New Roman" w:cs="Times New Roman"/>
          <w:sz w:val="24"/>
          <w:szCs w:val="24"/>
        </w:rPr>
        <w:t xml:space="preserve"> lakes (Canham et al. 2004, Hanson et al. 2004). </w:t>
      </w:r>
      <w:r w:rsidR="00706822">
        <w:rPr>
          <w:rFonts w:ascii="Times New Roman" w:eastAsia="Times New Roman" w:hAnsi="Times New Roman" w:cs="Times New Roman"/>
          <w:sz w:val="24"/>
          <w:szCs w:val="24"/>
        </w:rPr>
        <w:lastRenderedPageBreak/>
        <w:t xml:space="preserve">Previous </w:t>
      </w:r>
      <w:r w:rsidR="00B80037">
        <w:rPr>
          <w:rFonts w:ascii="Times New Roman" w:eastAsia="Times New Roman" w:hAnsi="Times New Roman" w:cs="Times New Roman"/>
          <w:sz w:val="24"/>
          <w:szCs w:val="24"/>
        </w:rPr>
        <w:t xml:space="preserve">studies have </w:t>
      </w:r>
      <w:r w:rsidR="00706822">
        <w:rPr>
          <w:rFonts w:ascii="Times New Roman" w:eastAsia="Times New Roman" w:hAnsi="Times New Roman" w:cs="Times New Roman"/>
          <w:sz w:val="24"/>
          <w:szCs w:val="24"/>
        </w:rPr>
        <w:t xml:space="preserve">estimated burial </w:t>
      </w:r>
      <w:r w:rsidR="00B80037">
        <w:rPr>
          <w:rFonts w:ascii="Times New Roman" w:eastAsia="Times New Roman" w:hAnsi="Times New Roman" w:cs="Times New Roman"/>
          <w:sz w:val="24"/>
          <w:szCs w:val="24"/>
        </w:rPr>
        <w:t xml:space="preserve">rates </w:t>
      </w:r>
      <w:r w:rsidR="00706822">
        <w:rPr>
          <w:rFonts w:ascii="Times New Roman" w:eastAsia="Times New Roman" w:hAnsi="Times New Roman" w:cs="Times New Roman"/>
          <w:sz w:val="24"/>
          <w:szCs w:val="24"/>
        </w:rPr>
        <w:t>using</w:t>
      </w:r>
      <w:r w:rsidR="00B80037">
        <w:rPr>
          <w:rFonts w:ascii="Times New Roman" w:eastAsia="Times New Roman" w:hAnsi="Times New Roman" w:cs="Times New Roman"/>
          <w:sz w:val="24"/>
          <w:szCs w:val="24"/>
        </w:rPr>
        <w:t xml:space="preserve"> sediment cores (Yang et al. 2008, Klump et al. 2009, </w:t>
      </w:r>
      <w:r w:rsidR="00283AF1">
        <w:rPr>
          <w:rFonts w:ascii="Times New Roman" w:eastAsia="Times New Roman" w:hAnsi="Times New Roman" w:cs="Times New Roman"/>
          <w:sz w:val="24"/>
          <w:szCs w:val="24"/>
        </w:rPr>
        <w:t>Heathcote &amp; Downing 201</w:t>
      </w:r>
      <w:r w:rsidR="002C6CF9">
        <w:rPr>
          <w:rFonts w:ascii="Times New Roman" w:eastAsia="Times New Roman" w:hAnsi="Times New Roman" w:cs="Times New Roman"/>
          <w:sz w:val="24"/>
          <w:szCs w:val="24"/>
        </w:rPr>
        <w:t>2</w:t>
      </w:r>
      <w:r w:rsidR="00B80037">
        <w:rPr>
          <w:rFonts w:ascii="Times New Roman" w:eastAsia="Times New Roman" w:hAnsi="Times New Roman" w:cs="Times New Roman"/>
          <w:sz w:val="24"/>
          <w:szCs w:val="24"/>
        </w:rPr>
        <w:t>),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 xml:space="preserve">leached </w:t>
      </w:r>
      <w:r w:rsidR="00EF7F88">
        <w:rPr>
          <w:rFonts w:ascii="Times New Roman" w:eastAsia="Times New Roman" w:hAnsi="Times New Roman" w:cs="Times New Roman"/>
          <w:sz w:val="24"/>
          <w:szCs w:val="24"/>
        </w:rPr>
        <w:t>in the form of</w:t>
      </w:r>
      <w:r w:rsidR="00DB37D5">
        <w:rPr>
          <w:rFonts w:ascii="Times New Roman" w:eastAsia="Times New Roman" w:hAnsi="Times New Roman" w:cs="Times New Roman"/>
          <w:sz w:val="24"/>
          <w:szCs w:val="24"/>
        </w:rPr>
        <w:t xml:space="preserve"> DOC </w:t>
      </w:r>
      <w:r w:rsidR="00EF7F88">
        <w:rPr>
          <w:rFonts w:ascii="Times New Roman" w:eastAsia="Times New Roman" w:hAnsi="Times New Roman" w:cs="Times New Roman"/>
          <w:sz w:val="24"/>
          <w:szCs w:val="24"/>
        </w:rPr>
        <w:t xml:space="preserve">and </w:t>
      </w:r>
      <w:r w:rsidR="00B80037">
        <w:rPr>
          <w:rFonts w:ascii="Times New Roman" w:eastAsia="Times New Roman" w:hAnsi="Times New Roman" w:cs="Times New Roman"/>
          <w:sz w:val="24"/>
          <w:szCs w:val="24"/>
        </w:rPr>
        <w:t xml:space="preserve">exported </w:t>
      </w:r>
      <w:r w:rsidR="002B082E">
        <w:rPr>
          <w:rFonts w:ascii="Times New Roman" w:eastAsia="Times New Roman" w:hAnsi="Times New Roman" w:cs="Times New Roman"/>
          <w:sz w:val="24"/>
          <w:szCs w:val="24"/>
        </w:rPr>
        <w:t xml:space="preserve">via </w:t>
      </w:r>
      <w:r w:rsidR="002C6CF9">
        <w:rPr>
          <w:rFonts w:ascii="Times New Roman" w:eastAsia="Times New Roman" w:hAnsi="Times New Roman" w:cs="Times New Roman"/>
          <w:sz w:val="24"/>
          <w:szCs w:val="24"/>
        </w:rPr>
        <w:t xml:space="preserve">surface or </w:t>
      </w:r>
      <w:r w:rsidR="00EF7F88">
        <w:rPr>
          <w:rFonts w:ascii="Times New Roman" w:eastAsia="Times New Roman" w:hAnsi="Times New Roman" w:cs="Times New Roman"/>
          <w:sz w:val="24"/>
          <w:szCs w:val="24"/>
        </w:rPr>
        <w:t>ground</w:t>
      </w:r>
      <w:r w:rsidR="002B082E">
        <w:rPr>
          <w:rFonts w:ascii="Times New Roman" w:eastAsia="Times New Roman" w:hAnsi="Times New Roman" w:cs="Times New Roman"/>
          <w:sz w:val="24"/>
          <w:szCs w:val="24"/>
        </w:rPr>
        <w:t xml:space="preserve">water </w:t>
      </w:r>
      <w:r w:rsidR="00B80037">
        <w:rPr>
          <w:rFonts w:ascii="Times New Roman" w:eastAsia="Times New Roman" w:hAnsi="Times New Roman" w:cs="Times New Roman"/>
          <w:sz w:val="24"/>
          <w:szCs w:val="24"/>
        </w:rPr>
        <w:t xml:space="preserve">(Cole et al. 1984). Exports </w:t>
      </w:r>
      <w:r w:rsidR="002310A7">
        <w:rPr>
          <w:rFonts w:ascii="Times New Roman" w:eastAsia="Times New Roman" w:hAnsi="Times New Roman" w:cs="Times New Roman"/>
          <w:sz w:val="24"/>
          <w:szCs w:val="24"/>
        </w:rPr>
        <w:t xml:space="preserve">represent </w:t>
      </w:r>
      <w:r w:rsidR="00B80037">
        <w:rPr>
          <w:rFonts w:ascii="Times New Roman" w:eastAsia="Times New Roman" w:hAnsi="Times New Roman" w:cs="Times New Roman"/>
          <w:sz w:val="24"/>
          <w:szCs w:val="24"/>
        </w:rPr>
        <w:t xml:space="preserve">allochthonous inputs to </w:t>
      </w:r>
      <w:r w:rsidR="00C721B7">
        <w:rPr>
          <w:rFonts w:ascii="Times New Roman" w:eastAsia="Times New Roman" w:hAnsi="Times New Roman" w:cs="Times New Roman"/>
          <w:sz w:val="24"/>
          <w:szCs w:val="24"/>
        </w:rPr>
        <w:t xml:space="preserve">downstream </w:t>
      </w:r>
      <w:r w:rsidR="00B80037">
        <w:rPr>
          <w:rFonts w:ascii="Times New Roman" w:eastAsia="Times New Roman" w:hAnsi="Times New Roman" w:cs="Times New Roman"/>
          <w:sz w:val="24"/>
          <w:szCs w:val="24"/>
        </w:rPr>
        <w:t xml:space="preserve">aquatic ecosystems and therefore </w:t>
      </w:r>
      <w:r w:rsidR="002C6CF9">
        <w:rPr>
          <w:rFonts w:ascii="Times New Roman" w:eastAsia="Times New Roman" w:hAnsi="Times New Roman" w:cs="Times New Roman"/>
          <w:sz w:val="24"/>
          <w:szCs w:val="24"/>
        </w:rPr>
        <w:t>contribute to</w:t>
      </w:r>
      <w:r w:rsidR="00B80037">
        <w:rPr>
          <w:rFonts w:ascii="Times New Roman" w:eastAsia="Times New Roman" w:hAnsi="Times New Roman" w:cs="Times New Roman"/>
          <w:sz w:val="24"/>
          <w:szCs w:val="24"/>
        </w:rPr>
        <w:t xml:space="preserve"> landscape carbon cycling (Kling et al. 2000). </w:t>
      </w:r>
    </w:p>
    <w:p w14:paraId="484DE81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1" w:name="_hwd1sfdwl8es" w:colFirst="0" w:colLast="0"/>
      <w:bookmarkEnd w:id="91"/>
      <w:r>
        <w:rPr>
          <w:rFonts w:ascii="Times New Roman" w:eastAsia="Times New Roman" w:hAnsi="Times New Roman" w:cs="Times New Roman"/>
          <w:i/>
          <w:sz w:val="24"/>
          <w:szCs w:val="24"/>
        </w:rPr>
        <w:t>Objective and research questions</w:t>
      </w:r>
    </w:p>
    <w:p w14:paraId="6FCEB737" w14:textId="5E5C4F8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310A7">
        <w:rPr>
          <w:rFonts w:ascii="Times New Roman" w:eastAsia="Times New Roman" w:hAnsi="Times New Roman" w:cs="Times New Roman"/>
          <w:sz w:val="24"/>
          <w:szCs w:val="24"/>
        </w:rPr>
        <w:t xml:space="preserve">, and to use that model </w:t>
      </w:r>
      <w:r w:rsidR="004567B2">
        <w:rPr>
          <w:rFonts w:ascii="Times New Roman" w:eastAsia="Times New Roman" w:hAnsi="Times New Roman" w:cs="Times New Roman"/>
          <w:sz w:val="24"/>
          <w:szCs w:val="24"/>
        </w:rPr>
        <w:t xml:space="preserve">both </w:t>
      </w:r>
      <w:r w:rsidR="002310A7">
        <w:rPr>
          <w:rFonts w:ascii="Times New Roman" w:eastAsia="Times New Roman" w:hAnsi="Times New Roman" w:cs="Times New Roman"/>
          <w:sz w:val="24"/>
          <w:szCs w:val="24"/>
        </w:rPr>
        <w:t xml:space="preserve">to reveal </w:t>
      </w:r>
      <w:r w:rsidR="008F606D">
        <w:rPr>
          <w:rFonts w:ascii="Times New Roman" w:eastAsia="Times New Roman" w:hAnsi="Times New Roman" w:cs="Times New Roman"/>
          <w:sz w:val="24"/>
          <w:szCs w:val="24"/>
        </w:rPr>
        <w:t xml:space="preserve">key drivers of lake function as net sources or sinks as well as </w:t>
      </w:r>
      <w:r w:rsidR="002310A7">
        <w:rPr>
          <w:rFonts w:ascii="Times New Roman" w:eastAsia="Times New Roman" w:hAnsi="Times New Roman" w:cs="Times New Roman"/>
          <w:sz w:val="24"/>
          <w:szCs w:val="24"/>
        </w:rPr>
        <w:t xml:space="preserve">uncertainties </w:t>
      </w:r>
      <w:r w:rsidR="008F606D">
        <w:rPr>
          <w:rFonts w:ascii="Times New Roman" w:eastAsia="Times New Roman" w:hAnsi="Times New Roman" w:cs="Times New Roman"/>
          <w:sz w:val="24"/>
          <w:szCs w:val="24"/>
        </w:rPr>
        <w:t>associated with these processes</w:t>
      </w:r>
      <w:r>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Here, we </w:t>
      </w:r>
      <w:r w:rsidR="00446257">
        <w:rPr>
          <w:rFonts w:ascii="Times New Roman" w:eastAsia="Times New Roman" w:hAnsi="Times New Roman" w:cs="Times New Roman"/>
          <w:sz w:val="24"/>
          <w:szCs w:val="24"/>
        </w:rPr>
        <w:t xml:space="preserve">described </w:t>
      </w:r>
      <w:r w:rsidR="008526C1">
        <w:rPr>
          <w:rStyle w:val="CommentReference"/>
        </w:rPr>
        <w:commentReference w:id="92"/>
      </w:r>
      <w:r w:rsidR="00EA78D1">
        <w:rPr>
          <w:rStyle w:val="CommentReference"/>
        </w:rPr>
        <w:commentReference w:id="93"/>
      </w:r>
      <w:r w:rsidR="002B082E">
        <w:rPr>
          <w:rFonts w:ascii="Times New Roman" w:eastAsia="Times New Roman" w:hAnsi="Times New Roman" w:cs="Times New Roman"/>
          <w:sz w:val="24"/>
          <w:szCs w:val="24"/>
        </w:rPr>
        <w:t>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OC fluxes described above</w:t>
      </w:r>
      <w:r w:rsidR="00893D4B">
        <w:rPr>
          <w:rFonts w:ascii="Times New Roman" w:eastAsia="Times New Roman" w:hAnsi="Times New Roman" w:cs="Times New Roman"/>
          <w:sz w:val="24"/>
          <w:szCs w:val="24"/>
        </w:rPr>
        <w:t>,</w:t>
      </w:r>
      <w:r w:rsidR="002B082E">
        <w:rPr>
          <w:rFonts w:ascii="Times New Roman" w:eastAsia="Times New Roman" w:hAnsi="Times New Roman" w:cs="Times New Roman"/>
          <w:sz w:val="24"/>
          <w:szCs w:val="24"/>
        </w:rPr>
        <w:t xml:space="preserve">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for </w:t>
      </w:r>
      <w:r w:rsidR="002310A7">
        <w:rPr>
          <w:rFonts w:ascii="Times New Roman" w:eastAsia="Times New Roman" w:hAnsi="Times New Roman" w:cs="Times New Roman"/>
          <w:sz w:val="24"/>
          <w:szCs w:val="24"/>
        </w:rPr>
        <w:t xml:space="preserve">five </w:t>
      </w:r>
      <w:r w:rsidR="002B082E">
        <w:rPr>
          <w:rFonts w:ascii="Times New Roman" w:eastAsia="Times New Roman" w:hAnsi="Times New Roman" w:cs="Times New Roman"/>
          <w:sz w:val="24"/>
          <w:szCs w:val="24"/>
        </w:rPr>
        <w:t xml:space="preserve">lakes that span a gradient of morphological characteristics. </w:t>
      </w:r>
      <w:r>
        <w:rPr>
          <w:rFonts w:ascii="Times New Roman" w:eastAsia="Times New Roman" w:hAnsi="Times New Roman" w:cs="Times New Roman"/>
          <w:sz w:val="24"/>
          <w:szCs w:val="24"/>
        </w:rPr>
        <w:t xml:space="preserve">We </w:t>
      </w:r>
      <w:r w:rsidR="00446257">
        <w:rPr>
          <w:rFonts w:ascii="Times New Roman" w:eastAsia="Times New Roman" w:hAnsi="Times New Roman" w:cs="Times New Roman"/>
          <w:sz w:val="24"/>
          <w:szCs w:val="24"/>
        </w:rPr>
        <w:t xml:space="preserve">applied </w:t>
      </w:r>
      <w:r w:rsidR="002B082E">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68579D88" w14:textId="7BA90225" w:rsidR="0032009C" w:rsidRPr="00E741D3"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w:t>
      </w:r>
      <w:r w:rsidR="00BA1BB8">
        <w:rPr>
          <w:rFonts w:ascii="Times New Roman" w:eastAsia="Times New Roman" w:hAnsi="Times New Roman" w:cs="Times New Roman"/>
          <w:sz w:val="24"/>
          <w:szCs w:val="24"/>
        </w:rPr>
        <w:t>are</w:t>
      </w:r>
      <w:r>
        <w:rPr>
          <w:rFonts w:ascii="Times New Roman" w:eastAsia="Times New Roman" w:hAnsi="Times New Roman" w:cs="Times New Roman"/>
          <w:sz w:val="24"/>
          <w:szCs w:val="24"/>
        </w:rPr>
        <w:t xml:space="preserve"> the relative </w:t>
      </w:r>
      <w:r w:rsidR="0065369D">
        <w:rPr>
          <w:rFonts w:ascii="Times New Roman" w:eastAsia="Times New Roman" w:hAnsi="Times New Roman" w:cs="Times New Roman"/>
          <w:sz w:val="24"/>
          <w:szCs w:val="24"/>
        </w:rPr>
        <w:t>magnitude</w:t>
      </w:r>
      <w:r w:rsidR="00BA1BB8">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of </w:t>
      </w:r>
      <w:r w:rsidR="009751C5">
        <w:rPr>
          <w:rFonts w:ascii="Times New Roman" w:eastAsia="Times New Roman" w:hAnsi="Times New Roman" w:cs="Times New Roman"/>
          <w:sz w:val="24"/>
          <w:szCs w:val="24"/>
        </w:rPr>
        <w:t>varying</w:t>
      </w:r>
      <w:r w:rsidR="0065369D">
        <w:rPr>
          <w:rFonts w:ascii="Times New Roman" w:eastAsia="Times New Roman" w:hAnsi="Times New Roman" w:cs="Times New Roman"/>
          <w:sz w:val="24"/>
          <w:szCs w:val="24"/>
        </w:rPr>
        <w:t xml:space="preserve"> fluxes</w:t>
      </w:r>
      <w:r w:rsidR="009751C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that drive lake OC budgets and lake </w:t>
      </w:r>
      <w:r w:rsidRPr="00E741D3">
        <w:rPr>
          <w:rFonts w:ascii="Times New Roman" w:eastAsia="Times New Roman" w:hAnsi="Times New Roman" w:cs="Times New Roman"/>
          <w:sz w:val="24"/>
          <w:szCs w:val="24"/>
        </w:rPr>
        <w:t>function as net sources or sinks?</w:t>
      </w:r>
    </w:p>
    <w:p w14:paraId="1DC42CFF" w14:textId="088B4C1E" w:rsidR="00AB71DA" w:rsidRPr="00E741D3" w:rsidRDefault="00E741D3">
      <w:pPr>
        <w:numPr>
          <w:ilvl w:val="0"/>
          <w:numId w:val="1"/>
        </w:numPr>
        <w:spacing w:line="480" w:lineRule="auto"/>
        <w:ind w:hanging="360"/>
        <w:rPr>
          <w:rFonts w:ascii="Times New Roman" w:eastAsia="Times New Roman" w:hAnsi="Times New Roman" w:cs="Times New Roman"/>
          <w:sz w:val="24"/>
          <w:szCs w:val="24"/>
        </w:rPr>
      </w:pPr>
      <w:commentRangeStart w:id="94"/>
      <w:r w:rsidRPr="00DB4F22">
        <w:rPr>
          <w:rFonts w:ascii="Times New Roman" w:hAnsi="Times New Roman" w:cs="Times New Roman"/>
          <w:sz w:val="24"/>
          <w:szCs w:val="24"/>
        </w:rPr>
        <w:t xml:space="preserve">Which mechanisms represent the greatest source of uncertainty in our understanding and modeling </w:t>
      </w:r>
      <w:r w:rsidR="001801B2">
        <w:rPr>
          <w:rFonts w:ascii="Times New Roman" w:hAnsi="Times New Roman" w:cs="Times New Roman"/>
          <w:sz w:val="24"/>
          <w:szCs w:val="24"/>
        </w:rPr>
        <w:t xml:space="preserve">of </w:t>
      </w:r>
      <w:r w:rsidRPr="00DB4F22">
        <w:rPr>
          <w:rFonts w:ascii="Times New Roman" w:hAnsi="Times New Roman" w:cs="Times New Roman"/>
          <w:sz w:val="24"/>
          <w:szCs w:val="24"/>
        </w:rPr>
        <w:t>carbon budgets?</w:t>
      </w:r>
      <w:commentRangeEnd w:id="94"/>
      <w:r w:rsidR="005A5F47">
        <w:rPr>
          <w:rStyle w:val="CommentReference"/>
        </w:rPr>
        <w:commentReference w:id="94"/>
      </w:r>
    </w:p>
    <w:p w14:paraId="59DACA7A"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95" w:name="_d5wy3t4llow9" w:colFirst="0" w:colLast="0"/>
      <w:bookmarkEnd w:id="95"/>
      <w:r>
        <w:rPr>
          <w:rFonts w:ascii="Times New Roman" w:eastAsia="Times New Roman" w:hAnsi="Times New Roman" w:cs="Times New Roman"/>
          <w:b/>
          <w:sz w:val="24"/>
          <w:szCs w:val="24"/>
        </w:rPr>
        <w:lastRenderedPageBreak/>
        <w:t>METHODS</w:t>
      </w:r>
    </w:p>
    <w:p w14:paraId="3996985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96" w:name="_hvnmkjqwqiaq" w:colFirst="0" w:colLast="0"/>
      <w:bookmarkEnd w:id="96"/>
      <w:r>
        <w:rPr>
          <w:rFonts w:ascii="Times New Roman" w:eastAsia="Times New Roman" w:hAnsi="Times New Roman" w:cs="Times New Roman"/>
          <w:i/>
          <w:sz w:val="24"/>
          <w:szCs w:val="24"/>
        </w:rPr>
        <w:t>Study lakes and data sources</w:t>
      </w:r>
    </w:p>
    <w:p w14:paraId="615E27C7" w14:textId="1644B696"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t>
      </w:r>
      <w:r w:rsidR="0065369D">
        <w:rPr>
          <w:rFonts w:ascii="Times New Roman" w:eastAsia="Times New Roman" w:hAnsi="Times New Roman" w:cs="Times New Roman"/>
          <w:sz w:val="24"/>
          <w:szCs w:val="24"/>
        </w:rPr>
        <w:t xml:space="preserve">dynamically </w:t>
      </w:r>
      <w:r>
        <w:rPr>
          <w:rFonts w:ascii="Times New Roman" w:eastAsia="Times New Roman" w:hAnsi="Times New Roman" w:cs="Times New Roman"/>
          <w:sz w:val="24"/>
          <w:szCs w:val="24"/>
        </w:rPr>
        <w:t xml:space="preserve">modeled OC budgets for </w:t>
      </w:r>
      <w:commentRangeStart w:id="97"/>
      <w:commentRangeStart w:id="98"/>
      <w:r w:rsidR="00D92041">
        <w:rPr>
          <w:rFonts w:ascii="Times New Roman" w:eastAsia="Times New Roman" w:hAnsi="Times New Roman" w:cs="Times New Roman"/>
          <w:sz w:val="24"/>
          <w:szCs w:val="24"/>
        </w:rPr>
        <w:t>five</w:t>
      </w:r>
      <w:commentRangeEnd w:id="97"/>
      <w:r w:rsidR="00D92041">
        <w:rPr>
          <w:rStyle w:val="CommentReference"/>
        </w:rPr>
        <w:commentReference w:id="97"/>
      </w:r>
      <w:commentRangeEnd w:id="98"/>
      <w:r w:rsidR="00091DDF">
        <w:rPr>
          <w:rStyle w:val="CommentReference"/>
        </w:rPr>
        <w:commentReference w:id="98"/>
      </w:r>
      <w:r w:rsidR="00D920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sidR="009D66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1). Lakes were selected based on </w:t>
      </w:r>
      <w:r w:rsidR="009D6663">
        <w:rPr>
          <w:rFonts w:ascii="Times New Roman" w:eastAsia="Times New Roman" w:hAnsi="Times New Roman" w:cs="Times New Roman"/>
          <w:sz w:val="24"/>
          <w:szCs w:val="24"/>
        </w:rPr>
        <w:t xml:space="preserve">the availability of </w:t>
      </w:r>
      <w:r>
        <w:rPr>
          <w:rFonts w:ascii="Times New Roman" w:eastAsia="Times New Roman" w:hAnsi="Times New Roman" w:cs="Times New Roman"/>
          <w:sz w:val="24"/>
          <w:szCs w:val="24"/>
        </w:rPr>
        <w:t xml:space="preserve">observational data.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precipitation, hydrological inflow (discharge),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in-lake measurements (surface temperature, </w:t>
      </w:r>
      <w:r w:rsidR="00C21037">
        <w:rPr>
          <w:rFonts w:ascii="Times New Roman" w:eastAsia="Times New Roman" w:hAnsi="Times New Roman" w:cs="Times New Roman"/>
          <w:sz w:val="24"/>
          <w:szCs w:val="24"/>
        </w:rPr>
        <w:t>chlorophyll-a (c</w:t>
      </w:r>
      <w:r w:rsidR="00793A49">
        <w:rPr>
          <w:rFonts w:ascii="Times New Roman" w:eastAsia="Times New Roman" w:hAnsi="Times New Roman" w:cs="Times New Roman"/>
          <w:sz w:val="24"/>
          <w:szCs w:val="24"/>
        </w:rPr>
        <w:t>hl-</w:t>
      </w:r>
      <w:r w:rsidR="00793A49" w:rsidRPr="00C21037">
        <w:rPr>
          <w:rFonts w:ascii="Times New Roman" w:eastAsia="Times New Roman" w:hAnsi="Times New Roman" w:cs="Times New Roman"/>
          <w:i/>
          <w:sz w:val="24"/>
          <w:szCs w:val="24"/>
        </w:rPr>
        <w:t>a</w:t>
      </w:r>
      <w:r w:rsidR="00C2103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Secchi depth). All lakes had a minimum of 10 years of limnological data used for model training (Table 1) and at least </w:t>
      </w:r>
      <w:r w:rsidR="00091DDF">
        <w:rPr>
          <w:rFonts w:ascii="Times New Roman" w:eastAsia="Times New Roman" w:hAnsi="Times New Roman" w:cs="Times New Roman"/>
          <w:sz w:val="24"/>
          <w:szCs w:val="24"/>
        </w:rPr>
        <w:t>four</w:t>
      </w:r>
      <w:r>
        <w:rPr>
          <w:rFonts w:ascii="Times New Roman" w:eastAsia="Times New Roman" w:hAnsi="Times New Roman" w:cs="Times New Roman"/>
          <w:sz w:val="24"/>
          <w:szCs w:val="24"/>
        </w:rPr>
        <w:t xml:space="preserve">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w:t>
      </w:r>
      <w:r w:rsidR="00B85B7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See supplemental material for detailed data descriptions</w:t>
      </w:r>
      <w:r w:rsidR="007832E3">
        <w:rPr>
          <w:rFonts w:ascii="Times New Roman" w:eastAsia="Times New Roman" w:hAnsi="Times New Roman" w:cs="Times New Roman"/>
          <w:sz w:val="24"/>
          <w:szCs w:val="24"/>
        </w:rPr>
        <w:t xml:space="preserve"> and sources</w:t>
      </w:r>
      <w:r>
        <w:rPr>
          <w:rFonts w:ascii="Times New Roman" w:eastAsia="Times New Roman" w:hAnsi="Times New Roman" w:cs="Times New Roman"/>
          <w:sz w:val="24"/>
          <w:szCs w:val="24"/>
        </w:rPr>
        <w:t xml:space="preserve">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99" w:name="_zhqmebn7y8o8" w:colFirst="0" w:colLast="0"/>
      <w:bookmarkEnd w:id="99"/>
    </w:p>
    <w:p w14:paraId="7428DAA7" w14:textId="77777777"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5E591EF2" w14:textId="0A1E394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hinder our ability to apply the model across multiple lakes with limited observational data. We therefore specifically aimed to </w:t>
      </w:r>
      <w:r w:rsidR="00D92041">
        <w:rPr>
          <w:rFonts w:ascii="Times New Roman" w:eastAsia="Times New Roman" w:hAnsi="Times New Roman" w:cs="Times New Roman"/>
          <w:sz w:val="24"/>
          <w:szCs w:val="24"/>
        </w:rPr>
        <w:t>build a parsimonious model t</w:t>
      </w:r>
      <w:r w:rsidR="00BE13B9">
        <w:rPr>
          <w:rFonts w:ascii="Times New Roman" w:eastAsia="Times New Roman" w:hAnsi="Times New Roman" w:cs="Times New Roman"/>
          <w:sz w:val="24"/>
          <w:szCs w:val="24"/>
        </w:rPr>
        <w:t xml:space="preserve">o </w:t>
      </w:r>
      <w:r>
        <w:rPr>
          <w:rFonts w:ascii="Times New Roman" w:eastAsia="Times New Roman" w:hAnsi="Times New Roman" w:cs="Times New Roman"/>
          <w:sz w:val="24"/>
          <w:szCs w:val="24"/>
        </w:rPr>
        <w:t xml:space="preserve">maintain generalizability across lake </w:t>
      </w:r>
      <w:r w:rsidR="00D92041">
        <w:rPr>
          <w:rFonts w:ascii="Times New Roman" w:eastAsia="Times New Roman" w:hAnsi="Times New Roman" w:cs="Times New Roman"/>
          <w:sz w:val="24"/>
          <w:szCs w:val="24"/>
        </w:rPr>
        <w:t>eco</w:t>
      </w:r>
      <w:r>
        <w:rPr>
          <w:rFonts w:ascii="Times New Roman" w:eastAsia="Times New Roman" w:hAnsi="Times New Roman" w:cs="Times New Roman"/>
          <w:sz w:val="24"/>
          <w:szCs w:val="24"/>
        </w:rPr>
        <w:t>systems, using our conceptual framework as the foundation for the mass balance model</w:t>
      </w:r>
      <w:r w:rsidR="00D92041">
        <w:rPr>
          <w:rFonts w:ascii="Times New Roman" w:eastAsia="Times New Roman" w:hAnsi="Times New Roman" w:cs="Times New Roman"/>
          <w:sz w:val="24"/>
          <w:szCs w:val="24"/>
        </w:rPr>
        <w:t xml:space="preserve"> (Fig</w:t>
      </w:r>
      <w:r w:rsidR="00BE13B9">
        <w:rPr>
          <w:rFonts w:ascii="Times New Roman" w:eastAsia="Times New Roman" w:hAnsi="Times New Roman" w:cs="Times New Roman"/>
          <w:sz w:val="24"/>
          <w:szCs w:val="24"/>
        </w:rPr>
        <w:t>.</w:t>
      </w:r>
      <w:r w:rsidR="00D92041">
        <w:rPr>
          <w:rFonts w:ascii="Times New Roman" w:eastAsia="Times New Roman" w:hAnsi="Times New Roman" w:cs="Times New Roman"/>
          <w:sz w:val="24"/>
          <w:szCs w:val="24"/>
        </w:rPr>
        <w:t xml:space="preserve"> </w:t>
      </w:r>
      <w:r w:rsidR="00BE13B9">
        <w:rPr>
          <w:rFonts w:ascii="Times New Roman" w:eastAsia="Times New Roman" w:hAnsi="Times New Roman" w:cs="Times New Roman"/>
          <w:sz w:val="24"/>
          <w:szCs w:val="24"/>
        </w:rPr>
        <w:t>1</w:t>
      </w:r>
      <w:r w:rsidR="00D9204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 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w:t>
      </w:r>
      <w:r w:rsidR="00C21037">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5B125F">
        <w:rPr>
          <w:rFonts w:ascii="Times New Roman" w:eastAsia="Times New Roman" w:hAnsi="Times New Roman" w:cs="Times New Roman"/>
          <w:i/>
          <w:sz w:val="24"/>
          <w:szCs w:val="24"/>
        </w:rPr>
        <w:t>a</w:t>
      </w:r>
      <w:r w:rsidR="00261DF2">
        <w:rPr>
          <w:rFonts w:ascii="Times New Roman" w:eastAsia="Times New Roman" w:hAnsi="Times New Roman" w:cs="Times New Roman"/>
          <w:sz w:val="24"/>
          <w:szCs w:val="24"/>
        </w:rPr>
        <w:t xml:space="preserve">,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sidR="009C4F65">
        <w:rPr>
          <w:rFonts w:ascii="Times New Roman" w:eastAsia="Times New Roman" w:hAnsi="Times New Roman" w:cs="Times New Roman"/>
          <w:sz w:val="24"/>
          <w:szCs w:val="24"/>
        </w:rPr>
        <w:t>; however, precipitation data gaps were rare</w:t>
      </w:r>
      <w:r w:rsidR="00C309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AF6D6E">
        <w:rPr>
          <w:rFonts w:ascii="Times New Roman" w:eastAsia="Times New Roman" w:hAnsi="Times New Roman" w:cs="Times New Roman"/>
          <w:sz w:val="24"/>
          <w:szCs w:val="24"/>
        </w:rPr>
        <w:t xml:space="preserve">Seasonal evaporative losses were assumed to be negligible and were not </w:t>
      </w:r>
      <w:r w:rsidR="00F3068A">
        <w:rPr>
          <w:rFonts w:ascii="Times New Roman" w:eastAsia="Times New Roman" w:hAnsi="Times New Roman" w:cs="Times New Roman"/>
          <w:sz w:val="24"/>
          <w:szCs w:val="24"/>
        </w:rPr>
        <w:t>accounted for in</w:t>
      </w:r>
      <w:r w:rsidR="00AF6D6E">
        <w:rPr>
          <w:rFonts w:ascii="Times New Roman" w:eastAsia="Times New Roman" w:hAnsi="Times New Roman" w:cs="Times New Roman"/>
          <w:sz w:val="24"/>
          <w:szCs w:val="24"/>
        </w:rPr>
        <w:t xml:space="preserve"> the model</w:t>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account for the absence of winter data at Toolik, we set inflow DOC to 0 when the main inflow (Toolik Inlet) </w:t>
      </w:r>
      <w:r>
        <w:rPr>
          <w:rFonts w:ascii="Times New Roman" w:eastAsia="Times New Roman" w:hAnsi="Times New Roman" w:cs="Times New Roman"/>
          <w:sz w:val="24"/>
          <w:szCs w:val="24"/>
        </w:rPr>
        <w:lastRenderedPageBreak/>
        <w:t>was frozen (S2). We summarized static and calibrated model parameters in Table 2. We developed the model using R version 3.3.2.</w:t>
      </w:r>
    </w:p>
    <w:p w14:paraId="1C050182"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00" w:name="_e3qajp1968u" w:colFirst="0" w:colLast="0"/>
      <w:bookmarkEnd w:id="100"/>
      <w:r>
        <w:rPr>
          <w:rFonts w:ascii="Times New Roman" w:eastAsia="Times New Roman" w:hAnsi="Times New Roman" w:cs="Times New Roman"/>
          <w:i/>
          <w:sz w:val="24"/>
          <w:szCs w:val="24"/>
        </w:rPr>
        <w:t>Allochthonous DOC and POC</w:t>
      </w:r>
    </w:p>
    <w:p w14:paraId="071798AB" w14:textId="632264E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sidR="00F33E3B">
        <w:rPr>
          <w:rFonts w:ascii="Times New Roman" w:eastAsia="Times New Roman" w:hAnsi="Times New Roman" w:cs="Times New Roman"/>
          <w:sz w:val="24"/>
          <w:szCs w:val="24"/>
          <w:vertAlign w:val="subscript"/>
        </w:rPr>
        <w:t xml:space="preserve"> </w:t>
      </w:r>
      <w:r w:rsidR="00F33E3B">
        <w:rPr>
          <w:rFonts w:ascii="Times New Roman" w:eastAsia="Times New Roman" w:hAnsi="Times New Roman" w:cs="Times New Roman"/>
          <w:sz w:val="24"/>
          <w:szCs w:val="24"/>
        </w:rPr>
        <w:t>(Hanson et al. 2014)</w:t>
      </w:r>
      <w:r>
        <w:rPr>
          <w:rFonts w:ascii="Times New Roman" w:eastAsia="Times New Roman" w:hAnsi="Times New Roman" w:cs="Times New Roman"/>
          <w:sz w:val="24"/>
          <w:szCs w:val="24"/>
        </w:rPr>
        <w:t xml:space="preserve">. </w:t>
      </w:r>
    </w:p>
    <w:p w14:paraId="2F4893B1" w14:textId="7F37316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00F801AD">
        <w:rPr>
          <w:rFonts w:ascii="Times New Roman" w:eastAsia="Times New Roman" w:hAnsi="Times New Roman" w:cs="Times New Roman"/>
          <w:sz w:val="24"/>
          <w:szCs w:val="24"/>
        </w:rPr>
        <w:t>S</w:t>
      </w:r>
      <w:r>
        <w:rPr>
          <w:rFonts w:ascii="Times New Roman" w:eastAsia="Times New Roman" w:hAnsi="Times New Roman" w:cs="Times New Roman"/>
          <w:sz w:val="24"/>
          <w:szCs w:val="24"/>
        </w:rPr>
        <w:t>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w:t>
      </w:r>
      <w:commentRangeStart w:id="101"/>
      <w:commentRangeStart w:id="102"/>
      <w:r w:rsidR="007A75D4">
        <w:rPr>
          <w:rFonts w:ascii="Times New Roman" w:eastAsia="Times New Roman" w:hAnsi="Times New Roman" w:cs="Times New Roman"/>
          <w:sz w:val="24"/>
          <w:szCs w:val="24"/>
        </w:rPr>
        <w:t>Inflow DOC concentration</w:t>
      </w:r>
      <w:r>
        <w:rPr>
          <w:rFonts w:ascii="Times New Roman" w:eastAsia="Times New Roman" w:hAnsi="Times New Roman" w:cs="Times New Roman"/>
          <w:sz w:val="24"/>
          <w:szCs w:val="24"/>
        </w:rPr>
        <w:t xml:space="preserve"> was one of the least frequently measured variables for our study lakes</w:t>
      </w:r>
      <w:r w:rsidR="00437E80">
        <w:rPr>
          <w:rFonts w:ascii="Times New Roman" w:eastAsia="Times New Roman" w:hAnsi="Times New Roman" w:cs="Times New Roman"/>
          <w:sz w:val="24"/>
          <w:szCs w:val="24"/>
        </w:rPr>
        <w:t>; data were available from sub-weekly to monthly frequencies and sometimes differed in frequency across a lake’s tributaries (S2)</w:t>
      </w:r>
      <w:r>
        <w:rPr>
          <w:rFonts w:ascii="Times New Roman" w:eastAsia="Times New Roman" w:hAnsi="Times New Roman" w:cs="Times New Roman"/>
          <w:sz w:val="24"/>
          <w:szCs w:val="24"/>
        </w:rPr>
        <w:t xml:space="preserve">. When inflow DOC </w:t>
      </w:r>
      <w:r w:rsidR="003266D7">
        <w:rPr>
          <w:rFonts w:ascii="Times New Roman" w:eastAsia="Times New Roman" w:hAnsi="Times New Roman" w:cs="Times New Roman"/>
          <w:sz w:val="24"/>
          <w:szCs w:val="24"/>
        </w:rPr>
        <w:t xml:space="preserve">concentrations </w:t>
      </w:r>
      <w:r>
        <w:rPr>
          <w:rFonts w:ascii="Times New Roman" w:eastAsia="Times New Roman" w:hAnsi="Times New Roman" w:cs="Times New Roman"/>
          <w:sz w:val="24"/>
          <w:szCs w:val="24"/>
        </w:rPr>
        <w:t xml:space="preserve">were not available for all tributaries, DOC contributions for each tributary were estimated based on the proportion of total inflow volume and the assumption that inflow DOC concentration was the same in all tributaries. </w:t>
      </w:r>
      <w:commentRangeEnd w:id="101"/>
      <w:r w:rsidR="00DA24EC">
        <w:rPr>
          <w:rStyle w:val="CommentReference"/>
        </w:rPr>
        <w:commentReference w:id="101"/>
      </w:r>
      <w:commentRangeEnd w:id="102"/>
      <w:r w:rsidR="002D3FDD">
        <w:rPr>
          <w:rStyle w:val="CommentReference"/>
        </w:rPr>
        <w:commentReference w:id="102"/>
      </w:r>
    </w:p>
    <w:p w14:paraId="0E56B04A"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and daily precipitation (mm) measured at the weather station nearest to each lake (Table 3: Eq. 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2EB5C932" w14:textId="52955E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xml:space="preserve">) by </w:t>
      </w:r>
      <w:r>
        <w:rPr>
          <w:rFonts w:ascii="Times New Roman" w:eastAsia="Times New Roman" w:hAnsi="Times New Roman" w:cs="Times New Roman"/>
          <w:sz w:val="24"/>
          <w:szCs w:val="24"/>
        </w:rPr>
        <w:lastRenderedPageBreak/>
        <w:t>lake perimeter (m), and then multiplying this value by a static parameter representing wetland DOC in g</w:t>
      </w:r>
      <w:ins w:id="103" w:author="immccull@gmail.com" w:date="2017-04-16T16:02:00Z">
        <w:r w:rsidR="00793A49">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m</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shoreline</w:t>
      </w:r>
      <w:r w:rsidR="00793A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w:t>
      </w:r>
      <w:r w:rsidR="00793A4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1d).</w:t>
      </w:r>
    </w:p>
    <w:p w14:paraId="0EF4537E" w14:textId="0822FBF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were not available for any lake. The proportion of inflow </w:t>
      </w:r>
      <w:r w:rsidR="008E712B">
        <w:rPr>
          <w:rFonts w:ascii="Times New Roman" w:eastAsia="Times New Roman" w:hAnsi="Times New Roman" w:cs="Times New Roman"/>
          <w:sz w:val="24"/>
          <w:szCs w:val="24"/>
        </w:rPr>
        <w:t>as</w:t>
      </w:r>
      <w:r>
        <w:rPr>
          <w:rFonts w:ascii="Times New Roman" w:eastAsia="Times New Roman" w:hAnsi="Times New Roman" w:cs="Times New Roman"/>
          <w:sz w:val="24"/>
          <w:szCs w:val="24"/>
        </w:rPr>
        <w:t xml:space="preserve"> groundwater in our stu</w:t>
      </w:r>
      <w:r w:rsidR="00E24120">
        <w:rPr>
          <w:rFonts w:ascii="Times New Roman" w:eastAsia="Times New Roman" w:hAnsi="Times New Roman" w:cs="Times New Roman"/>
          <w:sz w:val="24"/>
          <w:szCs w:val="24"/>
        </w:rPr>
        <w:t>dy lakes ranged from 0-19%</w:t>
      </w:r>
      <w:r w:rsidR="004F3AD6">
        <w:rPr>
          <w:rFonts w:ascii="Times New Roman" w:eastAsia="Times New Roman" w:hAnsi="Times New Roman" w:cs="Times New Roman"/>
          <w:sz w:val="24"/>
          <w:szCs w:val="24"/>
        </w:rPr>
        <w:t>; we used literature values when available, but assumed no groundwater inflow in the absence of data (S2). G</w:t>
      </w:r>
      <w:r>
        <w:rPr>
          <w:rFonts w:ascii="Times New Roman" w:eastAsia="Times New Roman" w:hAnsi="Times New Roman" w:cs="Times New Roman"/>
          <w:sz w:val="24"/>
          <w:szCs w:val="24"/>
        </w:rPr>
        <w:t>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5F1FFA">
        <w:rPr>
          <w:rFonts w:ascii="Times New Roman" w:eastAsia="Times New Roman" w:hAnsi="Times New Roman" w:cs="Times New Roman"/>
          <w:sz w:val="24"/>
          <w:szCs w:val="24"/>
        </w:rPr>
        <w:t xml:space="preserve">Table 2: DOC_GW, </w:t>
      </w:r>
      <w:r>
        <w:rPr>
          <w:rFonts w:ascii="Times New Roman" w:eastAsia="Times New Roman" w:hAnsi="Times New Roman" w:cs="Times New Roman"/>
          <w:sz w:val="24"/>
          <w:szCs w:val="24"/>
        </w:rPr>
        <w:t>Hanson et al. 2014). The contribution of groundwater to the allochthonous DOC load was therefore calculated as the product of DOC concentration and a percentage of total surface inflow (groundwater inflow rate</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1e). </w:t>
      </w:r>
    </w:p>
    <w:p w14:paraId="4E33B175" w14:textId="208AA56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w:t>
      </w:r>
      <w:r w:rsidR="005F1FF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Hanson et al. 2014). </w:t>
      </w:r>
    </w:p>
    <w:p w14:paraId="302BC78C"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4" w:name="_6mc5pfc13zyv" w:colFirst="0" w:colLast="0"/>
      <w:bookmarkEnd w:id="104"/>
      <w:r>
        <w:rPr>
          <w:rFonts w:ascii="Times New Roman" w:eastAsia="Times New Roman" w:hAnsi="Times New Roman" w:cs="Times New Roman"/>
          <w:i/>
          <w:color w:val="000000"/>
          <w:sz w:val="24"/>
          <w:szCs w:val="24"/>
        </w:rPr>
        <w:t xml:space="preserve">Autochthonous DOC and POC: primary production </w:t>
      </w:r>
    </w:p>
    <w:p w14:paraId="1A930ADF" w14:textId="2976E012" w:rsidR="0032009C" w:rsidRDefault="00B80037">
      <w:pPr>
        <w:spacing w:line="480" w:lineRule="auto"/>
        <w:ind w:firstLine="720"/>
        <w:rPr>
          <w:rFonts w:ascii="Times New Roman" w:eastAsia="Times New Roman" w:hAnsi="Times New Roman" w:cs="Times New Roman"/>
          <w:i/>
          <w:sz w:val="24"/>
          <w:szCs w:val="24"/>
        </w:rPr>
      </w:pPr>
      <w:commentRangeStart w:id="105"/>
      <w:r>
        <w:rPr>
          <w:rFonts w:ascii="Times New Roman" w:eastAsia="Times New Roman" w:hAnsi="Times New Roman" w:cs="Times New Roman"/>
          <w:sz w:val="24"/>
          <w:szCs w:val="24"/>
        </w:rPr>
        <w:t xml:space="preserve">Autochthonous OC production as GPP was modeled as a function </w:t>
      </w:r>
      <w:commentRangeEnd w:id="105"/>
      <w:r w:rsidR="0000458B">
        <w:rPr>
          <w:rStyle w:val="CommentReference"/>
        </w:rPr>
        <w:commentReference w:id="105"/>
      </w:r>
      <w:r>
        <w:rPr>
          <w:rFonts w:ascii="Times New Roman" w:eastAsia="Times New Roman" w:hAnsi="Times New Roman" w:cs="Times New Roman"/>
          <w:sz w:val="24"/>
          <w:szCs w:val="24"/>
        </w:rPr>
        <w:t xml:space="preserve">of </w:t>
      </w:r>
      <w:r w:rsidR="00D43A30">
        <w:rPr>
          <w:rFonts w:ascii="Times New Roman" w:eastAsia="Times New Roman" w:hAnsi="Times New Roman" w:cs="Times New Roman"/>
          <w:sz w:val="24"/>
          <w:szCs w:val="24"/>
        </w:rPr>
        <w:t>chl-</w:t>
      </w:r>
      <w:r w:rsidR="00D43A30">
        <w:rPr>
          <w:rFonts w:ascii="Times New Roman" w:eastAsia="Times New Roman" w:hAnsi="Times New Roman" w:cs="Times New Roman"/>
          <w:i/>
          <w:sz w:val="24"/>
          <w:szCs w:val="24"/>
        </w:rPr>
        <w:t>a</w:t>
      </w:r>
      <w:r w:rsidR="00793A49">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w:t>
      </w:r>
      <w:r w:rsidR="009A403A">
        <w:rPr>
          <w:rFonts w:ascii="Times New Roman" w:eastAsia="Times New Roman" w:hAnsi="Times New Roman" w:cs="Times New Roman"/>
          <w:sz w:val="24"/>
          <w:szCs w:val="24"/>
        </w:rPr>
        <w:t>µ</w:t>
      </w:r>
      <w:r>
        <w:rPr>
          <w:rFonts w:ascii="Times New Roman" w:eastAsia="Times New Roman" w:hAnsi="Times New Roman" w:cs="Times New Roman"/>
          <w:sz w:val="24"/>
          <w:szCs w:val="24"/>
        </w:rPr>
        <w:t>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and surface water temperature (°C) per Morin et al. (1999</w:t>
      </w:r>
      <w:r w:rsidR="0036183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Table 3: Eq. 2a). This empirical statistical model was based on observational temperature and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respectively. Since </w:t>
      </w:r>
      <w:r w:rsidR="00793A49">
        <w:rPr>
          <w:rFonts w:ascii="Times New Roman" w:eastAsia="Times New Roman" w:hAnsi="Times New Roman" w:cs="Times New Roman"/>
          <w:sz w:val="24"/>
          <w:szCs w:val="24"/>
        </w:rPr>
        <w:t>it is difficult to</w:t>
      </w:r>
      <w:r>
        <w:rPr>
          <w:rFonts w:ascii="Times New Roman" w:eastAsia="Times New Roman" w:hAnsi="Times New Roman" w:cs="Times New Roman"/>
          <w:sz w:val="24"/>
          <w:szCs w:val="24"/>
        </w:rPr>
        <w:t xml:space="preserve"> predict GPP well for winter</w:t>
      </w:r>
      <w:r w:rsidR="0059374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temperatures, we set GPP to zero if surface water temperatures were &lt; 4 </w:t>
      </w:r>
      <w:r w:rsidR="00E24120">
        <w:rPr>
          <w:rFonts w:ascii="Times New Roman" w:eastAsia="Times New Roman" w:hAnsi="Times New Roman" w:cs="Times New Roman"/>
          <w:sz w:val="24"/>
          <w:szCs w:val="24"/>
          <w:vertAlign w:val="superscript"/>
        </w:rPr>
        <w:t>°</w:t>
      </w:r>
      <w:commentRangeStart w:id="106"/>
      <w:commentRangeStart w:id="107"/>
      <w:r>
        <w:rPr>
          <w:rFonts w:ascii="Times New Roman" w:eastAsia="Times New Roman" w:hAnsi="Times New Roman" w:cs="Times New Roman"/>
          <w:sz w:val="24"/>
          <w:szCs w:val="24"/>
        </w:rPr>
        <w:t>C</w:t>
      </w:r>
      <w:commentRangeEnd w:id="106"/>
      <w:r w:rsidR="004E77EB">
        <w:rPr>
          <w:rStyle w:val="CommentReference"/>
        </w:rPr>
        <w:commentReference w:id="106"/>
      </w:r>
      <w:commentRangeEnd w:id="107"/>
      <w:r w:rsidR="002E2102">
        <w:rPr>
          <w:rStyle w:val="CommentReference"/>
        </w:rPr>
        <w:commentReference w:id="107"/>
      </w:r>
      <w:r>
        <w:rPr>
          <w:rFonts w:ascii="Times New Roman" w:eastAsia="Times New Roman" w:hAnsi="Times New Roman" w:cs="Times New Roman"/>
          <w:sz w:val="24"/>
          <w:szCs w:val="24"/>
        </w:rPr>
        <w:t xml:space="preserve">.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were converted from volume to areal units by multiplying by photic depth, which was estimated from Secchi depth (m; Wetzel </w:t>
      </w:r>
      <w:r w:rsidR="004C7B82">
        <w:rPr>
          <w:rFonts w:ascii="Times New Roman" w:eastAsia="Times New Roman" w:hAnsi="Times New Roman" w:cs="Times New Roman"/>
          <w:sz w:val="24"/>
          <w:szCs w:val="24"/>
        </w:rPr>
        <w:t>2001</w:t>
      </w:r>
      <w:r>
        <w:rPr>
          <w:rFonts w:ascii="Times New Roman" w:eastAsia="Times New Roman" w:hAnsi="Times New Roman" w:cs="Times New Roman"/>
          <w:sz w:val="24"/>
          <w:szCs w:val="24"/>
        </w:rPr>
        <w:t>).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xml:space="preserve">) was assumed to equal 80% of total GPP; therefore, net primary production </w:t>
      </w:r>
      <w:commentRangeStart w:id="108"/>
      <w:r>
        <w:rPr>
          <w:rFonts w:ascii="Times New Roman" w:eastAsia="Times New Roman" w:hAnsi="Times New Roman" w:cs="Times New Roman"/>
          <w:sz w:val="24"/>
          <w:szCs w:val="24"/>
        </w:rPr>
        <w:t>(NPP</w:t>
      </w:r>
      <w:commentRangeEnd w:id="108"/>
      <w:r w:rsidR="002E2102">
        <w:rPr>
          <w:rStyle w:val="CommentReference"/>
        </w:rPr>
        <w:commentReference w:id="108"/>
      </w:r>
      <w:r>
        <w:rPr>
          <w:rFonts w:ascii="Times New Roman" w:eastAsia="Times New Roman" w:hAnsi="Times New Roman" w:cs="Times New Roman"/>
          <w:sz w:val="24"/>
          <w:szCs w:val="24"/>
        </w:rPr>
        <w:t>) was set equal to 20% of GPP (Quay et al. 1986, Cole et al. 2002, Hanson et al. 2004).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lastRenderedPageBreak/>
        <w:t xml:space="preserve">fractions using the Pace and Prairie (2005) estimate that </w:t>
      </w:r>
      <w:r w:rsidR="002E2102">
        <w:rPr>
          <w:rFonts w:ascii="Times New Roman" w:eastAsia="Times New Roman" w:hAnsi="Times New Roman" w:cs="Times New Roman"/>
          <w:sz w:val="24"/>
          <w:szCs w:val="24"/>
        </w:rPr>
        <w:t>71.4</w:t>
      </w:r>
      <w:r>
        <w:rPr>
          <w:rFonts w:ascii="Times New Roman" w:eastAsia="Times New Roman" w:hAnsi="Times New Roman" w:cs="Times New Roman"/>
          <w:sz w:val="24"/>
          <w:szCs w:val="24"/>
        </w:rPr>
        <w:t xml:space="preserve">% (as a function of </w:t>
      </w:r>
      <w:r w:rsidR="00793A49">
        <w:rPr>
          <w:rFonts w:ascii="Times New Roman" w:eastAsia="Times New Roman" w:hAnsi="Times New Roman" w:cs="Times New Roman"/>
          <w:sz w:val="24"/>
          <w:szCs w:val="24"/>
        </w:rPr>
        <w:t>chl-</w:t>
      </w:r>
      <w:r w:rsidR="00793A49" w:rsidRPr="00793A49">
        <w:rPr>
          <w:rFonts w:ascii="Times New Roman" w:eastAsia="Times New Roman" w:hAnsi="Times New Roman" w:cs="Times New Roman"/>
          <w:i/>
          <w:sz w:val="24"/>
          <w:szCs w:val="24"/>
        </w:rPr>
        <w:t>a</w:t>
      </w:r>
      <w:r>
        <w:rPr>
          <w:rFonts w:ascii="Times New Roman" w:eastAsia="Times New Roman" w:hAnsi="Times New Roman" w:cs="Times New Roman"/>
          <w:sz w:val="24"/>
          <w:szCs w:val="24"/>
        </w:rPr>
        <w:t>) of NPP is respired and therefore must be converted to DOC</w:t>
      </w:r>
      <w:r w:rsidR="002E2102">
        <w:rPr>
          <w:rFonts w:ascii="Times New Roman" w:eastAsia="Times New Roman" w:hAnsi="Times New Roman" w:cs="Times New Roman"/>
          <w:sz w:val="24"/>
          <w:szCs w:val="24"/>
        </w:rPr>
        <w:t xml:space="preserve"> (Table 3: Eqs. 2b-2d)</w:t>
      </w:r>
      <w:r>
        <w:rPr>
          <w:rFonts w:ascii="Times New Roman" w:eastAsia="Times New Roman" w:hAnsi="Times New Roman" w:cs="Times New Roman"/>
          <w:sz w:val="24"/>
          <w:szCs w:val="24"/>
        </w:rPr>
        <w:t>.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1614CBA8" w14:textId="3FB629C2"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725D4">
        <w:rPr>
          <w:rFonts w:ascii="Times New Roman" w:eastAsia="Times New Roman" w:hAnsi="Times New Roman" w:cs="Times New Roman"/>
          <w:sz w:val="24"/>
          <w:szCs w:val="24"/>
        </w:rPr>
        <w:t xml:space="preserve"> (assumed to be uniform through the photic zone)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w:t>
      </w:r>
      <w:r w:rsidR="007E4525">
        <w:rPr>
          <w:rFonts w:ascii="Times New Roman" w:eastAsia="Times New Roman" w:hAnsi="Times New Roman" w:cs="Times New Roman"/>
          <w:sz w:val="24"/>
          <w:szCs w:val="24"/>
        </w:rPr>
        <w:t xml:space="preserv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w:t>
      </w:r>
      <w:r w:rsidR="00600B15">
        <w:rPr>
          <w:rFonts w:ascii="Times New Roman" w:eastAsia="Times New Roman" w:hAnsi="Times New Roman" w:cs="Times New Roman"/>
          <w:sz w:val="24"/>
          <w:szCs w:val="24"/>
        </w:rPr>
        <w:t>We determined epilimnion temperature by averaging</w:t>
      </w:r>
      <w:r w:rsidR="005B125F">
        <w:rPr>
          <w:rFonts w:ascii="Times New Roman" w:eastAsia="Times New Roman" w:hAnsi="Times New Roman" w:cs="Times New Roman"/>
          <w:sz w:val="24"/>
          <w:szCs w:val="24"/>
        </w:rPr>
        <w:t xml:space="preserve"> </w:t>
      </w:r>
      <w:r w:rsidR="00600B15">
        <w:rPr>
          <w:rFonts w:ascii="Times New Roman" w:eastAsia="Times New Roman" w:hAnsi="Times New Roman" w:cs="Times New Roman"/>
          <w:sz w:val="24"/>
          <w:szCs w:val="24"/>
        </w:rPr>
        <w:t xml:space="preserve">observed temperatures throughout the photic zone when data were available, but otherwise used surface temperature (S2). </w:t>
      </w:r>
      <w:r>
        <w:rPr>
          <w:rFonts w:ascii="Times New Roman" w:eastAsia="Times New Roman" w:hAnsi="Times New Roman" w:cs="Times New Roman"/>
          <w:sz w:val="24"/>
          <w:szCs w:val="24"/>
        </w:rPr>
        <w:t>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36D599D0"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09" w:name="_ny5h27mmaq7k" w:colFirst="0" w:colLast="0"/>
      <w:bookmarkEnd w:id="109"/>
      <w:r>
        <w:rPr>
          <w:rFonts w:ascii="Times New Roman" w:eastAsia="Times New Roman" w:hAnsi="Times New Roman" w:cs="Times New Roman"/>
          <w:i/>
          <w:color w:val="000000"/>
          <w:sz w:val="24"/>
          <w:szCs w:val="24"/>
        </w:rPr>
        <w:t>Burial of POC</w:t>
      </w:r>
    </w:p>
    <w:p w14:paraId="3B7A99BA" w14:textId="23C10692"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 xml:space="preserve">was </w:t>
      </w:r>
      <w:commentRangeStart w:id="110"/>
      <w:commentRangeStart w:id="111"/>
      <w:r>
        <w:rPr>
          <w:rFonts w:ascii="Times New Roman" w:eastAsia="Times New Roman" w:hAnsi="Times New Roman" w:cs="Times New Roman"/>
          <w:sz w:val="24"/>
          <w:szCs w:val="24"/>
        </w:rPr>
        <w:t xml:space="preserve">allowed to leave </w:t>
      </w:r>
      <w:commentRangeEnd w:id="110"/>
      <w:r w:rsidR="00FE436A">
        <w:rPr>
          <w:rStyle w:val="CommentReference"/>
        </w:rPr>
        <w:commentReference w:id="110"/>
      </w:r>
      <w:commentRangeEnd w:id="111"/>
      <w:r w:rsidR="002C76D4">
        <w:rPr>
          <w:rStyle w:val="CommentReference"/>
        </w:rPr>
        <w:commentReference w:id="111"/>
      </w:r>
      <w:r>
        <w:rPr>
          <w:rFonts w:ascii="Times New Roman" w:eastAsia="Times New Roman" w:hAnsi="Times New Roman" w:cs="Times New Roman"/>
          <w:sz w:val="24"/>
          <w:szCs w:val="24"/>
        </w:rPr>
        <w:t>the lake via export, and the rest was either buried based on the Burial_autoch and Burial_alloch parameters (Table 2, Table 3: Eqs. 3c-h</w:t>
      </w:r>
      <w:r w:rsidR="0000458B">
        <w:rPr>
          <w:rFonts w:ascii="Times New Roman" w:eastAsia="Times New Roman" w:hAnsi="Times New Roman" w:cs="Times New Roman"/>
          <w:sz w:val="24"/>
          <w:szCs w:val="24"/>
        </w:rPr>
        <w:t>)</w:t>
      </w:r>
      <w:r w:rsidR="0000458B" w:rsidRPr="0000458B">
        <w:rPr>
          <w:rFonts w:ascii="Times New Roman" w:eastAsia="Times New Roman" w:hAnsi="Times New Roman" w:cs="Times New Roman"/>
          <w:sz w:val="24"/>
          <w:szCs w:val="24"/>
        </w:rPr>
        <w:t xml:space="preserve"> </w:t>
      </w:r>
      <w:r w:rsidR="0000458B">
        <w:rPr>
          <w:rFonts w:ascii="Times New Roman" w:eastAsia="Times New Roman" w:hAnsi="Times New Roman" w:cs="Times New Roman"/>
          <w:sz w:val="24"/>
          <w:szCs w:val="24"/>
        </w:rPr>
        <w:t>or leached to DOC</w:t>
      </w:r>
      <w:r w:rsidR="0000458B">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w:t>
      </w:r>
      <w:r w:rsidR="00DD5937">
        <w:rPr>
          <w:rFonts w:ascii="Times New Roman" w:eastAsia="Times New Roman" w:hAnsi="Times New Roman" w:cs="Times New Roman"/>
          <w:sz w:val="24"/>
          <w:szCs w:val="24"/>
        </w:rPr>
        <w:t>calibrated</w:t>
      </w:r>
      <w:r>
        <w:rPr>
          <w:rFonts w:ascii="Times New Roman" w:eastAsia="Times New Roman" w:hAnsi="Times New Roman" w:cs="Times New Roman"/>
          <w:sz w:val="24"/>
          <w:szCs w:val="24"/>
        </w:rPr>
        <w:t xml:space="preserve"> in the model as a proportion </w:t>
      </w:r>
      <w:commentRangeStart w:id="112"/>
      <w:commentRangeStart w:id="113"/>
      <w:r>
        <w:rPr>
          <w:rFonts w:ascii="Times New Roman" w:eastAsia="Times New Roman" w:hAnsi="Times New Roman" w:cs="Times New Roman"/>
          <w:sz w:val="24"/>
          <w:szCs w:val="24"/>
        </w:rPr>
        <w:t>between 0 (no burial of POC) and 1</w:t>
      </w:r>
      <w:commentRangeEnd w:id="112"/>
      <w:r w:rsidR="008C6DD5">
        <w:rPr>
          <w:rStyle w:val="CommentReference"/>
        </w:rPr>
        <w:commentReference w:id="112"/>
      </w:r>
      <w:commentRangeEnd w:id="113"/>
      <w:r w:rsidR="00091DDF">
        <w:rPr>
          <w:rStyle w:val="CommentReference"/>
        </w:rPr>
        <w:commentReference w:id="113"/>
      </w:r>
      <w:r>
        <w:rPr>
          <w:rFonts w:ascii="Times New Roman" w:eastAsia="Times New Roman" w:hAnsi="Times New Roman" w:cs="Times New Roman"/>
          <w:sz w:val="24"/>
          <w:szCs w:val="24"/>
        </w:rPr>
        <w:t xml:space="preserve">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627519B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14" w:name="_l03fr54i2e0u" w:colFirst="0" w:colLast="0"/>
      <w:bookmarkEnd w:id="114"/>
      <w:r>
        <w:rPr>
          <w:rFonts w:ascii="Times New Roman" w:eastAsia="Times New Roman" w:hAnsi="Times New Roman" w:cs="Times New Roman"/>
          <w:i/>
          <w:sz w:val="24"/>
          <w:szCs w:val="24"/>
        </w:rPr>
        <w:lastRenderedPageBreak/>
        <w:t xml:space="preserve">Model output and calibration </w:t>
      </w:r>
    </w:p>
    <w:p w14:paraId="4168E5CA" w14:textId="4E06A0ED"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w:t>
      </w:r>
      <w:r w:rsidR="0022016C">
        <w:rPr>
          <w:rFonts w:ascii="Times New Roman" w:eastAsia="Times New Roman" w:hAnsi="Times New Roman" w:cs="Times New Roman"/>
          <w:sz w:val="24"/>
          <w:szCs w:val="24"/>
        </w:rPr>
        <w:t xml:space="preserve">at each time step owing to respiration </w:t>
      </w:r>
      <w:r>
        <w:rPr>
          <w:rFonts w:ascii="Times New Roman" w:eastAsia="Times New Roman" w:hAnsi="Times New Roman" w:cs="Times New Roman"/>
          <w:sz w:val="24"/>
          <w:szCs w:val="24"/>
        </w:rPr>
        <w:t xml:space="preserve">(Table 3: Eq. 4c). </w:t>
      </w:r>
    </w:p>
    <w:p w14:paraId="70443B77" w14:textId="443C1770"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Modeled DOC and DO were compared to corresponding observed concentrations using root mean square error</w:t>
      </w:r>
      <w:r w:rsidR="00FE436A">
        <w:rPr>
          <w:rFonts w:ascii="Times New Roman" w:eastAsia="Times New Roman" w:hAnsi="Times New Roman" w:cs="Times New Roman"/>
          <w:sz w:val="24"/>
          <w:szCs w:val="24"/>
        </w:rPr>
        <w:t xml:space="preserve"> (RMSE</w:t>
      </w:r>
      <w:r w:rsidR="001D3328">
        <w:rPr>
          <w:rFonts w:ascii="Times New Roman" w:eastAsia="Times New Roman" w:hAnsi="Times New Roman" w:cs="Times New Roman"/>
          <w:sz w:val="24"/>
          <w:szCs w:val="24"/>
        </w:rPr>
        <w:t xml:space="preserve">)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t>
      </w:r>
      <w:r w:rsidR="007013F2">
        <w:rPr>
          <w:rFonts w:ascii="Times New Roman" w:eastAsia="Times New Roman" w:hAnsi="Times New Roman" w:cs="Times New Roman"/>
          <w:sz w:val="24"/>
          <w:szCs w:val="24"/>
        </w:rPr>
        <w:t>at 100 different values</w:t>
      </w:r>
      <w:ins w:id="115" w:author="immccull@gmail.com" w:date="2017-04-18T21:03:00Z">
        <w:r w:rsidR="00832318">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within the set bounds while fixing the other three parameters at their calibrated values. </w:t>
      </w:r>
    </w:p>
    <w:p w14:paraId="04AA3035" w14:textId="77777777" w:rsidR="0032009C" w:rsidRDefault="00B80037">
      <w:pPr>
        <w:spacing w:line="480" w:lineRule="auto"/>
        <w:rPr>
          <w:rFonts w:ascii="Times New Roman" w:eastAsia="Times New Roman" w:hAnsi="Times New Roman" w:cs="Times New Roman"/>
          <w:sz w:val="24"/>
          <w:szCs w:val="24"/>
        </w:rPr>
      </w:pPr>
      <w:commentRangeStart w:id="116"/>
      <w:r>
        <w:rPr>
          <w:rFonts w:ascii="Times New Roman" w:eastAsia="Times New Roman" w:hAnsi="Times New Roman" w:cs="Times New Roman"/>
          <w:i/>
          <w:sz w:val="24"/>
          <w:szCs w:val="24"/>
        </w:rPr>
        <w:t>Bootstrapping</w:t>
      </w:r>
      <w:commentRangeEnd w:id="116"/>
      <w:r w:rsidR="00E44214">
        <w:rPr>
          <w:rStyle w:val="CommentReference"/>
        </w:rPr>
        <w:commentReference w:id="116"/>
      </w:r>
      <w:r>
        <w:rPr>
          <w:rFonts w:ascii="Times New Roman" w:eastAsia="Times New Roman" w:hAnsi="Times New Roman" w:cs="Times New Roman"/>
          <w:i/>
          <w:sz w:val="24"/>
          <w:szCs w:val="24"/>
        </w:rPr>
        <w:t xml:space="preserve"> </w:t>
      </w:r>
    </w:p>
    <w:p w14:paraId="541EBD58" w14:textId="41BC5938" w:rsidR="00AB2945" w:rsidRDefault="00B80037">
      <w:pPr>
        <w:spacing w:line="480" w:lineRule="auto"/>
        <w:rPr>
          <w:ins w:id="117" w:author="HILARY A DUGAN" w:date="2017-05-09T13:43:00Z"/>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w:t>
      </w:r>
      <w:ins w:id="118" w:author="HILARY A DUGAN" w:date="2017-05-09T13:43:00Z">
        <w:r w:rsidR="00AB2945">
          <w:rPr>
            <w:rFonts w:ascii="Times New Roman" w:eastAsia="Times New Roman" w:hAnsi="Times New Roman" w:cs="Times New Roman"/>
            <w:sz w:val="24"/>
            <w:szCs w:val="24"/>
          </w:rPr>
          <w:t xml:space="preserve"> </w:t>
        </w:r>
      </w:ins>
      <w:ins w:id="119" w:author="HILARY A DUGAN" w:date="2017-05-09T13:44:00Z">
        <w:r w:rsidR="00AB2945">
          <w:rPr>
            <w:rFonts w:ascii="Times New Roman" w:eastAsia="Times New Roman" w:hAnsi="Times New Roman" w:cs="Times New Roman"/>
            <w:sz w:val="24"/>
            <w:szCs w:val="24"/>
          </w:rPr>
          <w:t xml:space="preserve">using a bootstrapping routine. </w:t>
        </w:r>
      </w:ins>
      <w:ins w:id="120" w:author="HILARY A DUGAN" w:date="2017-05-09T13:45:00Z">
        <w:r w:rsidR="00AB2945">
          <w:rPr>
            <w:rFonts w:ascii="Times New Roman" w:eastAsia="Times New Roman" w:hAnsi="Times New Roman" w:cs="Times New Roman"/>
            <w:sz w:val="24"/>
            <w:szCs w:val="24"/>
          </w:rPr>
          <w:t xml:space="preserve">Residual errors between observed and modeled DOC as well as observed and modeled DO were calculated. We created </w:t>
        </w:r>
      </w:ins>
      <w:ins w:id="121" w:author="HILARY A DUGAN" w:date="2017-05-09T13:47:00Z">
        <w:r w:rsidR="00AB2945">
          <w:rPr>
            <w:rFonts w:ascii="Times New Roman" w:eastAsia="Times New Roman" w:hAnsi="Times New Roman" w:cs="Times New Roman"/>
            <w:sz w:val="24"/>
            <w:szCs w:val="24"/>
          </w:rPr>
          <w:t xml:space="preserve">100 </w:t>
        </w:r>
      </w:ins>
      <w:ins w:id="122" w:author="HILARY A DUGAN" w:date="2017-05-09T13:46:00Z">
        <w:r w:rsidR="00AB2945">
          <w:rPr>
            <w:rFonts w:ascii="Times New Roman" w:eastAsia="Times New Roman" w:hAnsi="Times New Roman" w:cs="Times New Roman"/>
            <w:sz w:val="24"/>
            <w:szCs w:val="24"/>
          </w:rPr>
          <w:t xml:space="preserve">pseudo-observational data sets by </w:t>
        </w:r>
      </w:ins>
      <w:ins w:id="123" w:author="HILARY A DUGAN" w:date="2017-05-09T13:47:00Z">
        <w:r w:rsidR="00AB2945">
          <w:rPr>
            <w:rFonts w:ascii="Times New Roman" w:eastAsia="Times New Roman" w:hAnsi="Times New Roman" w:cs="Times New Roman"/>
            <w:sz w:val="24"/>
            <w:szCs w:val="24"/>
          </w:rPr>
          <w:t xml:space="preserve">adding </w:t>
        </w:r>
      </w:ins>
      <w:ins w:id="124" w:author="HILARY A DUGAN" w:date="2017-05-09T13:46:00Z">
        <w:r w:rsidR="00AB2945">
          <w:rPr>
            <w:rFonts w:ascii="Times New Roman" w:eastAsia="Times New Roman" w:hAnsi="Times New Roman" w:cs="Times New Roman"/>
            <w:sz w:val="24"/>
            <w:szCs w:val="24"/>
          </w:rPr>
          <w:t>ran</w:t>
        </w:r>
        <w:bookmarkStart w:id="125" w:name="_GoBack"/>
        <w:bookmarkEnd w:id="125"/>
        <w:r w:rsidR="00AB2945">
          <w:rPr>
            <w:rFonts w:ascii="Times New Roman" w:eastAsia="Times New Roman" w:hAnsi="Times New Roman" w:cs="Times New Roman"/>
            <w:sz w:val="24"/>
            <w:szCs w:val="24"/>
          </w:rPr>
          <w:t xml:space="preserve">domly selecting residuals </w:t>
        </w:r>
      </w:ins>
      <w:ins w:id="126" w:author="HILARY A DUGAN" w:date="2017-05-09T13:47:00Z">
        <w:r w:rsidR="00AB2945">
          <w:rPr>
            <w:rFonts w:ascii="Times New Roman" w:eastAsia="Times New Roman" w:hAnsi="Times New Roman" w:cs="Times New Roman"/>
            <w:sz w:val="24"/>
            <w:szCs w:val="24"/>
          </w:rPr>
          <w:t xml:space="preserve">to the original </w:t>
        </w:r>
        <w:r w:rsidR="00AB2945">
          <w:rPr>
            <w:rFonts w:ascii="Times New Roman" w:eastAsia="Times New Roman" w:hAnsi="Times New Roman" w:cs="Times New Roman"/>
            <w:sz w:val="24"/>
            <w:szCs w:val="24"/>
          </w:rPr>
          <w:lastRenderedPageBreak/>
          <w:t xml:space="preserve">observational data. The model was then re-fit to the pseudo-observational data sets to provide 100 </w:t>
        </w:r>
      </w:ins>
      <w:ins w:id="127" w:author="HILARY A DUGAN" w:date="2017-05-09T13:48:00Z">
        <w:r w:rsidR="00AB2945">
          <w:rPr>
            <w:rFonts w:ascii="Times New Roman" w:eastAsia="Times New Roman" w:hAnsi="Times New Roman" w:cs="Times New Roman"/>
            <w:sz w:val="24"/>
            <w:szCs w:val="24"/>
          </w:rPr>
          <w:t xml:space="preserve">new parameter estimates. </w:t>
        </w:r>
      </w:ins>
    </w:p>
    <w:p w14:paraId="1F9A6C6C"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28" w:name="_ocy0aysirc6j" w:colFirst="0" w:colLast="0"/>
      <w:bookmarkEnd w:id="128"/>
      <w:r>
        <w:rPr>
          <w:rFonts w:ascii="Times New Roman" w:eastAsia="Times New Roman" w:hAnsi="Times New Roman" w:cs="Times New Roman"/>
          <w:b/>
          <w:sz w:val="24"/>
          <w:szCs w:val="24"/>
        </w:rPr>
        <w:t>RESULTS</w:t>
      </w:r>
    </w:p>
    <w:p w14:paraId="023E1CEA"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29" w:name="_5q3azwjwpxro" w:colFirst="0" w:colLast="0"/>
      <w:bookmarkEnd w:id="129"/>
      <w:r>
        <w:rPr>
          <w:rFonts w:ascii="Times New Roman" w:eastAsia="Times New Roman" w:hAnsi="Times New Roman" w:cs="Times New Roman"/>
          <w:i/>
          <w:sz w:val="24"/>
          <w:szCs w:val="24"/>
        </w:rPr>
        <w:t>Model performance, parameter estimates</w:t>
      </w:r>
      <w:r w:rsidR="00CA6BFB">
        <w:rPr>
          <w:rFonts w:ascii="Times New Roman" w:eastAsia="Times New Roman" w:hAnsi="Times New Roman" w:cs="Times New Roman"/>
          <w:i/>
          <w:sz w:val="24"/>
          <w:szCs w:val="24"/>
        </w:rPr>
        <w:t>,</w:t>
      </w:r>
      <w:r>
        <w:rPr>
          <w:rFonts w:ascii="Times New Roman" w:eastAsia="Times New Roman" w:hAnsi="Times New Roman" w:cs="Times New Roman"/>
          <w:i/>
          <w:sz w:val="24"/>
          <w:szCs w:val="24"/>
        </w:rPr>
        <w:t xml:space="preserve"> and sensitivity analysis</w:t>
      </w:r>
    </w:p>
    <w:p w14:paraId="23E800E5" w14:textId="3786C937" w:rsidR="0032009C" w:rsidRDefault="00B80037">
      <w:pPr>
        <w:spacing w:line="480" w:lineRule="auto"/>
        <w:ind w:firstLine="720"/>
        <w:rPr>
          <w:rFonts w:ascii="Times New Roman" w:eastAsia="Times New Roman" w:hAnsi="Times New Roman" w:cs="Times New Roman"/>
          <w:sz w:val="24"/>
          <w:szCs w:val="24"/>
        </w:rPr>
      </w:pPr>
      <w:commentRangeStart w:id="130"/>
      <w:r>
        <w:rPr>
          <w:rFonts w:ascii="Times New Roman" w:eastAsia="Times New Roman" w:hAnsi="Times New Roman" w:cs="Times New Roman"/>
          <w:sz w:val="24"/>
          <w:szCs w:val="24"/>
        </w:rPr>
        <w:t xml:space="preserve">Modeled DOC and DO </w:t>
      </w:r>
      <w:commentRangeEnd w:id="130"/>
      <w:r w:rsidR="00191DFF">
        <w:rPr>
          <w:rStyle w:val="CommentReference"/>
        </w:rPr>
        <w:commentReference w:id="130"/>
      </w:r>
      <w:r>
        <w:rPr>
          <w:rFonts w:ascii="Times New Roman" w:eastAsia="Times New Roman" w:hAnsi="Times New Roman" w:cs="Times New Roman"/>
          <w:sz w:val="24"/>
          <w:szCs w:val="24"/>
        </w:rPr>
        <w:t xml:space="preserve">generally </w:t>
      </w:r>
      <w:r w:rsidR="0059427B">
        <w:rPr>
          <w:rFonts w:ascii="Times New Roman" w:eastAsia="Times New Roman" w:hAnsi="Times New Roman" w:cs="Times New Roman"/>
          <w:sz w:val="24"/>
          <w:szCs w:val="24"/>
        </w:rPr>
        <w:t>follow</w:t>
      </w:r>
      <w:r w:rsidR="007A2173">
        <w:rPr>
          <w:rFonts w:ascii="Times New Roman" w:eastAsia="Times New Roman" w:hAnsi="Times New Roman" w:cs="Times New Roman"/>
          <w:sz w:val="24"/>
          <w:szCs w:val="24"/>
        </w:rPr>
        <w:t>ed</w:t>
      </w:r>
      <w:r w:rsidR="004B423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w:t>
      </w:r>
      <w:r w:rsidR="00CA6BFB">
        <w:rPr>
          <w:rFonts w:ascii="Times New Roman" w:eastAsia="Times New Roman" w:hAnsi="Times New Roman" w:cs="Times New Roman"/>
          <w:sz w:val="24"/>
          <w:szCs w:val="24"/>
        </w:rPr>
        <w:t xml:space="preserve">There was an </w:t>
      </w:r>
      <w:r>
        <w:rPr>
          <w:rFonts w:ascii="Times New Roman" w:eastAsia="Times New Roman" w:hAnsi="Times New Roman" w:cs="Times New Roman"/>
          <w:sz w:val="24"/>
          <w:szCs w:val="24"/>
        </w:rPr>
        <w:t xml:space="preserve">overall strong goodness of fit for both DOC and DO </w:t>
      </w:r>
      <w:r w:rsidR="00CA6BFB">
        <w:rPr>
          <w:rFonts w:ascii="Times New Roman" w:eastAsia="Times New Roman" w:hAnsi="Times New Roman" w:cs="Times New Roman"/>
          <w:sz w:val="24"/>
          <w:szCs w:val="24"/>
        </w:rPr>
        <w:t xml:space="preserve">based on RMSE across lakes </w:t>
      </w:r>
      <w:r>
        <w:rPr>
          <w:rFonts w:ascii="Times New Roman" w:eastAsia="Times New Roman" w:hAnsi="Times New Roman" w:cs="Times New Roman"/>
          <w:sz w:val="24"/>
          <w:szCs w:val="24"/>
        </w:rPr>
        <w:t>(</w:t>
      </w:r>
      <w:r w:rsidR="00CA6BFB">
        <w:rPr>
          <w:rFonts w:ascii="Times New Roman" w:eastAsia="Times New Roman" w:hAnsi="Times New Roman" w:cs="Times New Roman"/>
          <w:sz w:val="24"/>
          <w:szCs w:val="24"/>
        </w:rPr>
        <w:t>0.73-1.46 mg L</w:t>
      </w:r>
      <w:r w:rsidR="00CA6BFB" w:rsidRPr="004E3080">
        <w:rPr>
          <w:rFonts w:ascii="Times New Roman" w:eastAsia="Times New Roman" w:hAnsi="Times New Roman" w:cs="Times New Roman"/>
          <w:sz w:val="24"/>
          <w:szCs w:val="24"/>
          <w:vertAlign w:val="superscript"/>
        </w:rPr>
        <w:t>-</w:t>
      </w:r>
      <w:r w:rsidR="00CA6BFB">
        <w:rPr>
          <w:rFonts w:ascii="Times New Roman" w:eastAsia="Times New Roman" w:hAnsi="Times New Roman" w:cs="Times New Roman"/>
          <w:sz w:val="24"/>
          <w:szCs w:val="24"/>
        </w:rPr>
        <w:t xml:space="preserve">¹; </w:t>
      </w:r>
      <w:r>
        <w:rPr>
          <w:rFonts w:ascii="Times New Roman" w:eastAsia="Times New Roman" w:hAnsi="Times New Roman" w:cs="Times New Roman"/>
          <w:sz w:val="24"/>
          <w:szCs w:val="24"/>
        </w:rPr>
        <w:t xml:space="preserve">Table 4). </w:t>
      </w:r>
      <w:r w:rsidR="00A66EFE">
        <w:rPr>
          <w:rFonts w:ascii="Times New Roman" w:eastAsia="Times New Roman" w:hAnsi="Times New Roman" w:cs="Times New Roman"/>
          <w:sz w:val="24"/>
          <w:szCs w:val="24"/>
        </w:rPr>
        <w:t>The model also accounted for considerably more information than long-term means of DOC based on NSE values across lakes (</w:t>
      </w:r>
      <w:r>
        <w:rPr>
          <w:rFonts w:ascii="Times New Roman" w:eastAsia="Times New Roman" w:hAnsi="Times New Roman" w:cs="Times New Roman"/>
          <w:sz w:val="24"/>
          <w:szCs w:val="24"/>
        </w:rPr>
        <w:t>0.</w:t>
      </w:r>
      <w:r w:rsidR="00A66EFE">
        <w:rPr>
          <w:rFonts w:ascii="Times New Roman" w:eastAsia="Times New Roman" w:hAnsi="Times New Roman" w:cs="Times New Roman"/>
          <w:sz w:val="24"/>
          <w:szCs w:val="24"/>
        </w:rPr>
        <w:t>70</w:t>
      </w:r>
      <w:r>
        <w:rPr>
          <w:rFonts w:ascii="Times New Roman" w:eastAsia="Times New Roman" w:hAnsi="Times New Roman" w:cs="Times New Roman"/>
          <w:sz w:val="24"/>
          <w:szCs w:val="24"/>
        </w:rPr>
        <w:t>-0.96</w:t>
      </w:r>
      <w:r w:rsidR="00A66EFE">
        <w:rPr>
          <w:rFonts w:ascii="Times New Roman" w:eastAsia="Times New Roman" w:hAnsi="Times New Roman" w:cs="Times New Roman"/>
          <w:sz w:val="24"/>
          <w:szCs w:val="24"/>
        </w:rPr>
        <w:t>).</w:t>
      </w:r>
      <w:r w:rsidR="00A66EFE" w:rsidDel="00A66EF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xml:space="preserve">, the model did not consistently characterize the magnitude of short-term spikes </w:t>
      </w:r>
      <w:r w:rsidR="007A2173">
        <w:rPr>
          <w:rFonts w:ascii="Times New Roman" w:eastAsia="Times New Roman" w:hAnsi="Times New Roman" w:cs="Times New Roman"/>
          <w:sz w:val="24"/>
          <w:szCs w:val="24"/>
        </w:rPr>
        <w:t xml:space="preserve">in DOC </w:t>
      </w:r>
      <w:r>
        <w:rPr>
          <w:rFonts w:ascii="Times New Roman" w:eastAsia="Times New Roman" w:hAnsi="Times New Roman" w:cs="Times New Roman"/>
          <w:sz w:val="24"/>
          <w:szCs w:val="24"/>
        </w:rPr>
        <w:t>(i.e., days to weeks). Nonetheless, long-term model performance indicated the ability to account for lake variability in DOC and DO from seasonal to inter</w:t>
      </w:r>
      <w:r w:rsidR="007E19B2">
        <w:rPr>
          <w:rFonts w:ascii="Times New Roman" w:eastAsia="Times New Roman" w:hAnsi="Times New Roman" w:cs="Times New Roman"/>
          <w:sz w:val="24"/>
          <w:szCs w:val="24"/>
        </w:rPr>
        <w:t>-</w:t>
      </w:r>
      <w:r>
        <w:rPr>
          <w:rFonts w:ascii="Times New Roman" w:eastAsia="Times New Roman" w:hAnsi="Times New Roman" w:cs="Times New Roman"/>
          <w:sz w:val="24"/>
          <w:szCs w:val="24"/>
        </w:rPr>
        <w:t>annual time scales.</w:t>
      </w:r>
    </w:p>
    <w:p w14:paraId="16771A67" w14:textId="06C842F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commentRangeStart w:id="131"/>
      <w:commentRangeStart w:id="132"/>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w:t>
      </w:r>
      <w:commentRangeEnd w:id="131"/>
      <w:r w:rsidR="00175E38">
        <w:rPr>
          <w:rStyle w:val="CommentReference"/>
        </w:rPr>
        <w:commentReference w:id="131"/>
      </w:r>
      <w:commentRangeEnd w:id="132"/>
      <w:r w:rsidR="004B0C7A">
        <w:rPr>
          <w:rStyle w:val="CommentReference"/>
        </w:rPr>
        <w:commentReference w:id="132"/>
      </w:r>
      <w:r>
        <w:rPr>
          <w:rFonts w:ascii="Times New Roman" w:eastAsia="Times New Roman" w:hAnsi="Times New Roman" w:cs="Times New Roman"/>
          <w:sz w:val="24"/>
          <w:szCs w:val="24"/>
        </w:rPr>
        <w:t>(i.e.,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xml:space="preserve">). Similarly, Burial_autoch was near 1 for Monona, Vanern and Toolik; however, values were 0 for Harp and Trout, indicating nearly all autochthonous POC was </w:t>
      </w:r>
      <w:r w:rsidR="00F63154" w:rsidRPr="007A2173">
        <w:rPr>
          <w:rFonts w:ascii="Times New Roman" w:eastAsia="Times New Roman" w:hAnsi="Times New Roman" w:cs="Times New Roman"/>
          <w:sz w:val="24"/>
          <w:szCs w:val="24"/>
        </w:rPr>
        <w:t>leached to DOC</w:t>
      </w:r>
      <w:r>
        <w:rPr>
          <w:rFonts w:ascii="Times New Roman" w:eastAsia="Times New Roman" w:hAnsi="Times New Roman" w:cs="Times New Roman"/>
          <w:sz w:val="24"/>
          <w:szCs w:val="24"/>
        </w:rPr>
        <w:t xml:space="preserve">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Respiration_alloch was </w:t>
      </w:r>
      <w:r w:rsidR="003B19A6">
        <w:rPr>
          <w:rFonts w:ascii="Times New Roman" w:eastAsia="Times New Roman" w:hAnsi="Times New Roman" w:cs="Times New Roman"/>
          <w:sz w:val="24"/>
          <w:szCs w:val="24"/>
        </w:rPr>
        <w:t xml:space="preserve">relatively </w:t>
      </w:r>
      <w:r>
        <w:rPr>
          <w:rFonts w:ascii="Times New Roman" w:eastAsia="Times New Roman" w:hAnsi="Times New Roman" w:cs="Times New Roman"/>
          <w:sz w:val="24"/>
          <w:szCs w:val="24"/>
        </w:rPr>
        <w:t>similar across lakes, ranging 0.001-0.003, whereas Respiration_autoch was more variable, ranging 0.015 (Trout) to 0.297 (Toolik).</w:t>
      </w:r>
    </w:p>
    <w:p w14:paraId="723C974A" w14:textId="7983A578" w:rsidR="0032009C" w:rsidRDefault="00366556">
      <w:pPr>
        <w:spacing w:line="480" w:lineRule="auto"/>
        <w:ind w:firstLine="720"/>
        <w:rPr>
          <w:ins w:id="133"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w:t>
      </w:r>
      <w:r w:rsidR="0016597D">
        <w:rPr>
          <w:rFonts w:ascii="Times New Roman" w:eastAsia="Times New Roman" w:hAnsi="Times New Roman" w:cs="Times New Roman"/>
          <w:sz w:val="24"/>
          <w:szCs w:val="24"/>
        </w:rPr>
        <w:t xml:space="preserve">the range of </w:t>
      </w:r>
      <w:r w:rsidR="00B80037">
        <w:rPr>
          <w:rFonts w:ascii="Times New Roman" w:eastAsia="Times New Roman" w:hAnsi="Times New Roman" w:cs="Times New Roman"/>
          <w:sz w:val="24"/>
          <w:szCs w:val="24"/>
        </w:rPr>
        <w:t xml:space="preserve">modeled DOC across lakes. Harp and Monona were the only lakes with considerable sensitivity to Respiration_autoch. </w:t>
      </w:r>
      <w:commentRangeStart w:id="134"/>
      <w:r w:rsidR="00B80037">
        <w:rPr>
          <w:rFonts w:ascii="Times New Roman" w:eastAsia="Times New Roman" w:hAnsi="Times New Roman" w:cs="Times New Roman"/>
          <w:sz w:val="24"/>
          <w:szCs w:val="24"/>
        </w:rPr>
        <w:t>Overall</w:t>
      </w:r>
      <w:commentRangeEnd w:id="134"/>
      <w:r w:rsidR="00B80037">
        <w:commentReference w:id="134"/>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1984E2BA" w14:textId="77777777" w:rsidR="00366556" w:rsidRDefault="00366556">
      <w:pPr>
        <w:spacing w:line="480" w:lineRule="auto"/>
        <w:ind w:firstLine="720"/>
        <w:rPr>
          <w:rFonts w:ascii="Times New Roman" w:eastAsia="Times New Roman" w:hAnsi="Times New Roman" w:cs="Times New Roman"/>
          <w:sz w:val="24"/>
          <w:szCs w:val="24"/>
        </w:rPr>
      </w:pPr>
      <w:ins w:id="135"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136" w:author="Paul Hanson" w:date="2017-04-05T11:08:00Z">
        <w:r>
          <w:rPr>
            <w:rFonts w:ascii="Times New Roman" w:eastAsia="Times New Roman" w:hAnsi="Times New Roman" w:cs="Times New Roman"/>
            <w:sz w:val="24"/>
            <w:szCs w:val="24"/>
          </w:rPr>
          <w:t>expectation</w:t>
        </w:r>
      </w:ins>
      <w:ins w:id="137"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19FAC254"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38" w:name="_xlemxvr7c40e" w:colFirst="0" w:colLast="0"/>
      <w:bookmarkEnd w:id="138"/>
      <w:commentRangeStart w:id="139"/>
      <w:commentRangeStart w:id="140"/>
      <w:commentRangeStart w:id="141"/>
      <w:r>
        <w:rPr>
          <w:rFonts w:ascii="Times New Roman" w:eastAsia="Times New Roman" w:hAnsi="Times New Roman" w:cs="Times New Roman"/>
          <w:i/>
          <w:sz w:val="24"/>
          <w:szCs w:val="24"/>
        </w:rPr>
        <w:t>Summary of fluxes and fates</w:t>
      </w:r>
      <w:commentRangeEnd w:id="139"/>
      <w:r w:rsidR="00465914">
        <w:rPr>
          <w:rStyle w:val="CommentReference"/>
          <w:color w:val="000000"/>
        </w:rPr>
        <w:commentReference w:id="139"/>
      </w:r>
      <w:commentRangeEnd w:id="140"/>
      <w:r w:rsidR="009E6D7D">
        <w:rPr>
          <w:rStyle w:val="CommentReference"/>
          <w:color w:val="000000"/>
        </w:rPr>
        <w:commentReference w:id="140"/>
      </w:r>
      <w:commentRangeEnd w:id="141"/>
      <w:r w:rsidR="00D8533E">
        <w:rPr>
          <w:rStyle w:val="CommentReference"/>
          <w:color w:val="000000"/>
        </w:rPr>
        <w:commentReference w:id="141"/>
      </w:r>
    </w:p>
    <w:p w14:paraId="6FB4A20D" w14:textId="77777777" w:rsidR="00C949C7" w:rsidRDefault="00D8533E"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71.9</w:t>
      </w:r>
      <w:r w:rsidR="008769D4">
        <w:rPr>
          <w:rFonts w:ascii="Times New Roman" w:eastAsia="Times New Roman" w:hAnsi="Times New Roman" w:cs="Times New Roman"/>
          <w:sz w:val="24"/>
          <w:szCs w:val="24"/>
        </w:rPr>
        <w:t xml:space="preserve"> g m</w:t>
      </w:r>
      <w:r w:rsidR="008769D4" w:rsidRPr="00365809">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365809">
        <w:rPr>
          <w:rFonts w:ascii="Times New Roman" w:eastAsia="Times New Roman" w:hAnsi="Times New Roman" w:cs="Times New Roman"/>
          <w:sz w:val="24"/>
          <w:szCs w:val="24"/>
          <w:vertAlign w:val="superscript"/>
        </w:rPr>
        <w:t>-1</w:t>
      </w:r>
      <w:r w:rsidR="008769D4">
        <w:rPr>
          <w:rFonts w:ascii="Times New Roman" w:eastAsia="Times New Roman" w:hAnsi="Times New Roman" w:cs="Times New Roman"/>
          <w:sz w:val="24"/>
          <w:szCs w:val="24"/>
        </w:rPr>
        <w:t xml:space="preserve"> (based on complete years only), predominantly driven by allochthony (55.5%) rather than autochthony (44.5%)</w:t>
      </w:r>
      <w:r w:rsidR="008625CB">
        <w:rPr>
          <w:rFonts w:ascii="Times New Roman" w:eastAsia="Times New Roman" w:hAnsi="Times New Roman" w:cs="Times New Roman"/>
          <w:sz w:val="24"/>
          <w:szCs w:val="24"/>
        </w:rPr>
        <w:t xml:space="preserve"> (Table 5)</w:t>
      </w:r>
      <w:r w:rsidR="008769D4">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Harp processed 7</w:t>
      </w:r>
      <w:r w:rsidR="00CF0305">
        <w:rPr>
          <w:rFonts w:ascii="Times New Roman" w:eastAsia="Times New Roman" w:hAnsi="Times New Roman" w:cs="Times New Roman"/>
          <w:sz w:val="24"/>
          <w:szCs w:val="24"/>
        </w:rPr>
        <w:t>5.5% of its</w:t>
      </w:r>
      <w:r w:rsidR="00871C60">
        <w:rPr>
          <w:rFonts w:ascii="Times New Roman" w:eastAsia="Times New Roman" w:hAnsi="Times New Roman" w:cs="Times New Roman"/>
          <w:sz w:val="24"/>
          <w:szCs w:val="24"/>
        </w:rPr>
        <w:t xml:space="preserve"> load</w:t>
      </w:r>
      <w:r w:rsidR="00CF0305">
        <w:rPr>
          <w:rFonts w:ascii="Times New Roman" w:eastAsia="Times New Roman" w:hAnsi="Times New Roman" w:cs="Times New Roman"/>
          <w:sz w:val="24"/>
          <w:szCs w:val="24"/>
        </w:rPr>
        <w:t xml:space="preserve"> (</w:t>
      </w:r>
      <w:r w:rsidR="00871C60">
        <w:rPr>
          <w:rFonts w:ascii="Times New Roman" w:eastAsia="Times New Roman" w:hAnsi="Times New Roman" w:cs="Times New Roman"/>
          <w:sz w:val="24"/>
          <w:szCs w:val="24"/>
        </w:rPr>
        <w:t xml:space="preserve">24.5% </w:t>
      </w:r>
      <w:r w:rsidR="00CF0305">
        <w:rPr>
          <w:rFonts w:ascii="Times New Roman" w:eastAsia="Times New Roman" w:hAnsi="Times New Roman" w:cs="Times New Roman"/>
          <w:sz w:val="24"/>
          <w:szCs w:val="24"/>
        </w:rPr>
        <w:t xml:space="preserve">exported via surface water) </w:t>
      </w:r>
      <w:r w:rsidR="00871C60">
        <w:rPr>
          <w:rFonts w:ascii="Times New Roman" w:eastAsia="Times New Roman" w:hAnsi="Times New Roman" w:cs="Times New Roman"/>
          <w:sz w:val="24"/>
          <w:szCs w:val="24"/>
        </w:rPr>
        <w:t xml:space="preserve">through </w:t>
      </w:r>
      <w:r w:rsidR="00CF0305">
        <w:rPr>
          <w:rFonts w:ascii="Times New Roman" w:eastAsia="Times New Roman" w:hAnsi="Times New Roman" w:cs="Times New Roman"/>
          <w:sz w:val="24"/>
          <w:szCs w:val="24"/>
        </w:rPr>
        <w:t xml:space="preserve">more </w:t>
      </w:r>
      <w:r w:rsidR="00871C60">
        <w:rPr>
          <w:rFonts w:ascii="Times New Roman" w:eastAsia="Times New Roman" w:hAnsi="Times New Roman" w:cs="Times New Roman"/>
          <w:sz w:val="24"/>
          <w:szCs w:val="24"/>
        </w:rPr>
        <w:t>respiration (</w:t>
      </w:r>
      <w:r>
        <w:rPr>
          <w:rFonts w:ascii="Times New Roman" w:eastAsia="Times New Roman" w:hAnsi="Times New Roman" w:cs="Times New Roman"/>
          <w:sz w:val="24"/>
          <w:szCs w:val="24"/>
        </w:rPr>
        <w:t>47.5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than</w:t>
      </w:r>
      <w:r>
        <w:rPr>
          <w:rFonts w:ascii="Times New Roman" w:eastAsia="Times New Roman" w:hAnsi="Times New Roman" w:cs="Times New Roman"/>
          <w:sz w:val="24"/>
          <w:szCs w:val="24"/>
        </w:rPr>
        <w:t xml:space="preserve"> burial (5.3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871C60">
        <w:rPr>
          <w:rFonts w:ascii="Times New Roman" w:eastAsia="Times New Roman" w:hAnsi="Times New Roman" w:cs="Times New Roman"/>
          <w:sz w:val="24"/>
          <w:szCs w:val="24"/>
        </w:rPr>
        <w:t xml:space="preserve">). </w:t>
      </w:r>
      <w:r w:rsidR="008769D4">
        <w:rPr>
          <w:rFonts w:ascii="Times New Roman" w:eastAsia="Times New Roman" w:hAnsi="Times New Roman" w:cs="Times New Roman"/>
          <w:sz w:val="24"/>
          <w:szCs w:val="24"/>
        </w:rPr>
        <w:t>Monona had the larges</w:t>
      </w:r>
      <w:r>
        <w:rPr>
          <w:rFonts w:ascii="Times New Roman" w:eastAsia="Times New Roman" w:hAnsi="Times New Roman" w:cs="Times New Roman"/>
          <w:sz w:val="24"/>
          <w:szCs w:val="24"/>
        </w:rPr>
        <w:t>t OC load of the five lakes (119.0</w:t>
      </w:r>
      <w:r w:rsidR="008769D4">
        <w:rPr>
          <w:rFonts w:ascii="Times New Roman" w:eastAsia="Times New Roman" w:hAnsi="Times New Roman" w:cs="Times New Roman"/>
          <w:sz w:val="24"/>
          <w:szCs w:val="24"/>
        </w:rPr>
        <w:t xml:space="preserve"> g m</w:t>
      </w:r>
      <w:r w:rsidR="008769D4" w:rsidRPr="00450F71">
        <w:rPr>
          <w:rFonts w:ascii="Times New Roman" w:eastAsia="Times New Roman" w:hAnsi="Times New Roman" w:cs="Times New Roman"/>
          <w:sz w:val="24"/>
          <w:szCs w:val="24"/>
          <w:vertAlign w:val="superscript"/>
        </w:rPr>
        <w:t>-2</w:t>
      </w:r>
      <w:r w:rsidR="008769D4">
        <w:rPr>
          <w:rFonts w:ascii="Times New Roman" w:eastAsia="Times New Roman" w:hAnsi="Times New Roman" w:cs="Times New Roman"/>
          <w:sz w:val="24"/>
          <w:szCs w:val="24"/>
        </w:rPr>
        <w:t xml:space="preserve"> yr</w:t>
      </w:r>
      <w:r w:rsidR="008769D4" w:rsidRPr="00450F71">
        <w:rPr>
          <w:rFonts w:ascii="Times New Roman" w:eastAsia="Times New Roman" w:hAnsi="Times New Roman" w:cs="Times New Roman"/>
          <w:sz w:val="24"/>
          <w:szCs w:val="24"/>
          <w:vertAlign w:val="superscript"/>
        </w:rPr>
        <w:t>-1</w:t>
      </w:r>
      <w:r w:rsidR="008625CB">
        <w:rPr>
          <w:rFonts w:ascii="Times New Roman" w:eastAsia="Times New Roman" w:hAnsi="Times New Roman" w:cs="Times New Roman"/>
          <w:sz w:val="24"/>
          <w:szCs w:val="24"/>
        </w:rPr>
        <w:t xml:space="preserve">) and was also driven primarily by </w:t>
      </w:r>
      <w:r w:rsidR="008769D4">
        <w:rPr>
          <w:rFonts w:ascii="Times New Roman" w:eastAsia="Times New Roman" w:hAnsi="Times New Roman" w:cs="Times New Roman"/>
          <w:sz w:val="24"/>
          <w:szCs w:val="24"/>
        </w:rPr>
        <w:t xml:space="preserve">allochthony </w:t>
      </w:r>
      <w:r w:rsidR="008625CB">
        <w:rPr>
          <w:rFonts w:ascii="Times New Roman" w:eastAsia="Times New Roman" w:hAnsi="Times New Roman" w:cs="Times New Roman"/>
          <w:sz w:val="24"/>
          <w:szCs w:val="24"/>
        </w:rPr>
        <w:t>(54.5%) rather than</w:t>
      </w:r>
      <w:r w:rsidR="008769D4">
        <w:rPr>
          <w:rFonts w:ascii="Times New Roman" w:eastAsia="Times New Roman" w:hAnsi="Times New Roman" w:cs="Times New Roman"/>
          <w:sz w:val="24"/>
          <w:szCs w:val="24"/>
        </w:rPr>
        <w:t xml:space="preserve"> autochthony</w:t>
      </w:r>
      <w:r w:rsidR="008625CB">
        <w:rPr>
          <w:rFonts w:ascii="Times New Roman" w:eastAsia="Times New Roman" w:hAnsi="Times New Roman" w:cs="Times New Roman"/>
          <w:sz w:val="24"/>
          <w:szCs w:val="24"/>
        </w:rPr>
        <w:t xml:space="preserve"> (45.6%). Monona</w:t>
      </w:r>
      <w:r w:rsidR="00CF0305">
        <w:rPr>
          <w:rFonts w:ascii="Times New Roman" w:eastAsia="Times New Roman" w:hAnsi="Times New Roman" w:cs="Times New Roman"/>
          <w:sz w:val="24"/>
          <w:szCs w:val="24"/>
        </w:rPr>
        <w:t xml:space="preserve"> processed 49.6% of its load (50.4% exported) through </w:t>
      </w:r>
      <w:r>
        <w:rPr>
          <w:rFonts w:ascii="Times New Roman" w:eastAsia="Times New Roman" w:hAnsi="Times New Roman" w:cs="Times New Roman"/>
          <w:sz w:val="24"/>
          <w:szCs w:val="24"/>
        </w:rPr>
        <w:t>greater burial (43.8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than respiration (1.68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Trout had the smallest OC load of the five lakes</w:t>
      </w:r>
      <w:r w:rsidR="008625C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(41.5</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and was the only lake drive primarily by autochthony (67.8%) rather than allochthony (32.2%). Trout processed 90.5% of its load</w:t>
      </w:r>
      <w:r w:rsidR="005024FD">
        <w:rPr>
          <w:rFonts w:ascii="Times New Roman" w:eastAsia="Times New Roman" w:hAnsi="Times New Roman" w:cs="Times New Roman"/>
          <w:sz w:val="24"/>
          <w:szCs w:val="24"/>
        </w:rPr>
        <w:t>, which was the greatest among all lakes</w:t>
      </w:r>
      <w:r w:rsidR="00CF0305">
        <w:rPr>
          <w:rFonts w:ascii="Times New Roman" w:eastAsia="Times New Roman" w:hAnsi="Times New Roman" w:cs="Times New Roman"/>
          <w:sz w:val="24"/>
          <w:szCs w:val="24"/>
        </w:rPr>
        <w:t xml:space="preserve"> (9.5% exported)</w:t>
      </w:r>
      <w:r w:rsidR="005024FD">
        <w:rPr>
          <w:rFonts w:ascii="Times New Roman" w:eastAsia="Times New Roman" w:hAnsi="Times New Roman" w:cs="Times New Roman"/>
          <w:sz w:val="24"/>
          <w:szCs w:val="24"/>
        </w:rPr>
        <w:t>,</w:t>
      </w:r>
      <w:r w:rsidR="00CF0305">
        <w:rPr>
          <w:rFonts w:ascii="Times New Roman" w:eastAsia="Times New Roman" w:hAnsi="Times New Roman" w:cs="Times New Roman"/>
          <w:sz w:val="24"/>
          <w:szCs w:val="24"/>
        </w:rPr>
        <w:t xml:space="preserve"> th</w:t>
      </w:r>
      <w:r>
        <w:rPr>
          <w:rFonts w:ascii="Times New Roman" w:eastAsia="Times New Roman" w:hAnsi="Times New Roman" w:cs="Times New Roman"/>
          <w:sz w:val="24"/>
          <w:szCs w:val="24"/>
        </w:rPr>
        <w:t>rough greater respiration (37.5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(1.2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w:t>
      </w:r>
      <w:r w:rsidR="00CF0305">
        <w:rPr>
          <w:rFonts w:ascii="Times New Roman" w:eastAsia="Times New Roman" w:hAnsi="Times New Roman" w:cs="Times New Roman"/>
          <w:sz w:val="24"/>
          <w:szCs w:val="24"/>
        </w:rPr>
        <w:t>Vanern had the second lowest OC load (58</w:t>
      </w:r>
      <w:r>
        <w:rPr>
          <w:rFonts w:ascii="Times New Roman" w:eastAsia="Times New Roman" w:hAnsi="Times New Roman" w:cs="Times New Roman"/>
          <w:sz w:val="24"/>
          <w:szCs w:val="24"/>
        </w:rPr>
        <w:t>.3</w:t>
      </w:r>
      <w:r w:rsidR="00CF0305">
        <w:rPr>
          <w:rFonts w:ascii="Times New Roman" w:eastAsia="Times New Roman" w:hAnsi="Times New Roman" w:cs="Times New Roman"/>
          <w:sz w:val="24"/>
          <w:szCs w:val="24"/>
        </w:rPr>
        <w:t xml:space="preserve"> g m</w:t>
      </w:r>
      <w:r w:rsidR="00CF0305" w:rsidRPr="00450F71">
        <w:rPr>
          <w:rFonts w:ascii="Times New Roman" w:eastAsia="Times New Roman" w:hAnsi="Times New Roman" w:cs="Times New Roman"/>
          <w:sz w:val="24"/>
          <w:szCs w:val="24"/>
          <w:vertAlign w:val="superscript"/>
        </w:rPr>
        <w:t>-2</w:t>
      </w:r>
      <w:r w:rsidR="00CF0305">
        <w:rPr>
          <w:rFonts w:ascii="Times New Roman" w:eastAsia="Times New Roman" w:hAnsi="Times New Roman" w:cs="Times New Roman"/>
          <w:sz w:val="24"/>
          <w:szCs w:val="24"/>
        </w:rPr>
        <w:t xml:space="preserve"> yr</w:t>
      </w:r>
      <w:r w:rsidR="00CF0305" w:rsidRPr="00450F71">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 xml:space="preserve">) and was driven predominantly by allochthony (55.3%) rather than autochthony (44.7%), which were similar ratios to Harp and Monona. Vanern </w:t>
      </w:r>
      <w:r w:rsidR="00CF0305">
        <w:rPr>
          <w:rFonts w:ascii="Times New Roman" w:eastAsia="Times New Roman" w:hAnsi="Times New Roman" w:cs="Times New Roman"/>
          <w:sz w:val="24"/>
          <w:szCs w:val="24"/>
        </w:rPr>
        <w:lastRenderedPageBreak/>
        <w:t xml:space="preserve">processed 79.2% of its load </w:t>
      </w:r>
      <w:r w:rsidR="005024FD">
        <w:rPr>
          <w:rFonts w:ascii="Times New Roman" w:eastAsia="Times New Roman" w:hAnsi="Times New Roman" w:cs="Times New Roman"/>
          <w:sz w:val="24"/>
          <w:szCs w:val="24"/>
        </w:rPr>
        <w:t xml:space="preserve">(20.8% exported) </w:t>
      </w:r>
      <w:r w:rsidR="00CF0305">
        <w:rPr>
          <w:rFonts w:ascii="Times New Roman" w:eastAsia="Times New Roman" w:hAnsi="Times New Roman" w:cs="Times New Roman"/>
          <w:sz w:val="24"/>
          <w:szCs w:val="24"/>
        </w:rPr>
        <w:t>through greater respiration (</w:t>
      </w:r>
      <w:r>
        <w:rPr>
          <w:rFonts w:ascii="Times New Roman" w:eastAsia="Times New Roman" w:hAnsi="Times New Roman" w:cs="Times New Roman"/>
          <w:sz w:val="24"/>
          <w:szCs w:val="24"/>
        </w:rPr>
        <w:t>29.2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than burial (19.9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CF0305">
        <w:rPr>
          <w:rFonts w:ascii="Times New Roman" w:eastAsia="Times New Roman" w:hAnsi="Times New Roman" w:cs="Times New Roman"/>
          <w:sz w:val="24"/>
          <w:szCs w:val="24"/>
        </w:rPr>
        <w:t>).</w:t>
      </w:r>
      <w:r w:rsidR="005024FD">
        <w:rPr>
          <w:rFonts w:ascii="Times New Roman" w:eastAsia="Times New Roman" w:hAnsi="Times New Roman" w:cs="Times New Roman"/>
          <w:sz w:val="24"/>
          <w:szCs w:val="24"/>
        </w:rPr>
        <w:t xml:space="preserve"> Toolik had the intermediate OC load (76 g m</w:t>
      </w:r>
      <w:r w:rsidR="005024FD" w:rsidRPr="00450F71">
        <w:rPr>
          <w:rFonts w:ascii="Times New Roman" w:eastAsia="Times New Roman" w:hAnsi="Times New Roman" w:cs="Times New Roman"/>
          <w:sz w:val="24"/>
          <w:szCs w:val="24"/>
          <w:vertAlign w:val="superscript"/>
        </w:rPr>
        <w:t>-2</w:t>
      </w:r>
      <w:r w:rsidR="005024FD">
        <w:rPr>
          <w:rFonts w:ascii="Times New Roman" w:eastAsia="Times New Roman" w:hAnsi="Times New Roman" w:cs="Times New Roman"/>
          <w:sz w:val="24"/>
          <w:szCs w:val="24"/>
        </w:rPr>
        <w:t xml:space="preserve"> yr</w:t>
      </w:r>
      <w:r w:rsidR="005024FD" w:rsidRPr="00450F71">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and was driven mostly by allochthony (87.1%) rather than autochthony (12.9%)</w:t>
      </w:r>
      <w:r w:rsidR="003618F9">
        <w:rPr>
          <w:rFonts w:ascii="Times New Roman" w:eastAsia="Times New Roman" w:hAnsi="Times New Roman" w:cs="Times New Roman"/>
          <w:sz w:val="24"/>
          <w:szCs w:val="24"/>
        </w:rPr>
        <w:t>, which was</w:t>
      </w:r>
      <w:r w:rsidR="005024FD">
        <w:rPr>
          <w:rFonts w:ascii="Times New Roman" w:eastAsia="Times New Roman" w:hAnsi="Times New Roman" w:cs="Times New Roman"/>
          <w:sz w:val="24"/>
          <w:szCs w:val="24"/>
        </w:rPr>
        <w:t xml:space="preserve"> a larger ratio than the other lakes. Toolik processed 36.4% of its load, which was the lowest among all lakes (63.6% exported), through greater respiration (</w:t>
      </w:r>
      <w:r>
        <w:rPr>
          <w:rFonts w:ascii="Times New Roman" w:eastAsia="Times New Roman" w:hAnsi="Times New Roman" w:cs="Times New Roman"/>
          <w:sz w:val="24"/>
          <w:szCs w:val="24"/>
        </w:rPr>
        <w:t>23.7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than burial (6.7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5024FD">
        <w:rPr>
          <w:rFonts w:ascii="Times New Roman" w:eastAsia="Times New Roman" w:hAnsi="Times New Roman" w:cs="Times New Roman"/>
          <w:sz w:val="24"/>
          <w:szCs w:val="24"/>
        </w:rPr>
        <w:t xml:space="preserve">). Overall, </w:t>
      </w:r>
      <w:r w:rsidR="00230399">
        <w:rPr>
          <w:rFonts w:ascii="Times New Roman" w:eastAsia="Times New Roman" w:hAnsi="Times New Roman" w:cs="Times New Roman"/>
          <w:sz w:val="24"/>
          <w:szCs w:val="24"/>
        </w:rPr>
        <w:t xml:space="preserve">with the exception of Trout, </w:t>
      </w:r>
      <w:r w:rsidR="005024FD">
        <w:rPr>
          <w:rFonts w:ascii="Times New Roman" w:eastAsia="Times New Roman" w:hAnsi="Times New Roman" w:cs="Times New Roman"/>
          <w:sz w:val="24"/>
          <w:szCs w:val="24"/>
        </w:rPr>
        <w:t>OC loads were primarily driven by allochthony</w:t>
      </w:r>
      <w:r w:rsidR="00B80037">
        <w:rPr>
          <w:rFonts w:ascii="Times New Roman" w:eastAsia="Times New Roman" w:hAnsi="Times New Roman" w:cs="Times New Roman"/>
          <w:sz w:val="24"/>
          <w:szCs w:val="24"/>
        </w:rPr>
        <w:t>, underscoring the importance of terrestrially derived OC in overall lak</w:t>
      </w:r>
      <w:r w:rsidR="007F6933">
        <w:rPr>
          <w:rFonts w:ascii="Times New Roman" w:eastAsia="Times New Roman" w:hAnsi="Times New Roman" w:cs="Times New Roman"/>
          <w:sz w:val="24"/>
          <w:szCs w:val="24"/>
        </w:rPr>
        <w:t>e budgets (Table 5)</w:t>
      </w:r>
      <w:r w:rsidR="0084170F">
        <w:rPr>
          <w:rFonts w:ascii="Times New Roman" w:eastAsia="Times New Roman" w:hAnsi="Times New Roman" w:cs="Times New Roman"/>
          <w:sz w:val="24"/>
          <w:szCs w:val="24"/>
        </w:rPr>
        <w:t xml:space="preserve">. </w:t>
      </w:r>
    </w:p>
    <w:p w14:paraId="43FDD24E" w14:textId="7FB9B2D9" w:rsidR="0032009C" w:rsidRDefault="003618F9" w:rsidP="00230399">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Seasonal patterns in OC fluxes were consistent across the entire time series, with autochthony and respiration increasing to a summer maximum (Fig. 4) </w:t>
      </w:r>
      <w:r w:rsidR="00B80037">
        <w:rPr>
          <w:rFonts w:ascii="Times New Roman" w:eastAsia="Times New Roman" w:hAnsi="Times New Roman" w:cs="Times New Roman"/>
          <w:sz w:val="24"/>
          <w:szCs w:val="24"/>
        </w:rPr>
        <w:t>Respiration consistently exceeded burial in all lakes but Monona</w:t>
      </w:r>
      <w:r w:rsidR="00C949C7">
        <w:rPr>
          <w:rFonts w:ascii="Times New Roman" w:eastAsia="Times New Roman" w:hAnsi="Times New Roman" w:cs="Times New Roman"/>
          <w:sz w:val="24"/>
          <w:szCs w:val="24"/>
        </w:rPr>
        <w:t xml:space="preserve"> across all modeled years</w:t>
      </w:r>
      <w:r w:rsidR="00B80037">
        <w:rPr>
          <w:rFonts w:ascii="Times New Roman" w:eastAsia="Times New Roman" w:hAnsi="Times New Roman" w:cs="Times New Roman"/>
          <w:sz w:val="24"/>
          <w:szCs w:val="24"/>
        </w:rPr>
        <w:t>, indicating that these lakes were net sources of OC (</w:t>
      </w:r>
      <w:r w:rsidR="00C949C7">
        <w:rPr>
          <w:rFonts w:ascii="Times New Roman" w:eastAsia="Times New Roman" w:hAnsi="Times New Roman" w:cs="Times New Roman"/>
          <w:sz w:val="24"/>
          <w:szCs w:val="24"/>
        </w:rPr>
        <w:t xml:space="preserve">Fig. 4, </w:t>
      </w:r>
      <w:r w:rsidR="00B80037">
        <w:rPr>
          <w:rFonts w:ascii="Times New Roman" w:eastAsia="Times New Roman" w:hAnsi="Times New Roman" w:cs="Times New Roman"/>
          <w:sz w:val="24"/>
          <w:szCs w:val="24"/>
        </w:rPr>
        <w:t>Table 5)</w:t>
      </w:r>
      <w:r w:rsidR="00C949C7">
        <w:rPr>
          <w:rFonts w:ascii="Times New Roman" w:eastAsia="Times New Roman" w:hAnsi="Times New Roman" w:cs="Times New Roman"/>
          <w:sz w:val="24"/>
          <w:szCs w:val="24"/>
        </w:rPr>
        <w:t>; on average, respiration accounted for 14.1-90.2% of total OC loads, whereas burial accounted for 7.4-36.8% of total OC loads</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 xml:space="preserve">Therefore, the net source capacity of the four source lakes varied approximately four-fold. Trout and Harp were the largest net sources in terms of differences between respiration and burial. </w:t>
      </w:r>
      <w:r w:rsidR="00B80037">
        <w:rPr>
          <w:rFonts w:ascii="Times New Roman" w:eastAsia="Times New Roman" w:hAnsi="Times New Roman" w:cs="Times New Roman"/>
          <w:sz w:val="24"/>
          <w:szCs w:val="24"/>
        </w:rPr>
        <w:t>Monona was the only long-term net sink of OC</w:t>
      </w:r>
      <w:r w:rsidR="00C949C7">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C949C7">
        <w:rPr>
          <w:rFonts w:ascii="Times New Roman" w:eastAsia="Times New Roman" w:hAnsi="Times New Roman" w:cs="Times New Roman"/>
          <w:sz w:val="24"/>
          <w:szCs w:val="24"/>
        </w:rPr>
        <w:t>on average, burial rates were greater than twice respiration rates across modeled years (Fig. 4, Table 5)</w:t>
      </w:r>
      <w:r w:rsidR="00B80037">
        <w:rPr>
          <w:rFonts w:ascii="Times New Roman" w:eastAsia="Times New Roman" w:hAnsi="Times New Roman" w:cs="Times New Roman"/>
          <w:sz w:val="24"/>
          <w:szCs w:val="24"/>
        </w:rPr>
        <w:t xml:space="preserve">. </w:t>
      </w:r>
    </w:p>
    <w:p w14:paraId="7B79C03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142" w:name="_23giog1xmb1e" w:colFirst="0" w:colLast="0"/>
      <w:bookmarkEnd w:id="142"/>
      <w:r>
        <w:rPr>
          <w:rFonts w:ascii="Times New Roman" w:eastAsia="Times New Roman" w:hAnsi="Times New Roman" w:cs="Times New Roman"/>
          <w:i/>
          <w:sz w:val="24"/>
          <w:szCs w:val="24"/>
        </w:rPr>
        <w:t>Seasonal fates</w:t>
      </w:r>
    </w:p>
    <w:p w14:paraId="08D0F66D" w14:textId="556C052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As water temperatures increased during the growing season</w:t>
      </w:r>
      <w:r w:rsidR="005E77BA">
        <w:rPr>
          <w:rFonts w:ascii="Times New Roman" w:eastAsia="Times New Roman" w:hAnsi="Times New Roman" w:cs="Times New Roman"/>
          <w:sz w:val="24"/>
          <w:szCs w:val="24"/>
        </w:rPr>
        <w:t xml:space="preserve"> (e.g., May – Aug.)</w:t>
      </w:r>
      <w:r>
        <w:rPr>
          <w:rFonts w:ascii="Times New Roman" w:eastAsia="Times New Roman" w:hAnsi="Times New Roman" w:cs="Times New Roman"/>
          <w:sz w:val="24"/>
          <w:szCs w:val="24"/>
        </w:rPr>
        <w:t xml:space="preserve">, the </w:t>
      </w:r>
      <w:r w:rsidR="003B19A6">
        <w:rPr>
          <w:rFonts w:ascii="Times New Roman" w:eastAsia="Times New Roman" w:hAnsi="Times New Roman" w:cs="Times New Roman"/>
          <w:sz w:val="24"/>
          <w:szCs w:val="24"/>
        </w:rPr>
        <w:t>balance b</w:t>
      </w:r>
      <w:r>
        <w:rPr>
          <w:rFonts w:ascii="Times New Roman" w:eastAsia="Times New Roman" w:hAnsi="Times New Roman" w:cs="Times New Roman"/>
          <w:sz w:val="24"/>
          <w:szCs w:val="24"/>
        </w:rPr>
        <w:t xml:space="preserve">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whereas the ratio between respiration and burial generally shifted towards respiration and therefore source </w:t>
      </w:r>
      <w:r w:rsidR="003618F9">
        <w:rPr>
          <w:rFonts w:ascii="Times New Roman" w:eastAsia="Times New Roman" w:hAnsi="Times New Roman" w:cs="Times New Roman"/>
          <w:sz w:val="24"/>
          <w:szCs w:val="24"/>
        </w:rPr>
        <w:t xml:space="preserve">function </w:t>
      </w:r>
      <w:r>
        <w:rPr>
          <w:rFonts w:ascii="Times New Roman" w:eastAsia="Times New Roman" w:hAnsi="Times New Roman" w:cs="Times New Roman"/>
          <w:sz w:val="24"/>
          <w:szCs w:val="24"/>
        </w:rPr>
        <w:t>(</w:t>
      </w:r>
      <w:commentRangeStart w:id="143"/>
      <w:commentRangeStart w:id="144"/>
      <w:commentRangeStart w:id="145"/>
      <w:commentRangeStart w:id="146"/>
      <w:commentRangeStart w:id="147"/>
      <w:r>
        <w:rPr>
          <w:rFonts w:ascii="Times New Roman" w:eastAsia="Times New Roman" w:hAnsi="Times New Roman" w:cs="Times New Roman"/>
          <w:sz w:val="24"/>
          <w:szCs w:val="24"/>
        </w:rPr>
        <w:t>Fig. 5</w:t>
      </w:r>
      <w:commentRangeEnd w:id="143"/>
      <w:r w:rsidR="00231C87">
        <w:rPr>
          <w:rStyle w:val="CommentReference"/>
        </w:rPr>
        <w:commentReference w:id="143"/>
      </w:r>
      <w:commentRangeEnd w:id="144"/>
      <w:r w:rsidR="00AF64B8">
        <w:rPr>
          <w:rStyle w:val="CommentReference"/>
        </w:rPr>
        <w:commentReference w:id="144"/>
      </w:r>
      <w:commentRangeEnd w:id="145"/>
      <w:r w:rsidR="005E77BA">
        <w:rPr>
          <w:rStyle w:val="CommentReference"/>
        </w:rPr>
        <w:commentReference w:id="145"/>
      </w:r>
      <w:commentRangeEnd w:id="146"/>
      <w:r w:rsidR="00241CCD">
        <w:rPr>
          <w:rStyle w:val="CommentReference"/>
        </w:rPr>
        <w:commentReference w:id="146"/>
      </w:r>
      <w:commentRangeEnd w:id="147"/>
      <w:r w:rsidR="00C949C7">
        <w:rPr>
          <w:rStyle w:val="CommentReference"/>
        </w:rPr>
        <w:commentReference w:id="147"/>
      </w:r>
      <w:r>
        <w:rPr>
          <w:rFonts w:ascii="Times New Roman" w:eastAsia="Times New Roman" w:hAnsi="Times New Roman" w:cs="Times New Roman"/>
          <w:sz w:val="24"/>
          <w:szCs w:val="24"/>
        </w:rPr>
        <w:t xml:space="preserve">). </w:t>
      </w:r>
      <w:r w:rsidR="003B19A6">
        <w:rPr>
          <w:rFonts w:ascii="Times New Roman" w:eastAsia="Times New Roman" w:hAnsi="Times New Roman" w:cs="Times New Roman"/>
          <w:sz w:val="24"/>
          <w:szCs w:val="24"/>
        </w:rPr>
        <w:t xml:space="preserve">There was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w:t>
      </w:r>
      <w:r w:rsidR="00C4652B">
        <w:rPr>
          <w:rFonts w:ascii="Times New Roman" w:eastAsia="Times New Roman" w:hAnsi="Times New Roman" w:cs="Times New Roman"/>
          <w:sz w:val="24"/>
          <w:szCs w:val="24"/>
        </w:rPr>
        <w:t xml:space="preserve"> across all sampled years</w:t>
      </w:r>
      <w:r>
        <w:rPr>
          <w:rFonts w:ascii="Times New Roman" w:eastAsia="Times New Roman" w:hAnsi="Times New Roman" w:cs="Times New Roman"/>
          <w:sz w:val="24"/>
          <w:szCs w:val="24"/>
        </w:rPr>
        <w:t xml:space="preserve">, but became a greater source as the growing season progressed. Harp, Toolik and Vanern were </w:t>
      </w:r>
      <w:r>
        <w:rPr>
          <w:rFonts w:ascii="Times New Roman" w:eastAsia="Times New Roman" w:hAnsi="Times New Roman" w:cs="Times New Roman"/>
          <w:sz w:val="24"/>
          <w:szCs w:val="24"/>
        </w:rPr>
        <w:lastRenderedPageBreak/>
        <w:t xml:space="preserve">sinks early in the growing season, but became </w:t>
      </w:r>
      <w:r w:rsidR="003618F9">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sources as temperatures warmed. Conversely, Monona remained a sink throughout most of the year and only became a source late in the growing season. Despite this late pulse </w:t>
      </w:r>
      <w:r w:rsidR="005E77BA">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respiration, Monona remained a net sink on an annual basis (Table 5). Monona and Vanern also showed </w:t>
      </w:r>
      <w:commentRangeStart w:id="148"/>
      <w:commentRangeStart w:id="149"/>
      <w:r>
        <w:rPr>
          <w:rFonts w:ascii="Times New Roman" w:eastAsia="Times New Roman" w:hAnsi="Times New Roman" w:cs="Times New Roman"/>
          <w:sz w:val="24"/>
          <w:szCs w:val="24"/>
        </w:rPr>
        <w:t xml:space="preserve">less of an increase in autochthony as the growing season progressed </w:t>
      </w:r>
      <w:commentRangeEnd w:id="148"/>
      <w:r w:rsidR="005E77BA">
        <w:rPr>
          <w:rStyle w:val="CommentReference"/>
        </w:rPr>
        <w:commentReference w:id="148"/>
      </w:r>
      <w:commentRangeEnd w:id="149"/>
      <w:r w:rsidR="00C479DD">
        <w:rPr>
          <w:rStyle w:val="CommentReference"/>
        </w:rPr>
        <w:commentReference w:id="149"/>
      </w:r>
      <w:r>
        <w:rPr>
          <w:rFonts w:ascii="Times New Roman" w:eastAsia="Times New Roman" w:hAnsi="Times New Roman" w:cs="Times New Roman"/>
          <w:sz w:val="24"/>
          <w:szCs w:val="24"/>
        </w:rPr>
        <w:t>compared to other lakes, suggesting the importance of continued allochthonous inputs during summer months coinciding with increases in autochthony.</w:t>
      </w:r>
      <w:ins w:id="150" w:author="immccull@gmail.com" w:date="2017-04-18T21:15:00Z">
        <w:r w:rsidR="003618F9">
          <w:rPr>
            <w:rFonts w:ascii="Times New Roman" w:eastAsia="Times New Roman" w:hAnsi="Times New Roman" w:cs="Times New Roman"/>
            <w:sz w:val="24"/>
            <w:szCs w:val="24"/>
          </w:rPr>
          <w:t xml:space="preserve"> </w:t>
        </w:r>
      </w:ins>
    </w:p>
    <w:p w14:paraId="538A564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51" w:name="_3o4ewidztyp5" w:colFirst="0" w:colLast="0"/>
      <w:bookmarkEnd w:id="151"/>
      <w:commentRangeStart w:id="152"/>
      <w:r>
        <w:rPr>
          <w:rFonts w:ascii="Times New Roman" w:eastAsia="Times New Roman" w:hAnsi="Times New Roman" w:cs="Times New Roman"/>
          <w:b/>
          <w:sz w:val="24"/>
          <w:szCs w:val="24"/>
        </w:rPr>
        <w:t>DISCUSSION</w:t>
      </w:r>
      <w:commentRangeEnd w:id="152"/>
      <w:r w:rsidR="00EB4F26">
        <w:rPr>
          <w:rStyle w:val="CommentReference"/>
        </w:rPr>
        <w:commentReference w:id="152"/>
      </w:r>
    </w:p>
    <w:p w14:paraId="7D1D328A" w14:textId="77777777"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153" w:name="_a3c9orcnsv16" w:colFirst="0" w:colLast="0"/>
      <w:bookmarkEnd w:id="153"/>
      <w:r>
        <w:rPr>
          <w:rFonts w:ascii="Times New Roman" w:eastAsia="Times New Roman" w:hAnsi="Times New Roman" w:cs="Times New Roman"/>
          <w:i/>
          <w:sz w:val="24"/>
          <w:szCs w:val="24"/>
        </w:rPr>
        <w:t>Capturing lake processes</w:t>
      </w:r>
    </w:p>
    <w:p w14:paraId="6428DA48" w14:textId="5418DE61"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w:t>
      </w:r>
      <w:del w:id="154" w:author="Derek Roberts" w:date="2017-04-08T19:33:00Z">
        <w:r w:rsidDel="00A07511">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t>
      </w:r>
      <w:r w:rsidR="00FD26D8">
        <w:rPr>
          <w:rFonts w:ascii="Times New Roman" w:eastAsia="Times New Roman" w:hAnsi="Times New Roman" w:cs="Times New Roman"/>
          <w:sz w:val="24"/>
          <w:szCs w:val="24"/>
        </w:rPr>
        <w:t xml:space="preserve">performed </w:t>
      </w:r>
      <w:r>
        <w:rPr>
          <w:rFonts w:ascii="Times New Roman" w:eastAsia="Times New Roman" w:hAnsi="Times New Roman" w:cs="Times New Roman"/>
          <w:sz w:val="24"/>
          <w:szCs w:val="24"/>
        </w:rPr>
        <w:t xml:space="preserve">well for both </w:t>
      </w:r>
      <w:r w:rsidR="00FD26D8">
        <w:rPr>
          <w:rFonts w:ascii="Times New Roman" w:eastAsia="Times New Roman" w:hAnsi="Times New Roman" w:cs="Times New Roman"/>
          <w:sz w:val="24"/>
          <w:szCs w:val="24"/>
        </w:rPr>
        <w:t xml:space="preserve">mesotrophic </w:t>
      </w:r>
      <w:r>
        <w:rPr>
          <w:rFonts w:ascii="Times New Roman" w:eastAsia="Times New Roman" w:hAnsi="Times New Roman" w:cs="Times New Roman"/>
          <w:sz w:val="24"/>
          <w:szCs w:val="24"/>
        </w:rPr>
        <w:t xml:space="preserve">and oligotrophic lakes, </w:t>
      </w:r>
      <w:r w:rsidR="001C5A74">
        <w:rPr>
          <w:rFonts w:ascii="Times New Roman" w:eastAsia="Times New Roman" w:hAnsi="Times New Roman" w:cs="Times New Roman"/>
          <w:sz w:val="24"/>
          <w:szCs w:val="24"/>
        </w:rPr>
        <w:t xml:space="preserve">in </w:t>
      </w:r>
      <w:r>
        <w:rPr>
          <w:rFonts w:ascii="Times New Roman" w:eastAsia="Times New Roman" w:hAnsi="Times New Roman" w:cs="Times New Roman"/>
          <w:sz w:val="24"/>
          <w:szCs w:val="24"/>
        </w:rPr>
        <w:t xml:space="preserve">temperate </w:t>
      </w:r>
      <w:r w:rsidR="001C5A74">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w:t>
      </w:r>
      <w:commentRangeStart w:id="155"/>
      <w:commentRangeStart w:id="156"/>
      <w:r>
        <w:rPr>
          <w:rFonts w:ascii="Times New Roman" w:eastAsia="Times New Roman" w:hAnsi="Times New Roman" w:cs="Times New Roman"/>
          <w:sz w:val="24"/>
          <w:szCs w:val="24"/>
        </w:rPr>
        <w:t>approach</w:t>
      </w:r>
      <w:commentRangeEnd w:id="155"/>
      <w:r w:rsidR="001C5A74">
        <w:rPr>
          <w:rStyle w:val="CommentReference"/>
        </w:rPr>
        <w:commentReference w:id="155"/>
      </w:r>
      <w:commentRangeEnd w:id="156"/>
      <w:r w:rsidR="00FD26D8">
        <w:rPr>
          <w:rStyle w:val="CommentReference"/>
        </w:rPr>
        <w:commentReference w:id="156"/>
      </w:r>
      <w:r>
        <w:rPr>
          <w:rFonts w:ascii="Times New Roman" w:eastAsia="Times New Roman" w:hAnsi="Times New Roman" w:cs="Times New Roman"/>
          <w:sz w:val="24"/>
          <w:szCs w:val="24"/>
        </w:rPr>
        <w:t xml:space="preserve">.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w:t>
      </w:r>
      <w:r w:rsidR="000F7586">
        <w:rPr>
          <w:rFonts w:ascii="Times New Roman" w:eastAsia="Times New Roman" w:hAnsi="Times New Roman" w:cs="Times New Roman"/>
          <w:sz w:val="24"/>
          <w:szCs w:val="24"/>
        </w:rPr>
        <w:t xml:space="preserve">modeled </w:t>
      </w:r>
      <w:r>
        <w:rPr>
          <w:rFonts w:ascii="Times New Roman" w:eastAsia="Times New Roman" w:hAnsi="Times New Roman" w:cs="Times New Roman"/>
          <w:sz w:val="24"/>
          <w:szCs w:val="24"/>
        </w:rPr>
        <w:t>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9E4CF0">
        <w:rPr>
          <w:rFonts w:ascii="Times New Roman" w:eastAsia="Times New Roman" w:hAnsi="Times New Roman" w:cs="Times New Roman"/>
          <w:sz w:val="24"/>
          <w:szCs w:val="24"/>
        </w:rPr>
        <w:t xml:space="preserve">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xml:space="preserve">, because that study did not account for </w:t>
      </w:r>
      <w:commentRangeStart w:id="157"/>
      <w:r w:rsidR="00492203">
        <w:rPr>
          <w:rFonts w:ascii="Times New Roman" w:eastAsia="Times New Roman" w:hAnsi="Times New Roman" w:cs="Times New Roman"/>
          <w:sz w:val="24"/>
          <w:szCs w:val="24"/>
        </w:rPr>
        <w:t>autochthony</w:t>
      </w:r>
      <w:commentRangeEnd w:id="157"/>
      <w:r w:rsidR="00CC1647">
        <w:rPr>
          <w:rStyle w:val="CommentReference"/>
        </w:rPr>
        <w:commentReference w:id="157"/>
      </w:r>
      <w:r>
        <w:rPr>
          <w:rFonts w:ascii="Times New Roman" w:eastAsia="Times New Roman" w:hAnsi="Times New Roman" w:cs="Times New Roman"/>
          <w:sz w:val="24"/>
          <w:szCs w:val="24"/>
        </w:rPr>
        <w:t xml:space="preserve">. Whalen and Cornwall (1985) modeled Toolik based on a different set of years from our study (1980-1981), but similarly demonstrated that the system contained high allochthony relative to autochthony, low </w:t>
      </w:r>
      <w:r>
        <w:rPr>
          <w:rFonts w:ascii="Times New Roman" w:eastAsia="Times New Roman" w:hAnsi="Times New Roman" w:cs="Times New Roman"/>
          <w:sz w:val="24"/>
          <w:szCs w:val="24"/>
        </w:rPr>
        <w:lastRenderedPageBreak/>
        <w:t>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w:t>
      </w:r>
      <w:r w:rsidR="00220D72">
        <w:rPr>
          <w:rFonts w:ascii="Times New Roman" w:eastAsia="Times New Roman" w:hAnsi="Times New Roman" w:cs="Times New Roman"/>
          <w:sz w:val="24"/>
          <w:szCs w:val="24"/>
        </w:rPr>
        <w:t xml:space="preserve">model </w:t>
      </w:r>
      <w:r w:rsidR="00D117AE">
        <w:rPr>
          <w:rFonts w:ascii="Times New Roman" w:eastAsia="Times New Roman" w:hAnsi="Times New Roman" w:cs="Times New Roman"/>
          <w:sz w:val="24"/>
          <w:szCs w:val="24"/>
        </w:rPr>
        <w:t xml:space="preserve">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commentRangeStart w:id="158"/>
      <w:commentRangeStart w:id="159"/>
      <w:r>
        <w:rPr>
          <w:rFonts w:ascii="Times New Roman" w:eastAsia="Times New Roman" w:hAnsi="Times New Roman" w:cs="Times New Roman"/>
          <w:sz w:val="24"/>
          <w:szCs w:val="24"/>
        </w:rPr>
        <w:t xml:space="preserve">but not respiration (based on field data from 1981-1989), were comparable to our results. </w:t>
      </w:r>
      <w:commentRangeEnd w:id="158"/>
      <w:r w:rsidR="00996812">
        <w:rPr>
          <w:rStyle w:val="CommentReference"/>
        </w:rPr>
        <w:commentReference w:id="158"/>
      </w:r>
      <w:commentRangeEnd w:id="159"/>
      <w:r w:rsidR="00DB35D0">
        <w:rPr>
          <w:rStyle w:val="CommentReference"/>
        </w:rPr>
        <w:commentReference w:id="159"/>
      </w:r>
      <w:r>
        <w:rPr>
          <w:rFonts w:ascii="Times New Roman" w:eastAsia="Times New Roman" w:hAnsi="Times New Roman" w:cs="Times New Roman"/>
          <w:sz w:val="24"/>
          <w:szCs w:val="24"/>
        </w:rPr>
        <w:t xml:space="preserve">Although our results generally agreed with prior studies based on steady-state models, this was not true for </w:t>
      </w:r>
      <w:commentRangeStart w:id="160"/>
      <w:commentRangeStart w:id="161"/>
      <w:r>
        <w:rPr>
          <w:rFonts w:ascii="Times New Roman" w:eastAsia="Times New Roman" w:hAnsi="Times New Roman" w:cs="Times New Roman"/>
          <w:sz w:val="24"/>
          <w:szCs w:val="24"/>
        </w:rPr>
        <w:t>autochthony and respiration</w:t>
      </w:r>
      <w:commentRangeEnd w:id="160"/>
      <w:r w:rsidR="009E4CF0">
        <w:rPr>
          <w:rStyle w:val="CommentReference"/>
        </w:rPr>
        <w:commentReference w:id="160"/>
      </w:r>
      <w:commentRangeEnd w:id="161"/>
      <w:r w:rsidR="00D117AE">
        <w:rPr>
          <w:rStyle w:val="CommentReference"/>
        </w:rPr>
        <w:commentReference w:id="161"/>
      </w:r>
      <w:r>
        <w:rPr>
          <w:rFonts w:ascii="Times New Roman" w:eastAsia="Times New Roman" w:hAnsi="Times New Roman" w:cs="Times New Roman"/>
          <w:sz w:val="24"/>
          <w:szCs w:val="24"/>
        </w:rPr>
        <w:t xml:space="preserve">. We offer that dynamical models better represent these processes by accounting for seasonal changes in temperature and </w:t>
      </w:r>
      <w:r w:rsidR="00FD26D8">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FD26D8">
        <w:rPr>
          <w:rFonts w:ascii="Times New Roman" w:eastAsia="Times New Roman" w:hAnsi="Times New Roman" w:cs="Times New Roman"/>
          <w:i/>
          <w:sz w:val="24"/>
          <w:szCs w:val="24"/>
        </w:rPr>
        <w:t>a</w:t>
      </w:r>
      <w:r>
        <w:rPr>
          <w:rFonts w:ascii="Times New Roman" w:eastAsia="Times New Roman" w:hAnsi="Times New Roman" w:cs="Times New Roman"/>
          <w:sz w:val="24"/>
          <w:szCs w:val="24"/>
        </w:rPr>
        <w:t xml:space="preserve"> concentrations. Therefore, although steady-state models may be sufficient for recreating some key ecological processes, dynamical models are needed for determining the net source or sink function of lakes, given the importance of autochthony and respiration. </w:t>
      </w:r>
    </w:p>
    <w:p w14:paraId="0E4AE9A1" w14:textId="77777777"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162"/>
      <w:r>
        <w:rPr>
          <w:rFonts w:ascii="Times New Roman" w:eastAsia="Times New Roman" w:hAnsi="Times New Roman" w:cs="Times New Roman"/>
          <w:i/>
          <w:sz w:val="24"/>
          <w:szCs w:val="24"/>
        </w:rPr>
        <w:t>Under</w:t>
      </w:r>
      <w:commentRangeEnd w:id="162"/>
      <w:r w:rsidR="00F307D5">
        <w:rPr>
          <w:rStyle w:val="CommentReference"/>
          <w:color w:val="000000"/>
        </w:rPr>
        <w:commentReference w:id="162"/>
      </w:r>
      <w:r>
        <w:rPr>
          <w:rFonts w:ascii="Times New Roman" w:eastAsia="Times New Roman" w:hAnsi="Times New Roman" w:cs="Times New Roman"/>
          <w:i/>
          <w:sz w:val="24"/>
          <w:szCs w:val="24"/>
        </w:rPr>
        <w:t xml:space="preserve"> what conditions are lakes net sources or sinks of organic </w:t>
      </w:r>
      <w:commentRangeStart w:id="163"/>
      <w:r>
        <w:rPr>
          <w:rFonts w:ascii="Times New Roman" w:eastAsia="Times New Roman" w:hAnsi="Times New Roman" w:cs="Times New Roman"/>
          <w:i/>
          <w:sz w:val="24"/>
          <w:szCs w:val="24"/>
        </w:rPr>
        <w:t>carbon</w:t>
      </w:r>
      <w:commentRangeEnd w:id="163"/>
      <w:r w:rsidR="000F7586">
        <w:rPr>
          <w:rStyle w:val="CommentReference"/>
          <w:color w:val="000000"/>
        </w:rPr>
        <w:commentReference w:id="163"/>
      </w:r>
      <w:r>
        <w:rPr>
          <w:rFonts w:ascii="Times New Roman" w:eastAsia="Times New Roman" w:hAnsi="Times New Roman" w:cs="Times New Roman"/>
          <w:i/>
          <w:sz w:val="24"/>
          <w:szCs w:val="24"/>
        </w:rPr>
        <w:t>?</w:t>
      </w:r>
    </w:p>
    <w:p w14:paraId="3AC32F56" w14:textId="38E7348E" w:rsidR="007F132D" w:rsidRPr="007F132D" w:rsidRDefault="00B80037">
      <w:pPr>
        <w:spacing w:line="480" w:lineRule="auto"/>
        <w:rPr>
          <w:ins w:id="164" w:author="Ian Mccullough" w:date="2017-04-25T15:01: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ratios</w:t>
      </w:r>
      <w:r w:rsidR="00FD26D8">
        <w:rPr>
          <w:rFonts w:ascii="Times New Roman" w:eastAsia="Times New Roman" w:hAnsi="Times New Roman" w:cs="Times New Roman"/>
          <w:sz w:val="24"/>
          <w:szCs w:val="24"/>
        </w:rPr>
        <w:t xml:space="preserve"> between respiration and burial</w:t>
      </w:r>
      <w:r w:rsidR="00333E62">
        <w:rPr>
          <w:rFonts w:ascii="Times New Roman" w:eastAsia="Times New Roman" w:hAnsi="Times New Roman" w:cs="Times New Roman"/>
          <w:sz w:val="24"/>
          <w:szCs w:val="24"/>
        </w:rPr>
        <w:t xml:space="preserve"> can be constrained by mass balance and</w:t>
      </w:r>
      <w:r w:rsidR="00CC1647">
        <w:rPr>
          <w:rFonts w:ascii="Times New Roman" w:eastAsia="Times New Roman" w:hAnsi="Times New Roman" w:cs="Times New Roman"/>
          <w:sz w:val="24"/>
          <w:szCs w:val="24"/>
        </w:rPr>
        <w:t xml:space="preserve"> the</w:t>
      </w:r>
      <w:r w:rsidR="00333E62">
        <w:rPr>
          <w:rFonts w:ascii="Times New Roman" w:eastAsia="Times New Roman" w:hAnsi="Times New Roman" w:cs="Times New Roman"/>
          <w:sz w:val="24"/>
          <w:szCs w:val="24"/>
        </w:rPr>
        <w:t xml:space="preserve">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w:t>
      </w:r>
      <w:r w:rsidR="0035554E">
        <w:rPr>
          <w:rFonts w:ascii="Times New Roman" w:eastAsia="Times New Roman" w:hAnsi="Times New Roman" w:cs="Times New Roman"/>
          <w:sz w:val="24"/>
          <w:szCs w:val="24"/>
        </w:rPr>
        <w:t xml:space="preserve">may be </w:t>
      </w:r>
      <w:r>
        <w:rPr>
          <w:rFonts w:ascii="Times New Roman" w:eastAsia="Times New Roman" w:hAnsi="Times New Roman" w:cs="Times New Roman"/>
          <w:sz w:val="24"/>
          <w:szCs w:val="24"/>
        </w:rPr>
        <w:t xml:space="preserve">net OC sources </w:t>
      </w:r>
      <w:r w:rsidR="0035554E">
        <w:rPr>
          <w:rFonts w:ascii="Times New Roman" w:eastAsia="Times New Roman" w:hAnsi="Times New Roman" w:cs="Times New Roman"/>
          <w:sz w:val="24"/>
          <w:szCs w:val="24"/>
        </w:rPr>
        <w:t>because</w:t>
      </w:r>
      <w:r>
        <w:rPr>
          <w:rFonts w:ascii="Times New Roman" w:eastAsia="Times New Roman" w:hAnsi="Times New Roman" w:cs="Times New Roman"/>
          <w:sz w:val="24"/>
          <w:szCs w:val="24"/>
        </w:rPr>
        <w:t xml:space="preserve"> the ratio between burial and respiration</w:t>
      </w:r>
      <w:r w:rsidR="00FA29E9">
        <w:rPr>
          <w:rFonts w:ascii="Times New Roman" w:eastAsia="Times New Roman" w:hAnsi="Times New Roman" w:cs="Times New Roman"/>
          <w:sz w:val="24"/>
          <w:szCs w:val="24"/>
        </w:rPr>
        <w:t xml:space="preserve"> is smaller than 1</w:t>
      </w:r>
      <w:r>
        <w:rPr>
          <w:rFonts w:ascii="Times New Roman" w:eastAsia="Times New Roman" w:hAnsi="Times New Roman" w:cs="Times New Roman"/>
          <w:sz w:val="24"/>
          <w:szCs w:val="24"/>
        </w:rPr>
        <w:t xml:space="preserve">. </w:t>
      </w:r>
      <w:ins w:id="165" w:author="Ian Mccullough" w:date="2017-04-07T09:18:00Z">
        <w:r w:rsidR="00430173">
          <w:rPr>
            <w:rFonts w:ascii="Times New Roman" w:eastAsia="Times New Roman" w:hAnsi="Times New Roman" w:cs="Times New Roman"/>
            <w:sz w:val="24"/>
            <w:szCs w:val="24"/>
          </w:rPr>
          <w:t xml:space="preserve">A key consideration is that </w:t>
        </w:r>
      </w:ins>
      <w:ins w:id="166"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167"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168" w:author="Ian Mccullough" w:date="2017-04-06T17:12:00Z">
        <w:r w:rsidR="00E44214">
          <w:rPr>
            <w:rFonts w:ascii="Times New Roman" w:eastAsia="Times New Roman" w:hAnsi="Times New Roman" w:cs="Times New Roman"/>
            <w:sz w:val="24"/>
            <w:szCs w:val="24"/>
          </w:rPr>
          <w:t xml:space="preserve">(Table 2: Burial_alloch); therefore, any increase in </w:t>
        </w:r>
      </w:ins>
      <w:ins w:id="169"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170" w:author="Ian Mccullough" w:date="2017-04-06T17:12:00Z">
        <w:r w:rsidR="00E44214">
          <w:rPr>
            <w:rFonts w:ascii="Times New Roman" w:eastAsia="Times New Roman" w:hAnsi="Times New Roman" w:cs="Times New Roman"/>
            <w:sz w:val="24"/>
            <w:szCs w:val="24"/>
          </w:rPr>
          <w:t xml:space="preserve">would be directly proportional to increases in burial. </w:t>
        </w:r>
      </w:ins>
      <w:ins w:id="171" w:author="immccull@gmail.com" w:date="2017-04-16T19:54:00Z">
        <w:r w:rsidR="0035554E">
          <w:rPr>
            <w:rFonts w:ascii="Times New Roman" w:eastAsia="Times New Roman" w:hAnsi="Times New Roman" w:cs="Times New Roman"/>
            <w:sz w:val="24"/>
            <w:szCs w:val="24"/>
          </w:rPr>
          <w:t xml:space="preserve">Owing to lack of </w:t>
        </w:r>
      </w:ins>
      <w:ins w:id="172" w:author="Ian Mccullough" w:date="2017-04-25T15:01:00Z">
        <w:r w:rsidR="007F132D">
          <w:rPr>
            <w:rFonts w:ascii="Times New Roman" w:eastAsia="Times New Roman" w:hAnsi="Times New Roman" w:cs="Times New Roman"/>
            <w:sz w:val="24"/>
            <w:szCs w:val="24"/>
          </w:rPr>
          <w:t>observational</w:t>
        </w:r>
      </w:ins>
      <w:ins w:id="173" w:author="immccull@gmail.com" w:date="2017-04-16T19:54:00Z">
        <w:r w:rsidR="0035554E">
          <w:rPr>
            <w:rFonts w:ascii="Times New Roman" w:eastAsia="Times New Roman" w:hAnsi="Times New Roman" w:cs="Times New Roman"/>
            <w:sz w:val="24"/>
            <w:szCs w:val="24"/>
          </w:rPr>
          <w:t xml:space="preserve"> data, we </w:t>
        </w:r>
      </w:ins>
      <w:ins w:id="174" w:author="Ian Mccullough" w:date="2017-04-25T15:10:00Z">
        <w:r w:rsidR="00334E20">
          <w:rPr>
            <w:rFonts w:ascii="Times New Roman" w:eastAsia="Times New Roman" w:hAnsi="Times New Roman" w:cs="Times New Roman"/>
            <w:sz w:val="24"/>
            <w:szCs w:val="24"/>
          </w:rPr>
          <w:t xml:space="preserve">additionally </w:t>
        </w:r>
      </w:ins>
      <w:ins w:id="175" w:author="immccull@gmail.com" w:date="2017-04-16T19:54:00Z">
        <w:r w:rsidR="0035554E">
          <w:rPr>
            <w:rFonts w:ascii="Times New Roman" w:eastAsia="Times New Roman" w:hAnsi="Times New Roman" w:cs="Times New Roman"/>
            <w:sz w:val="24"/>
            <w:szCs w:val="24"/>
          </w:rPr>
          <w:t xml:space="preserve">assumed </w:t>
        </w:r>
      </w:ins>
      <w:ins w:id="176" w:author="Ian Mccullough" w:date="2017-04-25T14:56:00Z">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sidDel="00343492">
          <w:rPr>
            <w:rFonts w:ascii="Times New Roman" w:eastAsia="Times New Roman" w:hAnsi="Times New Roman" w:cs="Times New Roman"/>
            <w:sz w:val="24"/>
            <w:szCs w:val="24"/>
          </w:rPr>
          <w:t xml:space="preserve"> </w:t>
        </w:r>
      </w:ins>
      <w:ins w:id="177" w:author="immccull@gmail.com" w:date="2017-04-16T19:55:00Z">
        <w:r w:rsidR="0035554E">
          <w:rPr>
            <w:rFonts w:ascii="Times New Roman" w:eastAsia="Times New Roman" w:hAnsi="Times New Roman" w:cs="Times New Roman"/>
            <w:sz w:val="24"/>
            <w:szCs w:val="24"/>
          </w:rPr>
          <w:t xml:space="preserve">was 10% of </w:t>
        </w:r>
      </w:ins>
      <w:ins w:id="178" w:author="Ian Mccullough" w:date="2017-04-25T14:56:00Z">
        <w:r w:rsidR="00343492">
          <w:rPr>
            <w:rFonts w:ascii="Times New Roman" w:eastAsia="Times New Roman" w:hAnsi="Times New Roman" w:cs="Times New Roman"/>
            <w:sz w:val="24"/>
            <w:szCs w:val="24"/>
          </w:rPr>
          <w:t>DOC</w:t>
        </w:r>
        <w:r w:rsidR="00343492">
          <w:rPr>
            <w:rFonts w:ascii="Times New Roman" w:eastAsia="Times New Roman" w:hAnsi="Times New Roman" w:cs="Times New Roman"/>
            <w:sz w:val="24"/>
            <w:szCs w:val="24"/>
            <w:vertAlign w:val="subscript"/>
          </w:rPr>
          <w:t>alloch</w:t>
        </w:r>
      </w:ins>
      <w:ins w:id="179" w:author="immccull@gmail.com" w:date="2017-04-16T19:55:00Z">
        <w:r w:rsidR="0035554E">
          <w:rPr>
            <w:rFonts w:ascii="Times New Roman" w:eastAsia="Times New Roman" w:hAnsi="Times New Roman" w:cs="Times New Roman"/>
            <w:sz w:val="24"/>
            <w:szCs w:val="24"/>
          </w:rPr>
          <w:t>.</w:t>
        </w:r>
      </w:ins>
      <w:ins w:id="180" w:author="Ian Mccullough" w:date="2017-04-25T14:55:00Z">
        <w:r w:rsidR="00343492">
          <w:rPr>
            <w:rFonts w:ascii="Times New Roman" w:eastAsia="Times New Roman" w:hAnsi="Times New Roman" w:cs="Times New Roman"/>
            <w:sz w:val="24"/>
            <w:szCs w:val="24"/>
          </w:rPr>
          <w:t xml:space="preserve"> </w:t>
        </w:r>
      </w:ins>
      <w:ins w:id="181" w:author="Ana Morales" w:date="2017-04-10T12:25:00Z">
        <w:r w:rsidR="00300D1E">
          <w:rPr>
            <w:rFonts w:ascii="Times New Roman" w:eastAsia="Times New Roman" w:hAnsi="Times New Roman" w:cs="Times New Roman"/>
            <w:sz w:val="24"/>
            <w:szCs w:val="24"/>
          </w:rPr>
          <w:t>I</w:t>
        </w:r>
      </w:ins>
      <w:ins w:id="182" w:author="Ian Mccullough" w:date="2017-04-06T17:19:00Z">
        <w:r w:rsidR="00BB19C3">
          <w:rPr>
            <w:rFonts w:ascii="Times New Roman" w:eastAsia="Times New Roman" w:hAnsi="Times New Roman" w:cs="Times New Roman"/>
            <w:sz w:val="24"/>
            <w:szCs w:val="24"/>
          </w:rPr>
          <w:t xml:space="preserve">ntense precipitation </w:t>
        </w:r>
      </w:ins>
      <w:r w:rsidR="005807D7">
        <w:rPr>
          <w:rFonts w:ascii="Times New Roman" w:eastAsia="Times New Roman" w:hAnsi="Times New Roman" w:cs="Times New Roman"/>
          <w:sz w:val="24"/>
          <w:szCs w:val="24"/>
        </w:rPr>
        <w:t xml:space="preserve">can </w:t>
      </w:r>
      <w:ins w:id="183" w:author="Ian Mccullough" w:date="2017-04-06T17:19:00Z">
        <w:r w:rsidR="00BB19C3">
          <w:rPr>
            <w:rFonts w:ascii="Times New Roman" w:eastAsia="Times New Roman" w:hAnsi="Times New Roman" w:cs="Times New Roman"/>
            <w:sz w:val="24"/>
            <w:szCs w:val="24"/>
          </w:rPr>
          <w:t>increase POC</w:t>
        </w:r>
      </w:ins>
      <w:ins w:id="184" w:author="Ian Mccullough" w:date="2017-04-06T17:20:00Z">
        <w:r w:rsidR="00BB19C3">
          <w:rPr>
            <w:rFonts w:ascii="Times New Roman" w:eastAsia="Times New Roman" w:hAnsi="Times New Roman" w:cs="Times New Roman"/>
            <w:sz w:val="24"/>
            <w:szCs w:val="24"/>
          </w:rPr>
          <w:t xml:space="preserve"> </w:t>
        </w:r>
      </w:ins>
      <w:ins w:id="185" w:author="immccull@gmail.com" w:date="2017-04-16T19:55:00Z">
        <w:r w:rsidR="0035554E">
          <w:rPr>
            <w:rFonts w:ascii="Times New Roman" w:eastAsia="Times New Roman" w:hAnsi="Times New Roman" w:cs="Times New Roman"/>
            <w:sz w:val="24"/>
            <w:szCs w:val="24"/>
          </w:rPr>
          <w:t xml:space="preserve">concentration </w:t>
        </w:r>
      </w:ins>
      <w:ins w:id="186" w:author="Ian Mccullough" w:date="2017-04-06T17:20:00Z">
        <w:r w:rsidR="00BB19C3">
          <w:rPr>
            <w:rFonts w:ascii="Times New Roman" w:eastAsia="Times New Roman" w:hAnsi="Times New Roman" w:cs="Times New Roman"/>
            <w:sz w:val="24"/>
            <w:szCs w:val="24"/>
          </w:rPr>
          <w:t>disproportionately to DOC</w:t>
        </w:r>
      </w:ins>
      <w:ins w:id="187" w:author="immccull@gmail.com" w:date="2017-04-16T19:55:00Z">
        <w:r w:rsidR="0035554E">
          <w:rPr>
            <w:rFonts w:ascii="Times New Roman" w:eastAsia="Times New Roman" w:hAnsi="Times New Roman" w:cs="Times New Roman"/>
            <w:sz w:val="24"/>
            <w:szCs w:val="24"/>
          </w:rPr>
          <w:t xml:space="preserve"> concentration</w:t>
        </w:r>
      </w:ins>
      <w:ins w:id="188" w:author="Ian Mccullough" w:date="2017-04-06T17:20:00Z">
        <w:r w:rsidR="00BB19C3">
          <w:rPr>
            <w:rFonts w:ascii="Times New Roman" w:eastAsia="Times New Roman" w:hAnsi="Times New Roman" w:cs="Times New Roman"/>
            <w:sz w:val="24"/>
            <w:szCs w:val="24"/>
          </w:rPr>
          <w:t xml:space="preserve"> in streams (Jeong et al. 2012</w:t>
        </w:r>
      </w:ins>
      <w:ins w:id="189" w:author="Ian Mccullough" w:date="2017-04-06T17:19:00Z">
        <w:r w:rsidR="00BB19C3">
          <w:rPr>
            <w:rFonts w:ascii="Times New Roman" w:eastAsia="Times New Roman" w:hAnsi="Times New Roman" w:cs="Times New Roman"/>
            <w:sz w:val="24"/>
            <w:szCs w:val="24"/>
          </w:rPr>
          <w:t>,</w:t>
        </w:r>
      </w:ins>
      <w:ins w:id="190" w:author="Ian Mccullough" w:date="2017-04-06T17:21:00Z">
        <w:r w:rsidR="00BB19C3">
          <w:rPr>
            <w:rFonts w:ascii="Times New Roman" w:eastAsia="Times New Roman" w:hAnsi="Times New Roman" w:cs="Times New Roman"/>
            <w:sz w:val="24"/>
            <w:szCs w:val="24"/>
          </w:rPr>
          <w:t xml:space="preserve"> Dhillon and Inamdar 2013),</w:t>
        </w:r>
      </w:ins>
      <w:ins w:id="191" w:author="Ian Mccullough" w:date="2017-04-06T17:19:00Z">
        <w:r w:rsidR="00BB19C3">
          <w:rPr>
            <w:rFonts w:ascii="Times New Roman" w:eastAsia="Times New Roman" w:hAnsi="Times New Roman" w:cs="Times New Roman"/>
            <w:sz w:val="24"/>
            <w:szCs w:val="24"/>
          </w:rPr>
          <w:t xml:space="preserve"> which </w:t>
        </w:r>
      </w:ins>
      <w:ins w:id="192" w:author="Ian Mccullough" w:date="2017-04-06T17:21:00Z">
        <w:r w:rsidR="00BB19C3">
          <w:rPr>
            <w:rFonts w:ascii="Times New Roman" w:eastAsia="Times New Roman" w:hAnsi="Times New Roman" w:cs="Times New Roman"/>
            <w:sz w:val="24"/>
            <w:szCs w:val="24"/>
          </w:rPr>
          <w:t xml:space="preserve">could </w:t>
        </w:r>
      </w:ins>
      <w:ins w:id="193" w:author="immccull@gmail.com" w:date="2017-04-06T20:10:00Z">
        <w:r w:rsidR="00656127">
          <w:rPr>
            <w:rFonts w:ascii="Times New Roman" w:eastAsia="Times New Roman" w:hAnsi="Times New Roman" w:cs="Times New Roman"/>
            <w:sz w:val="24"/>
            <w:szCs w:val="24"/>
          </w:rPr>
          <w:t xml:space="preserve">temporarily </w:t>
        </w:r>
      </w:ins>
      <w:ins w:id="194" w:author="Ian Mccullough" w:date="2017-04-06T17:21:00Z">
        <w:r w:rsidR="00BB19C3">
          <w:rPr>
            <w:rFonts w:ascii="Times New Roman" w:eastAsia="Times New Roman" w:hAnsi="Times New Roman" w:cs="Times New Roman"/>
            <w:sz w:val="24"/>
            <w:szCs w:val="24"/>
          </w:rPr>
          <w:t xml:space="preserve">increase </w:t>
        </w:r>
      </w:ins>
      <w:ins w:id="195"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r w:rsidR="00FA29E9">
        <w:rPr>
          <w:rFonts w:ascii="Times New Roman" w:eastAsia="Times New Roman" w:hAnsi="Times New Roman" w:cs="Times New Roman"/>
          <w:sz w:val="24"/>
          <w:szCs w:val="24"/>
        </w:rPr>
        <w:t xml:space="preserve"> and thus burial</w:t>
      </w:r>
      <w:ins w:id="196" w:author="Ian Mccullough" w:date="2017-04-06T17:21:00Z">
        <w:r w:rsidR="00BB19C3">
          <w:rPr>
            <w:rFonts w:ascii="Times New Roman" w:eastAsia="Times New Roman" w:hAnsi="Times New Roman" w:cs="Times New Roman"/>
            <w:sz w:val="24"/>
            <w:szCs w:val="24"/>
          </w:rPr>
          <w:t xml:space="preserve">. </w:t>
        </w:r>
      </w:ins>
      <w:ins w:id="197" w:author="Ian Mccullough" w:date="2017-04-25T15:21:00Z">
        <w:r w:rsidR="00444FA6">
          <w:rPr>
            <w:rFonts w:ascii="Times New Roman" w:eastAsia="Times New Roman" w:hAnsi="Times New Roman" w:cs="Times New Roman"/>
            <w:sz w:val="24"/>
            <w:szCs w:val="24"/>
          </w:rPr>
          <w:t xml:space="preserve">In addition, </w:t>
        </w:r>
      </w:ins>
      <w:ins w:id="198" w:author="Ian Mccullough" w:date="2017-04-25T15:20:00Z">
        <w:r w:rsidR="00444FA6">
          <w:rPr>
            <w:rFonts w:ascii="Times New Roman" w:eastAsia="Times New Roman" w:hAnsi="Times New Roman" w:cs="Times New Roman"/>
            <w:sz w:val="24"/>
            <w:szCs w:val="24"/>
          </w:rPr>
          <w:t>our model demonstrated</w:t>
        </w:r>
      </w:ins>
      <w:ins w:id="199" w:author="Ian Mccullough" w:date="2017-04-25T15:24:00Z">
        <w:r w:rsidR="00444FA6">
          <w:rPr>
            <w:rFonts w:ascii="Times New Roman" w:eastAsia="Times New Roman" w:hAnsi="Times New Roman" w:cs="Times New Roman"/>
            <w:sz w:val="24"/>
            <w:szCs w:val="24"/>
          </w:rPr>
          <w:t xml:space="preserve"> DOC</w:t>
        </w:r>
      </w:ins>
      <w:ins w:id="200" w:author="Ian Mccullough" w:date="2017-04-25T15:20:00Z">
        <w:r w:rsidR="00444FA6">
          <w:rPr>
            <w:rFonts w:ascii="Times New Roman" w:eastAsia="Times New Roman" w:hAnsi="Times New Roman" w:cs="Times New Roman"/>
            <w:sz w:val="24"/>
            <w:szCs w:val="24"/>
          </w:rPr>
          <w:t xml:space="preserve"> responses to precipitation </w:t>
        </w:r>
        <w:r w:rsidR="00444FA6">
          <w:rPr>
            <w:rFonts w:ascii="Times New Roman" w:eastAsia="Times New Roman" w:hAnsi="Times New Roman" w:cs="Times New Roman"/>
            <w:sz w:val="24"/>
            <w:szCs w:val="24"/>
          </w:rPr>
          <w:lastRenderedPageBreak/>
          <w:t xml:space="preserve">events when we had corresponding weather and </w:t>
        </w:r>
      </w:ins>
      <w:ins w:id="201" w:author="Ian Mccullough" w:date="2017-04-25T15:24:00Z">
        <w:r w:rsidR="00444FA6">
          <w:rPr>
            <w:rFonts w:ascii="Times New Roman" w:eastAsia="Times New Roman" w:hAnsi="Times New Roman" w:cs="Times New Roman"/>
            <w:sz w:val="24"/>
            <w:szCs w:val="24"/>
          </w:rPr>
          <w:t>DOC</w:t>
        </w:r>
        <w:r w:rsidR="00444FA6">
          <w:rPr>
            <w:rFonts w:ascii="Times New Roman" w:eastAsia="Times New Roman" w:hAnsi="Times New Roman" w:cs="Times New Roman"/>
            <w:sz w:val="24"/>
            <w:szCs w:val="24"/>
            <w:vertAlign w:val="subscript"/>
          </w:rPr>
          <w:t>alloch</w:t>
        </w:r>
      </w:ins>
      <w:ins w:id="202" w:author="Ian Mccullough" w:date="2017-04-25T15:20:00Z">
        <w:r w:rsidR="00444FA6">
          <w:rPr>
            <w:rFonts w:ascii="Times New Roman" w:eastAsia="Times New Roman" w:hAnsi="Times New Roman" w:cs="Times New Roman"/>
            <w:sz w:val="24"/>
            <w:szCs w:val="24"/>
          </w:rPr>
          <w:t xml:space="preserve"> data, but the assumed linear changes in inflow volume and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xml:space="preserve"> between observation points</w:t>
        </w:r>
      </w:ins>
      <w:ins w:id="203" w:author="Ian Mccullough" w:date="2017-04-25T15:22:00Z">
        <w:r w:rsidR="00444FA6">
          <w:rPr>
            <w:rFonts w:ascii="Times New Roman" w:eastAsia="Times New Roman" w:hAnsi="Times New Roman" w:cs="Times New Roman"/>
            <w:sz w:val="24"/>
            <w:szCs w:val="24"/>
          </w:rPr>
          <w:t xml:space="preserve"> may also have underrepresented DOC</w:t>
        </w:r>
        <w:r w:rsidR="00444FA6">
          <w:rPr>
            <w:rFonts w:ascii="Times New Roman" w:eastAsia="Times New Roman" w:hAnsi="Times New Roman" w:cs="Times New Roman"/>
            <w:sz w:val="24"/>
            <w:szCs w:val="24"/>
            <w:vertAlign w:val="subscript"/>
          </w:rPr>
          <w:t>alloch</w:t>
        </w:r>
        <w:r w:rsidR="00444FA6">
          <w:rPr>
            <w:rFonts w:ascii="Times New Roman" w:eastAsia="Times New Roman" w:hAnsi="Times New Roman" w:cs="Times New Roman"/>
            <w:sz w:val="24"/>
            <w:szCs w:val="24"/>
          </w:rPr>
          <w:t>, leading indirectly to underrepresentation of POC</w:t>
        </w:r>
        <w:r w:rsidR="00444FA6">
          <w:rPr>
            <w:rFonts w:ascii="Times New Roman" w:eastAsia="Times New Roman" w:hAnsi="Times New Roman" w:cs="Times New Roman"/>
            <w:sz w:val="24"/>
            <w:szCs w:val="24"/>
            <w:vertAlign w:val="subscript"/>
          </w:rPr>
          <w:t>alloch</w:t>
        </w:r>
      </w:ins>
      <w:ins w:id="204" w:author="Ian Mccullough" w:date="2017-04-25T15:20:00Z">
        <w:r w:rsidR="00444FA6">
          <w:rPr>
            <w:rFonts w:ascii="Times New Roman" w:eastAsia="Times New Roman" w:hAnsi="Times New Roman" w:cs="Times New Roman"/>
            <w:sz w:val="24"/>
            <w:szCs w:val="24"/>
          </w:rPr>
          <w:t xml:space="preserve">. </w:t>
        </w:r>
      </w:ins>
      <w:ins w:id="205" w:author="Ian Mccullough" w:date="2017-04-25T15:23:00Z">
        <w:r w:rsidR="00444FA6">
          <w:rPr>
            <w:rFonts w:ascii="Times New Roman" w:eastAsia="Times New Roman" w:hAnsi="Times New Roman" w:cs="Times New Roman"/>
            <w:sz w:val="24"/>
            <w:szCs w:val="24"/>
          </w:rPr>
          <w:t>Wet years increase DOC</w:t>
        </w:r>
        <w:r w:rsidR="00444FA6">
          <w:rPr>
            <w:rFonts w:ascii="Times New Roman" w:eastAsia="Times New Roman" w:hAnsi="Times New Roman" w:cs="Times New Roman"/>
            <w:sz w:val="24"/>
            <w:szCs w:val="24"/>
            <w:vertAlign w:val="subscript"/>
          </w:rPr>
          <w:t>alloch</w:t>
        </w:r>
        <w:r w:rsidR="00444FA6" w:rsidDel="00E07C2A">
          <w:rPr>
            <w:rFonts w:ascii="Times New Roman" w:eastAsia="Times New Roman" w:hAnsi="Times New Roman" w:cs="Times New Roman"/>
            <w:sz w:val="24"/>
            <w:szCs w:val="24"/>
          </w:rPr>
          <w:t xml:space="preserve"> </w:t>
        </w:r>
        <w:r w:rsidR="00444FA6">
          <w:rPr>
            <w:rFonts w:ascii="Times New Roman" w:eastAsia="Times New Roman" w:hAnsi="Times New Roman" w:cs="Times New Roman"/>
            <w:sz w:val="24"/>
            <w:szCs w:val="24"/>
          </w:rPr>
          <w:t>inputs to lakes at regional scales (Rose et al. 2016)</w:t>
        </w:r>
      </w:ins>
      <w:ins w:id="206" w:author="Ian Mccullough" w:date="2017-04-25T15:26:00Z">
        <w:r w:rsidR="00CA6E8B">
          <w:rPr>
            <w:rFonts w:ascii="Times New Roman" w:eastAsia="Times New Roman" w:hAnsi="Times New Roman" w:cs="Times New Roman"/>
            <w:sz w:val="24"/>
            <w:szCs w:val="24"/>
          </w:rPr>
          <w:t xml:space="preserve"> and therefore probably also increase POC</w:t>
        </w:r>
        <w:r w:rsidR="00CA6E8B">
          <w:rPr>
            <w:rFonts w:ascii="Times New Roman" w:eastAsia="Times New Roman" w:hAnsi="Times New Roman" w:cs="Times New Roman"/>
            <w:sz w:val="24"/>
            <w:szCs w:val="24"/>
            <w:vertAlign w:val="subscript"/>
          </w:rPr>
          <w:t>alloch</w:t>
        </w:r>
      </w:ins>
      <w:ins w:id="207" w:author="Ian Mccullough" w:date="2017-04-25T15:23:00Z">
        <w:r w:rsidR="00444FA6">
          <w:rPr>
            <w:rFonts w:ascii="Times New Roman" w:eastAsia="Times New Roman" w:hAnsi="Times New Roman" w:cs="Times New Roman"/>
            <w:sz w:val="24"/>
            <w:szCs w:val="24"/>
          </w:rPr>
          <w:t>.</w:t>
        </w:r>
      </w:ins>
      <w:ins w:id="208" w:author="Ian Mccullough" w:date="2017-04-25T15:24:00Z">
        <w:r w:rsidR="00444FA6">
          <w:rPr>
            <w:rFonts w:ascii="Times New Roman" w:eastAsia="Times New Roman" w:hAnsi="Times New Roman" w:cs="Times New Roman"/>
            <w:sz w:val="24"/>
            <w:szCs w:val="24"/>
          </w:rPr>
          <w:t xml:space="preserve"> </w:t>
        </w:r>
      </w:ins>
      <w:ins w:id="209" w:author="Ian Mccullough" w:date="2017-04-25T14:57:00Z">
        <w:r w:rsidR="007F132D">
          <w:rPr>
            <w:rFonts w:ascii="Times New Roman" w:eastAsia="Times New Roman" w:hAnsi="Times New Roman" w:cs="Times New Roman"/>
            <w:sz w:val="24"/>
            <w:szCs w:val="24"/>
          </w:rPr>
          <w:t>Although our</w:t>
        </w:r>
        <w:r w:rsidR="00343492">
          <w:rPr>
            <w:rFonts w:ascii="Times New Roman" w:eastAsia="Times New Roman" w:hAnsi="Times New Roman" w:cs="Times New Roman"/>
            <w:sz w:val="24"/>
            <w:szCs w:val="24"/>
          </w:rPr>
          <w:t xml:space="preserve"> burial estimates </w:t>
        </w:r>
      </w:ins>
      <w:ins w:id="210" w:author="Ian Mccullough" w:date="2017-04-25T14:59:00Z">
        <w:r w:rsidR="00CA6E8B">
          <w:rPr>
            <w:rFonts w:ascii="Times New Roman" w:eastAsia="Times New Roman" w:hAnsi="Times New Roman" w:cs="Times New Roman"/>
            <w:sz w:val="24"/>
            <w:szCs w:val="24"/>
          </w:rPr>
          <w:t>we</w:t>
        </w:r>
        <w:r w:rsidR="007F132D">
          <w:rPr>
            <w:rFonts w:ascii="Times New Roman" w:eastAsia="Times New Roman" w:hAnsi="Times New Roman" w:cs="Times New Roman"/>
            <w:sz w:val="24"/>
            <w:szCs w:val="24"/>
          </w:rPr>
          <w:t>re somewhat uncertain</w:t>
        </w:r>
      </w:ins>
      <w:ins w:id="211" w:author="Ian Mccullough" w:date="2017-04-25T14:57:00Z">
        <w:r w:rsidR="00343492">
          <w:rPr>
            <w:rFonts w:ascii="Times New Roman" w:eastAsia="Times New Roman" w:hAnsi="Times New Roman" w:cs="Times New Roman"/>
            <w:sz w:val="24"/>
            <w:szCs w:val="24"/>
          </w:rPr>
          <w:t xml:space="preserve"> due to underrepresentation of </w:t>
        </w:r>
      </w:ins>
      <w:ins w:id="212" w:author="Ian Mccullough" w:date="2017-04-25T14:58:00Z">
        <w:r w:rsidR="00343492">
          <w:rPr>
            <w:rFonts w:ascii="Times New Roman" w:eastAsia="Times New Roman" w:hAnsi="Times New Roman" w:cs="Times New Roman"/>
            <w:sz w:val="24"/>
            <w:szCs w:val="24"/>
          </w:rPr>
          <w:t>POC</w:t>
        </w:r>
        <w:r w:rsidR="00343492">
          <w:rPr>
            <w:rFonts w:ascii="Times New Roman" w:eastAsia="Times New Roman" w:hAnsi="Times New Roman" w:cs="Times New Roman"/>
            <w:sz w:val="24"/>
            <w:szCs w:val="24"/>
            <w:vertAlign w:val="subscript"/>
          </w:rPr>
          <w:t>alloch</w:t>
        </w:r>
        <w:r w:rsidR="00343492">
          <w:rPr>
            <w:rFonts w:ascii="Times New Roman" w:eastAsia="Times New Roman" w:hAnsi="Times New Roman" w:cs="Times New Roman"/>
            <w:sz w:val="24"/>
            <w:szCs w:val="24"/>
          </w:rPr>
          <w:t xml:space="preserve"> </w:t>
        </w:r>
        <w:r w:rsidR="007F132D">
          <w:rPr>
            <w:rFonts w:ascii="Times New Roman" w:eastAsia="Times New Roman" w:hAnsi="Times New Roman" w:cs="Times New Roman"/>
            <w:sz w:val="24"/>
            <w:szCs w:val="24"/>
          </w:rPr>
          <w:t>during precipitation events</w:t>
        </w:r>
      </w:ins>
      <w:ins w:id="213" w:author="Ian Mccullough" w:date="2017-04-25T15:01:00Z">
        <w:r w:rsidR="007F132D">
          <w:rPr>
            <w:rFonts w:ascii="Times New Roman" w:eastAsia="Times New Roman" w:hAnsi="Times New Roman" w:cs="Times New Roman"/>
            <w:sz w:val="24"/>
            <w:szCs w:val="24"/>
          </w:rPr>
          <w:t xml:space="preserve">, burial would have to increase </w:t>
        </w:r>
      </w:ins>
      <w:ins w:id="214" w:author="Ian Mccullough" w:date="2017-04-25T15:03:00Z">
        <w:r w:rsidR="007F132D">
          <w:rPr>
            <w:rFonts w:ascii="Times New Roman" w:eastAsia="Times New Roman" w:hAnsi="Times New Roman" w:cs="Times New Roman"/>
            <w:sz w:val="24"/>
            <w:szCs w:val="24"/>
          </w:rPr>
          <w:t xml:space="preserve">substantially </w:t>
        </w:r>
      </w:ins>
      <w:ins w:id="215" w:author="Ian Mccullough" w:date="2017-04-25T15:01:00Z">
        <w:r w:rsidR="007F132D">
          <w:rPr>
            <w:rFonts w:ascii="Times New Roman" w:eastAsia="Times New Roman" w:hAnsi="Times New Roman" w:cs="Times New Roman"/>
            <w:sz w:val="24"/>
            <w:szCs w:val="24"/>
          </w:rPr>
          <w:t>over the course of the entire modeling period to switch lake function to sink rather than source</w:t>
        </w:r>
      </w:ins>
      <w:ins w:id="216" w:author="Ian Mccullough" w:date="2017-04-25T15:03:00Z">
        <w:r w:rsidR="007F132D">
          <w:rPr>
            <w:rFonts w:ascii="Times New Roman" w:eastAsia="Times New Roman" w:hAnsi="Times New Roman" w:cs="Times New Roman"/>
            <w:sz w:val="24"/>
            <w:szCs w:val="24"/>
          </w:rPr>
          <w:t>, including three-fold or greater for Harp, Toolik and Trout</w:t>
        </w:r>
      </w:ins>
      <w:ins w:id="217" w:author="Ian Mccullough" w:date="2017-04-25T15:01:00Z">
        <w:r w:rsidR="007F132D">
          <w:rPr>
            <w:rFonts w:ascii="Times New Roman" w:eastAsia="Times New Roman" w:hAnsi="Times New Roman" w:cs="Times New Roman"/>
            <w:sz w:val="24"/>
            <w:szCs w:val="24"/>
          </w:rPr>
          <w:t xml:space="preserve"> (Table 5).</w:t>
        </w:r>
      </w:ins>
      <w:ins w:id="218" w:author="Ian Mccullough" w:date="2017-04-25T15:04:00Z">
        <w:r w:rsidR="007F132D">
          <w:rPr>
            <w:rFonts w:ascii="Times New Roman" w:eastAsia="Times New Roman" w:hAnsi="Times New Roman" w:cs="Times New Roman"/>
            <w:sz w:val="24"/>
            <w:szCs w:val="24"/>
          </w:rPr>
          <w:t xml:space="preserve"> </w:t>
        </w:r>
      </w:ins>
      <w:ins w:id="219" w:author="Ian Mccullough" w:date="2017-04-25T15:05:00Z">
        <w:r w:rsidR="007F132D">
          <w:rPr>
            <w:rFonts w:ascii="Times New Roman" w:eastAsia="Times New Roman" w:hAnsi="Times New Roman" w:cs="Times New Roman"/>
            <w:sz w:val="24"/>
            <w:szCs w:val="24"/>
          </w:rPr>
          <w:t xml:space="preserve">Therefore, </w:t>
        </w:r>
      </w:ins>
      <w:ins w:id="220" w:author="Ian Mccullough" w:date="2017-04-25T15:04:00Z">
        <w:r w:rsidR="007F132D">
          <w:rPr>
            <w:rFonts w:ascii="Times New Roman" w:eastAsia="Times New Roman" w:hAnsi="Times New Roman" w:cs="Times New Roman"/>
            <w:sz w:val="24"/>
            <w:szCs w:val="24"/>
          </w:rPr>
          <w:t>missing POC</w:t>
        </w:r>
        <w:r w:rsidR="007F132D">
          <w:rPr>
            <w:rFonts w:ascii="Times New Roman" w:eastAsia="Times New Roman" w:hAnsi="Times New Roman" w:cs="Times New Roman"/>
            <w:sz w:val="24"/>
            <w:szCs w:val="24"/>
            <w:vertAlign w:val="subscript"/>
          </w:rPr>
          <w:t>alloch</w:t>
        </w:r>
        <w:r w:rsidR="007F132D">
          <w:rPr>
            <w:rFonts w:ascii="Times New Roman" w:eastAsia="Times New Roman" w:hAnsi="Times New Roman" w:cs="Times New Roman"/>
            <w:sz w:val="24"/>
            <w:szCs w:val="24"/>
          </w:rPr>
          <w:t xml:space="preserve"> may constitute noise in the overall OC budget, but is </w:t>
        </w:r>
      </w:ins>
      <w:ins w:id="221" w:author="Ian Mccullough" w:date="2017-04-25T15:06:00Z">
        <w:r w:rsidR="007F132D">
          <w:rPr>
            <w:rFonts w:ascii="Times New Roman" w:eastAsia="Times New Roman" w:hAnsi="Times New Roman" w:cs="Times New Roman"/>
            <w:sz w:val="24"/>
            <w:szCs w:val="24"/>
          </w:rPr>
          <w:t xml:space="preserve">unlikely to </w:t>
        </w:r>
        <w:r w:rsidR="00334E20">
          <w:rPr>
            <w:rFonts w:ascii="Times New Roman" w:eastAsia="Times New Roman" w:hAnsi="Times New Roman" w:cs="Times New Roman"/>
            <w:sz w:val="24"/>
            <w:szCs w:val="24"/>
          </w:rPr>
          <w:t xml:space="preserve">account for enough OC to alter </w:t>
        </w:r>
      </w:ins>
      <w:ins w:id="222" w:author="Ian Mccullough" w:date="2017-04-25T15:07:00Z">
        <w:r w:rsidR="00334E20">
          <w:rPr>
            <w:rFonts w:ascii="Times New Roman" w:eastAsia="Times New Roman" w:hAnsi="Times New Roman" w:cs="Times New Roman"/>
            <w:sz w:val="24"/>
            <w:szCs w:val="24"/>
          </w:rPr>
          <w:t xml:space="preserve">overall </w:t>
        </w:r>
      </w:ins>
      <w:ins w:id="223" w:author="Ian Mccullough" w:date="2017-04-25T15:06:00Z">
        <w:r w:rsidR="00334E20">
          <w:rPr>
            <w:rFonts w:ascii="Times New Roman" w:eastAsia="Times New Roman" w:hAnsi="Times New Roman" w:cs="Times New Roman"/>
            <w:sz w:val="24"/>
            <w:szCs w:val="24"/>
          </w:rPr>
          <w:t>lake function</w:t>
        </w:r>
      </w:ins>
      <w:ins w:id="224" w:author="Ian Mccullough" w:date="2017-04-25T15:10:00Z">
        <w:r w:rsidR="00334E20">
          <w:rPr>
            <w:rFonts w:ascii="Times New Roman" w:eastAsia="Times New Roman" w:hAnsi="Times New Roman" w:cs="Times New Roman"/>
            <w:sz w:val="24"/>
            <w:szCs w:val="24"/>
          </w:rPr>
          <w:t xml:space="preserve"> due to the magnitudes of respiration.</w:t>
        </w:r>
      </w:ins>
      <w:ins w:id="225" w:author="Ian Mccullough" w:date="2017-04-25T15:18:00Z">
        <w:r w:rsidR="00444FA6">
          <w:rPr>
            <w:rFonts w:ascii="Times New Roman" w:eastAsia="Times New Roman" w:hAnsi="Times New Roman" w:cs="Times New Roman"/>
            <w:sz w:val="24"/>
            <w:szCs w:val="24"/>
          </w:rPr>
          <w:t xml:space="preserve"> </w:t>
        </w:r>
      </w:ins>
    </w:p>
    <w:p w14:paraId="713959E5" w14:textId="29B83F69" w:rsidR="000C2F61" w:rsidRDefault="00D17094" w:rsidP="001607F9">
      <w:pPr>
        <w:spacing w:line="480" w:lineRule="auto"/>
        <w:ind w:firstLine="720"/>
        <w:rPr>
          <w:ins w:id="226" w:author="Ian Mccullough" w:date="2017-04-06T12:20:00Z"/>
          <w:rFonts w:ascii="Times New Roman" w:eastAsia="Times New Roman" w:hAnsi="Times New Roman" w:cs="Times New Roman"/>
          <w:sz w:val="24"/>
          <w:szCs w:val="24"/>
        </w:rPr>
      </w:pPr>
      <w:ins w:id="227" w:author="Ana Morales" w:date="2017-05-04T15:52:00Z">
        <w:r>
          <w:rPr>
            <w:rFonts w:ascii="Times New Roman" w:eastAsia="Times New Roman" w:hAnsi="Times New Roman" w:cs="Times New Roman"/>
            <w:sz w:val="24"/>
            <w:szCs w:val="24"/>
          </w:rPr>
          <w:t xml:space="preserve">Across all lakes in our study, </w:t>
        </w:r>
      </w:ins>
      <w:ins w:id="228" w:author="Ana Morales" w:date="2017-05-04T16:16:00Z">
        <w:r w:rsidR="00796923">
          <w:rPr>
            <w:rFonts w:ascii="Times New Roman" w:eastAsia="Times New Roman" w:hAnsi="Times New Roman" w:cs="Times New Roman"/>
            <w:sz w:val="24"/>
            <w:szCs w:val="24"/>
          </w:rPr>
          <w:t xml:space="preserve">warm surface temperatures were generally associated with </w:t>
        </w:r>
      </w:ins>
      <w:ins w:id="229" w:author="Ana Morales" w:date="2017-05-04T16:18:00Z">
        <w:r w:rsidR="00C07CBE">
          <w:rPr>
            <w:rFonts w:ascii="Times New Roman" w:eastAsia="Times New Roman" w:hAnsi="Times New Roman" w:cs="Times New Roman"/>
            <w:sz w:val="24"/>
            <w:szCs w:val="24"/>
          </w:rPr>
          <w:t xml:space="preserve">autochthony in productive lakes </w:t>
        </w:r>
      </w:ins>
      <w:ins w:id="230" w:author="Ana Morales" w:date="2017-05-04T16:21:00Z">
        <w:r w:rsidR="00370373">
          <w:rPr>
            <w:rFonts w:ascii="Times New Roman" w:eastAsia="Times New Roman" w:hAnsi="Times New Roman" w:cs="Times New Roman"/>
            <w:sz w:val="24"/>
            <w:szCs w:val="24"/>
          </w:rPr>
          <w:t xml:space="preserve">(Monona, Vanern) </w:t>
        </w:r>
      </w:ins>
      <w:ins w:id="231" w:author="immccull@gmail.com" w:date="2017-05-07T18:30:00Z">
        <w:r w:rsidR="00422866">
          <w:rPr>
            <w:rFonts w:ascii="Times New Roman" w:eastAsia="Times New Roman" w:hAnsi="Times New Roman" w:cs="Times New Roman"/>
            <w:sz w:val="24"/>
            <w:szCs w:val="24"/>
          </w:rPr>
          <w:t>and</w:t>
        </w:r>
      </w:ins>
      <w:ins w:id="232" w:author="Ana Morales" w:date="2017-05-04T16:18:00Z">
        <w:r w:rsidR="00C07CBE">
          <w:rPr>
            <w:rFonts w:ascii="Times New Roman" w:eastAsia="Times New Roman" w:hAnsi="Times New Roman" w:cs="Times New Roman"/>
            <w:sz w:val="24"/>
            <w:szCs w:val="24"/>
          </w:rPr>
          <w:t xml:space="preserve"> allochthony when </w:t>
        </w:r>
      </w:ins>
      <w:ins w:id="233" w:author="Ana Morales" w:date="2017-05-04T16:20:00Z">
        <w:r w:rsidR="00370373">
          <w:rPr>
            <w:rFonts w:ascii="Times New Roman" w:eastAsia="Times New Roman" w:hAnsi="Times New Roman" w:cs="Times New Roman"/>
            <w:sz w:val="24"/>
            <w:szCs w:val="24"/>
          </w:rPr>
          <w:t xml:space="preserve">the OC pool </w:t>
        </w:r>
      </w:ins>
      <w:r w:rsidR="00422866">
        <w:rPr>
          <w:rFonts w:ascii="Times New Roman" w:eastAsia="Times New Roman" w:hAnsi="Times New Roman" w:cs="Times New Roman"/>
          <w:sz w:val="24"/>
          <w:szCs w:val="24"/>
        </w:rPr>
        <w:t>wa</w:t>
      </w:r>
      <w:ins w:id="234" w:author="Ana Morales" w:date="2017-05-04T16:21:00Z">
        <w:r w:rsidR="00370373">
          <w:rPr>
            <w:rFonts w:ascii="Times New Roman" w:eastAsia="Times New Roman" w:hAnsi="Times New Roman" w:cs="Times New Roman"/>
            <w:sz w:val="24"/>
            <w:szCs w:val="24"/>
          </w:rPr>
          <w:t>s dominated by allochthonous inputs</w:t>
        </w:r>
      </w:ins>
      <w:ins w:id="235" w:author="Ana Morales" w:date="2017-05-04T15:54:00Z">
        <w:r>
          <w:rPr>
            <w:rFonts w:ascii="Times New Roman" w:eastAsia="Times New Roman" w:hAnsi="Times New Roman" w:cs="Times New Roman"/>
            <w:sz w:val="24"/>
            <w:szCs w:val="24"/>
          </w:rPr>
          <w:t xml:space="preserve"> (</w:t>
        </w:r>
      </w:ins>
      <w:ins w:id="236" w:author="Ana Morales" w:date="2017-05-04T16:21:00Z">
        <w:r w:rsidR="00370373">
          <w:rPr>
            <w:rFonts w:ascii="Times New Roman" w:eastAsia="Times New Roman" w:hAnsi="Times New Roman" w:cs="Times New Roman"/>
            <w:sz w:val="24"/>
            <w:szCs w:val="24"/>
          </w:rPr>
          <w:t xml:space="preserve">Harp, Trout, Toolik; </w:t>
        </w:r>
      </w:ins>
      <w:ins w:id="237" w:author="Ana Morales" w:date="2017-05-04T15:54:00Z">
        <w:r>
          <w:rPr>
            <w:rFonts w:ascii="Times New Roman" w:eastAsia="Times New Roman" w:hAnsi="Times New Roman" w:cs="Times New Roman"/>
            <w:sz w:val="24"/>
            <w:szCs w:val="24"/>
          </w:rPr>
          <w:t>Fig. 5)</w:t>
        </w:r>
      </w:ins>
      <w:ins w:id="238" w:author="Ana Morales" w:date="2017-05-04T15:52:00Z">
        <w:r>
          <w:rPr>
            <w:rFonts w:ascii="Times New Roman" w:eastAsia="Times New Roman" w:hAnsi="Times New Roman" w:cs="Times New Roman"/>
            <w:sz w:val="24"/>
            <w:szCs w:val="24"/>
          </w:rPr>
          <w:t xml:space="preserve">. </w:t>
        </w:r>
      </w:ins>
      <w:ins w:id="239" w:author="Ana Morales" w:date="2017-05-02T18:47:00Z">
        <w:r w:rsidR="004D2505">
          <w:rPr>
            <w:rFonts w:ascii="Times New Roman" w:eastAsia="Times New Roman" w:hAnsi="Times New Roman" w:cs="Times New Roman"/>
            <w:sz w:val="24"/>
            <w:szCs w:val="24"/>
          </w:rPr>
          <w:t xml:space="preserve"> </w:t>
        </w:r>
      </w:ins>
      <w:ins w:id="240" w:author="Ana Morales" w:date="2017-05-03T09:01:00Z">
        <w:r w:rsidR="00A27DCE">
          <w:rPr>
            <w:rFonts w:ascii="Times New Roman" w:eastAsia="Times New Roman" w:hAnsi="Times New Roman" w:cs="Times New Roman"/>
            <w:sz w:val="24"/>
            <w:szCs w:val="24"/>
          </w:rPr>
          <w:t xml:space="preserve">In lakes </w:t>
        </w:r>
      </w:ins>
      <w:ins w:id="241" w:author="immccull@gmail.com" w:date="2017-05-07T18:30:00Z">
        <w:r w:rsidR="00422866">
          <w:rPr>
            <w:rFonts w:ascii="Times New Roman" w:eastAsia="Times New Roman" w:hAnsi="Times New Roman" w:cs="Times New Roman"/>
            <w:sz w:val="24"/>
            <w:szCs w:val="24"/>
          </w:rPr>
          <w:t>with</w:t>
        </w:r>
      </w:ins>
      <w:ins w:id="242" w:author="Ana Morales" w:date="2017-05-03T09:01:00Z">
        <w:r w:rsidR="00A27DCE">
          <w:rPr>
            <w:rFonts w:ascii="Times New Roman" w:eastAsia="Times New Roman" w:hAnsi="Times New Roman" w:cs="Times New Roman"/>
            <w:sz w:val="24"/>
            <w:szCs w:val="24"/>
          </w:rPr>
          <w:t xml:space="preserve"> primarily allochthonous carbon pools</w:t>
        </w:r>
      </w:ins>
      <w:ins w:id="243" w:author="Ana Morales" w:date="2017-05-03T09:03:00Z">
        <w:r w:rsidR="00387B57">
          <w:rPr>
            <w:rFonts w:ascii="Times New Roman" w:eastAsia="Times New Roman" w:hAnsi="Times New Roman" w:cs="Times New Roman"/>
            <w:sz w:val="24"/>
            <w:szCs w:val="24"/>
          </w:rPr>
          <w:t xml:space="preserve">, the ratio of respiration to burial decreased </w:t>
        </w:r>
        <w:r w:rsidR="005149BE">
          <w:rPr>
            <w:rFonts w:ascii="Times New Roman" w:eastAsia="Times New Roman" w:hAnsi="Times New Roman" w:cs="Times New Roman"/>
            <w:sz w:val="24"/>
            <w:szCs w:val="24"/>
          </w:rPr>
          <w:t>as allochthony decreased</w:t>
        </w:r>
      </w:ins>
      <w:ins w:id="244" w:author="Ana Morales" w:date="2017-05-03T09:05:00Z">
        <w:r w:rsidR="00452288">
          <w:rPr>
            <w:rFonts w:ascii="Times New Roman" w:eastAsia="Times New Roman" w:hAnsi="Times New Roman" w:cs="Times New Roman"/>
            <w:sz w:val="24"/>
            <w:szCs w:val="24"/>
          </w:rPr>
          <w:t>. M</w:t>
        </w:r>
      </w:ins>
      <w:ins w:id="245" w:author="Ana Morales" w:date="2017-05-03T09:06:00Z">
        <w:r w:rsidR="00452288">
          <w:rPr>
            <w:rFonts w:ascii="Times New Roman" w:eastAsia="Times New Roman" w:hAnsi="Times New Roman" w:cs="Times New Roman"/>
            <w:sz w:val="24"/>
            <w:szCs w:val="24"/>
          </w:rPr>
          <w:t xml:space="preserve">ore productive systems had the opposite response, however, and </w:t>
        </w:r>
      </w:ins>
      <w:ins w:id="246" w:author="Ana Morales" w:date="2017-05-03T09:10:00Z">
        <w:r w:rsidR="00AD0A8D">
          <w:rPr>
            <w:rFonts w:ascii="Times New Roman" w:eastAsia="Times New Roman" w:hAnsi="Times New Roman" w:cs="Times New Roman"/>
            <w:sz w:val="24"/>
            <w:szCs w:val="24"/>
          </w:rPr>
          <w:t xml:space="preserve">revealed </w:t>
        </w:r>
      </w:ins>
      <w:ins w:id="247" w:author="Ana Morales" w:date="2017-05-03T09:20:00Z">
        <w:r w:rsidR="00817925">
          <w:rPr>
            <w:rFonts w:ascii="Times New Roman" w:eastAsia="Times New Roman" w:hAnsi="Times New Roman" w:cs="Times New Roman"/>
            <w:sz w:val="24"/>
            <w:szCs w:val="24"/>
          </w:rPr>
          <w:t>a</w:t>
        </w:r>
      </w:ins>
      <w:ins w:id="248" w:author="Ana Morales" w:date="2017-05-03T09:44:00Z">
        <w:r w:rsidR="00D85B43">
          <w:rPr>
            <w:rFonts w:ascii="Times New Roman" w:eastAsia="Times New Roman" w:hAnsi="Times New Roman" w:cs="Times New Roman"/>
            <w:sz w:val="24"/>
            <w:szCs w:val="24"/>
          </w:rPr>
          <w:t>n</w:t>
        </w:r>
      </w:ins>
      <w:ins w:id="249" w:author="Ana Morales" w:date="2017-05-03T09:20:00Z">
        <w:r w:rsidR="00817925">
          <w:rPr>
            <w:rFonts w:ascii="Times New Roman" w:eastAsia="Times New Roman" w:hAnsi="Times New Roman" w:cs="Times New Roman"/>
            <w:sz w:val="24"/>
            <w:szCs w:val="24"/>
          </w:rPr>
          <w:t xml:space="preserve"> </w:t>
        </w:r>
      </w:ins>
      <w:ins w:id="250" w:author="Ana Morales" w:date="2017-05-03T09:44:00Z">
        <w:r w:rsidR="00D85B43">
          <w:rPr>
            <w:rFonts w:ascii="Times New Roman" w:eastAsia="Times New Roman" w:hAnsi="Times New Roman" w:cs="Times New Roman"/>
            <w:sz w:val="24"/>
            <w:szCs w:val="24"/>
          </w:rPr>
          <w:t>increase</w:t>
        </w:r>
      </w:ins>
      <w:ins w:id="251" w:author="Ana Morales" w:date="2017-05-03T09:11:00Z">
        <w:r w:rsidR="00E8728E">
          <w:rPr>
            <w:rFonts w:ascii="Times New Roman" w:eastAsia="Times New Roman" w:hAnsi="Times New Roman" w:cs="Times New Roman"/>
            <w:sz w:val="24"/>
            <w:szCs w:val="24"/>
          </w:rPr>
          <w:t xml:space="preserve"> in </w:t>
        </w:r>
      </w:ins>
      <w:ins w:id="252" w:author="immccull@gmail.com" w:date="2017-05-07T18:31:00Z">
        <w:r w:rsidR="00422866">
          <w:rPr>
            <w:rFonts w:ascii="Times New Roman" w:eastAsia="Times New Roman" w:hAnsi="Times New Roman" w:cs="Times New Roman"/>
            <w:sz w:val="24"/>
            <w:szCs w:val="24"/>
          </w:rPr>
          <w:t xml:space="preserve">the ratio of respiration to burial </w:t>
        </w:r>
      </w:ins>
      <w:ins w:id="253" w:author="Ana Morales" w:date="2017-05-03T09:21:00Z">
        <w:r w:rsidR="00817925">
          <w:rPr>
            <w:rFonts w:ascii="Times New Roman" w:eastAsia="Times New Roman" w:hAnsi="Times New Roman" w:cs="Times New Roman"/>
            <w:sz w:val="24"/>
            <w:szCs w:val="24"/>
          </w:rPr>
          <w:t>as allochthon</w:t>
        </w:r>
      </w:ins>
      <w:ins w:id="254" w:author="immccull@gmail.com" w:date="2017-05-07T18:31:00Z">
        <w:r w:rsidR="00422866">
          <w:rPr>
            <w:rFonts w:ascii="Times New Roman" w:eastAsia="Times New Roman" w:hAnsi="Times New Roman" w:cs="Times New Roman"/>
            <w:sz w:val="24"/>
            <w:szCs w:val="24"/>
          </w:rPr>
          <w:t>o</w:t>
        </w:r>
      </w:ins>
      <w:ins w:id="255" w:author="Ana Morales" w:date="2017-05-03T09:21:00Z">
        <w:r w:rsidR="00817925">
          <w:rPr>
            <w:rFonts w:ascii="Times New Roman" w:eastAsia="Times New Roman" w:hAnsi="Times New Roman" w:cs="Times New Roman"/>
            <w:sz w:val="24"/>
            <w:szCs w:val="24"/>
          </w:rPr>
          <w:t xml:space="preserve">us inputs </w:t>
        </w:r>
      </w:ins>
      <w:ins w:id="256" w:author="Ana Morales" w:date="2017-05-03T09:51:00Z">
        <w:r w:rsidR="005149BE">
          <w:rPr>
            <w:rFonts w:ascii="Times New Roman" w:eastAsia="Times New Roman" w:hAnsi="Times New Roman" w:cs="Times New Roman"/>
            <w:sz w:val="24"/>
            <w:szCs w:val="24"/>
          </w:rPr>
          <w:t>decreased</w:t>
        </w:r>
      </w:ins>
      <w:ins w:id="257" w:author="Ana Morales" w:date="2017-05-03T09:11:00Z">
        <w:r w:rsidR="00E8728E">
          <w:rPr>
            <w:rFonts w:ascii="Times New Roman" w:eastAsia="Times New Roman" w:hAnsi="Times New Roman" w:cs="Times New Roman"/>
            <w:sz w:val="24"/>
            <w:szCs w:val="24"/>
          </w:rPr>
          <w:t xml:space="preserve">. </w:t>
        </w:r>
      </w:ins>
      <w:ins w:id="258" w:author="Ana Morales" w:date="2017-05-03T09:46:00Z">
        <w:r w:rsidR="009F1136">
          <w:rPr>
            <w:rFonts w:ascii="Times New Roman" w:eastAsia="Times New Roman" w:hAnsi="Times New Roman" w:cs="Times New Roman"/>
            <w:sz w:val="24"/>
            <w:szCs w:val="24"/>
          </w:rPr>
          <w:t>Across lakes, warm surface te</w:t>
        </w:r>
        <w:r w:rsidR="00B5121B">
          <w:rPr>
            <w:rFonts w:ascii="Times New Roman" w:eastAsia="Times New Roman" w:hAnsi="Times New Roman" w:cs="Times New Roman"/>
            <w:sz w:val="24"/>
            <w:szCs w:val="24"/>
          </w:rPr>
          <w:t xml:space="preserve">mperatures </w:t>
        </w:r>
      </w:ins>
      <w:ins w:id="259" w:author="Ana Morales" w:date="2017-05-03T09:51:00Z">
        <w:r w:rsidR="005149BE">
          <w:rPr>
            <w:rFonts w:ascii="Times New Roman" w:eastAsia="Times New Roman" w:hAnsi="Times New Roman" w:cs="Times New Roman"/>
            <w:sz w:val="24"/>
            <w:szCs w:val="24"/>
          </w:rPr>
          <w:t xml:space="preserve">appear to drive </w:t>
        </w:r>
      </w:ins>
      <w:ins w:id="260" w:author="Ana Morales" w:date="2017-05-03T09:11:00Z">
        <w:r>
          <w:rPr>
            <w:rFonts w:ascii="Times New Roman" w:eastAsia="Times New Roman" w:hAnsi="Times New Roman" w:cs="Times New Roman"/>
            <w:sz w:val="24"/>
            <w:szCs w:val="24"/>
          </w:rPr>
          <w:t xml:space="preserve">lakes toward </w:t>
        </w:r>
      </w:ins>
      <w:ins w:id="261" w:author="Ana Morales" w:date="2017-05-04T15:53:00Z">
        <w:r>
          <w:rPr>
            <w:rFonts w:ascii="Times New Roman" w:eastAsia="Times New Roman" w:hAnsi="Times New Roman" w:cs="Times New Roman"/>
            <w:sz w:val="24"/>
            <w:szCs w:val="24"/>
          </w:rPr>
          <w:t xml:space="preserve">OC export rather than burial, though the mechanisms driving this </w:t>
        </w:r>
      </w:ins>
      <w:ins w:id="262" w:author="Ana Morales" w:date="2017-05-04T16:27:00Z">
        <w:r w:rsidR="00C045CA">
          <w:rPr>
            <w:rFonts w:ascii="Times New Roman" w:eastAsia="Times New Roman" w:hAnsi="Times New Roman" w:cs="Times New Roman"/>
            <w:sz w:val="24"/>
            <w:szCs w:val="24"/>
          </w:rPr>
          <w:t xml:space="preserve">trend </w:t>
        </w:r>
      </w:ins>
      <w:ins w:id="263" w:author="Ana Morales" w:date="2017-05-04T16:25:00Z">
        <w:r w:rsidR="00C045CA">
          <w:rPr>
            <w:rFonts w:ascii="Times New Roman" w:eastAsia="Times New Roman" w:hAnsi="Times New Roman" w:cs="Times New Roman"/>
            <w:sz w:val="24"/>
            <w:szCs w:val="24"/>
          </w:rPr>
          <w:t>likely</w:t>
        </w:r>
      </w:ins>
      <w:ins w:id="264" w:author="Ana Morales" w:date="2017-05-04T15:55:00Z">
        <w:r>
          <w:rPr>
            <w:rFonts w:ascii="Times New Roman" w:eastAsia="Times New Roman" w:hAnsi="Times New Roman" w:cs="Times New Roman"/>
            <w:sz w:val="24"/>
            <w:szCs w:val="24"/>
          </w:rPr>
          <w:t xml:space="preserve"> </w:t>
        </w:r>
      </w:ins>
      <w:ins w:id="265" w:author="Ana Morales" w:date="2017-05-04T15:54:00Z">
        <w:r w:rsidR="00C045CA">
          <w:rPr>
            <w:rFonts w:ascii="Times New Roman" w:eastAsia="Times New Roman" w:hAnsi="Times New Roman" w:cs="Times New Roman"/>
            <w:sz w:val="24"/>
            <w:szCs w:val="24"/>
          </w:rPr>
          <w:t xml:space="preserve">differs </w:t>
        </w:r>
        <w:r>
          <w:rPr>
            <w:rFonts w:ascii="Times New Roman" w:eastAsia="Times New Roman" w:hAnsi="Times New Roman" w:cs="Times New Roman"/>
            <w:sz w:val="24"/>
            <w:szCs w:val="24"/>
          </w:rPr>
          <w:t xml:space="preserve">between systems dominated by allochthony versus autochthony. </w:t>
        </w:r>
      </w:ins>
      <w:ins w:id="266" w:author="Ana Morales" w:date="2017-05-02T18:59:00Z">
        <w:r w:rsidR="00713FF4">
          <w:rPr>
            <w:rFonts w:ascii="Times New Roman" w:eastAsia="Times New Roman" w:hAnsi="Times New Roman" w:cs="Times New Roman"/>
            <w:sz w:val="24"/>
            <w:szCs w:val="24"/>
          </w:rPr>
          <w:t>The implications of this are that climate warming and associated increase</w:t>
        </w:r>
      </w:ins>
      <w:ins w:id="267" w:author="Ana Morales" w:date="2017-05-02T19:04:00Z">
        <w:r w:rsidR="001C13C7">
          <w:rPr>
            <w:rFonts w:ascii="Times New Roman" w:eastAsia="Times New Roman" w:hAnsi="Times New Roman" w:cs="Times New Roman"/>
            <w:sz w:val="24"/>
            <w:szCs w:val="24"/>
          </w:rPr>
          <w:t>s</w:t>
        </w:r>
      </w:ins>
      <w:ins w:id="268" w:author="Ana Morales" w:date="2017-05-02T18:59:00Z">
        <w:r w:rsidR="00713FF4">
          <w:rPr>
            <w:rFonts w:ascii="Times New Roman" w:eastAsia="Times New Roman" w:hAnsi="Times New Roman" w:cs="Times New Roman"/>
            <w:sz w:val="24"/>
            <w:szCs w:val="24"/>
          </w:rPr>
          <w:t xml:space="preserve"> in lake surface temperatures will not have consistent effects across all lakes, but instead may </w:t>
        </w:r>
      </w:ins>
      <w:ins w:id="269" w:author="Ana Morales" w:date="2017-05-04T15:58:00Z">
        <w:r w:rsidR="005C2389">
          <w:rPr>
            <w:rFonts w:ascii="Times New Roman" w:eastAsia="Times New Roman" w:hAnsi="Times New Roman" w:cs="Times New Roman"/>
            <w:sz w:val="24"/>
            <w:szCs w:val="24"/>
          </w:rPr>
          <w:t xml:space="preserve">favor net heterotrophy </w:t>
        </w:r>
      </w:ins>
      <w:ins w:id="270" w:author="Ana Morales" w:date="2017-05-04T16:26:00Z">
        <w:r w:rsidR="00C045CA">
          <w:rPr>
            <w:rFonts w:ascii="Times New Roman" w:eastAsia="Times New Roman" w:hAnsi="Times New Roman" w:cs="Times New Roman"/>
            <w:sz w:val="24"/>
            <w:szCs w:val="24"/>
          </w:rPr>
          <w:t xml:space="preserve">and export of terrestrial </w:t>
        </w:r>
      </w:ins>
      <w:ins w:id="271" w:author="Ana Morales" w:date="2017-05-04T16:27:00Z">
        <w:r w:rsidR="00C045CA">
          <w:rPr>
            <w:rFonts w:ascii="Times New Roman" w:eastAsia="Times New Roman" w:hAnsi="Times New Roman" w:cs="Times New Roman"/>
            <w:sz w:val="24"/>
            <w:szCs w:val="24"/>
          </w:rPr>
          <w:t>OC</w:t>
        </w:r>
      </w:ins>
      <w:ins w:id="272" w:author="Ana Morales" w:date="2017-05-04T16:26:00Z">
        <w:r w:rsidR="00C045CA">
          <w:rPr>
            <w:rFonts w:ascii="Times New Roman" w:eastAsia="Times New Roman" w:hAnsi="Times New Roman" w:cs="Times New Roman"/>
            <w:sz w:val="24"/>
            <w:szCs w:val="24"/>
          </w:rPr>
          <w:t xml:space="preserve"> from some systems, </w:t>
        </w:r>
      </w:ins>
      <w:ins w:id="273" w:author="immccull@gmail.com" w:date="2017-05-07T18:32:00Z">
        <w:r w:rsidR="00422866">
          <w:rPr>
            <w:rFonts w:ascii="Times New Roman" w:eastAsia="Times New Roman" w:hAnsi="Times New Roman" w:cs="Times New Roman"/>
            <w:sz w:val="24"/>
            <w:szCs w:val="24"/>
          </w:rPr>
          <w:t>and</w:t>
        </w:r>
      </w:ins>
      <w:ins w:id="274" w:author="Ana Morales" w:date="2017-05-04T16:26:00Z">
        <w:r w:rsidR="00C045CA">
          <w:rPr>
            <w:rFonts w:ascii="Times New Roman" w:eastAsia="Times New Roman" w:hAnsi="Times New Roman" w:cs="Times New Roman"/>
            <w:sz w:val="24"/>
            <w:szCs w:val="24"/>
          </w:rPr>
          <w:t xml:space="preserve"> autochthony and export of labile OC from others. </w:t>
        </w:r>
      </w:ins>
    </w:p>
    <w:p w14:paraId="5785E76E" w14:textId="63C078E7" w:rsidR="00CA6BD2" w:rsidRDefault="00560B5E">
      <w:pPr>
        <w:spacing w:line="480" w:lineRule="auto"/>
        <w:rPr>
          <w:ins w:id="275" w:author="Paul Hanson" w:date="2017-04-05T13:58:00Z"/>
          <w:rFonts w:ascii="Times New Roman" w:eastAsia="Times New Roman" w:hAnsi="Times New Roman" w:cs="Times New Roman"/>
          <w:sz w:val="24"/>
          <w:szCs w:val="24"/>
        </w:rPr>
      </w:pPr>
      <w:ins w:id="276" w:author="Ian Mccullough" w:date="2017-04-06T12:21:00Z">
        <w:r>
          <w:rPr>
            <w:rFonts w:ascii="Times New Roman" w:eastAsia="Times New Roman" w:hAnsi="Times New Roman" w:cs="Times New Roman"/>
            <w:sz w:val="24"/>
            <w:szCs w:val="24"/>
          </w:rPr>
          <w:lastRenderedPageBreak/>
          <w:tab/>
        </w:r>
      </w:ins>
      <w:ins w:id="277" w:author="Ian Mccullough" w:date="2017-04-06T12:28:00Z">
        <w:r>
          <w:rPr>
            <w:rFonts w:ascii="Times New Roman" w:eastAsia="Times New Roman" w:hAnsi="Times New Roman" w:cs="Times New Roman"/>
            <w:sz w:val="24"/>
            <w:szCs w:val="24"/>
          </w:rPr>
          <w:t xml:space="preserve">Our </w:t>
        </w:r>
      </w:ins>
      <w:ins w:id="278" w:author="Ian Mccullough" w:date="2017-04-06T15:50:00Z">
        <w:r w:rsidR="00231C87">
          <w:rPr>
            <w:rFonts w:ascii="Times New Roman" w:eastAsia="Times New Roman" w:hAnsi="Times New Roman" w:cs="Times New Roman"/>
            <w:sz w:val="24"/>
            <w:szCs w:val="24"/>
          </w:rPr>
          <w:t xml:space="preserve">long-term and </w:t>
        </w:r>
      </w:ins>
      <w:ins w:id="279" w:author="Ian Mccullough" w:date="2017-04-06T12:28:00Z">
        <w:r w:rsidR="00231C87">
          <w:rPr>
            <w:rFonts w:ascii="Times New Roman" w:eastAsia="Times New Roman" w:hAnsi="Times New Roman" w:cs="Times New Roman"/>
            <w:sz w:val="24"/>
            <w:szCs w:val="24"/>
          </w:rPr>
          <w:t>seasonal analyses 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280"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281" w:author="Ian Mccullough" w:date="2017-04-06T12:28:00Z">
        <w:r w:rsidR="00231C87">
          <w:rPr>
            <w:rFonts w:ascii="Times New Roman" w:eastAsia="Times New Roman" w:hAnsi="Times New Roman" w:cs="Times New Roman"/>
            <w:sz w:val="24"/>
            <w:szCs w:val="24"/>
          </w:rPr>
          <w:t xml:space="preserve">. </w:t>
        </w:r>
      </w:ins>
      <w:ins w:id="282" w:author="Ian Mccullough" w:date="2017-04-06T15:54:00Z">
        <w:r w:rsidR="00231C87">
          <w:rPr>
            <w:rFonts w:ascii="Times New Roman" w:eastAsia="Times New Roman" w:hAnsi="Times New Roman" w:cs="Times New Roman"/>
            <w:sz w:val="24"/>
            <w:szCs w:val="24"/>
          </w:rPr>
          <w:t xml:space="preserve">As a post hoc analysis, we </w:t>
        </w:r>
      </w:ins>
      <w:ins w:id="283" w:author="Ian Mccullough" w:date="2017-04-06T16:15:00Z">
        <w:r w:rsidR="0018273A">
          <w:rPr>
            <w:rFonts w:ascii="Times New Roman" w:eastAsia="Times New Roman" w:hAnsi="Times New Roman" w:cs="Times New Roman"/>
            <w:sz w:val="24"/>
            <w:szCs w:val="24"/>
          </w:rPr>
          <w:t xml:space="preserve">found </w:t>
        </w:r>
      </w:ins>
      <w:ins w:id="284" w:author="Ian Mccullough" w:date="2017-04-06T16:30:00Z">
        <w:r w:rsidR="00A7181A">
          <w:rPr>
            <w:rFonts w:ascii="Times New Roman" w:eastAsia="Times New Roman" w:hAnsi="Times New Roman" w:cs="Times New Roman"/>
            <w:sz w:val="24"/>
            <w:szCs w:val="24"/>
          </w:rPr>
          <w:t xml:space="preserve">overall </w:t>
        </w:r>
      </w:ins>
      <w:ins w:id="285"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286" w:author="Ian Mccullough" w:date="2017-04-06T16:30:00Z">
        <w:r w:rsidR="00A7181A">
          <w:rPr>
            <w:rFonts w:ascii="Times New Roman" w:eastAsia="Times New Roman" w:hAnsi="Times New Roman" w:cs="Times New Roman"/>
            <w:sz w:val="24"/>
            <w:szCs w:val="24"/>
          </w:rPr>
          <w:t>; however, differences between respiration and burial</w:t>
        </w:r>
      </w:ins>
      <w:ins w:id="287" w:author="Ian Mccullough" w:date="2017-04-07T09:29:00Z">
        <w:r w:rsidR="00D234CD">
          <w:rPr>
            <w:rFonts w:ascii="Times New Roman" w:eastAsia="Times New Roman" w:hAnsi="Times New Roman" w:cs="Times New Roman"/>
            <w:sz w:val="24"/>
            <w:szCs w:val="24"/>
          </w:rPr>
          <w:t xml:space="preserve"> (</w:t>
        </w:r>
      </w:ins>
      <w:ins w:id="288" w:author="immccull@gmail.com" w:date="2017-04-18T21:43:00Z">
        <w:r w:rsidR="004A2F22">
          <w:rPr>
            <w:rFonts w:ascii="Times New Roman" w:eastAsia="Times New Roman" w:hAnsi="Times New Roman" w:cs="Times New Roman"/>
            <w:sz w:val="24"/>
            <w:szCs w:val="24"/>
          </w:rPr>
          <w:t>lake function</w:t>
        </w:r>
      </w:ins>
      <w:ins w:id="289" w:author="Ian Mccullough" w:date="2017-04-07T09:29:00Z">
        <w:r w:rsidR="00D234CD">
          <w:rPr>
            <w:rFonts w:ascii="Times New Roman" w:eastAsia="Times New Roman" w:hAnsi="Times New Roman" w:cs="Times New Roman"/>
            <w:sz w:val="24"/>
            <w:szCs w:val="24"/>
          </w:rPr>
          <w:t>)</w:t>
        </w:r>
      </w:ins>
      <w:ins w:id="290" w:author="Ian Mccullough" w:date="2017-04-06T16:30:00Z">
        <w:r w:rsidR="00A7181A">
          <w:rPr>
            <w:rFonts w:ascii="Times New Roman" w:eastAsia="Times New Roman" w:hAnsi="Times New Roman" w:cs="Times New Roman"/>
            <w:sz w:val="24"/>
            <w:szCs w:val="24"/>
          </w:rPr>
          <w:t xml:space="preserve"> varied </w:t>
        </w:r>
      </w:ins>
      <w:ins w:id="291" w:author="immccull@gmail.com" w:date="2017-04-18T21:40:00Z">
        <w:r w:rsidR="004A2F22">
          <w:rPr>
            <w:rFonts w:ascii="Times New Roman" w:eastAsia="Times New Roman" w:hAnsi="Times New Roman" w:cs="Times New Roman"/>
            <w:sz w:val="24"/>
            <w:szCs w:val="24"/>
          </w:rPr>
          <w:t>two- or three-fold</w:t>
        </w:r>
      </w:ins>
      <w:ins w:id="292" w:author="Ian Mccullough" w:date="2017-04-06T16:30:00Z">
        <w:r w:rsidR="00A7181A">
          <w:rPr>
            <w:rFonts w:ascii="Times New Roman" w:eastAsia="Times New Roman" w:hAnsi="Times New Roman" w:cs="Times New Roman"/>
            <w:sz w:val="24"/>
            <w:szCs w:val="24"/>
          </w:rPr>
          <w:t xml:space="preserve"> across years in some lakes</w:t>
        </w:r>
      </w:ins>
      <w:ins w:id="293" w:author="Ian Mccullough" w:date="2017-04-06T16:20:00Z">
        <w:r w:rsidR="0018273A">
          <w:rPr>
            <w:rFonts w:ascii="Times New Roman" w:eastAsia="Times New Roman" w:hAnsi="Times New Roman" w:cs="Times New Roman"/>
            <w:sz w:val="24"/>
            <w:szCs w:val="24"/>
          </w:rPr>
          <w:t xml:space="preserve"> (Fig. 6)</w:t>
        </w:r>
      </w:ins>
      <w:ins w:id="294" w:author="Ian Mccullough" w:date="2017-04-06T16:15:00Z">
        <w:r w:rsidR="0018273A">
          <w:rPr>
            <w:rFonts w:ascii="Times New Roman" w:eastAsia="Times New Roman" w:hAnsi="Times New Roman" w:cs="Times New Roman"/>
            <w:sz w:val="24"/>
            <w:szCs w:val="24"/>
          </w:rPr>
          <w:t xml:space="preserve">. </w:t>
        </w:r>
      </w:ins>
      <w:ins w:id="295" w:author="Ian Mccullough" w:date="2017-04-06T16:22:00Z">
        <w:r w:rsidR="0018273A">
          <w:rPr>
            <w:rFonts w:ascii="Times New Roman" w:eastAsia="Times New Roman" w:hAnsi="Times New Roman" w:cs="Times New Roman"/>
            <w:sz w:val="24"/>
            <w:szCs w:val="24"/>
          </w:rPr>
          <w:t>Over multi-year periods, weather</w:t>
        </w:r>
      </w:ins>
      <w:ins w:id="296" w:author="Ian Mccullough" w:date="2017-04-06T16:24:00Z">
        <w:r w:rsidR="0018273A">
          <w:rPr>
            <w:rFonts w:ascii="Times New Roman" w:eastAsia="Times New Roman" w:hAnsi="Times New Roman" w:cs="Times New Roman"/>
            <w:sz w:val="24"/>
            <w:szCs w:val="24"/>
          </w:rPr>
          <w:t xml:space="preserve"> may influence lake function, given that</w:t>
        </w:r>
      </w:ins>
      <w:ins w:id="297" w:author="Ian Mccullough" w:date="2017-04-06T16:22:00Z">
        <w:r w:rsidR="0018273A">
          <w:rPr>
            <w:rFonts w:ascii="Times New Roman" w:eastAsia="Times New Roman" w:hAnsi="Times New Roman" w:cs="Times New Roman"/>
            <w:sz w:val="24"/>
            <w:szCs w:val="24"/>
          </w:rPr>
          <w:t xml:space="preserve"> </w:t>
        </w:r>
      </w:ins>
      <w:ins w:id="298" w:author="Ian Mccullough" w:date="2017-04-06T16:20:00Z">
        <w:r w:rsidR="0018273A">
          <w:rPr>
            <w:rFonts w:ascii="Times New Roman" w:eastAsia="Times New Roman" w:hAnsi="Times New Roman" w:cs="Times New Roman"/>
            <w:sz w:val="24"/>
            <w:szCs w:val="24"/>
          </w:rPr>
          <w:t xml:space="preserve">differences in precipitation </w:t>
        </w:r>
      </w:ins>
      <w:ins w:id="299" w:author="Ian Mccullough" w:date="2017-04-06T16:21:00Z">
        <w:r w:rsidR="0018273A">
          <w:rPr>
            <w:rFonts w:ascii="Times New Roman" w:eastAsia="Times New Roman" w:hAnsi="Times New Roman" w:cs="Times New Roman"/>
            <w:sz w:val="24"/>
            <w:szCs w:val="24"/>
          </w:rPr>
          <w:t xml:space="preserve">across years </w:t>
        </w:r>
      </w:ins>
      <w:ins w:id="300" w:author="Ian Mccullough" w:date="2017-04-06T16:20:00Z">
        <w:r w:rsidR="0018273A">
          <w:rPr>
            <w:rFonts w:ascii="Times New Roman" w:eastAsia="Times New Roman" w:hAnsi="Times New Roman" w:cs="Times New Roman"/>
            <w:sz w:val="24"/>
            <w:szCs w:val="24"/>
          </w:rPr>
          <w:t>drive</w:t>
        </w:r>
      </w:ins>
      <w:ins w:id="301" w:author="Ian Mccullough" w:date="2017-04-06T16:21:00Z">
        <w:r w:rsidR="0018273A">
          <w:rPr>
            <w:rFonts w:ascii="Times New Roman" w:eastAsia="Times New Roman" w:hAnsi="Times New Roman" w:cs="Times New Roman"/>
            <w:sz w:val="24"/>
            <w:szCs w:val="24"/>
          </w:rPr>
          <w:t xml:space="preserve"> variation in </w:t>
        </w:r>
      </w:ins>
      <w:ins w:id="302" w:author="Ian Mccullough" w:date="2017-04-25T15:30:00Z">
        <w:r w:rsidR="00CA6E8B">
          <w:rPr>
            <w:rFonts w:ascii="Times New Roman" w:eastAsia="Times New Roman" w:hAnsi="Times New Roman" w:cs="Times New Roman"/>
            <w:sz w:val="24"/>
            <w:szCs w:val="24"/>
          </w:rPr>
          <w:t>DOC</w:t>
        </w:r>
        <w:r w:rsidR="00CA6E8B">
          <w:rPr>
            <w:rFonts w:ascii="Times New Roman" w:eastAsia="Times New Roman" w:hAnsi="Times New Roman" w:cs="Times New Roman"/>
            <w:sz w:val="24"/>
            <w:szCs w:val="24"/>
            <w:vertAlign w:val="subscript"/>
          </w:rPr>
          <w:t>alloch</w:t>
        </w:r>
        <w:r w:rsidR="00CA6E8B">
          <w:rPr>
            <w:rFonts w:ascii="Times New Roman" w:eastAsia="Times New Roman" w:hAnsi="Times New Roman" w:cs="Times New Roman"/>
            <w:sz w:val="24"/>
            <w:szCs w:val="24"/>
          </w:rPr>
          <w:t xml:space="preserve"> </w:t>
        </w:r>
      </w:ins>
      <w:ins w:id="303" w:author="Ian Mccullough" w:date="2017-04-06T16:21:00Z">
        <w:r w:rsidR="0018273A">
          <w:rPr>
            <w:rFonts w:ascii="Times New Roman" w:eastAsia="Times New Roman" w:hAnsi="Times New Roman" w:cs="Times New Roman"/>
            <w:sz w:val="24"/>
            <w:szCs w:val="24"/>
          </w:rPr>
          <w:t xml:space="preserve">and </w:t>
        </w:r>
      </w:ins>
      <w:ins w:id="304" w:author="Ian Mccullough" w:date="2017-04-25T15:30:00Z">
        <w:r w:rsidR="00CA6E8B">
          <w:rPr>
            <w:rFonts w:ascii="Times New Roman" w:eastAsia="Times New Roman" w:hAnsi="Times New Roman" w:cs="Times New Roman"/>
            <w:sz w:val="24"/>
            <w:szCs w:val="24"/>
          </w:rPr>
          <w:t>POC</w:t>
        </w:r>
        <w:r w:rsidR="00CA6E8B">
          <w:rPr>
            <w:rFonts w:ascii="Times New Roman" w:eastAsia="Times New Roman" w:hAnsi="Times New Roman" w:cs="Times New Roman"/>
            <w:sz w:val="24"/>
            <w:szCs w:val="24"/>
            <w:vertAlign w:val="subscript"/>
          </w:rPr>
          <w:t>alloch</w:t>
        </w:r>
      </w:ins>
      <w:ins w:id="305" w:author="Ian Mccullough" w:date="2017-04-06T16:21:00Z">
        <w:r w:rsidR="0018273A">
          <w:rPr>
            <w:rFonts w:ascii="Times New Roman" w:eastAsia="Times New Roman" w:hAnsi="Times New Roman" w:cs="Times New Roman"/>
            <w:sz w:val="24"/>
            <w:szCs w:val="24"/>
          </w:rPr>
          <w:t xml:space="preserve"> (Jeong et al. 2012)</w:t>
        </w:r>
      </w:ins>
      <w:ins w:id="306" w:author="Ian Mccullough" w:date="2017-04-06T16:24:00Z">
        <w:r w:rsidR="0018273A">
          <w:rPr>
            <w:rFonts w:ascii="Times New Roman" w:eastAsia="Times New Roman" w:hAnsi="Times New Roman" w:cs="Times New Roman"/>
            <w:sz w:val="24"/>
            <w:szCs w:val="24"/>
          </w:rPr>
          <w:t xml:space="preserve"> and that </w:t>
        </w:r>
      </w:ins>
      <w:ins w:id="307" w:author="Ian Mccullough" w:date="2017-04-06T16:21:00Z">
        <w:r w:rsidR="0018273A">
          <w:rPr>
            <w:rFonts w:ascii="Times New Roman" w:eastAsia="Times New Roman" w:hAnsi="Times New Roman" w:cs="Times New Roman"/>
            <w:sz w:val="24"/>
            <w:szCs w:val="24"/>
          </w:rPr>
          <w:t>warmer years increase autochthony.</w:t>
        </w:r>
      </w:ins>
      <w:ins w:id="308" w:author="Ian Mccullough" w:date="2017-04-06T16:20:00Z">
        <w:r w:rsidR="0018273A">
          <w:rPr>
            <w:rFonts w:ascii="Times New Roman" w:eastAsia="Times New Roman" w:hAnsi="Times New Roman" w:cs="Times New Roman"/>
            <w:sz w:val="24"/>
            <w:szCs w:val="24"/>
          </w:rPr>
          <w:t xml:space="preserve"> </w:t>
        </w:r>
      </w:ins>
      <w:ins w:id="309"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310" w:author="Ian Mccullough" w:date="2017-04-06T16:32:00Z">
        <w:r w:rsidR="00A7181A">
          <w:rPr>
            <w:rFonts w:ascii="Times New Roman" w:eastAsia="Times New Roman" w:hAnsi="Times New Roman" w:cs="Times New Roman"/>
            <w:sz w:val="24"/>
            <w:szCs w:val="24"/>
          </w:rPr>
          <w:t xml:space="preserve">. </w:t>
        </w:r>
      </w:ins>
      <w:ins w:id="311" w:author="Paul Hanson" w:date="2017-04-05T12:14:00Z">
        <w:r w:rsidR="00F97953">
          <w:rPr>
            <w:rFonts w:ascii="Times New Roman" w:eastAsia="Times New Roman" w:hAnsi="Times New Roman" w:cs="Times New Roman"/>
            <w:sz w:val="24"/>
            <w:szCs w:val="24"/>
          </w:rPr>
          <w:t xml:space="preserve"> </w:t>
        </w:r>
      </w:ins>
    </w:p>
    <w:p w14:paraId="3B0516D2" w14:textId="75785D7B" w:rsidR="0032009C" w:rsidRDefault="0032009C">
      <w:pPr>
        <w:spacing w:line="480" w:lineRule="auto"/>
        <w:rPr>
          <w:rFonts w:ascii="Times New Roman" w:eastAsia="Times New Roman" w:hAnsi="Times New Roman" w:cs="Times New Roman"/>
          <w:sz w:val="24"/>
          <w:szCs w:val="24"/>
        </w:rPr>
      </w:pPr>
    </w:p>
    <w:p w14:paraId="4D493D8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12" w:name="_3s028hwr8v82" w:colFirst="0" w:colLast="0"/>
      <w:bookmarkStart w:id="313" w:name="_vg8pldrl49h3" w:colFirst="0" w:colLast="0"/>
      <w:bookmarkEnd w:id="312"/>
      <w:bookmarkEnd w:id="313"/>
      <w:r>
        <w:rPr>
          <w:rFonts w:ascii="Times New Roman" w:eastAsia="Times New Roman" w:hAnsi="Times New Roman" w:cs="Times New Roman"/>
          <w:i/>
          <w:sz w:val="24"/>
          <w:szCs w:val="24"/>
        </w:rPr>
        <w:t>On-going research needs and future implications</w:t>
      </w:r>
    </w:p>
    <w:p w14:paraId="0DCAF3BC" w14:textId="6208C05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C414F0">
        <w:rPr>
          <w:rFonts w:ascii="Times New Roman" w:eastAsia="Times New Roman" w:hAnsi="Times New Roman" w:cs="Times New Roman"/>
          <w:sz w:val="24"/>
          <w:szCs w:val="24"/>
        </w:rPr>
        <w:t xml:space="preserve">Our </w:t>
      </w:r>
      <w:r>
        <w:rPr>
          <w:rFonts w:ascii="Times New Roman" w:eastAsia="Times New Roman" w:hAnsi="Times New Roman" w:cs="Times New Roman"/>
          <w:sz w:val="24"/>
          <w:szCs w:val="24"/>
        </w:rPr>
        <w:t>work is an important advance in terms of understanding the fates of OC across aquatic ecosystems and landscapes</w:t>
      </w:r>
      <w:r w:rsidR="003B5B84">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w:t>
      </w:r>
      <w:r w:rsidR="003B5B84">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e </w:t>
      </w:r>
      <w:r w:rsidR="00C414F0">
        <w:rPr>
          <w:rFonts w:ascii="Times New Roman" w:eastAsia="Times New Roman" w:hAnsi="Times New Roman" w:cs="Times New Roman"/>
          <w:sz w:val="24"/>
          <w:szCs w:val="24"/>
        </w:rPr>
        <w:t xml:space="preserve">did </w:t>
      </w:r>
      <w:r>
        <w:rPr>
          <w:rFonts w:ascii="Times New Roman" w:eastAsia="Times New Roman" w:hAnsi="Times New Roman" w:cs="Times New Roman"/>
          <w:sz w:val="24"/>
          <w:szCs w:val="24"/>
        </w:rPr>
        <w:t xml:space="preserve">encounter constraints associated with current data availability. If necessary data were collected for a larger number of lakes spanning wider environmental gradients (e.g., climate, watershed conditions), contributions of lakes to landscape carbon cycles based on lake function could be estimated at broad spatial scales. Particularly necessary are high-frequency measurements of inflow DOC concentration. These data were among the </w:t>
      </w:r>
      <w:r w:rsidR="00E07661">
        <w:rPr>
          <w:rFonts w:ascii="Times New Roman" w:eastAsia="Times New Roman" w:hAnsi="Times New Roman" w:cs="Times New Roman"/>
          <w:sz w:val="24"/>
          <w:szCs w:val="24"/>
        </w:rPr>
        <w:t xml:space="preserve">least </w:t>
      </w:r>
      <w:r>
        <w:rPr>
          <w:rFonts w:ascii="Times New Roman" w:eastAsia="Times New Roman" w:hAnsi="Times New Roman" w:cs="Times New Roman"/>
          <w:sz w:val="24"/>
          <w:szCs w:val="24"/>
        </w:rPr>
        <w:t>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xml:space="preserve">). In addition, relatively little is currently known about POC </w:t>
      </w:r>
      <w:r>
        <w:rPr>
          <w:rFonts w:ascii="Times New Roman" w:eastAsia="Times New Roman" w:hAnsi="Times New Roman" w:cs="Times New Roman"/>
          <w:sz w:val="24"/>
          <w:szCs w:val="24"/>
        </w:rPr>
        <w:lastRenderedPageBreak/>
        <w:t>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xml:space="preserve">, particularly </w:t>
      </w:r>
      <w:r w:rsidR="00B56630">
        <w:rPr>
          <w:rFonts w:ascii="Times New Roman" w:eastAsia="Times New Roman" w:hAnsi="Times New Roman" w:cs="Times New Roman"/>
          <w:sz w:val="24"/>
          <w:szCs w:val="24"/>
        </w:rPr>
        <w:t xml:space="preserve">in </w:t>
      </w:r>
      <w:r w:rsidR="00D234CD">
        <w:rPr>
          <w:rFonts w:ascii="Times New Roman" w:eastAsia="Times New Roman" w:hAnsi="Times New Roman" w:cs="Times New Roman"/>
          <w:sz w:val="24"/>
          <w:szCs w:val="24"/>
        </w:rPr>
        <w:t>inflow</w:t>
      </w:r>
      <w:r w:rsidR="00B56630">
        <w:rPr>
          <w:rFonts w:ascii="Times New Roman" w:eastAsia="Times New Roman" w:hAnsi="Times New Roman" w:cs="Times New Roman"/>
          <w:sz w:val="24"/>
          <w:szCs w:val="24"/>
        </w:rPr>
        <w:t>s</w:t>
      </w:r>
      <w:r w:rsidR="00D234CD">
        <w:rPr>
          <w:rFonts w:ascii="Times New Roman" w:eastAsia="Times New Roman" w:hAnsi="Times New Roman" w:cs="Times New Roman"/>
          <w:sz w:val="24"/>
          <w:szCs w:val="24"/>
        </w:rPr>
        <w:t xml:space="preserve">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p>
    <w:p w14:paraId="3DF53EE6" w14:textId="79D2DF9E" w:rsidR="0032009C" w:rsidRDefault="007D4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Thus</w:t>
      </w:r>
      <w:r w:rsidR="00B80037">
        <w:rPr>
          <w:rFonts w:ascii="Times New Roman" w:eastAsia="Times New Roman" w:hAnsi="Times New Roman" w:cs="Times New Roman"/>
          <w:sz w:val="24"/>
          <w:szCs w:val="24"/>
        </w:rPr>
        <w:t>, a key implication of our study is the need for more observational data, particularly pertaining to surface water DOC concentrations, POC cycling</w:t>
      </w:r>
      <w:r w:rsidR="00E07661">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and burial</w:t>
      </w:r>
      <w:r w:rsidR="00005F46">
        <w:rPr>
          <w:rFonts w:ascii="Times New Roman" w:eastAsia="Times New Roman" w:hAnsi="Times New Roman" w:cs="Times New Roman"/>
          <w:sz w:val="24"/>
          <w:szCs w:val="24"/>
        </w:rPr>
        <w:t xml:space="preserve"> rates</w:t>
      </w:r>
      <w:r w:rsidR="00B80037">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sidR="00B80037">
        <w:rPr>
          <w:rFonts w:ascii="Times New Roman" w:eastAsia="Times New Roman" w:hAnsi="Times New Roman" w:cs="Times New Roman"/>
          <w:sz w:val="24"/>
          <w:szCs w:val="24"/>
        </w:rPr>
        <w:t xml:space="preserve">. </w:t>
      </w:r>
      <w:commentRangeStart w:id="314"/>
      <w:commentRangeStart w:id="315"/>
      <w:r w:rsidR="00B80037">
        <w:rPr>
          <w:rFonts w:ascii="Times New Roman" w:eastAsia="Times New Roman" w:hAnsi="Times New Roman" w:cs="Times New Roman"/>
          <w:sz w:val="24"/>
          <w:szCs w:val="24"/>
        </w:rPr>
        <w:t>As climates continue to warm, we would therefore expect lakes to become larger sources of OC over time.</w:t>
      </w:r>
      <w:commentRangeEnd w:id="314"/>
      <w:r w:rsidR="00B56630">
        <w:rPr>
          <w:rStyle w:val="CommentReference"/>
        </w:rPr>
        <w:commentReference w:id="314"/>
      </w:r>
      <w:commentRangeEnd w:id="315"/>
      <w:r w:rsidR="002C41ED">
        <w:rPr>
          <w:rStyle w:val="CommentReference"/>
        </w:rPr>
        <w:commentReference w:id="315"/>
      </w:r>
    </w:p>
    <w:p w14:paraId="047AE1F6"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316" w:name="_jodkgtnyf02z" w:colFirst="0" w:colLast="0"/>
      <w:bookmarkEnd w:id="316"/>
      <w:r>
        <w:rPr>
          <w:rFonts w:ascii="Times New Roman" w:eastAsia="Times New Roman" w:hAnsi="Times New Roman" w:cs="Times New Roman"/>
          <w:b/>
          <w:sz w:val="24"/>
          <w:szCs w:val="24"/>
        </w:rPr>
        <w:t xml:space="preserve"> ACKNOWLEDGMENTS</w:t>
      </w:r>
    </w:p>
    <w:p w14:paraId="793B5D20" w14:textId="2BF1B40A"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w:t>
      </w:r>
      <w:r w:rsidR="006C18F5">
        <w:rPr>
          <w:rFonts w:ascii="Times New Roman" w:eastAsia="Times New Roman" w:hAnsi="Times New Roman" w:cs="Times New Roman"/>
          <w:sz w:val="24"/>
          <w:szCs w:val="24"/>
        </w:rPr>
        <w:t>MacroSystems</w:t>
      </w:r>
      <w:r>
        <w:rPr>
          <w:rFonts w:ascii="Times New Roman" w:eastAsia="Times New Roman" w:hAnsi="Times New Roman" w:cs="Times New Roman"/>
          <w:sz w:val="24"/>
          <w:szCs w:val="24"/>
        </w:rPr>
        <w:t xml:space="preserve"> Biology Program (Awards # EF1137353 and EF1137327). Logistical support was provided by the University of Wisconsin-Madison Center for Limnology, the Cary Institute </w:t>
      </w:r>
      <w:r w:rsidR="007D4291">
        <w:rPr>
          <w:rFonts w:ascii="Times New Roman" w:eastAsia="Times New Roman" w:hAnsi="Times New Roman" w:cs="Times New Roman"/>
          <w:sz w:val="24"/>
          <w:szCs w:val="24"/>
        </w:rPr>
        <w:t xml:space="preserve">of </w:t>
      </w:r>
      <w:r>
        <w:rPr>
          <w:rFonts w:ascii="Times New Roman" w:eastAsia="Times New Roman" w:hAnsi="Times New Roman" w:cs="Times New Roman"/>
          <w:sz w:val="24"/>
          <w:szCs w:val="24"/>
        </w:rPr>
        <w:t>Ecosystem Studies, the University of Wisconsin Trout Lake Station, the Lake Sunapee Protective Association</w:t>
      </w:r>
      <w:r w:rsidR="003B5B8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Grace Hong. Limnological data providers included the NSF Long-Term Ecological Research program (North Temperate Lakes DEB-1440297 and Arctic LTER), the Swedish Meteorological and Hydrological Institute, the Swedish University of Agricultural Sciences and the </w:t>
      </w:r>
      <w:r w:rsidR="008F4085">
        <w:rPr>
          <w:rFonts w:ascii="Times New Roman" w:eastAsia="Times New Roman" w:hAnsi="Times New Roman" w:cs="Times New Roman"/>
          <w:sz w:val="24"/>
          <w:szCs w:val="24"/>
        </w:rPr>
        <w:t xml:space="preserve">Canadian </w:t>
      </w:r>
      <w:r>
        <w:rPr>
          <w:rFonts w:ascii="Times New Roman" w:eastAsia="Times New Roman" w:hAnsi="Times New Roman" w:cs="Times New Roman"/>
          <w:sz w:val="24"/>
          <w:szCs w:val="24"/>
        </w:rPr>
        <w:t xml:space="preserve">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IMM, HAD, KJF, AMM, ZO, </w:t>
      </w:r>
      <w:r>
        <w:rPr>
          <w:rFonts w:ascii="Times New Roman" w:eastAsia="Times New Roman" w:hAnsi="Times New Roman" w:cs="Times New Roman"/>
          <w:sz w:val="24"/>
          <w:szCs w:val="24"/>
        </w:rPr>
        <w:lastRenderedPageBreak/>
        <w:t>DR, FS and PCH acquired data, developed the model and performed data analyses. All authors participated in conceiving and developing the project and writing the paper.</w:t>
      </w:r>
    </w:p>
    <w:p w14:paraId="75708EC1" w14:textId="77777777" w:rsidR="0032009C" w:rsidRDefault="0032009C">
      <w:pPr>
        <w:spacing w:line="480" w:lineRule="auto"/>
        <w:rPr>
          <w:rFonts w:ascii="Times New Roman" w:eastAsia="Times New Roman" w:hAnsi="Times New Roman" w:cs="Times New Roman"/>
          <w:sz w:val="24"/>
          <w:szCs w:val="24"/>
        </w:rPr>
      </w:pPr>
    </w:p>
    <w:p w14:paraId="7A21854F"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317" w:name="_j77eak7kbqvt" w:colFirst="0" w:colLast="0"/>
      <w:bookmarkEnd w:id="317"/>
      <w:r>
        <w:rPr>
          <w:rFonts w:ascii="Times New Roman" w:eastAsia="Times New Roman" w:hAnsi="Times New Roman" w:cs="Times New Roman"/>
          <w:b/>
          <w:sz w:val="24"/>
          <w:szCs w:val="24"/>
        </w:rPr>
        <w:t>LITERATURE CITED</w:t>
      </w:r>
    </w:p>
    <w:p w14:paraId="730429F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1CC170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0D9CE122"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56758A8D"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765132B7"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4137B1C"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1A66B8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71D0B76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6F18044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0769750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3BC82C2" w14:textId="77777777"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21F1432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3FAA714F" w14:textId="0F2068BD"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E35DEFD" w14:textId="77777777" w:rsidR="00E561C7" w:rsidRDefault="00E561C7" w:rsidP="00E561C7">
      <w:pPr>
        <w:spacing w:line="480" w:lineRule="auto"/>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Einola, E., Rantakari, M., Kankaala, P., Kortelainen, P., Ojala, A., Pajunen, H., ... &amp; Arvola, L. </w:t>
      </w:r>
    </w:p>
    <w:p w14:paraId="695EDDDE" w14:textId="577B03C5" w:rsidR="00E561C7" w:rsidRPr="00E561C7" w:rsidRDefault="00E561C7" w:rsidP="00E561C7">
      <w:pPr>
        <w:spacing w:line="480" w:lineRule="auto"/>
        <w:ind w:left="450"/>
        <w:rPr>
          <w:rFonts w:ascii="Times New Roman" w:eastAsia="Times New Roman" w:hAnsi="Times New Roman" w:cs="Times New Roman"/>
          <w:color w:val="auto"/>
          <w:sz w:val="24"/>
          <w:szCs w:val="24"/>
        </w:rPr>
      </w:pPr>
      <w:r w:rsidRPr="00E561C7">
        <w:rPr>
          <w:rFonts w:ascii="Times New Roman" w:eastAsia="Times New Roman" w:hAnsi="Times New Roman" w:cs="Times New Roman"/>
          <w:color w:val="auto"/>
          <w:sz w:val="24"/>
          <w:szCs w:val="24"/>
        </w:rPr>
        <w:t xml:space="preserve">(2011). Carbon pools and fluxes in a chain of five boreal lakes: a dry and wet year comparison. </w:t>
      </w:r>
      <w:r w:rsidRPr="00E561C7">
        <w:rPr>
          <w:rFonts w:ascii="Times New Roman" w:eastAsia="Times New Roman" w:hAnsi="Times New Roman" w:cs="Times New Roman"/>
          <w:i/>
          <w:iCs/>
          <w:color w:val="auto"/>
          <w:sz w:val="24"/>
          <w:szCs w:val="24"/>
        </w:rPr>
        <w:t>Journal of Geophysical Research: Biogeosciences</w:t>
      </w:r>
      <w:r w:rsidRPr="00E561C7">
        <w:rPr>
          <w:rFonts w:ascii="Times New Roman" w:eastAsia="Times New Roman" w:hAnsi="Times New Roman" w:cs="Times New Roman"/>
          <w:color w:val="auto"/>
          <w:sz w:val="24"/>
          <w:szCs w:val="24"/>
        </w:rPr>
        <w:t xml:space="preserve">, </w:t>
      </w:r>
      <w:r w:rsidRPr="00E561C7">
        <w:rPr>
          <w:rFonts w:ascii="Times New Roman" w:eastAsia="Times New Roman" w:hAnsi="Times New Roman" w:cs="Times New Roman"/>
          <w:i/>
          <w:iCs/>
          <w:color w:val="auto"/>
          <w:sz w:val="24"/>
          <w:szCs w:val="24"/>
        </w:rPr>
        <w:t>116</w:t>
      </w:r>
      <w:r w:rsidRPr="00E561C7">
        <w:rPr>
          <w:rFonts w:ascii="Times New Roman" w:eastAsia="Times New Roman" w:hAnsi="Times New Roman" w:cs="Times New Roman"/>
          <w:color w:val="auto"/>
          <w:sz w:val="24"/>
          <w:szCs w:val="24"/>
        </w:rPr>
        <w:t>(G3).</w:t>
      </w:r>
    </w:p>
    <w:p w14:paraId="08C9AF61" w14:textId="77777777" w:rsidR="0032009C" w:rsidRDefault="00B80037" w:rsidP="00E561C7">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3C59E13F"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5F2312E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5F9888F9" w14:textId="77777777"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79CB919E"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119E6073" w14:textId="6023DE48" w:rsidR="0032009C" w:rsidRDefault="00B80037" w:rsidP="002C6CF9">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0065795F" w14:textId="77777777" w:rsidR="002C6CF9" w:rsidRDefault="002C6CF9" w:rsidP="002C6CF9">
      <w:pPr>
        <w:spacing w:line="480" w:lineRule="auto"/>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Heathcote, A. J., &amp; Downing, J. A. (2012). Impacts of eutrophication on carbon burial in </w:t>
      </w:r>
    </w:p>
    <w:p w14:paraId="5B1349C5" w14:textId="6F2CED39" w:rsidR="002C6CF9" w:rsidRPr="002C6CF9" w:rsidRDefault="002C6CF9" w:rsidP="002C6CF9">
      <w:pPr>
        <w:spacing w:line="480" w:lineRule="auto"/>
        <w:ind w:firstLine="450"/>
        <w:rPr>
          <w:rFonts w:ascii="Times New Roman" w:eastAsia="Times New Roman" w:hAnsi="Times New Roman" w:cs="Times New Roman"/>
          <w:color w:val="auto"/>
          <w:sz w:val="24"/>
          <w:szCs w:val="24"/>
        </w:rPr>
      </w:pPr>
      <w:r w:rsidRPr="002C6CF9">
        <w:rPr>
          <w:rFonts w:ascii="Times New Roman" w:eastAsia="Times New Roman" w:hAnsi="Times New Roman" w:cs="Times New Roman"/>
          <w:color w:val="auto"/>
          <w:sz w:val="24"/>
          <w:szCs w:val="24"/>
        </w:rPr>
        <w:t xml:space="preserve">freshwater lakes in an intensively agricultural landscape. </w:t>
      </w:r>
      <w:r w:rsidRPr="002C6CF9">
        <w:rPr>
          <w:rFonts w:ascii="Times New Roman" w:eastAsia="Times New Roman" w:hAnsi="Times New Roman" w:cs="Times New Roman"/>
          <w:i/>
          <w:iCs/>
          <w:color w:val="auto"/>
          <w:sz w:val="24"/>
          <w:szCs w:val="24"/>
        </w:rPr>
        <w:t>Ecosystems</w:t>
      </w:r>
      <w:r w:rsidRPr="002C6CF9">
        <w:rPr>
          <w:rFonts w:ascii="Times New Roman" w:eastAsia="Times New Roman" w:hAnsi="Times New Roman" w:cs="Times New Roman"/>
          <w:color w:val="auto"/>
          <w:sz w:val="24"/>
          <w:szCs w:val="24"/>
        </w:rPr>
        <w:t xml:space="preserve">, </w:t>
      </w:r>
      <w:r w:rsidRPr="002C6CF9">
        <w:rPr>
          <w:rFonts w:ascii="Times New Roman" w:eastAsia="Times New Roman" w:hAnsi="Times New Roman" w:cs="Times New Roman"/>
          <w:i/>
          <w:iCs/>
          <w:color w:val="auto"/>
          <w:sz w:val="24"/>
          <w:szCs w:val="24"/>
        </w:rPr>
        <w:t>15</w:t>
      </w:r>
      <w:r w:rsidRPr="002C6CF9">
        <w:rPr>
          <w:rFonts w:ascii="Times New Roman" w:eastAsia="Times New Roman" w:hAnsi="Times New Roman" w:cs="Times New Roman"/>
          <w:color w:val="auto"/>
          <w:sz w:val="24"/>
          <w:szCs w:val="24"/>
        </w:rPr>
        <w:t>(1), 60-70.</w:t>
      </w:r>
    </w:p>
    <w:p w14:paraId="03E6CD9C" w14:textId="77777777" w:rsidR="00D52901" w:rsidRPr="00D52901" w:rsidRDefault="00D52901" w:rsidP="002C6CF9">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 xml:space="preserve">Jeong, J. J., Bartsch, S., Fleckenstein, J. H., Matzner, E., Tenhunen, J. D., Lee, S. D., ... &amp; Park, J. H. (2012). Differential storm responses of dissolved and particulate organic carbon in a </w:t>
      </w:r>
      <w:r w:rsidRPr="00D52901">
        <w:rPr>
          <w:rFonts w:ascii="Times New Roman" w:hAnsi="Times New Roman" w:cs="Times New Roman"/>
          <w:color w:val="222222"/>
          <w:sz w:val="24"/>
          <w:szCs w:val="24"/>
        </w:rPr>
        <w:lastRenderedPageBreak/>
        <w:t>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486A8521" w14:textId="77777777"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39822A51" w14:textId="77777777"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519E2B6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BF427A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20A1D03E"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7ABE9231" w14:textId="77777777"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7BFB606D" w14:textId="4FED09BF" w:rsidR="0032009C"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70FFF68" w14:textId="77777777" w:rsidR="0003294D" w:rsidRDefault="0003294D" w:rsidP="0003294D">
      <w:pPr>
        <w:spacing w:line="480" w:lineRule="auto"/>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Mulholland, P. J., &amp; Elwood, J. W. (1982). The role of lake and reservoir sediments as sinks in </w:t>
      </w:r>
    </w:p>
    <w:p w14:paraId="539BCDD0" w14:textId="63F0C705" w:rsidR="0003294D" w:rsidRPr="0003294D" w:rsidRDefault="0003294D" w:rsidP="0003294D">
      <w:pPr>
        <w:spacing w:line="480" w:lineRule="auto"/>
        <w:ind w:firstLine="450"/>
        <w:rPr>
          <w:rFonts w:ascii="Times New Roman" w:eastAsia="Times New Roman" w:hAnsi="Times New Roman" w:cs="Times New Roman"/>
          <w:color w:val="auto"/>
          <w:sz w:val="24"/>
          <w:szCs w:val="24"/>
        </w:rPr>
      </w:pPr>
      <w:r w:rsidRPr="0003294D">
        <w:rPr>
          <w:rFonts w:ascii="Times New Roman" w:eastAsia="Times New Roman" w:hAnsi="Times New Roman" w:cs="Times New Roman"/>
          <w:color w:val="auto"/>
          <w:sz w:val="24"/>
          <w:szCs w:val="24"/>
        </w:rPr>
        <w:t xml:space="preserve">the perturbed global carbon cycle. </w:t>
      </w:r>
      <w:r w:rsidRPr="0003294D">
        <w:rPr>
          <w:rFonts w:ascii="Times New Roman" w:eastAsia="Times New Roman" w:hAnsi="Times New Roman" w:cs="Times New Roman"/>
          <w:i/>
          <w:iCs/>
          <w:color w:val="auto"/>
          <w:sz w:val="24"/>
          <w:szCs w:val="24"/>
        </w:rPr>
        <w:t>Tellus</w:t>
      </w:r>
      <w:r w:rsidRPr="0003294D">
        <w:rPr>
          <w:rFonts w:ascii="Times New Roman" w:eastAsia="Times New Roman" w:hAnsi="Times New Roman" w:cs="Times New Roman"/>
          <w:color w:val="auto"/>
          <w:sz w:val="24"/>
          <w:szCs w:val="24"/>
        </w:rPr>
        <w:t xml:space="preserve">, </w:t>
      </w:r>
      <w:r w:rsidRPr="0003294D">
        <w:rPr>
          <w:rFonts w:ascii="Times New Roman" w:eastAsia="Times New Roman" w:hAnsi="Times New Roman" w:cs="Times New Roman"/>
          <w:i/>
          <w:iCs/>
          <w:color w:val="auto"/>
          <w:sz w:val="24"/>
          <w:szCs w:val="24"/>
        </w:rPr>
        <w:t>34</w:t>
      </w:r>
      <w:r w:rsidRPr="0003294D">
        <w:rPr>
          <w:rFonts w:ascii="Times New Roman" w:eastAsia="Times New Roman" w:hAnsi="Times New Roman" w:cs="Times New Roman"/>
          <w:color w:val="auto"/>
          <w:sz w:val="24"/>
          <w:szCs w:val="24"/>
        </w:rPr>
        <w:t>(5), 490-499.</w:t>
      </w:r>
    </w:p>
    <w:p w14:paraId="75AF34E6" w14:textId="29C88C54" w:rsidR="0032009C" w:rsidRPr="00476F5F" w:rsidRDefault="00B80037" w:rsidP="0003294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476F5F">
        <w:rPr>
          <w:rFonts w:ascii="Times New Roman" w:eastAsia="Times New Roman" w:hAnsi="Times New Roman" w:cs="Times New Roman"/>
          <w:i/>
          <w:sz w:val="24"/>
          <w:szCs w:val="24"/>
        </w:rPr>
        <w:t>40</w:t>
      </w:r>
      <w:r w:rsidRPr="00476F5F">
        <w:rPr>
          <w:rFonts w:ascii="Times New Roman" w:eastAsia="Times New Roman" w:hAnsi="Times New Roman" w:cs="Times New Roman"/>
          <w:sz w:val="24"/>
          <w:szCs w:val="24"/>
        </w:rPr>
        <w:t>(2-3), 273-290.</w:t>
      </w:r>
    </w:p>
    <w:p w14:paraId="3E91CF16" w14:textId="27D2F0C6" w:rsidR="00476F5F" w:rsidRPr="00575324" w:rsidRDefault="00476F5F" w:rsidP="00476F5F">
      <w:pPr>
        <w:spacing w:line="480" w:lineRule="auto"/>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 xml:space="preserve">Pace ML &amp; Lovett G. 2013. Primary production: the foundation of ecosystems. In: Weathers K, </w:t>
      </w:r>
    </w:p>
    <w:p w14:paraId="0DBC2D0A" w14:textId="6F55830F" w:rsidR="00476F5F" w:rsidRPr="00575324" w:rsidRDefault="00476F5F" w:rsidP="00476F5F">
      <w:pPr>
        <w:spacing w:line="480" w:lineRule="auto"/>
        <w:ind w:firstLine="450"/>
        <w:rPr>
          <w:rFonts w:ascii="Times New Roman" w:eastAsia="Times New Roman" w:hAnsi="Times New Roman" w:cs="Times New Roman"/>
          <w:color w:val="auto"/>
          <w:sz w:val="24"/>
          <w:szCs w:val="24"/>
        </w:rPr>
      </w:pPr>
      <w:r w:rsidRPr="00575324">
        <w:rPr>
          <w:rFonts w:ascii="Times New Roman" w:eastAsia="Times New Roman" w:hAnsi="Times New Roman" w:cs="Times New Roman"/>
          <w:color w:val="auto"/>
          <w:sz w:val="24"/>
          <w:szCs w:val="24"/>
        </w:rPr>
        <w:t>Strayer D, Likens G, editors. Fundamentals of ecosystem science. Academic Press. p. 312.</w:t>
      </w:r>
    </w:p>
    <w:p w14:paraId="37C42D0E" w14:textId="77777777" w:rsidR="00575324" w:rsidRDefault="00575324" w:rsidP="00575324">
      <w:pPr>
        <w:spacing w:line="480" w:lineRule="auto"/>
        <w:rPr>
          <w:rFonts w:ascii="Times New Roman" w:hAnsi="Times New Roman" w:cs="Times New Roman"/>
          <w:color w:val="222222"/>
          <w:sz w:val="24"/>
          <w:szCs w:val="24"/>
        </w:rPr>
      </w:pPr>
      <w:r w:rsidRPr="00575324">
        <w:rPr>
          <w:rFonts w:ascii="Times New Roman" w:hAnsi="Times New Roman" w:cs="Times New Roman"/>
          <w:color w:val="222222"/>
          <w:sz w:val="24"/>
          <w:szCs w:val="24"/>
        </w:rPr>
        <w:t xml:space="preserve">Paerl, H. W., Hall, N. S., &amp; Calandrino, E. S. (2011). Controlling harmful cyanobacterial blooms </w:t>
      </w:r>
    </w:p>
    <w:p w14:paraId="295606D7" w14:textId="7C015151" w:rsidR="00575324" w:rsidRPr="00575324" w:rsidRDefault="00575324" w:rsidP="00E041A4">
      <w:pPr>
        <w:spacing w:line="480" w:lineRule="auto"/>
        <w:ind w:left="450"/>
        <w:rPr>
          <w:rFonts w:ascii="Times New Roman" w:eastAsia="Times New Roman" w:hAnsi="Times New Roman" w:cs="Times New Roman"/>
          <w:color w:val="auto"/>
          <w:sz w:val="24"/>
          <w:szCs w:val="24"/>
        </w:rPr>
      </w:pPr>
      <w:r w:rsidRPr="00575324">
        <w:rPr>
          <w:rFonts w:ascii="Times New Roman" w:hAnsi="Times New Roman" w:cs="Times New Roman"/>
          <w:color w:val="222222"/>
          <w:sz w:val="24"/>
          <w:szCs w:val="24"/>
        </w:rPr>
        <w:t xml:space="preserve">in a world experiencing anthropogenic and climatic-induced change. </w:t>
      </w:r>
      <w:r w:rsidRPr="00575324">
        <w:rPr>
          <w:rFonts w:ascii="Times New Roman" w:hAnsi="Times New Roman" w:cs="Times New Roman"/>
          <w:i/>
          <w:iCs/>
          <w:color w:val="222222"/>
          <w:sz w:val="24"/>
          <w:szCs w:val="24"/>
        </w:rPr>
        <w:t>Science of the Total Environment</w:t>
      </w:r>
      <w:r w:rsidRPr="00575324">
        <w:rPr>
          <w:rFonts w:ascii="Times New Roman" w:hAnsi="Times New Roman" w:cs="Times New Roman"/>
          <w:color w:val="222222"/>
          <w:sz w:val="24"/>
          <w:szCs w:val="24"/>
        </w:rPr>
        <w:t xml:space="preserve">, </w:t>
      </w:r>
      <w:r w:rsidRPr="00575324">
        <w:rPr>
          <w:rFonts w:ascii="Times New Roman" w:hAnsi="Times New Roman" w:cs="Times New Roman"/>
          <w:i/>
          <w:iCs/>
          <w:color w:val="222222"/>
          <w:sz w:val="24"/>
          <w:szCs w:val="24"/>
        </w:rPr>
        <w:t>409</w:t>
      </w:r>
      <w:r w:rsidRPr="00575324">
        <w:rPr>
          <w:rFonts w:ascii="Times New Roman" w:hAnsi="Times New Roman" w:cs="Times New Roman"/>
          <w:color w:val="222222"/>
          <w:sz w:val="24"/>
          <w:szCs w:val="24"/>
        </w:rPr>
        <w:t>(10), 1739-1745.</w:t>
      </w:r>
    </w:p>
    <w:p w14:paraId="568032D6" w14:textId="77777777" w:rsidR="00476F5F" w:rsidRPr="00575324" w:rsidRDefault="00476F5F" w:rsidP="00E041A4">
      <w:pPr>
        <w:spacing w:line="480" w:lineRule="auto"/>
        <w:rPr>
          <w:rFonts w:ascii="Times New Roman" w:eastAsia="Times New Roman" w:hAnsi="Times New Roman" w:cs="Times New Roman"/>
          <w:color w:val="auto"/>
          <w:sz w:val="24"/>
          <w:szCs w:val="24"/>
        </w:rPr>
      </w:pPr>
    </w:p>
    <w:p w14:paraId="5D8D4CC5" w14:textId="77777777" w:rsidR="00D70D5F" w:rsidRPr="00D70D5F" w:rsidRDefault="00D70D5F" w:rsidP="00E041A4">
      <w:pPr>
        <w:spacing w:line="480" w:lineRule="auto"/>
        <w:ind w:left="450" w:hanging="450"/>
        <w:rPr>
          <w:rFonts w:ascii="Times New Roman" w:eastAsia="Times New Roman" w:hAnsi="Times New Roman" w:cs="Times New Roman"/>
          <w:sz w:val="24"/>
          <w:szCs w:val="24"/>
        </w:rPr>
      </w:pPr>
      <w:r w:rsidRPr="00575324">
        <w:rPr>
          <w:rFonts w:ascii="Times New Roman" w:hAnsi="Times New Roman" w:cs="Times New Roman"/>
          <w:sz w:val="24"/>
          <w:szCs w:val="24"/>
        </w:rPr>
        <w:t>Porter, J. H., Nagy, E., Kratz, T. K., Hanson, P., Collins, S. L., &amp; Arzberger, P. (2009). New</w:t>
      </w:r>
      <w:r w:rsidRPr="00D70D5F">
        <w:rPr>
          <w:rFonts w:ascii="Times New Roman" w:hAnsi="Times New Roman" w:cs="Times New Roman"/>
          <w:sz w:val="24"/>
          <w:szCs w:val="24"/>
        </w:rPr>
        <w:t xml:space="preserve">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10C70D17" w14:textId="77777777"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3F4DF7EF" w14:textId="20001418" w:rsidR="0032009C" w:rsidRDefault="00B80037" w:rsidP="00B339A2">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14F19017"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&amp; Bauer, J. E. (2001). Riverine export of aged terrestrial organic matter to the </w:t>
      </w:r>
    </w:p>
    <w:p w14:paraId="3E0F9447" w14:textId="6A34B3A5" w:rsidR="00B339A2" w:rsidRPr="00B339A2" w:rsidRDefault="00B339A2" w:rsidP="00B339A2">
      <w:pPr>
        <w:spacing w:line="480" w:lineRule="auto"/>
        <w:ind w:firstLine="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North Atlantic Ocean.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409</w:t>
      </w:r>
      <w:r w:rsidRPr="00B339A2">
        <w:rPr>
          <w:rFonts w:ascii="Times New Roman" w:eastAsia="Times New Roman" w:hAnsi="Times New Roman" w:cs="Times New Roman"/>
          <w:color w:val="auto"/>
          <w:sz w:val="24"/>
          <w:szCs w:val="24"/>
        </w:rPr>
        <w:t>(6819), 497-500.</w:t>
      </w:r>
    </w:p>
    <w:p w14:paraId="64DE52FB" w14:textId="77777777" w:rsidR="00B339A2" w:rsidRDefault="00B339A2" w:rsidP="00B339A2">
      <w:pPr>
        <w:spacing w:line="480" w:lineRule="auto"/>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Raymond, P. A., Hartmann, J., Lauerwald, R., Sobek, S., McDonald, C., Hoover, M., ... &amp; </w:t>
      </w:r>
    </w:p>
    <w:p w14:paraId="3DC7F936" w14:textId="1B417217" w:rsidR="00B339A2" w:rsidRPr="00B339A2" w:rsidRDefault="00B339A2" w:rsidP="00B339A2">
      <w:pPr>
        <w:spacing w:line="480" w:lineRule="auto"/>
        <w:ind w:left="720"/>
        <w:rPr>
          <w:rFonts w:ascii="Times New Roman" w:eastAsia="Times New Roman" w:hAnsi="Times New Roman" w:cs="Times New Roman"/>
          <w:color w:val="auto"/>
          <w:sz w:val="24"/>
          <w:szCs w:val="24"/>
        </w:rPr>
      </w:pPr>
      <w:r w:rsidRPr="00B339A2">
        <w:rPr>
          <w:rFonts w:ascii="Times New Roman" w:eastAsia="Times New Roman" w:hAnsi="Times New Roman" w:cs="Times New Roman"/>
          <w:color w:val="auto"/>
          <w:sz w:val="24"/>
          <w:szCs w:val="24"/>
        </w:rPr>
        <w:t xml:space="preserve">Kortelainen, P. (2013). Global carbon dioxide emissions from inland waters. </w:t>
      </w:r>
      <w:r w:rsidRPr="00B339A2">
        <w:rPr>
          <w:rFonts w:ascii="Times New Roman" w:eastAsia="Times New Roman" w:hAnsi="Times New Roman" w:cs="Times New Roman"/>
          <w:i/>
          <w:iCs/>
          <w:color w:val="auto"/>
          <w:sz w:val="24"/>
          <w:szCs w:val="24"/>
        </w:rPr>
        <w:t>Nature</w:t>
      </w:r>
      <w:r w:rsidRPr="00B339A2">
        <w:rPr>
          <w:rFonts w:ascii="Times New Roman" w:eastAsia="Times New Roman" w:hAnsi="Times New Roman" w:cs="Times New Roman"/>
          <w:color w:val="auto"/>
          <w:sz w:val="24"/>
          <w:szCs w:val="24"/>
        </w:rPr>
        <w:t xml:space="preserve">, </w:t>
      </w:r>
      <w:r w:rsidRPr="00B339A2">
        <w:rPr>
          <w:rFonts w:ascii="Times New Roman" w:eastAsia="Times New Roman" w:hAnsi="Times New Roman" w:cs="Times New Roman"/>
          <w:i/>
          <w:iCs/>
          <w:color w:val="auto"/>
          <w:sz w:val="24"/>
          <w:szCs w:val="24"/>
        </w:rPr>
        <w:t>503</w:t>
      </w:r>
      <w:r w:rsidRPr="00B339A2">
        <w:rPr>
          <w:rFonts w:ascii="Times New Roman" w:eastAsia="Times New Roman" w:hAnsi="Times New Roman" w:cs="Times New Roman"/>
          <w:color w:val="auto"/>
          <w:sz w:val="24"/>
          <w:szCs w:val="24"/>
        </w:rPr>
        <w:t>(7476), 355-359.</w:t>
      </w:r>
    </w:p>
    <w:p w14:paraId="2D2D57BA" w14:textId="77777777" w:rsidR="00992E31" w:rsidRDefault="00992E31" w:rsidP="00B339A2">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3F8B547C" w14:textId="77777777"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lastRenderedPageBreak/>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5F34F1AF" w14:textId="7777777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0D28C236"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6FAF39D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304B4EC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541A791E"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16A556A8" w14:textId="7D058E20" w:rsidR="0032009C" w:rsidRDefault="00B80037" w:rsidP="008E257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9841248" w14:textId="77777777" w:rsidR="008E2573" w:rsidRDefault="008E2573" w:rsidP="008E2573">
      <w:pPr>
        <w:spacing w:line="480" w:lineRule="auto"/>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t xml:space="preserve">Tanentzap, A. J., Szkokan-Emilson, E. J., Desjardins, C. M., Orland, C., Yakimovich, K., </w:t>
      </w:r>
    </w:p>
    <w:p w14:paraId="592A4EA5" w14:textId="106C60D4" w:rsidR="008E2573" w:rsidRPr="008E2573" w:rsidRDefault="008E2573" w:rsidP="008E2573">
      <w:pPr>
        <w:spacing w:line="480" w:lineRule="auto"/>
        <w:ind w:left="450"/>
        <w:rPr>
          <w:rFonts w:ascii="Times New Roman" w:eastAsia="Times New Roman" w:hAnsi="Times New Roman" w:cs="Times New Roman"/>
          <w:color w:val="auto"/>
          <w:sz w:val="24"/>
          <w:szCs w:val="24"/>
        </w:rPr>
      </w:pPr>
      <w:r w:rsidRPr="008E2573">
        <w:rPr>
          <w:rFonts w:ascii="Times New Roman" w:eastAsia="Times New Roman" w:hAnsi="Times New Roman" w:cs="Times New Roman"/>
          <w:color w:val="auto"/>
          <w:sz w:val="24"/>
          <w:szCs w:val="24"/>
        </w:rPr>
        <w:lastRenderedPageBreak/>
        <w:t xml:space="preserve">Dirszowsky, R., ... &amp; Gunn, J. (2017). Bridging between litterbags and whole-ecosystem experiments: a new approach for studying lake sediments. </w:t>
      </w:r>
      <w:r w:rsidRPr="008E2573">
        <w:rPr>
          <w:rFonts w:ascii="Times New Roman" w:eastAsia="Times New Roman" w:hAnsi="Times New Roman" w:cs="Times New Roman"/>
          <w:i/>
          <w:iCs/>
          <w:color w:val="auto"/>
          <w:sz w:val="24"/>
          <w:szCs w:val="24"/>
        </w:rPr>
        <w:t>Journal of Limnology</w:t>
      </w:r>
      <w:r w:rsidRPr="008E2573">
        <w:rPr>
          <w:rFonts w:ascii="Times New Roman" w:eastAsia="Times New Roman" w:hAnsi="Times New Roman" w:cs="Times New Roman"/>
          <w:color w:val="auto"/>
          <w:sz w:val="24"/>
          <w:szCs w:val="24"/>
        </w:rPr>
        <w:t>.</w:t>
      </w:r>
    </w:p>
    <w:p w14:paraId="5FFA2DF1"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1BC15843"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6363B06B" w14:textId="758898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1447C793" w14:textId="06BD0342" w:rsidR="004C7B82" w:rsidRPr="004C7B82" w:rsidRDefault="004C7B82" w:rsidP="00735D13">
      <w:pPr>
        <w:spacing w:line="480" w:lineRule="auto"/>
        <w:ind w:left="450" w:hanging="450"/>
        <w:rPr>
          <w:rFonts w:ascii="Times New Roman" w:eastAsia="Times New Roman" w:hAnsi="Times New Roman" w:cs="Times New Roman"/>
          <w:sz w:val="24"/>
          <w:szCs w:val="24"/>
        </w:rPr>
      </w:pPr>
      <w:r w:rsidRPr="004C7B82">
        <w:rPr>
          <w:rFonts w:ascii="Times New Roman" w:hAnsi="Times New Roman" w:cs="Times New Roman"/>
          <w:sz w:val="24"/>
          <w:szCs w:val="24"/>
        </w:rPr>
        <w:t xml:space="preserve">Wetzel, R. G. (2001). </w:t>
      </w:r>
      <w:r w:rsidRPr="004C7B82">
        <w:rPr>
          <w:rFonts w:ascii="Times New Roman" w:hAnsi="Times New Roman" w:cs="Times New Roman"/>
          <w:i/>
          <w:iCs/>
          <w:sz w:val="24"/>
          <w:szCs w:val="24"/>
        </w:rPr>
        <w:t>Limnology: lake and river ecosystems</w:t>
      </w:r>
      <w:r w:rsidRPr="004C7B82">
        <w:rPr>
          <w:rFonts w:ascii="Times New Roman" w:hAnsi="Times New Roman" w:cs="Times New Roman"/>
          <w:sz w:val="24"/>
          <w:szCs w:val="24"/>
        </w:rPr>
        <w:t>. Gulf Professional Publishing.</w:t>
      </w:r>
    </w:p>
    <w:p w14:paraId="0273EDEA"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347AD2D8" w14:textId="7777777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66F78215" w14:textId="1D9A640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2649DE14" w14:textId="77777777" w:rsidR="00996EEA" w:rsidRDefault="00996EEA" w:rsidP="00996EEA">
      <w:pPr>
        <w:spacing w:line="480" w:lineRule="auto"/>
        <w:rPr>
          <w:rFonts w:ascii="Times New Roman" w:eastAsia="Times New Roman" w:hAnsi="Times New Roman" w:cs="Times New Roman"/>
          <w:color w:val="auto"/>
          <w:sz w:val="24"/>
          <w:szCs w:val="24"/>
        </w:rPr>
      </w:pPr>
      <w:r w:rsidRPr="00996EEA">
        <w:rPr>
          <w:rFonts w:ascii="Times New Roman" w:eastAsia="Times New Roman" w:hAnsi="Times New Roman" w:cs="Times New Roman"/>
          <w:color w:val="auto"/>
          <w:sz w:val="24"/>
          <w:szCs w:val="24"/>
        </w:rPr>
        <w:t xml:space="preserve">Xenopoulos, M. A., Lodge, D. M., Frentress, J., Kreps, T. A., Bridgham, S. D., Grossman, E., &amp; </w:t>
      </w:r>
    </w:p>
    <w:p w14:paraId="46FC7EDE" w14:textId="0F360426" w:rsidR="00996EEA" w:rsidRDefault="00996EEA" w:rsidP="00996EEA">
      <w:pPr>
        <w:spacing w:line="480" w:lineRule="auto"/>
        <w:ind w:left="450"/>
        <w:rPr>
          <w:rFonts w:ascii="Times New Roman" w:eastAsia="Times New Roman" w:hAnsi="Times New Roman" w:cs="Times New Roman"/>
          <w:sz w:val="24"/>
          <w:szCs w:val="24"/>
        </w:rPr>
      </w:pPr>
      <w:r w:rsidRPr="00996EEA">
        <w:rPr>
          <w:rFonts w:ascii="Times New Roman" w:eastAsia="Times New Roman" w:hAnsi="Times New Roman" w:cs="Times New Roman"/>
          <w:color w:val="auto"/>
          <w:sz w:val="24"/>
          <w:szCs w:val="24"/>
        </w:rPr>
        <w:lastRenderedPageBreak/>
        <w:t xml:space="preserve">Jackson, C. J. (2003). Regional comparisons of watershed determinants of dissolved organic carbon in temperate lakes from the Upper Great Lakes region and selected regions globally. </w:t>
      </w:r>
      <w:r w:rsidRPr="00996EEA">
        <w:rPr>
          <w:rFonts w:ascii="Times New Roman" w:eastAsia="Times New Roman" w:hAnsi="Times New Roman" w:cs="Times New Roman"/>
          <w:i/>
          <w:iCs/>
          <w:color w:val="auto"/>
          <w:sz w:val="24"/>
          <w:szCs w:val="24"/>
        </w:rPr>
        <w:t>Limnology and Oceanography</w:t>
      </w:r>
      <w:r w:rsidRPr="00996EEA">
        <w:rPr>
          <w:rFonts w:ascii="Times New Roman" w:eastAsia="Times New Roman" w:hAnsi="Times New Roman" w:cs="Times New Roman"/>
          <w:color w:val="auto"/>
          <w:sz w:val="24"/>
          <w:szCs w:val="24"/>
        </w:rPr>
        <w:t xml:space="preserve">, </w:t>
      </w:r>
      <w:r w:rsidRPr="00996EEA">
        <w:rPr>
          <w:rFonts w:ascii="Times New Roman" w:eastAsia="Times New Roman" w:hAnsi="Times New Roman" w:cs="Times New Roman"/>
          <w:i/>
          <w:iCs/>
          <w:color w:val="auto"/>
          <w:sz w:val="24"/>
          <w:szCs w:val="24"/>
        </w:rPr>
        <w:t>48</w:t>
      </w:r>
      <w:r w:rsidRPr="00996EEA">
        <w:rPr>
          <w:rFonts w:ascii="Times New Roman" w:eastAsia="Times New Roman" w:hAnsi="Times New Roman" w:cs="Times New Roman"/>
          <w:color w:val="auto"/>
          <w:sz w:val="24"/>
          <w:szCs w:val="24"/>
        </w:rPr>
        <w:t>(6), 2321-2334.</w:t>
      </w:r>
    </w:p>
    <w:p w14:paraId="404659C3" w14:textId="77777777" w:rsidR="0032009C" w:rsidRDefault="00B80037" w:rsidP="00996EEA">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65EE6A86"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06798AF9" w14:textId="77777777" w:rsidR="009870ED" w:rsidRDefault="009870ED">
      <w:pPr>
        <w:spacing w:line="480" w:lineRule="auto"/>
      </w:pPr>
    </w:p>
    <w:p w14:paraId="7FD52255" w14:textId="77777777" w:rsidR="009870ED" w:rsidRDefault="009870ED">
      <w:r>
        <w:br w:type="page"/>
      </w:r>
    </w:p>
    <w:p w14:paraId="2E9319B5" w14:textId="77777777" w:rsidR="009870ED" w:rsidRDefault="009870ED">
      <w:pPr>
        <w:spacing w:line="480" w:lineRule="auto"/>
        <w:sectPr w:rsidR="009870ED" w:rsidSect="00693AEA">
          <w:headerReference w:type="default" r:id="rId11"/>
          <w:pgSz w:w="12240" w:h="15840"/>
          <w:pgMar w:top="1440" w:right="1440" w:bottom="1440" w:left="1440" w:header="72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6ADE3FA5"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5C4DEDEC" w14:textId="77777777"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34AD6747" w14:textId="77777777" w:rsidR="00C22873" w:rsidRDefault="00C22873" w:rsidP="00B80037">
            <w:pPr>
              <w:spacing w:line="240" w:lineRule="auto"/>
              <w:rPr>
                <w:rFonts w:ascii="Times New Roman" w:eastAsia="Times New Roman" w:hAnsi="Times New Roman" w:cs="Times New Roman"/>
                <w:sz w:val="24"/>
                <w:szCs w:val="24"/>
              </w:rPr>
            </w:pPr>
          </w:p>
          <w:p w14:paraId="7B5FE1E3" w14:textId="5DBEA469"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 xml:space="preserve">Table 1. </w:t>
            </w:r>
            <w:r w:rsidR="00593740">
              <w:rPr>
                <w:rFonts w:ascii="Times New Roman" w:eastAsia="Times New Roman" w:hAnsi="Times New Roman" w:cs="Times New Roman"/>
                <w:b/>
                <w:sz w:val="24"/>
                <w:szCs w:val="24"/>
              </w:rPr>
              <w:t>L</w:t>
            </w:r>
            <w:r w:rsidRPr="00664D73">
              <w:rPr>
                <w:rFonts w:ascii="Times New Roman" w:eastAsia="Times New Roman" w:hAnsi="Times New Roman" w:cs="Times New Roman"/>
                <w:b/>
                <w:sz w:val="24"/>
                <w:szCs w:val="24"/>
              </w:rPr>
              <w:t>ake characteristics</w:t>
            </w:r>
          </w:p>
        </w:tc>
        <w:tc>
          <w:tcPr>
            <w:tcW w:w="1440" w:type="dxa"/>
            <w:gridSpan w:val="2"/>
            <w:tcBorders>
              <w:top w:val="nil"/>
              <w:left w:val="nil"/>
              <w:bottom w:val="nil"/>
              <w:right w:val="nil"/>
            </w:tcBorders>
            <w:shd w:val="clear" w:color="auto" w:fill="auto"/>
            <w:noWrap/>
            <w:vAlign w:val="bottom"/>
            <w:hideMark/>
          </w:tcPr>
          <w:p w14:paraId="2869AC2A"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78FE93E8"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597D248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30EEB1E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02B852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309FA5F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77AE1605"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6C8FA73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5E0FBEE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1D1A90F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1F38E5D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64D56DB2"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042A12E1"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B3C920D"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0DBBF955"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7F58E80C" w14:textId="77777777" w:rsidR="002577C0" w:rsidRDefault="009870ED" w:rsidP="00B80037">
            <w:pPr>
              <w:spacing w:line="240" w:lineRule="auto"/>
              <w:jc w:val="center"/>
              <w:rPr>
                <w:ins w:id="318"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10CB211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5BC0B489"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0ADAD56C"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083A480F"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3EEB274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5E4F126E" w14:textId="77777777"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1A82E9EB" w14:textId="243D36A0" w:rsidR="009870ED" w:rsidRPr="00C64C78" w:rsidRDefault="00793A49"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w:t>
            </w:r>
            <w:r w:rsidRPr="003B5B84">
              <w:rPr>
                <w:rFonts w:ascii="Times New Roman" w:eastAsia="Times New Roman" w:hAnsi="Times New Roman" w:cs="Times New Roman"/>
                <w:b/>
                <w:bCs/>
                <w:i/>
                <w:sz w:val="24"/>
                <w:szCs w:val="24"/>
              </w:rPr>
              <w:t>a</w:t>
            </w:r>
            <w:r w:rsidR="00514EF2">
              <w:rPr>
                <w:rFonts w:ascii="Times New Roman" w:eastAsia="Times New Roman" w:hAnsi="Times New Roman" w:cs="Times New Roman"/>
                <w:b/>
                <w:bCs/>
                <w:sz w:val="24"/>
                <w:szCs w:val="24"/>
              </w:rPr>
              <w:t xml:space="preserve"> (µg L</w:t>
            </w:r>
            <w:r w:rsidR="00514EF2">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B549BB0" w14:textId="77777777"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67E57511" w14:textId="77777777"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68C90DFA"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7370C2A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D22FA2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21E3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3A80FC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0170AB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5A5F27F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0F8C9C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2066404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0DBCA50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1914EBF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52AC5EE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9C2BD4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7EE35CE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2995A37A"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7E8FA8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4FE0EAB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299FD4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68962B2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6401CD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342A65E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5993841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B3E486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6F6C9B8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3496F9B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1EF67E2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715373FD" w14:textId="77777777"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62EA6F4"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6CAD4ED1"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4FB59D6A"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0564BE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04DFC56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17A57F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430F8AD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464F77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71B8ED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5E778F1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2BB9FC2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190BAC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6FEC45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343D7245"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56C7BD4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7B51014"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0836AD7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34A8FA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51B13FB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7E6CCE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0C4F062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4EAB7F9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244A04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46A88F29"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4B88F6A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06C426E" w14:textId="77777777"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62F3118B"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345581A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4F5BD389"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10CF0FE1" w14:textId="77777777" w:rsidR="00A13C4D" w:rsidRDefault="009870ED" w:rsidP="00B80037">
            <w:pPr>
              <w:spacing w:line="240" w:lineRule="auto"/>
              <w:jc w:val="right"/>
              <w:rPr>
                <w:ins w:id="319"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72A0ED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22CF9AC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1170AA7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2A48749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38ADAB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98B0ED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66C63A7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5DBE66C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6C7B032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4634642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1F4F87C" w14:textId="6D776A51"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w:t>
      </w:r>
      <w:r w:rsidR="00793A49">
        <w:rPr>
          <w:rFonts w:ascii="Times New Roman" w:eastAsia="Times New Roman" w:hAnsi="Times New Roman" w:cs="Times New Roman"/>
          <w:sz w:val="24"/>
          <w:szCs w:val="24"/>
        </w:rPr>
        <w:t>Chl-</w:t>
      </w:r>
      <w:r w:rsidR="00793A49" w:rsidRPr="003B5B84">
        <w:rPr>
          <w:rFonts w:ascii="Times New Roman" w:eastAsia="Times New Roman" w:hAnsi="Times New Roman" w:cs="Times New Roman"/>
          <w:i/>
          <w:sz w:val="24"/>
          <w:szCs w:val="24"/>
        </w:rPr>
        <w:t>a</w:t>
      </w:r>
      <w:r w:rsidR="009870ED">
        <w:rPr>
          <w:rFonts w:ascii="Times New Roman" w:eastAsia="Times New Roman" w:hAnsi="Times New Roman" w:cs="Times New Roman"/>
          <w:sz w:val="24"/>
          <w:szCs w:val="24"/>
        </w:rPr>
        <w:t xml:space="preserve">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 xml:space="preserve">DOC = </w:t>
      </w:r>
      <w:commentRangeStart w:id="320"/>
      <w:commentRangeStart w:id="321"/>
      <w:r w:rsidR="009870ED">
        <w:rPr>
          <w:rFonts w:ascii="Times New Roman" w:eastAsia="Times New Roman" w:hAnsi="Times New Roman" w:cs="Times New Roman"/>
          <w:sz w:val="24"/>
          <w:szCs w:val="24"/>
        </w:rPr>
        <w:t>in-lake DOC</w:t>
      </w:r>
      <w:commentRangeEnd w:id="320"/>
      <w:commentRangeEnd w:id="321"/>
      <w:r w:rsidR="003B5B84">
        <w:rPr>
          <w:rFonts w:ascii="Times New Roman" w:eastAsia="Times New Roman" w:hAnsi="Times New Roman" w:cs="Times New Roman"/>
          <w:sz w:val="24"/>
          <w:szCs w:val="24"/>
        </w:rPr>
        <w:t xml:space="preserve"> (mean water column)</w:t>
      </w:r>
      <w:r w:rsidR="00210349">
        <w:rPr>
          <w:rStyle w:val="CommentReference"/>
        </w:rPr>
        <w:commentReference w:id="320"/>
      </w:r>
      <w:r w:rsidR="003B5B84">
        <w:rPr>
          <w:rStyle w:val="CommentReference"/>
        </w:rPr>
        <w:commentReference w:id="321"/>
      </w:r>
      <w:r w:rsidR="009870ED">
        <w:rPr>
          <w:rFonts w:ascii="Times New Roman" w:eastAsia="Times New Roman" w:hAnsi="Times New Roman" w:cs="Times New Roman"/>
          <w:sz w:val="24"/>
          <w:szCs w:val="24"/>
        </w:rPr>
        <w:t>.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DED719B"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328" w:type="dxa"/>
        <w:tblInd w:w="108" w:type="dxa"/>
        <w:tblLook w:val="04A0" w:firstRow="1" w:lastRow="0" w:firstColumn="1" w:lastColumn="0" w:noHBand="0" w:noVBand="1"/>
      </w:tblPr>
      <w:tblGrid>
        <w:gridCol w:w="2972"/>
        <w:gridCol w:w="4501"/>
        <w:gridCol w:w="211"/>
        <w:gridCol w:w="947"/>
        <w:gridCol w:w="1158"/>
        <w:gridCol w:w="1158"/>
        <w:gridCol w:w="1223"/>
        <w:gridCol w:w="1158"/>
      </w:tblGrid>
      <w:tr w:rsidR="00B80037" w:rsidRPr="00B80037" w14:paraId="122874F2" w14:textId="77777777" w:rsidTr="00286C93">
        <w:trPr>
          <w:trHeight w:val="205"/>
        </w:trPr>
        <w:tc>
          <w:tcPr>
            <w:tcW w:w="7684" w:type="dxa"/>
            <w:gridSpan w:val="3"/>
            <w:tcBorders>
              <w:top w:val="nil"/>
              <w:left w:val="nil"/>
              <w:bottom w:val="nil"/>
              <w:right w:val="nil"/>
            </w:tcBorders>
            <w:shd w:val="clear" w:color="auto" w:fill="auto"/>
            <w:noWrap/>
            <w:vAlign w:val="bottom"/>
            <w:hideMark/>
          </w:tcPr>
          <w:p w14:paraId="292C28DE" w14:textId="1AD9943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D9716B">
              <w:rPr>
                <w:rFonts w:ascii="Times New Roman" w:eastAsia="Times New Roman" w:hAnsi="Times New Roman" w:cs="Times New Roman"/>
                <w:b/>
                <w:sz w:val="24"/>
                <w:szCs w:val="24"/>
              </w:rPr>
              <w:t xml:space="preserve">calibrated </w:t>
            </w:r>
            <w:r w:rsidRPr="00664D73">
              <w:rPr>
                <w:rFonts w:ascii="Times New Roman" w:eastAsia="Times New Roman" w:hAnsi="Times New Roman" w:cs="Times New Roman"/>
                <w:b/>
                <w:sz w:val="24"/>
                <w:szCs w:val="24"/>
              </w:rPr>
              <w:t>parameters italicized</w:t>
            </w:r>
            <w:r w:rsidR="00A22699">
              <w:rPr>
                <w:rFonts w:ascii="Times New Roman" w:eastAsia="Times New Roman" w:hAnsi="Times New Roman" w:cs="Times New Roman"/>
                <w:b/>
                <w:sz w:val="24"/>
                <w:szCs w:val="24"/>
              </w:rPr>
              <w:t>, n= 4</w:t>
            </w:r>
            <w:r w:rsidRPr="00664D73">
              <w:rPr>
                <w:rFonts w:ascii="Times New Roman" w:eastAsia="Times New Roman" w:hAnsi="Times New Roman" w:cs="Times New Roman"/>
                <w:b/>
                <w:sz w:val="24"/>
                <w:szCs w:val="24"/>
              </w:rPr>
              <w:t>)</w:t>
            </w:r>
          </w:p>
        </w:tc>
        <w:tc>
          <w:tcPr>
            <w:tcW w:w="947" w:type="dxa"/>
            <w:tcBorders>
              <w:top w:val="nil"/>
              <w:left w:val="nil"/>
              <w:bottom w:val="nil"/>
              <w:right w:val="nil"/>
            </w:tcBorders>
            <w:shd w:val="clear" w:color="auto" w:fill="auto"/>
            <w:noWrap/>
            <w:vAlign w:val="bottom"/>
            <w:hideMark/>
          </w:tcPr>
          <w:p w14:paraId="1E289329"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58" w:type="dxa"/>
            <w:tcBorders>
              <w:top w:val="nil"/>
              <w:left w:val="nil"/>
              <w:bottom w:val="nil"/>
              <w:right w:val="nil"/>
            </w:tcBorders>
            <w:shd w:val="clear" w:color="auto" w:fill="auto"/>
            <w:noWrap/>
            <w:vAlign w:val="bottom"/>
            <w:hideMark/>
          </w:tcPr>
          <w:p w14:paraId="15A23C7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BF5D63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71284FB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28778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453E6C2" w14:textId="77777777" w:rsidTr="00286C93">
        <w:trPr>
          <w:trHeight w:val="212"/>
        </w:trPr>
        <w:tc>
          <w:tcPr>
            <w:tcW w:w="2972" w:type="dxa"/>
            <w:tcBorders>
              <w:top w:val="single" w:sz="8" w:space="0" w:color="auto"/>
              <w:left w:val="nil"/>
              <w:bottom w:val="single" w:sz="8" w:space="0" w:color="auto"/>
              <w:right w:val="nil"/>
            </w:tcBorders>
            <w:shd w:val="clear" w:color="auto" w:fill="auto"/>
            <w:noWrap/>
            <w:vAlign w:val="bottom"/>
            <w:hideMark/>
          </w:tcPr>
          <w:p w14:paraId="351B1279"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501" w:type="dxa"/>
            <w:tcBorders>
              <w:top w:val="single" w:sz="8" w:space="0" w:color="auto"/>
              <w:left w:val="nil"/>
              <w:bottom w:val="single" w:sz="8" w:space="0" w:color="auto"/>
              <w:right w:val="nil"/>
            </w:tcBorders>
            <w:shd w:val="clear" w:color="auto" w:fill="auto"/>
            <w:noWrap/>
            <w:vAlign w:val="bottom"/>
            <w:hideMark/>
          </w:tcPr>
          <w:p w14:paraId="6AA08C6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58" w:type="dxa"/>
            <w:gridSpan w:val="2"/>
            <w:tcBorders>
              <w:top w:val="single" w:sz="8" w:space="0" w:color="auto"/>
              <w:left w:val="nil"/>
              <w:bottom w:val="single" w:sz="8" w:space="0" w:color="auto"/>
              <w:right w:val="nil"/>
            </w:tcBorders>
            <w:shd w:val="clear" w:color="auto" w:fill="auto"/>
            <w:noWrap/>
            <w:vAlign w:val="bottom"/>
            <w:hideMark/>
          </w:tcPr>
          <w:p w14:paraId="2C36A96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58" w:type="dxa"/>
            <w:tcBorders>
              <w:top w:val="single" w:sz="8" w:space="0" w:color="auto"/>
              <w:left w:val="nil"/>
              <w:bottom w:val="single" w:sz="8" w:space="0" w:color="auto"/>
              <w:right w:val="nil"/>
            </w:tcBorders>
            <w:shd w:val="clear" w:color="auto" w:fill="auto"/>
            <w:noWrap/>
            <w:vAlign w:val="bottom"/>
            <w:hideMark/>
          </w:tcPr>
          <w:p w14:paraId="480D9C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58" w:type="dxa"/>
            <w:tcBorders>
              <w:top w:val="single" w:sz="8" w:space="0" w:color="auto"/>
              <w:left w:val="nil"/>
              <w:bottom w:val="single" w:sz="8" w:space="0" w:color="auto"/>
              <w:right w:val="nil"/>
            </w:tcBorders>
            <w:shd w:val="clear" w:color="auto" w:fill="auto"/>
            <w:noWrap/>
            <w:vAlign w:val="bottom"/>
            <w:hideMark/>
          </w:tcPr>
          <w:p w14:paraId="4D36CA6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23" w:type="dxa"/>
            <w:tcBorders>
              <w:top w:val="single" w:sz="8" w:space="0" w:color="auto"/>
              <w:left w:val="nil"/>
              <w:bottom w:val="single" w:sz="8" w:space="0" w:color="auto"/>
              <w:right w:val="nil"/>
            </w:tcBorders>
            <w:shd w:val="clear" w:color="auto" w:fill="auto"/>
            <w:noWrap/>
            <w:vAlign w:val="bottom"/>
            <w:hideMark/>
          </w:tcPr>
          <w:p w14:paraId="4A00A6B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1608A2A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9348CCD" w14:textId="77777777" w:rsidTr="00286C93">
        <w:trPr>
          <w:trHeight w:val="205"/>
        </w:trPr>
        <w:tc>
          <w:tcPr>
            <w:tcW w:w="2972" w:type="dxa"/>
            <w:tcBorders>
              <w:top w:val="nil"/>
              <w:left w:val="nil"/>
              <w:bottom w:val="nil"/>
              <w:right w:val="nil"/>
            </w:tcBorders>
            <w:shd w:val="clear" w:color="auto" w:fill="auto"/>
            <w:noWrap/>
            <w:vAlign w:val="bottom"/>
            <w:hideMark/>
          </w:tcPr>
          <w:p w14:paraId="01C88C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501" w:type="dxa"/>
            <w:tcBorders>
              <w:top w:val="nil"/>
              <w:left w:val="nil"/>
              <w:bottom w:val="nil"/>
              <w:right w:val="nil"/>
            </w:tcBorders>
            <w:shd w:val="clear" w:color="auto" w:fill="auto"/>
            <w:noWrap/>
            <w:vAlign w:val="bottom"/>
            <w:hideMark/>
          </w:tcPr>
          <w:p w14:paraId="05BE07E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6643131F"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6417F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9B39E0B"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4AC2C5B1"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D26EBE5"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72563D4" w14:textId="77777777" w:rsidTr="00286C93">
        <w:trPr>
          <w:trHeight w:val="196"/>
        </w:trPr>
        <w:tc>
          <w:tcPr>
            <w:tcW w:w="2972" w:type="dxa"/>
            <w:tcBorders>
              <w:top w:val="nil"/>
              <w:left w:val="nil"/>
              <w:bottom w:val="nil"/>
              <w:right w:val="nil"/>
            </w:tcBorders>
            <w:shd w:val="clear" w:color="auto" w:fill="auto"/>
            <w:noWrap/>
            <w:vAlign w:val="bottom"/>
            <w:hideMark/>
          </w:tcPr>
          <w:p w14:paraId="000A81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501" w:type="dxa"/>
            <w:tcBorders>
              <w:top w:val="nil"/>
              <w:left w:val="nil"/>
              <w:bottom w:val="nil"/>
              <w:right w:val="nil"/>
            </w:tcBorders>
            <w:shd w:val="clear" w:color="auto" w:fill="auto"/>
            <w:noWrap/>
            <w:vAlign w:val="bottom"/>
            <w:hideMark/>
          </w:tcPr>
          <w:p w14:paraId="2E22231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58" w:type="dxa"/>
            <w:gridSpan w:val="2"/>
            <w:tcBorders>
              <w:top w:val="nil"/>
              <w:left w:val="nil"/>
              <w:bottom w:val="nil"/>
              <w:right w:val="nil"/>
            </w:tcBorders>
            <w:shd w:val="clear" w:color="auto" w:fill="auto"/>
            <w:noWrap/>
            <w:vAlign w:val="bottom"/>
            <w:hideMark/>
          </w:tcPr>
          <w:p w14:paraId="6EA9C54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58" w:type="dxa"/>
            <w:tcBorders>
              <w:top w:val="nil"/>
              <w:left w:val="nil"/>
              <w:bottom w:val="nil"/>
              <w:right w:val="nil"/>
            </w:tcBorders>
            <w:shd w:val="clear" w:color="auto" w:fill="auto"/>
            <w:noWrap/>
            <w:vAlign w:val="bottom"/>
            <w:hideMark/>
          </w:tcPr>
          <w:p w14:paraId="0201658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58" w:type="dxa"/>
            <w:tcBorders>
              <w:top w:val="nil"/>
              <w:left w:val="nil"/>
              <w:bottom w:val="nil"/>
              <w:right w:val="nil"/>
            </w:tcBorders>
            <w:shd w:val="clear" w:color="auto" w:fill="auto"/>
            <w:noWrap/>
            <w:vAlign w:val="bottom"/>
            <w:hideMark/>
          </w:tcPr>
          <w:p w14:paraId="0AA0729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23" w:type="dxa"/>
            <w:tcBorders>
              <w:top w:val="nil"/>
              <w:left w:val="nil"/>
              <w:bottom w:val="nil"/>
              <w:right w:val="nil"/>
            </w:tcBorders>
            <w:shd w:val="clear" w:color="auto" w:fill="auto"/>
            <w:noWrap/>
            <w:vAlign w:val="bottom"/>
            <w:hideMark/>
          </w:tcPr>
          <w:p w14:paraId="4857D09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6BE9E5E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080EB71E" w14:textId="77777777" w:rsidTr="00286C93">
        <w:trPr>
          <w:trHeight w:val="196"/>
        </w:trPr>
        <w:tc>
          <w:tcPr>
            <w:tcW w:w="2972" w:type="dxa"/>
            <w:tcBorders>
              <w:top w:val="nil"/>
              <w:left w:val="nil"/>
              <w:bottom w:val="nil"/>
              <w:right w:val="nil"/>
            </w:tcBorders>
            <w:shd w:val="clear" w:color="auto" w:fill="auto"/>
            <w:noWrap/>
            <w:vAlign w:val="bottom"/>
            <w:hideMark/>
          </w:tcPr>
          <w:p w14:paraId="4073633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501" w:type="dxa"/>
            <w:tcBorders>
              <w:top w:val="nil"/>
              <w:left w:val="nil"/>
              <w:bottom w:val="nil"/>
              <w:right w:val="nil"/>
            </w:tcBorders>
            <w:shd w:val="clear" w:color="auto" w:fill="auto"/>
            <w:noWrap/>
            <w:vAlign w:val="bottom"/>
            <w:hideMark/>
          </w:tcPr>
          <w:p w14:paraId="25B19BA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58" w:type="dxa"/>
            <w:gridSpan w:val="2"/>
            <w:tcBorders>
              <w:top w:val="nil"/>
              <w:left w:val="nil"/>
              <w:bottom w:val="nil"/>
              <w:right w:val="nil"/>
            </w:tcBorders>
            <w:shd w:val="clear" w:color="auto" w:fill="auto"/>
            <w:noWrap/>
            <w:vAlign w:val="bottom"/>
            <w:hideMark/>
          </w:tcPr>
          <w:p w14:paraId="29AD46B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58" w:type="dxa"/>
            <w:tcBorders>
              <w:top w:val="nil"/>
              <w:left w:val="nil"/>
              <w:bottom w:val="nil"/>
              <w:right w:val="nil"/>
            </w:tcBorders>
            <w:shd w:val="clear" w:color="auto" w:fill="auto"/>
            <w:noWrap/>
            <w:vAlign w:val="bottom"/>
            <w:hideMark/>
          </w:tcPr>
          <w:p w14:paraId="777F77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58" w:type="dxa"/>
            <w:tcBorders>
              <w:top w:val="nil"/>
              <w:left w:val="nil"/>
              <w:bottom w:val="nil"/>
              <w:right w:val="nil"/>
            </w:tcBorders>
            <w:shd w:val="clear" w:color="auto" w:fill="auto"/>
            <w:noWrap/>
            <w:vAlign w:val="bottom"/>
            <w:hideMark/>
          </w:tcPr>
          <w:p w14:paraId="70240E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23" w:type="dxa"/>
            <w:tcBorders>
              <w:top w:val="nil"/>
              <w:left w:val="nil"/>
              <w:bottom w:val="nil"/>
              <w:right w:val="nil"/>
            </w:tcBorders>
            <w:shd w:val="clear" w:color="auto" w:fill="auto"/>
            <w:noWrap/>
            <w:vAlign w:val="bottom"/>
            <w:hideMark/>
          </w:tcPr>
          <w:p w14:paraId="323BD8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3CDD122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78890783" w14:textId="77777777" w:rsidTr="00286C93">
        <w:trPr>
          <w:trHeight w:val="196"/>
        </w:trPr>
        <w:tc>
          <w:tcPr>
            <w:tcW w:w="2972" w:type="dxa"/>
            <w:tcBorders>
              <w:top w:val="nil"/>
              <w:left w:val="nil"/>
              <w:bottom w:val="nil"/>
              <w:right w:val="nil"/>
            </w:tcBorders>
            <w:shd w:val="clear" w:color="auto" w:fill="auto"/>
            <w:noWrap/>
            <w:vAlign w:val="bottom"/>
            <w:hideMark/>
          </w:tcPr>
          <w:p w14:paraId="3793B5E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501" w:type="dxa"/>
            <w:tcBorders>
              <w:top w:val="nil"/>
              <w:left w:val="nil"/>
              <w:bottom w:val="nil"/>
              <w:right w:val="nil"/>
            </w:tcBorders>
            <w:shd w:val="clear" w:color="auto" w:fill="auto"/>
            <w:noWrap/>
            <w:vAlign w:val="bottom"/>
            <w:hideMark/>
          </w:tcPr>
          <w:p w14:paraId="38B6BEC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58" w:type="dxa"/>
            <w:gridSpan w:val="2"/>
            <w:tcBorders>
              <w:top w:val="nil"/>
              <w:left w:val="nil"/>
              <w:bottom w:val="nil"/>
              <w:right w:val="nil"/>
            </w:tcBorders>
            <w:shd w:val="clear" w:color="auto" w:fill="auto"/>
            <w:noWrap/>
            <w:vAlign w:val="bottom"/>
            <w:hideMark/>
          </w:tcPr>
          <w:p w14:paraId="55C2B4C9" w14:textId="23A0D8B9"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4E+05</w:t>
            </w:r>
          </w:p>
        </w:tc>
        <w:tc>
          <w:tcPr>
            <w:tcW w:w="1158" w:type="dxa"/>
            <w:tcBorders>
              <w:top w:val="nil"/>
              <w:left w:val="nil"/>
              <w:bottom w:val="nil"/>
              <w:right w:val="nil"/>
            </w:tcBorders>
            <w:shd w:val="clear" w:color="auto" w:fill="auto"/>
            <w:noWrap/>
            <w:vAlign w:val="bottom"/>
            <w:hideMark/>
          </w:tcPr>
          <w:p w14:paraId="299E5598" w14:textId="60B9ED18"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w:t>
            </w:r>
            <w:r w:rsidR="00C013FF">
              <w:rPr>
                <w:rFonts w:ascii="Times New Roman" w:eastAsia="Times New Roman" w:hAnsi="Times New Roman" w:cs="Times New Roman"/>
                <w:sz w:val="24"/>
                <w:szCs w:val="24"/>
              </w:rPr>
              <w:t>.3E+07</w:t>
            </w:r>
          </w:p>
        </w:tc>
        <w:tc>
          <w:tcPr>
            <w:tcW w:w="1158" w:type="dxa"/>
            <w:tcBorders>
              <w:top w:val="nil"/>
              <w:left w:val="nil"/>
              <w:bottom w:val="nil"/>
              <w:right w:val="nil"/>
            </w:tcBorders>
            <w:shd w:val="clear" w:color="auto" w:fill="auto"/>
            <w:noWrap/>
            <w:vAlign w:val="bottom"/>
            <w:hideMark/>
          </w:tcPr>
          <w:p w14:paraId="3A46622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23" w:type="dxa"/>
            <w:tcBorders>
              <w:top w:val="nil"/>
              <w:left w:val="nil"/>
              <w:bottom w:val="nil"/>
              <w:right w:val="nil"/>
            </w:tcBorders>
            <w:shd w:val="clear" w:color="auto" w:fill="auto"/>
            <w:noWrap/>
            <w:vAlign w:val="bottom"/>
            <w:hideMark/>
          </w:tcPr>
          <w:p w14:paraId="392FC237" w14:textId="52418012" w:rsidR="00B80037" w:rsidRPr="00B80037" w:rsidRDefault="00B80037" w:rsidP="00C013FF">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6</w:t>
            </w:r>
            <w:r w:rsidR="00C013FF">
              <w:rPr>
                <w:rFonts w:ascii="Times New Roman" w:eastAsia="Times New Roman" w:hAnsi="Times New Roman" w:cs="Times New Roman"/>
                <w:sz w:val="24"/>
                <w:szCs w:val="24"/>
              </w:rPr>
              <w:t>1E+07</w:t>
            </w:r>
          </w:p>
        </w:tc>
        <w:tc>
          <w:tcPr>
            <w:tcW w:w="1158" w:type="dxa"/>
            <w:tcBorders>
              <w:top w:val="nil"/>
              <w:left w:val="nil"/>
              <w:bottom w:val="nil"/>
              <w:right w:val="nil"/>
            </w:tcBorders>
            <w:shd w:val="clear" w:color="auto" w:fill="auto"/>
            <w:noWrap/>
            <w:vAlign w:val="bottom"/>
            <w:hideMark/>
          </w:tcPr>
          <w:p w14:paraId="783A88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3020155D" w14:textId="77777777" w:rsidTr="00286C93">
        <w:trPr>
          <w:trHeight w:val="196"/>
        </w:trPr>
        <w:tc>
          <w:tcPr>
            <w:tcW w:w="2972" w:type="dxa"/>
            <w:tcBorders>
              <w:top w:val="nil"/>
              <w:left w:val="nil"/>
              <w:bottom w:val="nil"/>
              <w:right w:val="nil"/>
            </w:tcBorders>
            <w:shd w:val="clear" w:color="auto" w:fill="auto"/>
            <w:noWrap/>
            <w:vAlign w:val="bottom"/>
            <w:hideMark/>
          </w:tcPr>
          <w:p w14:paraId="3BF222E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501" w:type="dxa"/>
            <w:tcBorders>
              <w:top w:val="nil"/>
              <w:left w:val="nil"/>
              <w:bottom w:val="nil"/>
              <w:right w:val="nil"/>
            </w:tcBorders>
            <w:shd w:val="clear" w:color="auto" w:fill="auto"/>
            <w:noWrap/>
            <w:vAlign w:val="bottom"/>
            <w:hideMark/>
          </w:tcPr>
          <w:p w14:paraId="5331CA90"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58" w:type="dxa"/>
            <w:gridSpan w:val="2"/>
            <w:tcBorders>
              <w:top w:val="nil"/>
              <w:left w:val="nil"/>
              <w:bottom w:val="nil"/>
              <w:right w:val="nil"/>
            </w:tcBorders>
            <w:shd w:val="clear" w:color="auto" w:fill="auto"/>
            <w:noWrap/>
            <w:vAlign w:val="bottom"/>
            <w:hideMark/>
          </w:tcPr>
          <w:p w14:paraId="3834DD91" w14:textId="6CA703ED"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32</w:t>
            </w:r>
            <w:r w:rsidR="00C013FF">
              <w:rPr>
                <w:rFonts w:ascii="Times New Roman" w:eastAsia="Times New Roman" w:hAnsi="Times New Roman" w:cs="Times New Roman"/>
                <w:sz w:val="24"/>
                <w:szCs w:val="24"/>
              </w:rPr>
              <w:t>E+06</w:t>
            </w:r>
          </w:p>
        </w:tc>
        <w:tc>
          <w:tcPr>
            <w:tcW w:w="1158" w:type="dxa"/>
            <w:tcBorders>
              <w:top w:val="nil"/>
              <w:left w:val="nil"/>
              <w:bottom w:val="nil"/>
              <w:right w:val="nil"/>
            </w:tcBorders>
            <w:shd w:val="clear" w:color="auto" w:fill="auto"/>
            <w:noWrap/>
            <w:vAlign w:val="bottom"/>
            <w:hideMark/>
          </w:tcPr>
          <w:p w14:paraId="5F24C2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58" w:type="dxa"/>
            <w:tcBorders>
              <w:top w:val="nil"/>
              <w:left w:val="nil"/>
              <w:bottom w:val="nil"/>
              <w:right w:val="nil"/>
            </w:tcBorders>
            <w:shd w:val="clear" w:color="auto" w:fill="auto"/>
            <w:noWrap/>
            <w:vAlign w:val="bottom"/>
            <w:hideMark/>
          </w:tcPr>
          <w:p w14:paraId="204DD0ED" w14:textId="1525A768"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6E+07</w:t>
            </w:r>
          </w:p>
        </w:tc>
        <w:tc>
          <w:tcPr>
            <w:tcW w:w="1223" w:type="dxa"/>
            <w:tcBorders>
              <w:top w:val="nil"/>
              <w:left w:val="nil"/>
              <w:bottom w:val="nil"/>
              <w:right w:val="nil"/>
            </w:tcBorders>
            <w:shd w:val="clear" w:color="auto" w:fill="auto"/>
            <w:noWrap/>
            <w:vAlign w:val="bottom"/>
            <w:hideMark/>
          </w:tcPr>
          <w:p w14:paraId="6454D8A8" w14:textId="4DAE495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r w:rsidR="00C013FF">
              <w:rPr>
                <w:rFonts w:ascii="Times New Roman" w:eastAsia="Times New Roman" w:hAnsi="Times New Roman" w:cs="Times New Roman"/>
                <w:sz w:val="24"/>
                <w:szCs w:val="24"/>
              </w:rPr>
              <w:t>.</w:t>
            </w:r>
            <w:r w:rsidRPr="00B80037">
              <w:rPr>
                <w:rFonts w:ascii="Times New Roman" w:eastAsia="Times New Roman" w:hAnsi="Times New Roman" w:cs="Times New Roman"/>
                <w:sz w:val="24"/>
                <w:szCs w:val="24"/>
              </w:rPr>
              <w:t>3</w:t>
            </w:r>
            <w:r w:rsidR="00C013FF">
              <w:rPr>
                <w:rFonts w:ascii="Times New Roman" w:eastAsia="Times New Roman" w:hAnsi="Times New Roman" w:cs="Times New Roman"/>
                <w:sz w:val="24"/>
                <w:szCs w:val="24"/>
              </w:rPr>
              <w:t>5E+08</w:t>
            </w:r>
          </w:p>
        </w:tc>
        <w:tc>
          <w:tcPr>
            <w:tcW w:w="1158" w:type="dxa"/>
            <w:tcBorders>
              <w:top w:val="nil"/>
              <w:left w:val="nil"/>
              <w:bottom w:val="nil"/>
              <w:right w:val="nil"/>
            </w:tcBorders>
            <w:shd w:val="clear" w:color="auto" w:fill="auto"/>
            <w:noWrap/>
            <w:vAlign w:val="bottom"/>
            <w:hideMark/>
          </w:tcPr>
          <w:p w14:paraId="2608869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E2944CE" w14:textId="77777777" w:rsidTr="00286C93">
        <w:trPr>
          <w:trHeight w:val="196"/>
        </w:trPr>
        <w:tc>
          <w:tcPr>
            <w:tcW w:w="2972" w:type="dxa"/>
            <w:tcBorders>
              <w:top w:val="nil"/>
              <w:left w:val="nil"/>
              <w:bottom w:val="nil"/>
              <w:right w:val="nil"/>
            </w:tcBorders>
            <w:shd w:val="clear" w:color="auto" w:fill="auto"/>
            <w:noWrap/>
            <w:vAlign w:val="bottom"/>
            <w:hideMark/>
          </w:tcPr>
          <w:p w14:paraId="59E067B3"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10F732D8" w14:textId="41B5D255"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 xml:space="preserve">lake </w:t>
            </w:r>
            <w:r w:rsidR="00932812">
              <w:rPr>
                <w:rFonts w:ascii="Times New Roman" w:eastAsia="Times New Roman" w:hAnsi="Times New Roman" w:cs="Times New Roman"/>
                <w:sz w:val="24"/>
                <w:szCs w:val="24"/>
              </w:rPr>
              <w:t>D</w:t>
            </w:r>
            <w:r w:rsidRPr="00B80037">
              <w:rPr>
                <w:rFonts w:ascii="Times New Roman" w:eastAsia="Times New Roman" w:hAnsi="Times New Roman" w:cs="Times New Roman"/>
                <w:sz w:val="24"/>
                <w:szCs w:val="24"/>
              </w:rPr>
              <w:t>OC concentration</w:t>
            </w:r>
          </w:p>
        </w:tc>
        <w:tc>
          <w:tcPr>
            <w:tcW w:w="1158" w:type="dxa"/>
            <w:gridSpan w:val="2"/>
            <w:tcBorders>
              <w:top w:val="nil"/>
              <w:left w:val="nil"/>
              <w:bottom w:val="nil"/>
              <w:right w:val="nil"/>
            </w:tcBorders>
            <w:shd w:val="clear" w:color="auto" w:fill="auto"/>
            <w:noWrap/>
            <w:vAlign w:val="bottom"/>
            <w:hideMark/>
          </w:tcPr>
          <w:p w14:paraId="766642C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58" w:type="dxa"/>
            <w:tcBorders>
              <w:top w:val="nil"/>
              <w:left w:val="nil"/>
              <w:bottom w:val="nil"/>
              <w:right w:val="nil"/>
            </w:tcBorders>
            <w:shd w:val="clear" w:color="auto" w:fill="auto"/>
            <w:noWrap/>
            <w:vAlign w:val="bottom"/>
            <w:hideMark/>
          </w:tcPr>
          <w:p w14:paraId="4C1C18D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58" w:type="dxa"/>
            <w:tcBorders>
              <w:top w:val="nil"/>
              <w:left w:val="nil"/>
              <w:bottom w:val="nil"/>
              <w:right w:val="nil"/>
            </w:tcBorders>
            <w:shd w:val="clear" w:color="auto" w:fill="auto"/>
            <w:noWrap/>
            <w:vAlign w:val="bottom"/>
            <w:hideMark/>
          </w:tcPr>
          <w:p w14:paraId="6CF0EC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23" w:type="dxa"/>
            <w:tcBorders>
              <w:top w:val="nil"/>
              <w:left w:val="nil"/>
              <w:bottom w:val="nil"/>
              <w:right w:val="nil"/>
            </w:tcBorders>
            <w:shd w:val="clear" w:color="auto" w:fill="auto"/>
            <w:noWrap/>
            <w:vAlign w:val="bottom"/>
            <w:hideMark/>
          </w:tcPr>
          <w:p w14:paraId="719AD9A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5C9C95B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004631E4" w14:textId="77777777" w:rsidTr="00286C93">
        <w:trPr>
          <w:trHeight w:val="196"/>
        </w:trPr>
        <w:tc>
          <w:tcPr>
            <w:tcW w:w="2972" w:type="dxa"/>
            <w:tcBorders>
              <w:top w:val="nil"/>
              <w:left w:val="nil"/>
              <w:bottom w:val="nil"/>
              <w:right w:val="nil"/>
            </w:tcBorders>
            <w:shd w:val="clear" w:color="auto" w:fill="auto"/>
            <w:noWrap/>
            <w:vAlign w:val="bottom"/>
            <w:hideMark/>
          </w:tcPr>
          <w:p w14:paraId="1041882D" w14:textId="77777777"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D11EB35" w14:textId="35D130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Initial </w:t>
            </w:r>
            <w:r w:rsidR="00932812">
              <w:rPr>
                <w:rFonts w:ascii="Times New Roman" w:eastAsia="Times New Roman" w:hAnsi="Times New Roman" w:cs="Times New Roman"/>
                <w:sz w:val="24"/>
                <w:szCs w:val="24"/>
              </w:rPr>
              <w:t>in-</w:t>
            </w:r>
            <w:r w:rsidRPr="00B80037">
              <w:rPr>
                <w:rFonts w:ascii="Times New Roman" w:eastAsia="Times New Roman" w:hAnsi="Times New Roman" w:cs="Times New Roman"/>
                <w:sz w:val="24"/>
                <w:szCs w:val="24"/>
              </w:rPr>
              <w:t>lake POC concentration</w:t>
            </w:r>
          </w:p>
        </w:tc>
        <w:tc>
          <w:tcPr>
            <w:tcW w:w="1158" w:type="dxa"/>
            <w:gridSpan w:val="2"/>
            <w:tcBorders>
              <w:top w:val="nil"/>
              <w:left w:val="nil"/>
              <w:bottom w:val="nil"/>
              <w:right w:val="nil"/>
            </w:tcBorders>
            <w:shd w:val="clear" w:color="auto" w:fill="auto"/>
            <w:noWrap/>
            <w:vAlign w:val="bottom"/>
            <w:hideMark/>
          </w:tcPr>
          <w:p w14:paraId="7379275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58" w:type="dxa"/>
            <w:tcBorders>
              <w:top w:val="nil"/>
              <w:left w:val="nil"/>
              <w:bottom w:val="nil"/>
              <w:right w:val="nil"/>
            </w:tcBorders>
            <w:shd w:val="clear" w:color="auto" w:fill="auto"/>
            <w:noWrap/>
            <w:vAlign w:val="bottom"/>
            <w:hideMark/>
          </w:tcPr>
          <w:p w14:paraId="09E651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58" w:type="dxa"/>
            <w:tcBorders>
              <w:top w:val="nil"/>
              <w:left w:val="nil"/>
              <w:bottom w:val="nil"/>
              <w:right w:val="nil"/>
            </w:tcBorders>
            <w:shd w:val="clear" w:color="auto" w:fill="auto"/>
            <w:noWrap/>
            <w:vAlign w:val="bottom"/>
            <w:hideMark/>
          </w:tcPr>
          <w:p w14:paraId="63C503D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23" w:type="dxa"/>
            <w:tcBorders>
              <w:top w:val="nil"/>
              <w:left w:val="nil"/>
              <w:bottom w:val="nil"/>
              <w:right w:val="nil"/>
            </w:tcBorders>
            <w:shd w:val="clear" w:color="auto" w:fill="auto"/>
            <w:noWrap/>
            <w:vAlign w:val="bottom"/>
            <w:hideMark/>
          </w:tcPr>
          <w:p w14:paraId="1831167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2E369D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3A82199D" w14:textId="77777777" w:rsidTr="00286C93">
        <w:trPr>
          <w:trHeight w:val="205"/>
        </w:trPr>
        <w:tc>
          <w:tcPr>
            <w:tcW w:w="2972" w:type="dxa"/>
            <w:tcBorders>
              <w:top w:val="nil"/>
              <w:left w:val="nil"/>
              <w:bottom w:val="nil"/>
              <w:right w:val="nil"/>
            </w:tcBorders>
            <w:shd w:val="clear" w:color="auto" w:fill="auto"/>
            <w:noWrap/>
            <w:vAlign w:val="bottom"/>
            <w:hideMark/>
          </w:tcPr>
          <w:p w14:paraId="1FF4B63F"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501" w:type="dxa"/>
            <w:tcBorders>
              <w:top w:val="nil"/>
              <w:left w:val="nil"/>
              <w:bottom w:val="nil"/>
              <w:right w:val="nil"/>
            </w:tcBorders>
            <w:shd w:val="clear" w:color="auto" w:fill="auto"/>
            <w:noWrap/>
            <w:vAlign w:val="bottom"/>
            <w:hideMark/>
          </w:tcPr>
          <w:p w14:paraId="0A004E22"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48C2158A"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58C128E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54ACA4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213E237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7E4404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7C4D1FB" w14:textId="77777777" w:rsidTr="00286C93">
        <w:trPr>
          <w:trHeight w:val="196"/>
        </w:trPr>
        <w:tc>
          <w:tcPr>
            <w:tcW w:w="2972" w:type="dxa"/>
            <w:tcBorders>
              <w:top w:val="nil"/>
              <w:left w:val="nil"/>
              <w:bottom w:val="nil"/>
              <w:right w:val="nil"/>
            </w:tcBorders>
            <w:shd w:val="clear" w:color="auto" w:fill="auto"/>
            <w:noWrap/>
            <w:vAlign w:val="bottom"/>
            <w:hideMark/>
          </w:tcPr>
          <w:p w14:paraId="2C1D7C9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501" w:type="dxa"/>
            <w:tcBorders>
              <w:top w:val="nil"/>
              <w:left w:val="nil"/>
              <w:bottom w:val="nil"/>
              <w:right w:val="nil"/>
            </w:tcBorders>
            <w:shd w:val="clear" w:color="auto" w:fill="auto"/>
            <w:noWrap/>
            <w:vAlign w:val="bottom"/>
            <w:hideMark/>
          </w:tcPr>
          <w:p w14:paraId="02429869" w14:textId="290B119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shoreline with </w:t>
            </w:r>
            <w:r w:rsidR="00A22699">
              <w:rPr>
                <w:rFonts w:ascii="Times New Roman" w:eastAsia="Times New Roman" w:hAnsi="Times New Roman" w:cs="Times New Roman"/>
                <w:sz w:val="24"/>
                <w:szCs w:val="24"/>
              </w:rPr>
              <w:t>forest</w:t>
            </w:r>
          </w:p>
        </w:tc>
        <w:tc>
          <w:tcPr>
            <w:tcW w:w="1158" w:type="dxa"/>
            <w:gridSpan w:val="2"/>
            <w:tcBorders>
              <w:top w:val="nil"/>
              <w:left w:val="nil"/>
              <w:bottom w:val="nil"/>
              <w:right w:val="nil"/>
            </w:tcBorders>
            <w:shd w:val="clear" w:color="auto" w:fill="auto"/>
            <w:noWrap/>
            <w:vAlign w:val="bottom"/>
            <w:hideMark/>
          </w:tcPr>
          <w:p w14:paraId="4FDDB3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nil"/>
              <w:right w:val="nil"/>
            </w:tcBorders>
            <w:shd w:val="clear" w:color="auto" w:fill="auto"/>
            <w:noWrap/>
            <w:vAlign w:val="bottom"/>
            <w:hideMark/>
          </w:tcPr>
          <w:p w14:paraId="074BBB3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58" w:type="dxa"/>
            <w:tcBorders>
              <w:top w:val="nil"/>
              <w:left w:val="nil"/>
              <w:bottom w:val="nil"/>
              <w:right w:val="nil"/>
            </w:tcBorders>
            <w:shd w:val="clear" w:color="auto" w:fill="auto"/>
            <w:noWrap/>
            <w:vAlign w:val="bottom"/>
            <w:hideMark/>
          </w:tcPr>
          <w:p w14:paraId="7F5A78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CD89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2B961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3D1A9CAD" w14:textId="77777777" w:rsidTr="00286C93">
        <w:trPr>
          <w:trHeight w:val="196"/>
        </w:trPr>
        <w:tc>
          <w:tcPr>
            <w:tcW w:w="2972" w:type="dxa"/>
            <w:tcBorders>
              <w:top w:val="nil"/>
              <w:left w:val="nil"/>
              <w:bottom w:val="nil"/>
              <w:right w:val="nil"/>
            </w:tcBorders>
            <w:shd w:val="clear" w:color="auto" w:fill="auto"/>
            <w:noWrap/>
            <w:vAlign w:val="bottom"/>
            <w:hideMark/>
          </w:tcPr>
          <w:p w14:paraId="14B8604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501" w:type="dxa"/>
            <w:tcBorders>
              <w:top w:val="nil"/>
              <w:left w:val="nil"/>
              <w:bottom w:val="nil"/>
              <w:right w:val="nil"/>
            </w:tcBorders>
            <w:shd w:val="clear" w:color="auto" w:fill="auto"/>
            <w:noWrap/>
            <w:vAlign w:val="bottom"/>
            <w:hideMark/>
          </w:tcPr>
          <w:p w14:paraId="005252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58" w:type="dxa"/>
            <w:gridSpan w:val="2"/>
            <w:tcBorders>
              <w:top w:val="nil"/>
              <w:left w:val="nil"/>
              <w:bottom w:val="nil"/>
              <w:right w:val="nil"/>
            </w:tcBorders>
            <w:shd w:val="clear" w:color="auto" w:fill="auto"/>
            <w:noWrap/>
            <w:vAlign w:val="bottom"/>
            <w:hideMark/>
          </w:tcPr>
          <w:p w14:paraId="712CD50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5FF6359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58" w:type="dxa"/>
            <w:tcBorders>
              <w:top w:val="nil"/>
              <w:left w:val="nil"/>
              <w:bottom w:val="nil"/>
              <w:right w:val="nil"/>
            </w:tcBorders>
            <w:shd w:val="clear" w:color="auto" w:fill="auto"/>
            <w:noWrap/>
            <w:vAlign w:val="bottom"/>
            <w:hideMark/>
          </w:tcPr>
          <w:p w14:paraId="03725F8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23" w:type="dxa"/>
            <w:tcBorders>
              <w:top w:val="nil"/>
              <w:left w:val="nil"/>
              <w:bottom w:val="nil"/>
              <w:right w:val="nil"/>
            </w:tcBorders>
            <w:shd w:val="clear" w:color="auto" w:fill="auto"/>
            <w:noWrap/>
            <w:vAlign w:val="bottom"/>
            <w:hideMark/>
          </w:tcPr>
          <w:p w14:paraId="55C7CC6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6CF9901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2A962FAF" w14:textId="77777777" w:rsidTr="00286C93">
        <w:trPr>
          <w:trHeight w:val="196"/>
        </w:trPr>
        <w:tc>
          <w:tcPr>
            <w:tcW w:w="2972" w:type="dxa"/>
            <w:tcBorders>
              <w:top w:val="nil"/>
              <w:left w:val="nil"/>
              <w:bottom w:val="nil"/>
              <w:right w:val="nil"/>
            </w:tcBorders>
            <w:shd w:val="clear" w:color="auto" w:fill="auto"/>
            <w:noWrap/>
            <w:vAlign w:val="bottom"/>
            <w:hideMark/>
          </w:tcPr>
          <w:p w14:paraId="40F9614E"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A16B99D"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58" w:type="dxa"/>
            <w:gridSpan w:val="2"/>
            <w:tcBorders>
              <w:top w:val="nil"/>
              <w:left w:val="nil"/>
              <w:bottom w:val="nil"/>
              <w:right w:val="nil"/>
            </w:tcBorders>
            <w:shd w:val="clear" w:color="auto" w:fill="auto"/>
            <w:noWrap/>
            <w:vAlign w:val="bottom"/>
            <w:hideMark/>
          </w:tcPr>
          <w:p w14:paraId="14DB926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68D49F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355C92C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3B77BFA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7C0017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474E2C4E" w14:textId="77777777" w:rsidTr="00286C93">
        <w:trPr>
          <w:trHeight w:val="196"/>
        </w:trPr>
        <w:tc>
          <w:tcPr>
            <w:tcW w:w="2972" w:type="dxa"/>
            <w:tcBorders>
              <w:top w:val="nil"/>
              <w:left w:val="nil"/>
              <w:bottom w:val="nil"/>
              <w:right w:val="nil"/>
            </w:tcBorders>
            <w:shd w:val="clear" w:color="auto" w:fill="auto"/>
            <w:noWrap/>
            <w:vAlign w:val="bottom"/>
            <w:hideMark/>
          </w:tcPr>
          <w:p w14:paraId="5EB02404"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662865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58" w:type="dxa"/>
            <w:gridSpan w:val="2"/>
            <w:tcBorders>
              <w:top w:val="nil"/>
              <w:left w:val="nil"/>
              <w:bottom w:val="nil"/>
              <w:right w:val="nil"/>
            </w:tcBorders>
            <w:shd w:val="clear" w:color="auto" w:fill="auto"/>
            <w:noWrap/>
            <w:vAlign w:val="bottom"/>
            <w:hideMark/>
          </w:tcPr>
          <w:p w14:paraId="2CC7BB9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000000" w:fill="FFFFFF"/>
            <w:noWrap/>
            <w:vAlign w:val="bottom"/>
            <w:hideMark/>
          </w:tcPr>
          <w:p w14:paraId="0574C53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6BBD65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23" w:type="dxa"/>
            <w:tcBorders>
              <w:top w:val="nil"/>
              <w:left w:val="nil"/>
              <w:bottom w:val="nil"/>
              <w:right w:val="nil"/>
            </w:tcBorders>
            <w:shd w:val="clear" w:color="auto" w:fill="auto"/>
            <w:noWrap/>
            <w:vAlign w:val="bottom"/>
            <w:hideMark/>
          </w:tcPr>
          <w:p w14:paraId="5BE9002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14B6E3C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C415352" w14:textId="77777777" w:rsidTr="00286C93">
        <w:trPr>
          <w:trHeight w:val="196"/>
        </w:trPr>
        <w:tc>
          <w:tcPr>
            <w:tcW w:w="2972" w:type="dxa"/>
            <w:tcBorders>
              <w:top w:val="nil"/>
              <w:left w:val="nil"/>
              <w:bottom w:val="nil"/>
              <w:right w:val="nil"/>
            </w:tcBorders>
            <w:shd w:val="clear" w:color="auto" w:fill="auto"/>
            <w:noWrap/>
            <w:vAlign w:val="bottom"/>
            <w:hideMark/>
          </w:tcPr>
          <w:p w14:paraId="1D06775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501" w:type="dxa"/>
            <w:tcBorders>
              <w:top w:val="nil"/>
              <w:left w:val="nil"/>
              <w:bottom w:val="nil"/>
              <w:right w:val="nil"/>
            </w:tcBorders>
            <w:shd w:val="clear" w:color="auto" w:fill="auto"/>
            <w:noWrap/>
            <w:vAlign w:val="bottom"/>
            <w:hideMark/>
          </w:tcPr>
          <w:p w14:paraId="1C1D17A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58" w:type="dxa"/>
            <w:gridSpan w:val="2"/>
            <w:tcBorders>
              <w:top w:val="nil"/>
              <w:left w:val="nil"/>
              <w:bottom w:val="nil"/>
              <w:right w:val="nil"/>
            </w:tcBorders>
            <w:shd w:val="clear" w:color="auto" w:fill="auto"/>
            <w:noWrap/>
            <w:vAlign w:val="bottom"/>
            <w:hideMark/>
          </w:tcPr>
          <w:p w14:paraId="232038D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2631FA5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58" w:type="dxa"/>
            <w:tcBorders>
              <w:top w:val="nil"/>
              <w:left w:val="nil"/>
              <w:bottom w:val="nil"/>
              <w:right w:val="nil"/>
            </w:tcBorders>
            <w:shd w:val="clear" w:color="auto" w:fill="auto"/>
            <w:noWrap/>
            <w:vAlign w:val="bottom"/>
            <w:hideMark/>
          </w:tcPr>
          <w:p w14:paraId="665D615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23" w:type="dxa"/>
            <w:tcBorders>
              <w:top w:val="nil"/>
              <w:left w:val="nil"/>
              <w:bottom w:val="nil"/>
              <w:right w:val="nil"/>
            </w:tcBorders>
            <w:shd w:val="clear" w:color="auto" w:fill="auto"/>
            <w:noWrap/>
            <w:vAlign w:val="bottom"/>
            <w:hideMark/>
          </w:tcPr>
          <w:p w14:paraId="276D79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DCF140F" w14:textId="05F6C9C3"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w:t>
            </w:r>
            <w:r w:rsidR="00C013FF">
              <w:rPr>
                <w:rFonts w:ascii="Times New Roman" w:eastAsia="Times New Roman" w:hAnsi="Times New Roman" w:cs="Times New Roman"/>
                <w:sz w:val="24"/>
                <w:szCs w:val="24"/>
              </w:rPr>
              <w:t>0</w:t>
            </w:r>
            <w:r w:rsidRPr="00B80037">
              <w:rPr>
                <w:rFonts w:ascii="Times New Roman" w:eastAsia="Times New Roman" w:hAnsi="Times New Roman" w:cs="Times New Roman"/>
                <w:sz w:val="24"/>
                <w:szCs w:val="24"/>
              </w:rPr>
              <w:t>0</w:t>
            </w:r>
          </w:p>
        </w:tc>
      </w:tr>
      <w:tr w:rsidR="00B80037" w:rsidRPr="00B80037" w14:paraId="39D43FBB" w14:textId="77777777" w:rsidTr="00286C93">
        <w:trPr>
          <w:trHeight w:val="196"/>
        </w:trPr>
        <w:tc>
          <w:tcPr>
            <w:tcW w:w="2972" w:type="dxa"/>
            <w:tcBorders>
              <w:top w:val="nil"/>
              <w:left w:val="nil"/>
              <w:bottom w:val="nil"/>
              <w:right w:val="nil"/>
            </w:tcBorders>
            <w:shd w:val="clear" w:color="auto" w:fill="auto"/>
            <w:noWrap/>
            <w:vAlign w:val="bottom"/>
            <w:hideMark/>
          </w:tcPr>
          <w:p w14:paraId="712662C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68A76A9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58" w:type="dxa"/>
            <w:gridSpan w:val="2"/>
            <w:tcBorders>
              <w:top w:val="nil"/>
              <w:left w:val="nil"/>
              <w:bottom w:val="nil"/>
              <w:right w:val="nil"/>
            </w:tcBorders>
            <w:shd w:val="clear" w:color="auto" w:fill="auto"/>
            <w:noWrap/>
            <w:vAlign w:val="bottom"/>
            <w:hideMark/>
          </w:tcPr>
          <w:p w14:paraId="79B1130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1933A3C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D1FA2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23" w:type="dxa"/>
            <w:tcBorders>
              <w:top w:val="nil"/>
              <w:left w:val="nil"/>
              <w:bottom w:val="nil"/>
              <w:right w:val="nil"/>
            </w:tcBorders>
            <w:shd w:val="clear" w:color="auto" w:fill="auto"/>
            <w:noWrap/>
            <w:vAlign w:val="bottom"/>
            <w:hideMark/>
          </w:tcPr>
          <w:p w14:paraId="7198978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05F8EE2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48A0C85C" w14:textId="77777777" w:rsidTr="00286C93">
        <w:trPr>
          <w:trHeight w:val="196"/>
        </w:trPr>
        <w:tc>
          <w:tcPr>
            <w:tcW w:w="2972" w:type="dxa"/>
            <w:tcBorders>
              <w:top w:val="nil"/>
              <w:left w:val="nil"/>
              <w:bottom w:val="nil"/>
              <w:right w:val="nil"/>
            </w:tcBorders>
            <w:shd w:val="clear" w:color="auto" w:fill="auto"/>
            <w:noWrap/>
            <w:vAlign w:val="bottom"/>
            <w:hideMark/>
          </w:tcPr>
          <w:p w14:paraId="1E9DB750"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238E2B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58" w:type="dxa"/>
            <w:gridSpan w:val="2"/>
            <w:tcBorders>
              <w:top w:val="nil"/>
              <w:left w:val="nil"/>
              <w:bottom w:val="nil"/>
              <w:right w:val="nil"/>
            </w:tcBorders>
            <w:shd w:val="clear" w:color="auto" w:fill="auto"/>
            <w:noWrap/>
            <w:vAlign w:val="bottom"/>
            <w:hideMark/>
          </w:tcPr>
          <w:p w14:paraId="20235F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802CA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6E1D44E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23" w:type="dxa"/>
            <w:tcBorders>
              <w:top w:val="nil"/>
              <w:left w:val="nil"/>
              <w:bottom w:val="nil"/>
              <w:right w:val="nil"/>
            </w:tcBorders>
            <w:shd w:val="clear" w:color="auto" w:fill="auto"/>
            <w:noWrap/>
            <w:vAlign w:val="bottom"/>
            <w:hideMark/>
          </w:tcPr>
          <w:p w14:paraId="73E8B19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40F3160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0B93ADF3" w14:textId="77777777" w:rsidTr="00286C93">
        <w:trPr>
          <w:trHeight w:val="205"/>
        </w:trPr>
        <w:tc>
          <w:tcPr>
            <w:tcW w:w="2972" w:type="dxa"/>
            <w:tcBorders>
              <w:top w:val="nil"/>
              <w:left w:val="nil"/>
              <w:bottom w:val="nil"/>
              <w:right w:val="nil"/>
            </w:tcBorders>
            <w:shd w:val="clear" w:color="auto" w:fill="auto"/>
            <w:noWrap/>
            <w:vAlign w:val="bottom"/>
            <w:hideMark/>
          </w:tcPr>
          <w:p w14:paraId="5B3345A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501" w:type="dxa"/>
            <w:tcBorders>
              <w:top w:val="nil"/>
              <w:left w:val="nil"/>
              <w:bottom w:val="nil"/>
              <w:right w:val="nil"/>
            </w:tcBorders>
            <w:shd w:val="clear" w:color="auto" w:fill="auto"/>
            <w:noWrap/>
            <w:vAlign w:val="bottom"/>
            <w:hideMark/>
          </w:tcPr>
          <w:p w14:paraId="590384B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70715AD"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5D78C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93D9CC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6BB51BE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DFCF01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F78ED68" w14:textId="77777777" w:rsidTr="00286C93">
        <w:trPr>
          <w:trHeight w:val="205"/>
        </w:trPr>
        <w:tc>
          <w:tcPr>
            <w:tcW w:w="2972" w:type="dxa"/>
            <w:tcBorders>
              <w:top w:val="nil"/>
              <w:left w:val="nil"/>
              <w:bottom w:val="nil"/>
              <w:right w:val="nil"/>
            </w:tcBorders>
            <w:shd w:val="clear" w:color="auto" w:fill="auto"/>
            <w:noWrap/>
            <w:vAlign w:val="bottom"/>
            <w:hideMark/>
          </w:tcPr>
          <w:p w14:paraId="3B8505F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7942A187"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58" w:type="dxa"/>
            <w:gridSpan w:val="2"/>
            <w:tcBorders>
              <w:top w:val="nil"/>
              <w:left w:val="nil"/>
              <w:bottom w:val="nil"/>
              <w:right w:val="nil"/>
            </w:tcBorders>
            <w:shd w:val="clear" w:color="auto" w:fill="auto"/>
            <w:noWrap/>
            <w:vAlign w:val="bottom"/>
            <w:hideMark/>
          </w:tcPr>
          <w:p w14:paraId="0C3BBF3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58" w:type="dxa"/>
            <w:tcBorders>
              <w:top w:val="nil"/>
              <w:left w:val="nil"/>
              <w:bottom w:val="nil"/>
              <w:right w:val="nil"/>
            </w:tcBorders>
            <w:shd w:val="clear" w:color="auto" w:fill="auto"/>
            <w:noWrap/>
            <w:vAlign w:val="bottom"/>
            <w:hideMark/>
          </w:tcPr>
          <w:p w14:paraId="6B236E8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4954312C"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23" w:type="dxa"/>
            <w:tcBorders>
              <w:top w:val="nil"/>
              <w:left w:val="nil"/>
              <w:bottom w:val="nil"/>
              <w:right w:val="nil"/>
            </w:tcBorders>
            <w:shd w:val="clear" w:color="auto" w:fill="auto"/>
            <w:noWrap/>
            <w:vAlign w:val="bottom"/>
            <w:hideMark/>
          </w:tcPr>
          <w:p w14:paraId="3DEF2FD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1C0B103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5E90CF26" w14:textId="77777777" w:rsidTr="00286C93">
        <w:trPr>
          <w:trHeight w:val="205"/>
        </w:trPr>
        <w:tc>
          <w:tcPr>
            <w:tcW w:w="2972" w:type="dxa"/>
            <w:tcBorders>
              <w:top w:val="nil"/>
              <w:left w:val="nil"/>
              <w:bottom w:val="nil"/>
              <w:right w:val="nil"/>
            </w:tcBorders>
            <w:shd w:val="clear" w:color="auto" w:fill="auto"/>
            <w:noWrap/>
            <w:vAlign w:val="bottom"/>
            <w:hideMark/>
          </w:tcPr>
          <w:p w14:paraId="0D38A52C" w14:textId="77777777"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501" w:type="dxa"/>
            <w:tcBorders>
              <w:top w:val="nil"/>
              <w:left w:val="nil"/>
              <w:bottom w:val="nil"/>
              <w:right w:val="nil"/>
            </w:tcBorders>
            <w:shd w:val="clear" w:color="auto" w:fill="auto"/>
            <w:noWrap/>
            <w:vAlign w:val="bottom"/>
            <w:hideMark/>
          </w:tcPr>
          <w:p w14:paraId="51253C29"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58" w:type="dxa"/>
            <w:gridSpan w:val="2"/>
            <w:tcBorders>
              <w:top w:val="nil"/>
              <w:left w:val="nil"/>
              <w:bottom w:val="nil"/>
              <w:right w:val="nil"/>
            </w:tcBorders>
            <w:shd w:val="clear" w:color="auto" w:fill="auto"/>
            <w:noWrap/>
            <w:vAlign w:val="bottom"/>
            <w:hideMark/>
          </w:tcPr>
          <w:p w14:paraId="1C81CD0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58" w:type="dxa"/>
            <w:tcBorders>
              <w:top w:val="nil"/>
              <w:left w:val="nil"/>
              <w:bottom w:val="nil"/>
              <w:right w:val="nil"/>
            </w:tcBorders>
            <w:shd w:val="clear" w:color="auto" w:fill="auto"/>
            <w:noWrap/>
            <w:vAlign w:val="bottom"/>
            <w:hideMark/>
          </w:tcPr>
          <w:p w14:paraId="3AA47BF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58" w:type="dxa"/>
            <w:tcBorders>
              <w:top w:val="nil"/>
              <w:left w:val="nil"/>
              <w:bottom w:val="nil"/>
              <w:right w:val="nil"/>
            </w:tcBorders>
            <w:shd w:val="clear" w:color="auto" w:fill="auto"/>
            <w:noWrap/>
            <w:vAlign w:val="bottom"/>
            <w:hideMark/>
          </w:tcPr>
          <w:p w14:paraId="53345918"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23" w:type="dxa"/>
            <w:tcBorders>
              <w:top w:val="nil"/>
              <w:left w:val="nil"/>
              <w:bottom w:val="nil"/>
              <w:right w:val="nil"/>
            </w:tcBorders>
            <w:shd w:val="clear" w:color="auto" w:fill="auto"/>
            <w:noWrap/>
            <w:vAlign w:val="bottom"/>
            <w:hideMark/>
          </w:tcPr>
          <w:p w14:paraId="1A4AC7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1D68A9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1F0A2466" w14:textId="77777777" w:rsidTr="00286C93">
        <w:trPr>
          <w:trHeight w:val="196"/>
        </w:trPr>
        <w:tc>
          <w:tcPr>
            <w:tcW w:w="2972" w:type="dxa"/>
            <w:tcBorders>
              <w:top w:val="nil"/>
              <w:left w:val="nil"/>
              <w:bottom w:val="nil"/>
              <w:right w:val="nil"/>
            </w:tcBorders>
            <w:shd w:val="clear" w:color="auto" w:fill="auto"/>
            <w:noWrap/>
            <w:vAlign w:val="bottom"/>
            <w:hideMark/>
          </w:tcPr>
          <w:p w14:paraId="7467D964" w14:textId="77777777"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501" w:type="dxa"/>
            <w:tcBorders>
              <w:top w:val="nil"/>
              <w:left w:val="nil"/>
              <w:bottom w:val="nil"/>
              <w:right w:val="nil"/>
            </w:tcBorders>
            <w:shd w:val="clear" w:color="auto" w:fill="auto"/>
            <w:noWrap/>
            <w:vAlign w:val="bottom"/>
            <w:hideMark/>
          </w:tcPr>
          <w:p w14:paraId="4F0BC37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58" w:type="dxa"/>
            <w:gridSpan w:val="2"/>
            <w:tcBorders>
              <w:top w:val="nil"/>
              <w:left w:val="nil"/>
              <w:bottom w:val="nil"/>
              <w:right w:val="nil"/>
            </w:tcBorders>
            <w:shd w:val="clear" w:color="auto" w:fill="auto"/>
            <w:noWrap/>
            <w:vAlign w:val="bottom"/>
            <w:hideMark/>
          </w:tcPr>
          <w:p w14:paraId="1155B87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2092951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326E170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23" w:type="dxa"/>
            <w:tcBorders>
              <w:top w:val="nil"/>
              <w:left w:val="nil"/>
              <w:bottom w:val="nil"/>
              <w:right w:val="nil"/>
            </w:tcBorders>
            <w:shd w:val="clear" w:color="auto" w:fill="auto"/>
            <w:noWrap/>
            <w:vAlign w:val="bottom"/>
            <w:hideMark/>
          </w:tcPr>
          <w:p w14:paraId="44763D9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072484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37087105" w14:textId="77777777" w:rsidTr="00286C93">
        <w:trPr>
          <w:trHeight w:val="205"/>
        </w:trPr>
        <w:tc>
          <w:tcPr>
            <w:tcW w:w="2972" w:type="dxa"/>
            <w:tcBorders>
              <w:top w:val="nil"/>
              <w:left w:val="nil"/>
              <w:bottom w:val="nil"/>
              <w:right w:val="nil"/>
            </w:tcBorders>
            <w:shd w:val="clear" w:color="auto" w:fill="auto"/>
            <w:noWrap/>
            <w:vAlign w:val="bottom"/>
            <w:hideMark/>
          </w:tcPr>
          <w:p w14:paraId="6323182C"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501" w:type="dxa"/>
            <w:tcBorders>
              <w:top w:val="nil"/>
              <w:left w:val="nil"/>
              <w:bottom w:val="nil"/>
              <w:right w:val="nil"/>
            </w:tcBorders>
            <w:shd w:val="clear" w:color="auto" w:fill="auto"/>
            <w:noWrap/>
            <w:vAlign w:val="bottom"/>
            <w:hideMark/>
          </w:tcPr>
          <w:p w14:paraId="546335E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58" w:type="dxa"/>
            <w:gridSpan w:val="2"/>
            <w:tcBorders>
              <w:top w:val="nil"/>
              <w:left w:val="nil"/>
              <w:bottom w:val="nil"/>
              <w:right w:val="nil"/>
            </w:tcBorders>
            <w:shd w:val="clear" w:color="auto" w:fill="auto"/>
            <w:noWrap/>
            <w:vAlign w:val="bottom"/>
            <w:hideMark/>
          </w:tcPr>
          <w:p w14:paraId="7D17208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B46C2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4B1558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23" w:type="dxa"/>
            <w:tcBorders>
              <w:top w:val="nil"/>
              <w:left w:val="nil"/>
              <w:bottom w:val="nil"/>
              <w:right w:val="nil"/>
            </w:tcBorders>
            <w:shd w:val="clear" w:color="auto" w:fill="auto"/>
            <w:noWrap/>
            <w:vAlign w:val="bottom"/>
            <w:hideMark/>
          </w:tcPr>
          <w:p w14:paraId="022A8B3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352A68E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784B5B11" w14:textId="77777777" w:rsidTr="00286C93">
        <w:trPr>
          <w:trHeight w:val="205"/>
        </w:trPr>
        <w:tc>
          <w:tcPr>
            <w:tcW w:w="2972" w:type="dxa"/>
            <w:tcBorders>
              <w:top w:val="nil"/>
              <w:left w:val="nil"/>
              <w:bottom w:val="nil"/>
              <w:right w:val="nil"/>
            </w:tcBorders>
            <w:shd w:val="clear" w:color="auto" w:fill="auto"/>
            <w:noWrap/>
            <w:vAlign w:val="bottom"/>
            <w:hideMark/>
          </w:tcPr>
          <w:p w14:paraId="59E48F47" w14:textId="6F0A71BC" w:rsidR="00B80037" w:rsidRPr="00B80037" w:rsidRDefault="00B80037" w:rsidP="00B80037">
            <w:pPr>
              <w:spacing w:line="240" w:lineRule="auto"/>
              <w:rPr>
                <w:rFonts w:ascii="Times New Roman" w:eastAsia="Times New Roman" w:hAnsi="Times New Roman" w:cs="Times New Roman"/>
                <w:i/>
                <w:iCs/>
                <w:sz w:val="24"/>
                <w:szCs w:val="24"/>
              </w:rPr>
            </w:pPr>
            <w:r w:rsidRPr="00D9716B">
              <w:rPr>
                <w:rFonts w:ascii="Times New Roman" w:eastAsia="Times New Roman" w:hAnsi="Times New Roman" w:cs="Times New Roman"/>
                <w:i/>
                <w:iCs/>
                <w:color w:val="auto"/>
                <w:sz w:val="24"/>
                <w:szCs w:val="24"/>
              </w:rPr>
              <w:t>Burial</w:t>
            </w:r>
            <w:r w:rsidR="00D9716B" w:rsidRPr="00D9716B">
              <w:rPr>
                <w:rFonts w:ascii="Times New Roman" w:eastAsia="Times New Roman" w:hAnsi="Times New Roman" w:cs="Times New Roman"/>
                <w:i/>
                <w:iCs/>
                <w:color w:val="auto"/>
                <w:sz w:val="24"/>
                <w:szCs w:val="24"/>
                <w:u w:val="single"/>
              </w:rPr>
              <w:t xml:space="preserve"> </w:t>
            </w:r>
            <w:r w:rsidR="00932812">
              <w:rPr>
                <w:rFonts w:ascii="Times New Roman" w:eastAsia="Times New Roman" w:hAnsi="Times New Roman" w:cs="Times New Roman"/>
                <w:i/>
                <w:iCs/>
                <w:color w:val="auto"/>
                <w:sz w:val="24"/>
                <w:szCs w:val="24"/>
                <w:u w:val="single"/>
              </w:rPr>
              <w:t xml:space="preserve"> </w:t>
            </w:r>
            <w:r w:rsidRPr="00D9716B">
              <w:rPr>
                <w:rFonts w:ascii="Times New Roman" w:eastAsia="Times New Roman" w:hAnsi="Times New Roman" w:cs="Times New Roman"/>
                <w:i/>
                <w:iCs/>
                <w:color w:val="auto"/>
                <w:sz w:val="24"/>
                <w:szCs w:val="24"/>
              </w:rPr>
              <w:t>alloch</w:t>
            </w:r>
          </w:p>
        </w:tc>
        <w:tc>
          <w:tcPr>
            <w:tcW w:w="4501" w:type="dxa"/>
            <w:tcBorders>
              <w:top w:val="nil"/>
              <w:left w:val="nil"/>
              <w:bottom w:val="nil"/>
              <w:right w:val="nil"/>
            </w:tcBorders>
            <w:shd w:val="clear" w:color="auto" w:fill="auto"/>
            <w:noWrap/>
            <w:vAlign w:val="bottom"/>
            <w:hideMark/>
          </w:tcPr>
          <w:p w14:paraId="3059750E"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58" w:type="dxa"/>
            <w:gridSpan w:val="2"/>
            <w:tcBorders>
              <w:top w:val="nil"/>
              <w:left w:val="nil"/>
              <w:bottom w:val="nil"/>
              <w:right w:val="nil"/>
            </w:tcBorders>
            <w:shd w:val="clear" w:color="auto" w:fill="auto"/>
            <w:noWrap/>
            <w:vAlign w:val="bottom"/>
            <w:hideMark/>
          </w:tcPr>
          <w:p w14:paraId="72EC60E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714DFD9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8077AB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23" w:type="dxa"/>
            <w:tcBorders>
              <w:top w:val="nil"/>
              <w:left w:val="nil"/>
              <w:bottom w:val="nil"/>
              <w:right w:val="nil"/>
            </w:tcBorders>
            <w:shd w:val="clear" w:color="auto" w:fill="auto"/>
            <w:noWrap/>
            <w:vAlign w:val="bottom"/>
            <w:hideMark/>
          </w:tcPr>
          <w:p w14:paraId="31FC13C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2E907E55"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600DD77F" w14:textId="77777777" w:rsidTr="00286C93">
        <w:trPr>
          <w:trHeight w:val="205"/>
        </w:trPr>
        <w:tc>
          <w:tcPr>
            <w:tcW w:w="2972" w:type="dxa"/>
            <w:tcBorders>
              <w:top w:val="nil"/>
              <w:left w:val="nil"/>
              <w:bottom w:val="nil"/>
              <w:right w:val="nil"/>
            </w:tcBorders>
            <w:shd w:val="clear" w:color="auto" w:fill="auto"/>
            <w:noWrap/>
            <w:vAlign w:val="bottom"/>
            <w:hideMark/>
          </w:tcPr>
          <w:p w14:paraId="7DF1935B"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501" w:type="dxa"/>
            <w:tcBorders>
              <w:top w:val="nil"/>
              <w:left w:val="nil"/>
              <w:bottom w:val="nil"/>
              <w:right w:val="nil"/>
            </w:tcBorders>
            <w:shd w:val="clear" w:color="auto" w:fill="auto"/>
            <w:noWrap/>
            <w:vAlign w:val="bottom"/>
            <w:hideMark/>
          </w:tcPr>
          <w:p w14:paraId="37AF17C0"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58" w:type="dxa"/>
            <w:gridSpan w:val="2"/>
            <w:tcBorders>
              <w:top w:val="nil"/>
              <w:left w:val="nil"/>
              <w:bottom w:val="nil"/>
              <w:right w:val="nil"/>
            </w:tcBorders>
            <w:shd w:val="clear" w:color="auto" w:fill="auto"/>
            <w:noWrap/>
            <w:vAlign w:val="bottom"/>
            <w:hideMark/>
          </w:tcPr>
          <w:p w14:paraId="532EE6C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495966A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05C4954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23" w:type="dxa"/>
            <w:tcBorders>
              <w:top w:val="nil"/>
              <w:left w:val="nil"/>
              <w:bottom w:val="nil"/>
              <w:right w:val="nil"/>
            </w:tcBorders>
            <w:shd w:val="clear" w:color="auto" w:fill="auto"/>
            <w:noWrap/>
            <w:vAlign w:val="bottom"/>
            <w:hideMark/>
          </w:tcPr>
          <w:p w14:paraId="61A0630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61038B8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41956661" w14:textId="77777777" w:rsidTr="00286C93">
        <w:trPr>
          <w:trHeight w:val="196"/>
        </w:trPr>
        <w:tc>
          <w:tcPr>
            <w:tcW w:w="2972" w:type="dxa"/>
            <w:tcBorders>
              <w:top w:val="nil"/>
              <w:left w:val="nil"/>
              <w:bottom w:val="nil"/>
              <w:right w:val="nil"/>
            </w:tcBorders>
            <w:shd w:val="clear" w:color="auto" w:fill="auto"/>
            <w:noWrap/>
            <w:vAlign w:val="bottom"/>
            <w:hideMark/>
          </w:tcPr>
          <w:p w14:paraId="0E110838" w14:textId="77777777"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501" w:type="dxa"/>
            <w:tcBorders>
              <w:top w:val="nil"/>
              <w:left w:val="nil"/>
              <w:bottom w:val="nil"/>
              <w:right w:val="nil"/>
            </w:tcBorders>
            <w:shd w:val="clear" w:color="auto" w:fill="auto"/>
            <w:noWrap/>
            <w:vAlign w:val="bottom"/>
            <w:hideMark/>
          </w:tcPr>
          <w:p w14:paraId="3E750118" w14:textId="73805D87" w:rsidR="00B80037" w:rsidRPr="00B80037" w:rsidRDefault="00286C93"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Observed sediment mass accumulation rate</w:t>
            </w:r>
          </w:p>
        </w:tc>
        <w:tc>
          <w:tcPr>
            <w:tcW w:w="1158" w:type="dxa"/>
            <w:gridSpan w:val="2"/>
            <w:tcBorders>
              <w:top w:val="nil"/>
              <w:left w:val="nil"/>
              <w:bottom w:val="nil"/>
              <w:right w:val="nil"/>
            </w:tcBorders>
            <w:shd w:val="clear" w:color="auto" w:fill="auto"/>
            <w:noWrap/>
            <w:vAlign w:val="bottom"/>
            <w:hideMark/>
          </w:tcPr>
          <w:p w14:paraId="29B7CAC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58" w:type="dxa"/>
            <w:tcBorders>
              <w:top w:val="nil"/>
              <w:left w:val="nil"/>
              <w:bottom w:val="nil"/>
              <w:right w:val="nil"/>
            </w:tcBorders>
            <w:shd w:val="clear" w:color="auto" w:fill="auto"/>
            <w:noWrap/>
            <w:vAlign w:val="bottom"/>
            <w:hideMark/>
          </w:tcPr>
          <w:p w14:paraId="0AEA7AE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58" w:type="dxa"/>
            <w:tcBorders>
              <w:top w:val="nil"/>
              <w:left w:val="nil"/>
              <w:bottom w:val="nil"/>
              <w:right w:val="nil"/>
            </w:tcBorders>
            <w:shd w:val="clear" w:color="auto" w:fill="auto"/>
            <w:noWrap/>
            <w:vAlign w:val="bottom"/>
            <w:hideMark/>
          </w:tcPr>
          <w:p w14:paraId="60799E2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23" w:type="dxa"/>
            <w:tcBorders>
              <w:top w:val="nil"/>
              <w:left w:val="nil"/>
              <w:bottom w:val="nil"/>
              <w:right w:val="nil"/>
            </w:tcBorders>
            <w:shd w:val="clear" w:color="auto" w:fill="auto"/>
            <w:noWrap/>
            <w:vAlign w:val="bottom"/>
            <w:hideMark/>
          </w:tcPr>
          <w:p w14:paraId="34B4F46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1D1173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286C93" w:rsidRPr="00B80037" w14:paraId="539DE3BD" w14:textId="77777777" w:rsidTr="00286C93">
        <w:trPr>
          <w:trHeight w:val="205"/>
        </w:trPr>
        <w:tc>
          <w:tcPr>
            <w:tcW w:w="2972" w:type="dxa"/>
            <w:tcBorders>
              <w:top w:val="nil"/>
              <w:left w:val="nil"/>
              <w:bottom w:val="nil"/>
              <w:right w:val="nil"/>
            </w:tcBorders>
            <w:shd w:val="clear" w:color="auto" w:fill="auto"/>
            <w:noWrap/>
            <w:vAlign w:val="bottom"/>
            <w:hideMark/>
          </w:tcPr>
          <w:p w14:paraId="1B857354" w14:textId="356C00E4"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POClc_alloch</w:t>
            </w:r>
          </w:p>
        </w:tc>
        <w:tc>
          <w:tcPr>
            <w:tcW w:w="4501" w:type="dxa"/>
            <w:tcBorders>
              <w:top w:val="nil"/>
              <w:left w:val="nil"/>
              <w:bottom w:val="nil"/>
              <w:right w:val="nil"/>
            </w:tcBorders>
            <w:shd w:val="clear" w:color="auto" w:fill="auto"/>
            <w:noWrap/>
            <w:vAlign w:val="bottom"/>
            <w:hideMark/>
          </w:tcPr>
          <w:p w14:paraId="69A61A0E" w14:textId="0B6B05DF" w:rsidR="00286C93" w:rsidRPr="00B80037" w:rsidRDefault="00286C93" w:rsidP="00286C93">
            <w:pPr>
              <w:spacing w:line="240" w:lineRule="auto"/>
              <w:rPr>
                <w:rFonts w:ascii="Times New Roman" w:eastAsia="Times New Roman" w:hAnsi="Times New Roman" w:cs="Times New Roman"/>
                <w:b/>
                <w:bCs/>
                <w:sz w:val="24"/>
                <w:szCs w:val="24"/>
              </w:rPr>
            </w:pPr>
            <w:r w:rsidRPr="00B80037">
              <w:rPr>
                <w:rFonts w:ascii="Times New Roman" w:eastAsia="Times New Roman" w:hAnsi="Times New Roman" w:cs="Times New Roman"/>
                <w:sz w:val="24"/>
                <w:szCs w:val="24"/>
              </w:rPr>
              <w:t xml:space="preserve">Proportion of allochthonous POC leached to </w:t>
            </w:r>
            <w:r>
              <w:rPr>
                <w:rFonts w:ascii="Times New Roman" w:eastAsia="Times New Roman" w:hAnsi="Times New Roman" w:cs="Times New Roman"/>
                <w:sz w:val="24"/>
                <w:szCs w:val="24"/>
              </w:rPr>
              <w:t>DOC (1-Burial_alloch)</w:t>
            </w:r>
          </w:p>
        </w:tc>
        <w:tc>
          <w:tcPr>
            <w:tcW w:w="1158" w:type="dxa"/>
            <w:gridSpan w:val="2"/>
            <w:tcBorders>
              <w:top w:val="nil"/>
              <w:left w:val="nil"/>
              <w:bottom w:val="nil"/>
              <w:right w:val="nil"/>
            </w:tcBorders>
            <w:shd w:val="clear" w:color="auto" w:fill="auto"/>
            <w:noWrap/>
            <w:vAlign w:val="bottom"/>
            <w:hideMark/>
          </w:tcPr>
          <w:p w14:paraId="2442824D" w14:textId="23CCE3BA"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268D7713" w14:textId="06491464"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1C1DE919" w14:textId="3C9FEE2F"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223" w:type="dxa"/>
            <w:tcBorders>
              <w:top w:val="nil"/>
              <w:left w:val="nil"/>
              <w:bottom w:val="nil"/>
              <w:right w:val="nil"/>
            </w:tcBorders>
            <w:shd w:val="clear" w:color="auto" w:fill="auto"/>
            <w:noWrap/>
            <w:vAlign w:val="bottom"/>
            <w:hideMark/>
          </w:tcPr>
          <w:p w14:paraId="42842BB7" w14:textId="5E816135"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638DD7D5" w14:textId="247B09D1" w:rsidR="00286C93" w:rsidRPr="00B80037" w:rsidRDefault="00286C93" w:rsidP="00286C93">
            <w:pPr>
              <w:spacing w:line="240" w:lineRule="auto"/>
              <w:jc w:val="right"/>
              <w:rPr>
                <w:rFonts w:ascii="Times New Roman" w:eastAsia="Times New Roman" w:hAnsi="Times New Roman" w:cs="Times New Roman"/>
                <w:color w:val="auto"/>
                <w:sz w:val="24"/>
                <w:szCs w:val="24"/>
              </w:rPr>
            </w:pPr>
            <w:r w:rsidRPr="00B80037">
              <w:rPr>
                <w:rFonts w:ascii="Times New Roman" w:eastAsia="Times New Roman" w:hAnsi="Times New Roman" w:cs="Times New Roman"/>
                <w:sz w:val="24"/>
                <w:szCs w:val="24"/>
              </w:rPr>
              <w:t>0.000</w:t>
            </w:r>
          </w:p>
        </w:tc>
      </w:tr>
      <w:tr w:rsidR="00286C93" w:rsidRPr="00B80037" w14:paraId="6E0A3823" w14:textId="77777777" w:rsidTr="00286C93">
        <w:trPr>
          <w:trHeight w:val="196"/>
        </w:trPr>
        <w:tc>
          <w:tcPr>
            <w:tcW w:w="2972" w:type="dxa"/>
            <w:tcBorders>
              <w:top w:val="nil"/>
              <w:left w:val="nil"/>
              <w:bottom w:val="single" w:sz="8" w:space="0" w:color="auto"/>
              <w:right w:val="nil"/>
            </w:tcBorders>
            <w:shd w:val="clear" w:color="auto" w:fill="auto"/>
            <w:noWrap/>
            <w:vAlign w:val="bottom"/>
            <w:hideMark/>
          </w:tcPr>
          <w:p w14:paraId="6B36AFEF" w14:textId="39A32334"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501" w:type="dxa"/>
            <w:tcBorders>
              <w:top w:val="nil"/>
              <w:left w:val="nil"/>
              <w:bottom w:val="single" w:sz="8" w:space="0" w:color="auto"/>
              <w:right w:val="nil"/>
            </w:tcBorders>
            <w:shd w:val="clear" w:color="auto" w:fill="auto"/>
            <w:noWrap/>
            <w:vAlign w:val="bottom"/>
            <w:hideMark/>
          </w:tcPr>
          <w:p w14:paraId="2C0861B5" w14:textId="507AEBC7" w:rsidR="00286C93" w:rsidRPr="00B80037" w:rsidRDefault="00286C93"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r>
              <w:rPr>
                <w:rFonts w:ascii="Times New Roman" w:eastAsia="Times New Roman" w:hAnsi="Times New Roman" w:cs="Times New Roman"/>
                <w:sz w:val="24"/>
                <w:szCs w:val="24"/>
              </w:rPr>
              <w:t>DOC (1-Burial_autoch)</w:t>
            </w:r>
          </w:p>
        </w:tc>
        <w:tc>
          <w:tcPr>
            <w:tcW w:w="1158" w:type="dxa"/>
            <w:gridSpan w:val="2"/>
            <w:tcBorders>
              <w:top w:val="nil"/>
              <w:left w:val="nil"/>
              <w:bottom w:val="single" w:sz="8" w:space="0" w:color="auto"/>
              <w:right w:val="nil"/>
            </w:tcBorders>
            <w:shd w:val="clear" w:color="auto" w:fill="auto"/>
            <w:noWrap/>
            <w:vAlign w:val="bottom"/>
            <w:hideMark/>
          </w:tcPr>
          <w:p w14:paraId="58991639" w14:textId="15BF9625"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03F66EC3" w14:textId="16EFC0DF"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single" w:sz="8" w:space="0" w:color="auto"/>
              <w:right w:val="nil"/>
            </w:tcBorders>
            <w:shd w:val="clear" w:color="auto" w:fill="auto"/>
            <w:noWrap/>
            <w:vAlign w:val="bottom"/>
            <w:hideMark/>
          </w:tcPr>
          <w:p w14:paraId="2003F174" w14:textId="17AB239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23" w:type="dxa"/>
            <w:tcBorders>
              <w:top w:val="nil"/>
              <w:left w:val="nil"/>
              <w:bottom w:val="single" w:sz="8" w:space="0" w:color="auto"/>
              <w:right w:val="nil"/>
            </w:tcBorders>
            <w:shd w:val="clear" w:color="auto" w:fill="auto"/>
            <w:noWrap/>
            <w:vAlign w:val="bottom"/>
            <w:hideMark/>
          </w:tcPr>
          <w:p w14:paraId="5252B4F9" w14:textId="1EADD460"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49F59963" w14:textId="14C11781" w:rsidR="00286C93" w:rsidRPr="00B80037" w:rsidRDefault="00286C93"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7BBEB3C1" w14:textId="77777777" w:rsidR="00CC0821" w:rsidRDefault="00CC0821">
      <w:pPr>
        <w:rPr>
          <w:rFonts w:ascii="Times New Roman" w:eastAsia="Times New Roman" w:hAnsi="Times New Roman" w:cs="Times New Roman"/>
          <w:sz w:val="24"/>
          <w:szCs w:val="24"/>
        </w:rPr>
        <w:sectPr w:rsidR="00CC0821" w:rsidSect="009E6D7D">
          <w:pgSz w:w="15840" w:h="12240" w:orient="landscape"/>
          <w:pgMar w:top="1440" w:right="1440" w:bottom="1440" w:left="1440" w:header="720" w:footer="720" w:gutter="0"/>
          <w:cols w:space="720"/>
          <w:docGrid w:linePitch="299"/>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1E2586F4"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5E02F2F0"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322EDCE5"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ADD12C2"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99F41BF"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20B6F66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2617133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5E48603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1126CC7D" w14:textId="77777777" w:rsidTr="0098243D">
        <w:trPr>
          <w:trHeight w:val="297"/>
        </w:trPr>
        <w:tc>
          <w:tcPr>
            <w:tcW w:w="6660" w:type="dxa"/>
            <w:tcBorders>
              <w:top w:val="nil"/>
              <w:left w:val="nil"/>
              <w:bottom w:val="nil"/>
              <w:right w:val="nil"/>
            </w:tcBorders>
            <w:shd w:val="clear" w:color="auto" w:fill="auto"/>
            <w:noWrap/>
            <w:vAlign w:val="bottom"/>
            <w:hideMark/>
          </w:tcPr>
          <w:p w14:paraId="0DA9FF3A"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4DB10872" w14:textId="77777777"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9DD5F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58F386EB" w14:textId="77777777" w:rsidTr="0098243D">
        <w:trPr>
          <w:trHeight w:val="297"/>
        </w:trPr>
        <w:tc>
          <w:tcPr>
            <w:tcW w:w="6660" w:type="dxa"/>
            <w:tcBorders>
              <w:top w:val="nil"/>
              <w:left w:val="nil"/>
              <w:bottom w:val="nil"/>
              <w:right w:val="nil"/>
            </w:tcBorders>
            <w:shd w:val="clear" w:color="auto" w:fill="auto"/>
            <w:noWrap/>
            <w:vAlign w:val="bottom"/>
            <w:hideMark/>
          </w:tcPr>
          <w:p w14:paraId="187F83C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6EEEE46C" w14:textId="77777777"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BDE47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332212" w14:textId="77777777" w:rsidTr="0098243D">
        <w:trPr>
          <w:trHeight w:val="297"/>
        </w:trPr>
        <w:tc>
          <w:tcPr>
            <w:tcW w:w="6660" w:type="dxa"/>
            <w:tcBorders>
              <w:top w:val="nil"/>
              <w:left w:val="nil"/>
              <w:bottom w:val="nil"/>
              <w:right w:val="nil"/>
            </w:tcBorders>
            <w:shd w:val="clear" w:color="auto" w:fill="auto"/>
            <w:noWrap/>
            <w:vAlign w:val="bottom"/>
            <w:hideMark/>
          </w:tcPr>
          <w:p w14:paraId="118BDAB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3D523CD4"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6F45A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6E16D9D" w14:textId="77777777" w:rsidTr="0098243D">
        <w:trPr>
          <w:trHeight w:val="297"/>
        </w:trPr>
        <w:tc>
          <w:tcPr>
            <w:tcW w:w="6660" w:type="dxa"/>
            <w:tcBorders>
              <w:top w:val="nil"/>
              <w:left w:val="nil"/>
              <w:bottom w:val="nil"/>
              <w:right w:val="nil"/>
            </w:tcBorders>
            <w:shd w:val="clear" w:color="auto" w:fill="auto"/>
            <w:noWrap/>
            <w:vAlign w:val="bottom"/>
            <w:hideMark/>
          </w:tcPr>
          <w:p w14:paraId="3FAEE4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33758CA9"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FA20D3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51A6B98" w14:textId="77777777" w:rsidTr="0098243D">
        <w:trPr>
          <w:trHeight w:val="297"/>
        </w:trPr>
        <w:tc>
          <w:tcPr>
            <w:tcW w:w="6660" w:type="dxa"/>
            <w:tcBorders>
              <w:top w:val="nil"/>
              <w:left w:val="nil"/>
              <w:bottom w:val="nil"/>
              <w:right w:val="nil"/>
            </w:tcBorders>
            <w:shd w:val="clear" w:color="auto" w:fill="auto"/>
            <w:noWrap/>
            <w:vAlign w:val="bottom"/>
            <w:hideMark/>
          </w:tcPr>
          <w:p w14:paraId="5137053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46CEE48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A21933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0CDCC2C" w14:textId="77777777" w:rsidTr="00AB7902">
        <w:trPr>
          <w:trHeight w:val="324"/>
        </w:trPr>
        <w:tc>
          <w:tcPr>
            <w:tcW w:w="6660" w:type="dxa"/>
            <w:tcBorders>
              <w:top w:val="nil"/>
              <w:left w:val="nil"/>
              <w:bottom w:val="nil"/>
              <w:right w:val="nil"/>
            </w:tcBorders>
            <w:shd w:val="clear" w:color="auto" w:fill="auto"/>
            <w:noWrap/>
            <w:vAlign w:val="bottom"/>
            <w:hideMark/>
          </w:tcPr>
          <w:p w14:paraId="219E774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57534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FD4C6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5CB47A3" w14:textId="77777777" w:rsidTr="0098243D">
        <w:trPr>
          <w:trHeight w:val="297"/>
        </w:trPr>
        <w:tc>
          <w:tcPr>
            <w:tcW w:w="6660" w:type="dxa"/>
            <w:tcBorders>
              <w:top w:val="nil"/>
              <w:left w:val="nil"/>
              <w:bottom w:val="nil"/>
              <w:right w:val="nil"/>
            </w:tcBorders>
            <w:shd w:val="clear" w:color="auto" w:fill="auto"/>
            <w:noWrap/>
            <w:vAlign w:val="bottom"/>
            <w:hideMark/>
          </w:tcPr>
          <w:p w14:paraId="421E75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2598F2D7"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A8E7A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D5A7F9B" w14:textId="77777777" w:rsidTr="0098243D">
        <w:trPr>
          <w:trHeight w:val="297"/>
        </w:trPr>
        <w:tc>
          <w:tcPr>
            <w:tcW w:w="6660" w:type="dxa"/>
            <w:tcBorders>
              <w:top w:val="nil"/>
              <w:left w:val="nil"/>
              <w:bottom w:val="nil"/>
              <w:right w:val="nil"/>
            </w:tcBorders>
            <w:shd w:val="clear" w:color="auto" w:fill="auto"/>
            <w:noWrap/>
            <w:vAlign w:val="bottom"/>
            <w:hideMark/>
          </w:tcPr>
          <w:p w14:paraId="0287EF9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33FF304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FEACA2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4638835" w14:textId="77777777" w:rsidTr="0098243D">
        <w:trPr>
          <w:trHeight w:val="297"/>
        </w:trPr>
        <w:tc>
          <w:tcPr>
            <w:tcW w:w="6660" w:type="dxa"/>
            <w:tcBorders>
              <w:top w:val="nil"/>
              <w:left w:val="nil"/>
              <w:bottom w:val="nil"/>
              <w:right w:val="nil"/>
            </w:tcBorders>
            <w:shd w:val="clear" w:color="auto" w:fill="auto"/>
            <w:noWrap/>
            <w:vAlign w:val="bottom"/>
            <w:hideMark/>
          </w:tcPr>
          <w:p w14:paraId="23DE28B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CCBB77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E4912D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705E0F5D" w14:textId="77777777" w:rsidTr="0098243D">
        <w:trPr>
          <w:trHeight w:val="297"/>
        </w:trPr>
        <w:tc>
          <w:tcPr>
            <w:tcW w:w="6660" w:type="dxa"/>
            <w:tcBorders>
              <w:top w:val="nil"/>
              <w:left w:val="nil"/>
              <w:bottom w:val="nil"/>
              <w:right w:val="nil"/>
            </w:tcBorders>
            <w:shd w:val="clear" w:color="auto" w:fill="auto"/>
            <w:noWrap/>
            <w:vAlign w:val="bottom"/>
            <w:hideMark/>
          </w:tcPr>
          <w:p w14:paraId="596D408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507A3E"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D6E6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F2C8365" w14:textId="77777777" w:rsidTr="0098243D">
        <w:trPr>
          <w:trHeight w:val="297"/>
        </w:trPr>
        <w:tc>
          <w:tcPr>
            <w:tcW w:w="6660" w:type="dxa"/>
            <w:tcBorders>
              <w:top w:val="nil"/>
              <w:left w:val="nil"/>
              <w:bottom w:val="nil"/>
              <w:right w:val="nil"/>
            </w:tcBorders>
            <w:shd w:val="clear" w:color="auto" w:fill="auto"/>
            <w:noWrap/>
            <w:vAlign w:val="bottom"/>
            <w:hideMark/>
          </w:tcPr>
          <w:p w14:paraId="63804457"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4ACAAAA0"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C00A0F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FA299EC" w14:textId="77777777" w:rsidTr="0098243D">
        <w:trPr>
          <w:trHeight w:val="297"/>
        </w:trPr>
        <w:tc>
          <w:tcPr>
            <w:tcW w:w="6660" w:type="dxa"/>
            <w:tcBorders>
              <w:top w:val="nil"/>
              <w:left w:val="nil"/>
              <w:bottom w:val="nil"/>
              <w:right w:val="nil"/>
            </w:tcBorders>
            <w:shd w:val="clear" w:color="auto" w:fill="auto"/>
            <w:noWrap/>
            <w:vAlign w:val="bottom"/>
            <w:hideMark/>
          </w:tcPr>
          <w:p w14:paraId="09B974BD" w14:textId="5F621BA4"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2AC02F3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E0C99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7485A02A" w14:textId="77777777" w:rsidTr="0098243D">
        <w:trPr>
          <w:trHeight w:val="297"/>
        </w:trPr>
        <w:tc>
          <w:tcPr>
            <w:tcW w:w="6660" w:type="dxa"/>
            <w:tcBorders>
              <w:top w:val="nil"/>
              <w:left w:val="nil"/>
              <w:bottom w:val="nil"/>
              <w:right w:val="nil"/>
            </w:tcBorders>
            <w:shd w:val="clear" w:color="auto" w:fill="auto"/>
            <w:noWrap/>
            <w:vAlign w:val="bottom"/>
            <w:hideMark/>
          </w:tcPr>
          <w:p w14:paraId="0BF7B413" w14:textId="1AC35A0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932812">
              <w:rPr>
                <w:rFonts w:ascii="Times New Roman" w:eastAsia="Times New Roman" w:hAnsi="Times New Roman" w:cs="Times New Roman"/>
                <w:sz w:val="24"/>
                <w:szCs w:val="24"/>
              </w:rPr>
              <w:t>c</w:t>
            </w:r>
            <w:r w:rsidR="00793A49">
              <w:rPr>
                <w:rFonts w:ascii="Times New Roman" w:eastAsia="Times New Roman" w:hAnsi="Times New Roman" w:cs="Times New Roman"/>
                <w:sz w:val="24"/>
                <w:szCs w:val="24"/>
              </w:rPr>
              <w:t>hl-</w:t>
            </w:r>
            <w:r w:rsidR="00793A49" w:rsidRPr="00932812">
              <w:rPr>
                <w:rFonts w:ascii="Times New Roman" w:eastAsia="Times New Roman" w:hAnsi="Times New Roman" w:cs="Times New Roman"/>
                <w:i/>
                <w:sz w:val="24"/>
                <w:szCs w:val="24"/>
              </w:rPr>
              <w:t>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38C3FF5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522871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40DF709C" w14:textId="77777777" w:rsidTr="0098243D">
        <w:trPr>
          <w:trHeight w:val="297"/>
        </w:trPr>
        <w:tc>
          <w:tcPr>
            <w:tcW w:w="6660" w:type="dxa"/>
            <w:tcBorders>
              <w:top w:val="nil"/>
              <w:left w:val="nil"/>
              <w:bottom w:val="nil"/>
              <w:right w:val="nil"/>
            </w:tcBorders>
            <w:shd w:val="clear" w:color="auto" w:fill="auto"/>
            <w:noWrap/>
            <w:vAlign w:val="bottom"/>
            <w:hideMark/>
          </w:tcPr>
          <w:p w14:paraId="455E5E0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504AD6B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21B001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27ED9" w14:textId="77777777" w:rsidTr="0098243D">
        <w:trPr>
          <w:trHeight w:val="297"/>
        </w:trPr>
        <w:tc>
          <w:tcPr>
            <w:tcW w:w="6660" w:type="dxa"/>
            <w:tcBorders>
              <w:top w:val="nil"/>
              <w:left w:val="nil"/>
              <w:bottom w:val="nil"/>
              <w:right w:val="nil"/>
            </w:tcBorders>
            <w:shd w:val="clear" w:color="auto" w:fill="auto"/>
            <w:noWrap/>
            <w:vAlign w:val="bottom"/>
            <w:hideMark/>
          </w:tcPr>
          <w:p w14:paraId="56EFECF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4D6350F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6270B1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71CE71D0" w14:textId="77777777" w:rsidTr="0098243D">
        <w:trPr>
          <w:trHeight w:val="297"/>
        </w:trPr>
        <w:tc>
          <w:tcPr>
            <w:tcW w:w="6660" w:type="dxa"/>
            <w:tcBorders>
              <w:top w:val="nil"/>
              <w:left w:val="nil"/>
              <w:bottom w:val="nil"/>
              <w:right w:val="nil"/>
            </w:tcBorders>
            <w:shd w:val="clear" w:color="auto" w:fill="auto"/>
            <w:noWrap/>
            <w:vAlign w:val="bottom"/>
            <w:hideMark/>
          </w:tcPr>
          <w:p w14:paraId="56293BE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06EBC412"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DCD8E0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2E31391" w14:textId="77777777" w:rsidTr="0098243D">
        <w:trPr>
          <w:trHeight w:val="297"/>
        </w:trPr>
        <w:tc>
          <w:tcPr>
            <w:tcW w:w="6660" w:type="dxa"/>
            <w:tcBorders>
              <w:top w:val="nil"/>
              <w:left w:val="nil"/>
              <w:bottom w:val="nil"/>
              <w:right w:val="nil"/>
            </w:tcBorders>
            <w:shd w:val="clear" w:color="auto" w:fill="auto"/>
            <w:noWrap/>
            <w:vAlign w:val="bottom"/>
            <w:hideMark/>
          </w:tcPr>
          <w:p w14:paraId="17F13F8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1D1E3D50"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C22ECCC"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D8BC96" w14:textId="77777777" w:rsidTr="0098243D">
        <w:trPr>
          <w:trHeight w:val="297"/>
        </w:trPr>
        <w:tc>
          <w:tcPr>
            <w:tcW w:w="6660" w:type="dxa"/>
            <w:tcBorders>
              <w:top w:val="nil"/>
              <w:left w:val="nil"/>
              <w:bottom w:val="nil"/>
              <w:right w:val="nil"/>
            </w:tcBorders>
            <w:shd w:val="clear" w:color="auto" w:fill="auto"/>
            <w:noWrap/>
            <w:vAlign w:val="bottom"/>
            <w:hideMark/>
          </w:tcPr>
          <w:p w14:paraId="6C728A2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322"/>
            <w:commentRangeStart w:id="323"/>
            <w:commentRangeStart w:id="324"/>
            <w:commentRangeStart w:id="325"/>
            <w:r w:rsidRPr="00CC0821">
              <w:rPr>
                <w:rFonts w:ascii="Times New Roman" w:eastAsia="Times New Roman" w:hAnsi="Times New Roman" w:cs="Times New Roman"/>
                <w:sz w:val="24"/>
                <w:szCs w:val="24"/>
              </w:rPr>
              <w:t>1.08</w:t>
            </w:r>
            <w:commentRangeEnd w:id="322"/>
            <w:r w:rsidR="00E4126A">
              <w:rPr>
                <w:rStyle w:val="CommentReference"/>
              </w:rPr>
              <w:commentReference w:id="322"/>
            </w:r>
            <w:commentRangeEnd w:id="323"/>
            <w:r w:rsidR="005E1E31">
              <w:rPr>
                <w:rStyle w:val="CommentReference"/>
              </w:rPr>
              <w:commentReference w:id="323"/>
            </w:r>
            <w:commentRangeEnd w:id="324"/>
            <w:r w:rsidR="00B274D9">
              <w:rPr>
                <w:rStyle w:val="CommentReference"/>
              </w:rPr>
              <w:commentReference w:id="324"/>
            </w:r>
            <w:commentRangeEnd w:id="325"/>
            <w:r w:rsidR="00A36E2A">
              <w:rPr>
                <w:rStyle w:val="CommentReference"/>
              </w:rPr>
              <w:commentReference w:id="325"/>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0129CF69"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C06A44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764F551" w14:textId="77777777" w:rsidTr="0098243D">
        <w:trPr>
          <w:trHeight w:val="297"/>
        </w:trPr>
        <w:tc>
          <w:tcPr>
            <w:tcW w:w="6660" w:type="dxa"/>
            <w:tcBorders>
              <w:top w:val="nil"/>
              <w:left w:val="nil"/>
              <w:bottom w:val="nil"/>
              <w:right w:val="nil"/>
            </w:tcBorders>
            <w:shd w:val="clear" w:color="auto" w:fill="auto"/>
            <w:noWrap/>
            <w:vAlign w:val="bottom"/>
            <w:hideMark/>
          </w:tcPr>
          <w:p w14:paraId="46C7C3C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78AE516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274D6E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782BEBF" w14:textId="77777777" w:rsidTr="0098243D">
        <w:trPr>
          <w:trHeight w:val="297"/>
        </w:trPr>
        <w:tc>
          <w:tcPr>
            <w:tcW w:w="6660" w:type="dxa"/>
            <w:tcBorders>
              <w:top w:val="nil"/>
              <w:left w:val="nil"/>
              <w:bottom w:val="nil"/>
              <w:right w:val="nil"/>
            </w:tcBorders>
            <w:shd w:val="clear" w:color="auto" w:fill="auto"/>
            <w:noWrap/>
            <w:vAlign w:val="bottom"/>
            <w:hideMark/>
          </w:tcPr>
          <w:p w14:paraId="2724145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2E2E423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3FAF6A03"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306E292C" w14:textId="77777777" w:rsidTr="0098243D">
        <w:trPr>
          <w:trHeight w:val="297"/>
        </w:trPr>
        <w:tc>
          <w:tcPr>
            <w:tcW w:w="6660" w:type="dxa"/>
            <w:tcBorders>
              <w:top w:val="nil"/>
              <w:left w:val="nil"/>
              <w:bottom w:val="nil"/>
              <w:right w:val="nil"/>
            </w:tcBorders>
            <w:shd w:val="clear" w:color="auto" w:fill="auto"/>
            <w:noWrap/>
            <w:vAlign w:val="bottom"/>
            <w:hideMark/>
          </w:tcPr>
          <w:p w14:paraId="7DDC6E1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0C77635C"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2B8A8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2AA16AE" w14:textId="77777777" w:rsidTr="0098243D">
        <w:trPr>
          <w:trHeight w:val="297"/>
        </w:trPr>
        <w:tc>
          <w:tcPr>
            <w:tcW w:w="6660" w:type="dxa"/>
            <w:tcBorders>
              <w:top w:val="nil"/>
              <w:left w:val="nil"/>
              <w:bottom w:val="nil"/>
              <w:right w:val="nil"/>
            </w:tcBorders>
            <w:shd w:val="clear" w:color="auto" w:fill="auto"/>
            <w:noWrap/>
            <w:vAlign w:val="bottom"/>
            <w:hideMark/>
          </w:tcPr>
          <w:p w14:paraId="0D2E457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432ACC54"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BED88E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9D3B38D" w14:textId="77777777" w:rsidTr="0098243D">
        <w:trPr>
          <w:trHeight w:val="297"/>
        </w:trPr>
        <w:tc>
          <w:tcPr>
            <w:tcW w:w="6660" w:type="dxa"/>
            <w:tcBorders>
              <w:top w:val="nil"/>
              <w:left w:val="nil"/>
              <w:bottom w:val="nil"/>
              <w:right w:val="nil"/>
            </w:tcBorders>
            <w:shd w:val="clear" w:color="auto" w:fill="auto"/>
            <w:noWrap/>
            <w:vAlign w:val="bottom"/>
            <w:hideMark/>
          </w:tcPr>
          <w:p w14:paraId="1234E85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12C2A80E"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0B5C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A21E70F" w14:textId="77777777" w:rsidTr="0098243D">
        <w:trPr>
          <w:trHeight w:val="297"/>
        </w:trPr>
        <w:tc>
          <w:tcPr>
            <w:tcW w:w="6660" w:type="dxa"/>
            <w:tcBorders>
              <w:top w:val="nil"/>
              <w:left w:val="nil"/>
              <w:bottom w:val="nil"/>
              <w:right w:val="nil"/>
            </w:tcBorders>
            <w:shd w:val="clear" w:color="auto" w:fill="auto"/>
            <w:noWrap/>
            <w:vAlign w:val="bottom"/>
            <w:hideMark/>
          </w:tcPr>
          <w:p w14:paraId="799C26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766BB368"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CCE871B"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6530E0FD" w14:textId="77777777" w:rsidTr="0098243D">
        <w:trPr>
          <w:trHeight w:val="297"/>
        </w:trPr>
        <w:tc>
          <w:tcPr>
            <w:tcW w:w="6660" w:type="dxa"/>
            <w:tcBorders>
              <w:top w:val="nil"/>
              <w:left w:val="nil"/>
              <w:bottom w:val="nil"/>
              <w:right w:val="nil"/>
            </w:tcBorders>
            <w:shd w:val="clear" w:color="auto" w:fill="auto"/>
            <w:noWrap/>
            <w:vAlign w:val="bottom"/>
            <w:hideMark/>
          </w:tcPr>
          <w:p w14:paraId="41A9F288"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2FCA1B35"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77828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8FE96E7" w14:textId="77777777" w:rsidTr="0098243D">
        <w:trPr>
          <w:trHeight w:val="297"/>
        </w:trPr>
        <w:tc>
          <w:tcPr>
            <w:tcW w:w="6660" w:type="dxa"/>
            <w:tcBorders>
              <w:top w:val="nil"/>
              <w:left w:val="nil"/>
              <w:bottom w:val="nil"/>
              <w:right w:val="nil"/>
            </w:tcBorders>
            <w:shd w:val="clear" w:color="auto" w:fill="auto"/>
            <w:noWrap/>
            <w:vAlign w:val="bottom"/>
            <w:hideMark/>
          </w:tcPr>
          <w:p w14:paraId="1F3432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308B348F"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6C18C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47E74C7" w14:textId="77777777" w:rsidTr="0098243D">
        <w:trPr>
          <w:trHeight w:val="297"/>
        </w:trPr>
        <w:tc>
          <w:tcPr>
            <w:tcW w:w="6660" w:type="dxa"/>
            <w:tcBorders>
              <w:top w:val="nil"/>
              <w:left w:val="nil"/>
              <w:bottom w:val="nil"/>
              <w:right w:val="nil"/>
            </w:tcBorders>
            <w:shd w:val="clear" w:color="auto" w:fill="auto"/>
            <w:noWrap/>
            <w:vAlign w:val="bottom"/>
            <w:hideMark/>
          </w:tcPr>
          <w:p w14:paraId="19F00040"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2746530B"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FECA4E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708C5A2" w14:textId="77777777" w:rsidTr="0098243D">
        <w:trPr>
          <w:trHeight w:val="297"/>
        </w:trPr>
        <w:tc>
          <w:tcPr>
            <w:tcW w:w="6660" w:type="dxa"/>
            <w:tcBorders>
              <w:top w:val="nil"/>
              <w:left w:val="nil"/>
              <w:bottom w:val="nil"/>
              <w:right w:val="nil"/>
            </w:tcBorders>
            <w:shd w:val="clear" w:color="auto" w:fill="auto"/>
            <w:noWrap/>
            <w:vAlign w:val="bottom"/>
            <w:hideMark/>
          </w:tcPr>
          <w:p w14:paraId="4252C7B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7CC58881" w14:textId="7777777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112BDD1"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BBDCE20" w14:textId="77777777" w:rsidTr="0098243D">
        <w:trPr>
          <w:trHeight w:val="297"/>
        </w:trPr>
        <w:tc>
          <w:tcPr>
            <w:tcW w:w="6660" w:type="dxa"/>
            <w:tcBorders>
              <w:top w:val="nil"/>
              <w:left w:val="nil"/>
              <w:bottom w:val="nil"/>
              <w:right w:val="nil"/>
            </w:tcBorders>
            <w:shd w:val="clear" w:color="auto" w:fill="auto"/>
            <w:noWrap/>
            <w:vAlign w:val="bottom"/>
            <w:hideMark/>
          </w:tcPr>
          <w:p w14:paraId="76928EFF"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6F84C0D9"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E73A8B"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7FBBACF" w14:textId="77777777" w:rsidTr="0098243D">
        <w:trPr>
          <w:trHeight w:val="297"/>
        </w:trPr>
        <w:tc>
          <w:tcPr>
            <w:tcW w:w="6660" w:type="dxa"/>
            <w:tcBorders>
              <w:top w:val="nil"/>
              <w:left w:val="nil"/>
              <w:bottom w:val="nil"/>
              <w:right w:val="nil"/>
            </w:tcBorders>
            <w:shd w:val="clear" w:color="auto" w:fill="auto"/>
            <w:noWrap/>
            <w:vAlign w:val="bottom"/>
            <w:hideMark/>
          </w:tcPr>
          <w:p w14:paraId="0B995D1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15962A48" w14:textId="77777777"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CE0D29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5547550" w14:textId="77777777" w:rsidTr="0098243D">
        <w:trPr>
          <w:trHeight w:val="297"/>
        </w:trPr>
        <w:tc>
          <w:tcPr>
            <w:tcW w:w="6660" w:type="dxa"/>
            <w:tcBorders>
              <w:top w:val="nil"/>
              <w:left w:val="nil"/>
              <w:bottom w:val="nil"/>
              <w:right w:val="nil"/>
            </w:tcBorders>
            <w:shd w:val="clear" w:color="auto" w:fill="auto"/>
            <w:noWrap/>
            <w:vAlign w:val="bottom"/>
            <w:hideMark/>
          </w:tcPr>
          <w:p w14:paraId="2F3A436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938CD10"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31FC850"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1532B0E"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0425462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2500C93E" w14:textId="77777777"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A351429"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7EA7A0D5" w14:textId="77777777"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7FD20908" w14:textId="77777777"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860" w:type="dxa"/>
        <w:tblInd w:w="108" w:type="dxa"/>
        <w:tblLook w:val="04A0" w:firstRow="1" w:lastRow="0" w:firstColumn="1" w:lastColumn="0" w:noHBand="0" w:noVBand="1"/>
      </w:tblPr>
      <w:tblGrid>
        <w:gridCol w:w="1235"/>
        <w:gridCol w:w="1136"/>
        <w:gridCol w:w="1191"/>
        <w:gridCol w:w="298"/>
      </w:tblGrid>
      <w:tr w:rsidR="00E71A86" w:rsidRPr="00E71A86" w14:paraId="42CED5E4" w14:textId="77777777" w:rsidTr="00932812">
        <w:trPr>
          <w:gridAfter w:val="1"/>
          <w:wAfter w:w="298" w:type="dxa"/>
          <w:trHeight w:val="316"/>
        </w:trPr>
        <w:tc>
          <w:tcPr>
            <w:tcW w:w="1235" w:type="dxa"/>
            <w:tcBorders>
              <w:top w:val="single" w:sz="8" w:space="0" w:color="auto"/>
              <w:left w:val="nil"/>
              <w:bottom w:val="single" w:sz="8" w:space="0" w:color="auto"/>
              <w:right w:val="nil"/>
            </w:tcBorders>
            <w:shd w:val="clear" w:color="auto" w:fill="auto"/>
            <w:noWrap/>
            <w:vAlign w:val="bottom"/>
            <w:hideMark/>
          </w:tcPr>
          <w:p w14:paraId="37B16946"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1136" w:type="dxa"/>
            <w:tcBorders>
              <w:top w:val="single" w:sz="8" w:space="0" w:color="auto"/>
              <w:left w:val="nil"/>
              <w:bottom w:val="single" w:sz="8" w:space="0" w:color="auto"/>
              <w:right w:val="nil"/>
            </w:tcBorders>
            <w:shd w:val="clear" w:color="auto" w:fill="auto"/>
            <w:noWrap/>
            <w:vAlign w:val="bottom"/>
            <w:hideMark/>
          </w:tcPr>
          <w:p w14:paraId="2C207587"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191" w:type="dxa"/>
            <w:tcBorders>
              <w:top w:val="single" w:sz="8" w:space="0" w:color="auto"/>
              <w:left w:val="nil"/>
              <w:bottom w:val="single" w:sz="8" w:space="0" w:color="auto"/>
              <w:right w:val="nil"/>
            </w:tcBorders>
            <w:shd w:val="clear" w:color="auto" w:fill="auto"/>
            <w:noWrap/>
            <w:vAlign w:val="bottom"/>
            <w:hideMark/>
          </w:tcPr>
          <w:p w14:paraId="74498060"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29D0FD4A" w14:textId="77777777" w:rsidTr="00932812">
        <w:trPr>
          <w:gridAfter w:val="1"/>
          <w:wAfter w:w="298" w:type="dxa"/>
          <w:trHeight w:val="352"/>
        </w:trPr>
        <w:tc>
          <w:tcPr>
            <w:tcW w:w="1235" w:type="dxa"/>
            <w:tcBorders>
              <w:top w:val="nil"/>
              <w:left w:val="nil"/>
              <w:bottom w:val="nil"/>
              <w:right w:val="nil"/>
            </w:tcBorders>
            <w:shd w:val="clear" w:color="auto" w:fill="auto"/>
            <w:noWrap/>
            <w:vAlign w:val="bottom"/>
            <w:hideMark/>
          </w:tcPr>
          <w:p w14:paraId="13F05EC7"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1136" w:type="dxa"/>
            <w:tcBorders>
              <w:top w:val="nil"/>
              <w:left w:val="nil"/>
              <w:bottom w:val="nil"/>
              <w:right w:val="nil"/>
            </w:tcBorders>
            <w:shd w:val="clear" w:color="auto" w:fill="auto"/>
            <w:noWrap/>
            <w:vAlign w:val="bottom"/>
            <w:hideMark/>
          </w:tcPr>
          <w:p w14:paraId="0770AEB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191" w:type="dxa"/>
            <w:tcBorders>
              <w:top w:val="nil"/>
              <w:left w:val="nil"/>
              <w:bottom w:val="nil"/>
              <w:right w:val="nil"/>
            </w:tcBorders>
            <w:shd w:val="clear" w:color="auto" w:fill="auto"/>
            <w:noWrap/>
            <w:vAlign w:val="bottom"/>
            <w:hideMark/>
          </w:tcPr>
          <w:p w14:paraId="08EA9133"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6AE62481"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5191B65B"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1136" w:type="dxa"/>
            <w:tcBorders>
              <w:top w:val="nil"/>
              <w:left w:val="nil"/>
              <w:bottom w:val="nil"/>
              <w:right w:val="nil"/>
            </w:tcBorders>
            <w:shd w:val="clear" w:color="auto" w:fill="auto"/>
            <w:noWrap/>
            <w:vAlign w:val="bottom"/>
            <w:hideMark/>
          </w:tcPr>
          <w:p w14:paraId="5E0D9CE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191" w:type="dxa"/>
            <w:tcBorders>
              <w:top w:val="nil"/>
              <w:left w:val="nil"/>
              <w:bottom w:val="nil"/>
              <w:right w:val="nil"/>
            </w:tcBorders>
            <w:shd w:val="clear" w:color="auto" w:fill="auto"/>
            <w:noWrap/>
            <w:vAlign w:val="bottom"/>
            <w:hideMark/>
          </w:tcPr>
          <w:p w14:paraId="4B49D7BC"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13F6B6EC"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1A136792"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1136" w:type="dxa"/>
            <w:tcBorders>
              <w:top w:val="nil"/>
              <w:left w:val="nil"/>
              <w:bottom w:val="nil"/>
              <w:right w:val="nil"/>
            </w:tcBorders>
            <w:shd w:val="clear" w:color="auto" w:fill="auto"/>
            <w:noWrap/>
            <w:vAlign w:val="bottom"/>
            <w:hideMark/>
          </w:tcPr>
          <w:p w14:paraId="7579058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191" w:type="dxa"/>
            <w:tcBorders>
              <w:top w:val="nil"/>
              <w:left w:val="nil"/>
              <w:bottom w:val="nil"/>
              <w:right w:val="nil"/>
            </w:tcBorders>
            <w:shd w:val="clear" w:color="auto" w:fill="auto"/>
            <w:noWrap/>
            <w:vAlign w:val="bottom"/>
            <w:hideMark/>
          </w:tcPr>
          <w:p w14:paraId="3ED53248"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6793D719" w14:textId="77777777" w:rsidTr="00932812">
        <w:trPr>
          <w:gridAfter w:val="1"/>
          <w:wAfter w:w="298" w:type="dxa"/>
          <w:trHeight w:val="305"/>
        </w:trPr>
        <w:tc>
          <w:tcPr>
            <w:tcW w:w="1235" w:type="dxa"/>
            <w:tcBorders>
              <w:top w:val="nil"/>
              <w:left w:val="nil"/>
              <w:bottom w:val="nil"/>
              <w:right w:val="nil"/>
            </w:tcBorders>
            <w:shd w:val="clear" w:color="auto" w:fill="auto"/>
            <w:noWrap/>
            <w:vAlign w:val="bottom"/>
            <w:hideMark/>
          </w:tcPr>
          <w:p w14:paraId="7AD42923"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1136" w:type="dxa"/>
            <w:tcBorders>
              <w:top w:val="nil"/>
              <w:left w:val="nil"/>
              <w:bottom w:val="nil"/>
              <w:right w:val="nil"/>
            </w:tcBorders>
            <w:shd w:val="clear" w:color="auto" w:fill="auto"/>
            <w:noWrap/>
            <w:vAlign w:val="bottom"/>
            <w:hideMark/>
          </w:tcPr>
          <w:p w14:paraId="383B26C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191" w:type="dxa"/>
            <w:tcBorders>
              <w:top w:val="nil"/>
              <w:left w:val="nil"/>
              <w:bottom w:val="nil"/>
              <w:right w:val="nil"/>
            </w:tcBorders>
            <w:shd w:val="clear" w:color="auto" w:fill="auto"/>
            <w:noWrap/>
            <w:vAlign w:val="bottom"/>
            <w:hideMark/>
          </w:tcPr>
          <w:p w14:paraId="504AFB3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315A42F9" w14:textId="77777777" w:rsidTr="00932812">
        <w:trPr>
          <w:gridAfter w:val="1"/>
          <w:wAfter w:w="298" w:type="dxa"/>
          <w:trHeight w:val="316"/>
        </w:trPr>
        <w:tc>
          <w:tcPr>
            <w:tcW w:w="1235" w:type="dxa"/>
            <w:tcBorders>
              <w:top w:val="nil"/>
              <w:left w:val="nil"/>
              <w:bottom w:val="single" w:sz="8" w:space="0" w:color="auto"/>
              <w:right w:val="nil"/>
            </w:tcBorders>
            <w:shd w:val="clear" w:color="auto" w:fill="auto"/>
            <w:noWrap/>
            <w:vAlign w:val="bottom"/>
            <w:hideMark/>
          </w:tcPr>
          <w:p w14:paraId="2DAFD8C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1136" w:type="dxa"/>
            <w:tcBorders>
              <w:top w:val="nil"/>
              <w:left w:val="nil"/>
              <w:bottom w:val="single" w:sz="8" w:space="0" w:color="auto"/>
              <w:right w:val="nil"/>
            </w:tcBorders>
            <w:shd w:val="clear" w:color="auto" w:fill="auto"/>
            <w:noWrap/>
            <w:vAlign w:val="bottom"/>
            <w:hideMark/>
          </w:tcPr>
          <w:p w14:paraId="4E1C76C7"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191" w:type="dxa"/>
            <w:tcBorders>
              <w:top w:val="nil"/>
              <w:left w:val="nil"/>
              <w:bottom w:val="single" w:sz="8" w:space="0" w:color="auto"/>
              <w:right w:val="nil"/>
            </w:tcBorders>
            <w:shd w:val="clear" w:color="auto" w:fill="auto"/>
            <w:noWrap/>
            <w:vAlign w:val="bottom"/>
            <w:hideMark/>
          </w:tcPr>
          <w:p w14:paraId="35058F61"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0C176C76" w14:textId="77777777" w:rsidTr="00932812">
        <w:trPr>
          <w:trHeight w:val="333"/>
        </w:trPr>
        <w:tc>
          <w:tcPr>
            <w:tcW w:w="3860" w:type="dxa"/>
            <w:gridSpan w:val="4"/>
            <w:tcBorders>
              <w:top w:val="nil"/>
              <w:left w:val="nil"/>
              <w:bottom w:val="nil"/>
              <w:right w:val="nil"/>
            </w:tcBorders>
            <w:shd w:val="clear" w:color="auto" w:fill="auto"/>
            <w:noWrap/>
            <w:vAlign w:val="bottom"/>
            <w:hideMark/>
          </w:tcPr>
          <w:p w14:paraId="6EC80FEA" w14:textId="77777777" w:rsidR="00E71A86" w:rsidRPr="00E71A86" w:rsidRDefault="009E6D7D"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w:t>
            </w:r>
            <w:r w:rsidR="008535B2">
              <w:rPr>
                <w:rFonts w:ascii="Times New Roman" w:eastAsia="Times New Roman" w:hAnsi="Times New Roman" w:cs="Times New Roman"/>
                <w:sz w:val="24"/>
                <w:szCs w:val="24"/>
              </w:rPr>
              <w:t xml:space="preserve">oot mean square error (mg </w:t>
            </w:r>
            <w:r w:rsidR="00E71A86" w:rsidRPr="00E71A86">
              <w:rPr>
                <w:rFonts w:ascii="Times New Roman" w:eastAsia="Times New Roman" w:hAnsi="Times New Roman" w:cs="Times New Roman"/>
                <w:sz w:val="24"/>
                <w:szCs w:val="24"/>
              </w:rPr>
              <w:t>L</w:t>
            </w:r>
            <w:r w:rsidR="008535B2">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05D9AC" w14:textId="77777777" w:rsidTr="00932812">
        <w:trPr>
          <w:trHeight w:val="305"/>
        </w:trPr>
        <w:tc>
          <w:tcPr>
            <w:tcW w:w="3860" w:type="dxa"/>
            <w:gridSpan w:val="4"/>
            <w:tcBorders>
              <w:top w:val="nil"/>
              <w:left w:val="nil"/>
              <w:bottom w:val="nil"/>
              <w:right w:val="nil"/>
            </w:tcBorders>
            <w:shd w:val="clear" w:color="auto" w:fill="auto"/>
            <w:noWrap/>
            <w:vAlign w:val="bottom"/>
            <w:hideMark/>
          </w:tcPr>
          <w:p w14:paraId="79A8A66F"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397C844F" w14:textId="77777777" w:rsidR="00E71A86" w:rsidRDefault="00E71A86">
      <w:pPr>
        <w:rPr>
          <w:rFonts w:ascii="Times New Roman" w:eastAsia="Times New Roman" w:hAnsi="Times New Roman" w:cs="Times New Roman"/>
          <w:sz w:val="24"/>
          <w:szCs w:val="24"/>
        </w:rPr>
      </w:pPr>
    </w:p>
    <w:p w14:paraId="78ECA8F5"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5EC0A72" w14:textId="7C0EA435" w:rsidR="00A64025" w:rsidRDefault="00A64025">
      <w:pPr>
        <w:rPr>
          <w:ins w:id="326" w:author="Ian Mccullough" w:date="2017-04-25T16:48:00Z"/>
          <w:rFonts w:ascii="Times New Roman" w:eastAsia="Times New Roman" w:hAnsi="Times New Roman" w:cs="Times New Roman"/>
          <w:sz w:val="24"/>
          <w:szCs w:val="24"/>
        </w:rPr>
      </w:pPr>
      <w:commentRangeStart w:id="327"/>
      <w:r>
        <w:rPr>
          <w:rFonts w:ascii="Times New Roman" w:eastAsia="Times New Roman" w:hAnsi="Times New Roman" w:cs="Times New Roman"/>
          <w:sz w:val="24"/>
          <w:szCs w:val="24"/>
        </w:rPr>
        <w:lastRenderedPageBreak/>
        <w:t>Table 5</w:t>
      </w:r>
      <w:commentRangeEnd w:id="327"/>
      <w:r>
        <w:rPr>
          <w:rStyle w:val="CommentReference"/>
        </w:rPr>
        <w:commentReference w:id="327"/>
      </w:r>
      <w:r>
        <w:rPr>
          <w:rFonts w:ascii="Times New Roman" w:eastAsia="Times New Roman" w:hAnsi="Times New Roman" w:cs="Times New Roman"/>
          <w:sz w:val="24"/>
          <w:szCs w:val="24"/>
        </w:rPr>
        <w:t>. Summary of annual mass balances (g m</w:t>
      </w:r>
      <w:r>
        <w:rPr>
          <w:rFonts w:ascii="Times New Roman" w:eastAsia="Times New Roman" w:hAnsi="Times New Roman" w:cs="Times New Roman"/>
          <w:sz w:val="24"/>
          <w:szCs w:val="24"/>
          <w:vertAlign w:val="superscript"/>
        </w:rPr>
        <w:t xml:space="preserve">-2 </w:t>
      </w: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w:t>
      </w:r>
    </w:p>
    <w:tbl>
      <w:tblPr>
        <w:tblW w:w="10080" w:type="dxa"/>
        <w:tblLayout w:type="fixed"/>
        <w:tblCellMar>
          <w:left w:w="0" w:type="dxa"/>
          <w:right w:w="0" w:type="dxa"/>
        </w:tblCellMar>
        <w:tblLook w:val="04A0" w:firstRow="1" w:lastRow="0" w:firstColumn="1" w:lastColumn="0" w:noHBand="0" w:noVBand="1"/>
      </w:tblPr>
      <w:tblGrid>
        <w:gridCol w:w="960"/>
        <w:gridCol w:w="1665"/>
        <w:gridCol w:w="1080"/>
        <w:gridCol w:w="1080"/>
        <w:gridCol w:w="1260"/>
        <w:gridCol w:w="1155"/>
        <w:gridCol w:w="960"/>
        <w:gridCol w:w="960"/>
        <w:gridCol w:w="960"/>
      </w:tblGrid>
      <w:tr w:rsidR="00A64025" w:rsidRPr="00A64025" w14:paraId="20BEB937" w14:textId="77777777" w:rsidTr="00A64025">
        <w:trPr>
          <w:trHeight w:val="270"/>
        </w:trPr>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11092366"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Lake</w:t>
            </w:r>
          </w:p>
        </w:tc>
        <w:tc>
          <w:tcPr>
            <w:tcW w:w="166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269FC0C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Alloch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59B4033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Autoch</w:t>
            </w:r>
          </w:p>
        </w:tc>
        <w:tc>
          <w:tcPr>
            <w:tcW w:w="108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69EB214D"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Total Load</w:t>
            </w:r>
          </w:p>
        </w:tc>
        <w:tc>
          <w:tcPr>
            <w:tcW w:w="12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C697125"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Processed</w:t>
            </w:r>
          </w:p>
        </w:tc>
        <w:tc>
          <w:tcPr>
            <w:tcW w:w="1155"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426810A"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04314C5B"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724AEBF0"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Net</w:t>
            </w:r>
          </w:p>
        </w:tc>
        <w:tc>
          <w:tcPr>
            <w:tcW w:w="96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bottom"/>
            <w:hideMark/>
          </w:tcPr>
          <w:p w14:paraId="3F4A4ED3" w14:textId="77777777" w:rsidR="00A64025" w:rsidRPr="00A64025" w:rsidRDefault="00A64025">
            <w:pPr>
              <w:jc w:val="center"/>
              <w:rPr>
                <w:rFonts w:ascii="Times New Roman" w:hAnsi="Times New Roman" w:cs="Times New Roman"/>
                <w:b/>
                <w:bCs/>
                <w:sz w:val="24"/>
                <w:szCs w:val="24"/>
              </w:rPr>
            </w:pPr>
            <w:r w:rsidRPr="00A64025">
              <w:rPr>
                <w:rFonts w:ascii="Times New Roman" w:hAnsi="Times New Roman" w:cs="Times New Roman"/>
                <w:b/>
                <w:bCs/>
                <w:sz w:val="24"/>
                <w:szCs w:val="24"/>
              </w:rPr>
              <w:t>Export</w:t>
            </w:r>
          </w:p>
        </w:tc>
      </w:tr>
      <w:tr w:rsidR="00A64025" w:rsidRPr="00A64025" w14:paraId="0097F88F" w14:textId="77777777" w:rsidTr="00A64025">
        <w:trPr>
          <w:trHeight w:val="255"/>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4FD42E2C"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19FC3ADC"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C6ABA79"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80A8C6"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53D76E4C"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AF468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132937A"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C50534A" w14:textId="77777777" w:rsidR="00A64025" w:rsidRPr="00A64025" w:rsidRDefault="00A64025">
            <w:pPr>
              <w:rPr>
                <w:rFonts w:ascii="Times New Roman" w:hAnsi="Times New Roman" w:cs="Times New Roman"/>
                <w:sz w:val="24"/>
                <w:szCs w:val="24"/>
              </w:rPr>
            </w:pPr>
          </w:p>
        </w:tc>
      </w:tr>
      <w:tr w:rsidR="00A64025" w:rsidRPr="00A64025" w14:paraId="23C32034"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127272E"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616EBC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39.88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5F6F9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32.03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4875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71.91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26D0AF8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54.31</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EB9E6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-47.46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28714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8F139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42.16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DEFCE1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-17.60</w:t>
            </w:r>
          </w:p>
        </w:tc>
      </w:tr>
      <w:tr w:rsidR="00A64025" w:rsidRPr="00A64025" w14:paraId="69DE52C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B73380"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23F69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5B96FD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54.23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049C9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118.97</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F940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59.02</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A2C45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-16.76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8407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-43.81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71D5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-27.05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BB996E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-59.95</w:t>
            </w:r>
          </w:p>
        </w:tc>
      </w:tr>
      <w:tr w:rsidR="00A64025" w:rsidRPr="00A64025" w14:paraId="784C090C"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11ADE6F"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ED4140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76.19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9102F5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11.27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CF634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87.45</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C49801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31.86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AC4183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-23.68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E3089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-6.67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3CCA12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17.01</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4F46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-55.59</w:t>
            </w:r>
          </w:p>
        </w:tc>
      </w:tr>
      <w:tr w:rsidR="00A64025" w:rsidRPr="00A64025" w14:paraId="1643A56E"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803FD5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6C1A75F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13.35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E2CD85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28.17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973E68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41.52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E60BFD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37.56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40AC3DF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-37.45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AD158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3D6D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36.25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B909F8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-3.95</w:t>
            </w:r>
          </w:p>
        </w:tc>
      </w:tr>
      <w:tr w:rsidR="00A64025" w:rsidRPr="00A64025" w14:paraId="4CEBA99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2E1BB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FEA228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32.25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AA5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26.08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8F3A10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58.32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7574D9E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46.20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D7C59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-29.20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6C3E98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4E2B84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8C587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-12.12</w:t>
            </w:r>
          </w:p>
        </w:tc>
      </w:tr>
      <w:tr w:rsidR="00A64025" w:rsidRPr="00A64025" w14:paraId="790CC17A" w14:textId="77777777" w:rsidTr="00A64025">
        <w:trPr>
          <w:trHeight w:val="255"/>
        </w:trPr>
        <w:tc>
          <w:tcPr>
            <w:tcW w:w="3705"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14:paraId="07D6D8C3" w14:textId="296E8E30" w:rsidR="00A64025" w:rsidRPr="00A64025" w:rsidRDefault="00A64025">
            <w:pPr>
              <w:rPr>
                <w:rFonts w:ascii="Times New Roman" w:hAnsi="Times New Roman" w:cs="Times New Roman"/>
                <w:b/>
                <w:bCs/>
                <w:sz w:val="24"/>
                <w:szCs w:val="24"/>
              </w:rPr>
            </w:pPr>
            <w:r>
              <w:rPr>
                <w:rFonts w:ascii="Times New Roman" w:hAnsi="Times New Roman" w:cs="Times New Roman"/>
                <w:b/>
                <w:bCs/>
                <w:sz w:val="24"/>
                <w:szCs w:val="24"/>
              </w:rPr>
              <w:t>SD</w:t>
            </w:r>
            <w:r w:rsidRPr="00A64025">
              <w:rPr>
                <w:rFonts w:ascii="Times New Roman" w:hAnsi="Times New Roman" w:cs="Times New Roman"/>
                <w:b/>
                <w:bCs/>
                <w:sz w:val="24"/>
                <w:szCs w:val="24"/>
              </w:rPr>
              <w:t xml:space="preserve"> of annual means</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465375" w14:textId="77777777" w:rsidR="00A64025" w:rsidRPr="00A64025" w:rsidRDefault="00A64025">
            <w:pPr>
              <w:rPr>
                <w:rFonts w:ascii="Times New Roman" w:hAnsi="Times New Roman" w:cs="Times New Roman"/>
                <w:b/>
                <w:bCs/>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CFC8633"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EB50C13"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9CFB90"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B6B81CD"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65F820B" w14:textId="77777777" w:rsidR="00A64025" w:rsidRPr="00A64025" w:rsidRDefault="00A64025">
            <w:pPr>
              <w:rPr>
                <w:rFonts w:ascii="Times New Roman" w:hAnsi="Times New Roman" w:cs="Times New Roman"/>
                <w:sz w:val="24"/>
                <w:szCs w:val="24"/>
              </w:rPr>
            </w:pPr>
          </w:p>
        </w:tc>
      </w:tr>
      <w:tr w:rsidR="00A64025" w:rsidRPr="00A64025" w14:paraId="5877A087"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9674B38"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ABDA4C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10.71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866018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7.99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C55CFE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11.42</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3163A7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9.89</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6CDEE2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9.42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37135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CEE703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9.66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252AB0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4.86</w:t>
            </w:r>
          </w:p>
        </w:tc>
      </w:tr>
      <w:tr w:rsidR="00A64025" w:rsidRPr="00A64025" w14:paraId="18312C5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56405A"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07EF5FF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24.16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542359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18.05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80ED16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21.81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B84ABD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15.38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BC17C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1.99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8D9A2D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12.85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048D45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12.26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506FD5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20.58</w:t>
            </w:r>
          </w:p>
        </w:tc>
      </w:tr>
      <w:tr w:rsidR="00A64025" w:rsidRPr="00A64025" w14:paraId="342E5D7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7E3775"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52224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64.78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8CBC88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3.36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CD842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62.91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F716F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11.08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DCE954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3.52</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42A01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5.55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C0442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8.14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A6AF46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53.53</w:t>
            </w:r>
          </w:p>
        </w:tc>
      </w:tr>
      <w:tr w:rsidR="00A64025" w:rsidRPr="00A64025" w14:paraId="294BEDC8"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1C4A6D2"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40CB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0CC38E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4.59</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5B0E23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4.41</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DE35D9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3.88</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689CB7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5.98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4E44E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8B63B1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6.04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206C8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0.88</w:t>
            </w:r>
          </w:p>
        </w:tc>
      </w:tr>
      <w:tr w:rsidR="00A64025" w:rsidRPr="00A64025" w14:paraId="49663E49" w14:textId="77777777" w:rsidTr="00A64025">
        <w:trPr>
          <w:trHeight w:val="270"/>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0EDDFF4"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0B58CB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FE4836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4.91</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C92CDD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5.86</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16F01BB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4.97</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463BDB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2.35</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17273A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3.14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ECB4A1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7E5792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1.84</w:t>
            </w:r>
          </w:p>
        </w:tc>
      </w:tr>
      <w:tr w:rsidR="00A64025" w:rsidRPr="00A64025" w14:paraId="78CF16E5" w14:textId="77777777" w:rsidTr="00A64025">
        <w:trPr>
          <w:trHeight w:val="300"/>
        </w:trPr>
        <w:tc>
          <w:tcPr>
            <w:tcW w:w="2625" w:type="dxa"/>
            <w:gridSpan w:val="2"/>
            <w:tcBorders>
              <w:top w:val="nil"/>
              <w:left w:val="nil"/>
              <w:bottom w:val="nil"/>
              <w:right w:val="nil"/>
            </w:tcBorders>
            <w:shd w:val="clear" w:color="auto" w:fill="auto"/>
            <w:noWrap/>
            <w:tcMar>
              <w:top w:w="15" w:type="dxa"/>
              <w:left w:w="15" w:type="dxa"/>
              <w:bottom w:w="0" w:type="dxa"/>
              <w:right w:w="15" w:type="dxa"/>
            </w:tcMar>
            <w:vAlign w:val="bottom"/>
            <w:hideMark/>
          </w:tcPr>
          <w:p w14:paraId="72706449" w14:textId="77777777" w:rsidR="00A64025" w:rsidRPr="00A64025" w:rsidRDefault="00A64025">
            <w:pPr>
              <w:rPr>
                <w:rFonts w:ascii="Times New Roman" w:hAnsi="Times New Roman" w:cs="Times New Roman"/>
                <w:b/>
                <w:bCs/>
                <w:sz w:val="24"/>
                <w:szCs w:val="24"/>
              </w:rPr>
            </w:pPr>
            <w:r w:rsidRPr="00A64025">
              <w:rPr>
                <w:rFonts w:ascii="Times New Roman" w:hAnsi="Times New Roman" w:cs="Times New Roman"/>
                <w:b/>
                <w:bCs/>
                <w:sz w:val="24"/>
                <w:szCs w:val="24"/>
              </w:rPr>
              <w:t>Proportion of total load</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CC448B1" w14:textId="77777777" w:rsidR="00A64025" w:rsidRPr="00A64025" w:rsidRDefault="00A64025">
            <w:pPr>
              <w:rPr>
                <w:rFonts w:ascii="Times New Roman" w:hAnsi="Times New Roman" w:cs="Times New Roman"/>
                <w:b/>
                <w:bCs/>
                <w:sz w:val="24"/>
                <w:szCs w:val="24"/>
              </w:rPr>
            </w:pP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71259806" w14:textId="77777777" w:rsidR="00A64025" w:rsidRPr="00A64025" w:rsidRDefault="00A64025">
            <w:pPr>
              <w:rPr>
                <w:rFonts w:ascii="Times New Roman" w:hAnsi="Times New Roman" w:cs="Times New Roman"/>
                <w:sz w:val="24"/>
                <w:szCs w:val="24"/>
              </w:rPr>
            </w:pP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4A460355" w14:textId="77777777" w:rsidR="00A64025" w:rsidRPr="00A64025" w:rsidRDefault="00A64025">
            <w:pPr>
              <w:rPr>
                <w:rFonts w:ascii="Times New Roman" w:hAnsi="Times New Roman" w:cs="Times New Roman"/>
                <w:sz w:val="24"/>
                <w:szCs w:val="24"/>
              </w:rPr>
            </w:pP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7AFAB61B"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292F07"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9FE1E3F" w14:textId="77777777" w:rsidR="00A64025" w:rsidRPr="00A64025" w:rsidRDefault="00A64025">
            <w:pPr>
              <w:rPr>
                <w:rFonts w:ascii="Times New Roman" w:hAnsi="Times New Roman" w:cs="Times New Roman"/>
                <w:sz w:val="24"/>
                <w:szCs w:val="24"/>
              </w:rPr>
            </w:pP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4DB36B8" w14:textId="77777777" w:rsidR="00A64025" w:rsidRPr="00A64025" w:rsidRDefault="00A64025">
            <w:pPr>
              <w:rPr>
                <w:rFonts w:ascii="Times New Roman" w:hAnsi="Times New Roman" w:cs="Times New Roman"/>
                <w:sz w:val="24"/>
                <w:szCs w:val="24"/>
              </w:rPr>
            </w:pPr>
          </w:p>
        </w:tc>
      </w:tr>
      <w:tr w:rsidR="00A64025" w:rsidRPr="00A64025" w14:paraId="6FA95B8F"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BAE382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Harp</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5AD8F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0E6819F1"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AB7FB9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3C46F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167B73E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-0.66</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19196C2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7F5635A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956528B"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-0.24</w:t>
            </w:r>
          </w:p>
        </w:tc>
      </w:tr>
      <w:tr w:rsidR="00A64025" w:rsidRPr="00A64025" w14:paraId="57239159"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2A7E93"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Monona</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2C46B08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0.54</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EEF372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0.46</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2A23ECF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3F47C8F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FF51C1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-0.14</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942B9C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FDED07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31EFC9F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r>
      <w:tr w:rsidR="00A64025" w:rsidRPr="00A64025" w14:paraId="1EF09ACD"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A8BD8E7"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Toolik</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320CDA0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32151CA7"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0.13</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6EF911E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309F9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0.36</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3867213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772587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-0.08</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28B9392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0.19</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64D37306"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-0.64</w:t>
            </w:r>
          </w:p>
        </w:tc>
      </w:tr>
      <w:tr w:rsidR="00A64025" w:rsidRPr="00A64025" w14:paraId="08603483" w14:textId="77777777" w:rsidTr="00A64025">
        <w:trPr>
          <w:trHeight w:val="255"/>
        </w:trPr>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F6F7A59"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Trout</w:t>
            </w:r>
          </w:p>
        </w:tc>
        <w:tc>
          <w:tcPr>
            <w:tcW w:w="1665" w:type="dxa"/>
            <w:tcBorders>
              <w:top w:val="nil"/>
              <w:left w:val="nil"/>
              <w:bottom w:val="nil"/>
              <w:right w:val="nil"/>
            </w:tcBorders>
            <w:shd w:val="clear" w:color="auto" w:fill="auto"/>
            <w:noWrap/>
            <w:tcMar>
              <w:top w:w="15" w:type="dxa"/>
              <w:left w:w="15" w:type="dxa"/>
              <w:bottom w:w="0" w:type="dxa"/>
              <w:right w:w="15" w:type="dxa"/>
            </w:tcMar>
            <w:vAlign w:val="bottom"/>
            <w:hideMark/>
          </w:tcPr>
          <w:p w14:paraId="42B573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0.32</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462D7C3A"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0.68</w:t>
            </w:r>
          </w:p>
        </w:tc>
        <w:tc>
          <w:tcPr>
            <w:tcW w:w="1080" w:type="dxa"/>
            <w:tcBorders>
              <w:top w:val="nil"/>
              <w:left w:val="nil"/>
              <w:bottom w:val="nil"/>
              <w:right w:val="nil"/>
            </w:tcBorders>
            <w:shd w:val="clear" w:color="auto" w:fill="auto"/>
            <w:noWrap/>
            <w:tcMar>
              <w:top w:w="15" w:type="dxa"/>
              <w:left w:w="15" w:type="dxa"/>
              <w:bottom w:w="0" w:type="dxa"/>
              <w:right w:w="15" w:type="dxa"/>
            </w:tcMar>
            <w:vAlign w:val="bottom"/>
            <w:hideMark/>
          </w:tcPr>
          <w:p w14:paraId="5A03A632"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nil"/>
              <w:right w:val="nil"/>
            </w:tcBorders>
            <w:shd w:val="clear" w:color="auto" w:fill="auto"/>
            <w:noWrap/>
            <w:tcMar>
              <w:top w:w="15" w:type="dxa"/>
              <w:left w:w="15" w:type="dxa"/>
              <w:bottom w:w="0" w:type="dxa"/>
              <w:right w:w="15" w:type="dxa"/>
            </w:tcMar>
            <w:vAlign w:val="bottom"/>
            <w:hideMark/>
          </w:tcPr>
          <w:p w14:paraId="590B9FE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1155" w:type="dxa"/>
            <w:tcBorders>
              <w:top w:val="nil"/>
              <w:left w:val="nil"/>
              <w:bottom w:val="nil"/>
              <w:right w:val="nil"/>
            </w:tcBorders>
            <w:shd w:val="clear" w:color="auto" w:fill="auto"/>
            <w:noWrap/>
            <w:tcMar>
              <w:top w:w="15" w:type="dxa"/>
              <w:left w:w="15" w:type="dxa"/>
              <w:bottom w:w="0" w:type="dxa"/>
              <w:right w:w="15" w:type="dxa"/>
            </w:tcMar>
            <w:vAlign w:val="bottom"/>
            <w:hideMark/>
          </w:tcPr>
          <w:p w14:paraId="2E03708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-0.90</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55001F84"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-0.03</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00C5E13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0.87</w:t>
            </w:r>
          </w:p>
        </w:tc>
        <w:tc>
          <w:tcPr>
            <w:tcW w:w="960" w:type="dxa"/>
            <w:tcBorders>
              <w:top w:val="nil"/>
              <w:left w:val="nil"/>
              <w:bottom w:val="nil"/>
              <w:right w:val="nil"/>
            </w:tcBorders>
            <w:shd w:val="clear" w:color="auto" w:fill="auto"/>
            <w:noWrap/>
            <w:tcMar>
              <w:top w:w="15" w:type="dxa"/>
              <w:left w:w="15" w:type="dxa"/>
              <w:bottom w:w="0" w:type="dxa"/>
              <w:right w:w="15" w:type="dxa"/>
            </w:tcMar>
            <w:vAlign w:val="bottom"/>
            <w:hideMark/>
          </w:tcPr>
          <w:p w14:paraId="425D17A0"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-0.10</w:t>
            </w:r>
          </w:p>
        </w:tc>
      </w:tr>
      <w:tr w:rsidR="00A64025" w:rsidRPr="00A64025" w14:paraId="4F87F269" w14:textId="77777777" w:rsidTr="00A64025">
        <w:trPr>
          <w:trHeight w:val="270"/>
        </w:trPr>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6DCB4D4B" w14:textId="77777777" w:rsidR="00A64025" w:rsidRPr="00A64025" w:rsidRDefault="00A64025">
            <w:pPr>
              <w:rPr>
                <w:rFonts w:ascii="Times New Roman" w:hAnsi="Times New Roman" w:cs="Times New Roman"/>
                <w:sz w:val="24"/>
                <w:szCs w:val="24"/>
              </w:rPr>
            </w:pPr>
            <w:r w:rsidRPr="00A64025">
              <w:rPr>
                <w:rFonts w:ascii="Times New Roman" w:hAnsi="Times New Roman" w:cs="Times New Roman"/>
                <w:sz w:val="24"/>
                <w:szCs w:val="24"/>
              </w:rPr>
              <w:t>Vanern</w:t>
            </w:r>
          </w:p>
        </w:tc>
        <w:tc>
          <w:tcPr>
            <w:tcW w:w="166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2B612FEE"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A7896B3"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0.45</w:t>
            </w:r>
          </w:p>
        </w:tc>
        <w:tc>
          <w:tcPr>
            <w:tcW w:w="108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F3A37AF"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1.00</w:t>
            </w:r>
          </w:p>
        </w:tc>
        <w:tc>
          <w:tcPr>
            <w:tcW w:w="12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4776E235"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0.79</w:t>
            </w:r>
          </w:p>
        </w:tc>
        <w:tc>
          <w:tcPr>
            <w:tcW w:w="1155"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36D0D67C"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-0.50</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4C1149D"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-0.34</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7E407C09"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0.16</w:t>
            </w:r>
          </w:p>
        </w:tc>
        <w:tc>
          <w:tcPr>
            <w:tcW w:w="960" w:type="dxa"/>
            <w:tcBorders>
              <w:top w:val="nil"/>
              <w:left w:val="nil"/>
              <w:bottom w:val="single" w:sz="8" w:space="0" w:color="auto"/>
              <w:right w:val="nil"/>
            </w:tcBorders>
            <w:shd w:val="clear" w:color="auto" w:fill="auto"/>
            <w:noWrap/>
            <w:tcMar>
              <w:top w:w="15" w:type="dxa"/>
              <w:left w:w="15" w:type="dxa"/>
              <w:bottom w:w="0" w:type="dxa"/>
              <w:right w:w="15" w:type="dxa"/>
            </w:tcMar>
            <w:vAlign w:val="bottom"/>
            <w:hideMark/>
          </w:tcPr>
          <w:p w14:paraId="0AE35D88" w14:textId="77777777" w:rsidR="00A64025" w:rsidRPr="00A64025" w:rsidRDefault="00A64025">
            <w:pPr>
              <w:jc w:val="right"/>
              <w:rPr>
                <w:rFonts w:ascii="Times New Roman" w:hAnsi="Times New Roman" w:cs="Times New Roman"/>
                <w:sz w:val="24"/>
                <w:szCs w:val="24"/>
              </w:rPr>
            </w:pPr>
            <w:r w:rsidRPr="00A64025">
              <w:rPr>
                <w:rFonts w:ascii="Times New Roman" w:hAnsi="Times New Roman" w:cs="Times New Roman"/>
                <w:sz w:val="24"/>
                <w:szCs w:val="24"/>
              </w:rPr>
              <w:t>-0.21</w:t>
            </w:r>
          </w:p>
        </w:tc>
      </w:tr>
    </w:tbl>
    <w:p w14:paraId="7F01C7DF" w14:textId="09FC96A0" w:rsidR="00A64025" w:rsidRDefault="00A64025" w:rsidP="00A64025">
      <w:pPr>
        <w:rPr>
          <w:rFonts w:ascii="Times New Roman" w:eastAsia="Times New Roman" w:hAnsi="Times New Roman" w:cs="Times New Roman"/>
          <w:sz w:val="24"/>
          <w:szCs w:val="24"/>
        </w:rPr>
      </w:pPr>
      <w:ins w:id="328" w:author="Ian Mccullough" w:date="2017-04-19T11:21:00Z">
        <w:r>
          <w:rPr>
            <w:rFonts w:ascii="Times New Roman" w:eastAsia="Times New Roman" w:hAnsi="Times New Roman" w:cs="Times New Roman"/>
            <w:sz w:val="24"/>
            <w:szCs w:val="24"/>
          </w:rPr>
          <w:t>Positive fluxes represent OC inputs to lakes, whereas negative fluxes represent OC removal.</w:t>
        </w:r>
      </w:ins>
      <w:ins w:id="329" w:author="Ian Mccullough" w:date="2017-04-19T11:26:00Z">
        <w:r>
          <w:rPr>
            <w:rFonts w:ascii="Times New Roman" w:eastAsia="Times New Roman" w:hAnsi="Times New Roman" w:cs="Times New Roman"/>
            <w:sz w:val="24"/>
            <w:szCs w:val="24"/>
          </w:rPr>
          <w:t xml:space="preserve"> Processed OC is the amount of the total load not exported. Positive net values represent OC sources.</w:t>
        </w:r>
      </w:ins>
      <w:ins w:id="330" w:author="Ian Mccullough" w:date="2017-04-19T11:21:00Z">
        <w:r>
          <w:rPr>
            <w:rFonts w:ascii="Times New Roman" w:eastAsia="Times New Roman" w:hAnsi="Times New Roman" w:cs="Times New Roman"/>
            <w:sz w:val="24"/>
            <w:szCs w:val="24"/>
          </w:rPr>
          <w:t xml:space="preserve"> </w:t>
        </w:r>
      </w:ins>
      <w:ins w:id="331" w:author="Ian Mccullough" w:date="2017-04-19T11:22:00Z">
        <w:r>
          <w:rPr>
            <w:rFonts w:ascii="Times New Roman" w:eastAsia="Times New Roman" w:hAnsi="Times New Roman" w:cs="Times New Roman"/>
            <w:sz w:val="24"/>
            <w:szCs w:val="24"/>
          </w:rPr>
          <w:t xml:space="preserve">Proportions of </w:t>
        </w:r>
      </w:ins>
      <w:ins w:id="332" w:author="Ian Mccullough" w:date="2017-04-19T11:21:00Z">
        <w:r>
          <w:rPr>
            <w:rFonts w:ascii="Times New Roman" w:eastAsia="Times New Roman" w:hAnsi="Times New Roman" w:cs="Times New Roman"/>
            <w:sz w:val="24"/>
            <w:szCs w:val="24"/>
          </w:rPr>
          <w:t>allochthony and autoch</w:t>
        </w:r>
      </w:ins>
      <w:ins w:id="333" w:author="Ian Mccullough" w:date="2017-04-19T11:22:00Z">
        <w:r>
          <w:rPr>
            <w:rFonts w:ascii="Times New Roman" w:eastAsia="Times New Roman" w:hAnsi="Times New Roman" w:cs="Times New Roman"/>
            <w:sz w:val="24"/>
            <w:szCs w:val="24"/>
          </w:rPr>
          <w:t>thony sum to 1. Proportions of respiration, burial, and export also sum to 1.</w:t>
        </w:r>
      </w:ins>
      <w:r>
        <w:rPr>
          <w:rFonts w:ascii="Times New Roman" w:eastAsia="Times New Roman" w:hAnsi="Times New Roman" w:cs="Times New Roman"/>
          <w:sz w:val="24"/>
          <w:szCs w:val="24"/>
        </w:rPr>
        <w:t xml:space="preserve"> </w:t>
      </w:r>
      <w:ins w:id="334" w:author="Ian Mccullough" w:date="2017-04-25T16:50:00Z">
        <w:r>
          <w:rPr>
            <w:rFonts w:ascii="Times New Roman" w:eastAsia="Times New Roman" w:hAnsi="Times New Roman" w:cs="Times New Roman"/>
            <w:sz w:val="24"/>
            <w:szCs w:val="24"/>
          </w:rPr>
          <w:t>SD = standard deviation.</w:t>
        </w:r>
      </w:ins>
    </w:p>
    <w:p w14:paraId="6A283501" w14:textId="2D6B9557" w:rsidR="000233C2" w:rsidRPr="00A64025" w:rsidRDefault="000233C2">
      <w:pPr>
        <w:rPr>
          <w:rFonts w:ascii="Times New Roman" w:eastAsia="Times New Roman" w:hAnsi="Times New Roman" w:cs="Times New Roman"/>
          <w:sz w:val="24"/>
          <w:szCs w:val="24"/>
        </w:rPr>
      </w:pPr>
      <w:r w:rsidRPr="00A64025">
        <w:rPr>
          <w:rFonts w:ascii="Times New Roman" w:eastAsia="Times New Roman" w:hAnsi="Times New Roman" w:cs="Times New Roman"/>
          <w:sz w:val="24"/>
          <w:szCs w:val="24"/>
        </w:rPr>
        <w:br w:type="page"/>
      </w:r>
    </w:p>
    <w:p w14:paraId="23865223" w14:textId="77777777" w:rsidR="000233C2" w:rsidRPr="00A64025" w:rsidRDefault="000233C2">
      <w:pPr>
        <w:rPr>
          <w:rFonts w:ascii="Times New Roman" w:eastAsia="Times New Roman" w:hAnsi="Times New Roman" w:cs="Times New Roman"/>
          <w:sz w:val="24"/>
          <w:szCs w:val="24"/>
        </w:rPr>
        <w:sectPr w:rsidR="000233C2" w:rsidRPr="00A64025" w:rsidSect="009E6D7D">
          <w:pgSz w:w="12240" w:h="15840"/>
          <w:pgMar w:top="1440" w:right="1440" w:bottom="1440" w:left="1440" w:header="720" w:footer="720" w:gutter="0"/>
          <w:cols w:space="720"/>
          <w:docGrid w:linePitch="299"/>
        </w:sectPr>
      </w:pPr>
    </w:p>
    <w:p w14:paraId="7309DC55" w14:textId="77777777" w:rsidR="000233C2" w:rsidRDefault="000233C2" w:rsidP="000233C2">
      <w:pPr>
        <w:spacing w:line="480" w:lineRule="auto"/>
        <w:rPr>
          <w:rFonts w:ascii="Times New Roman" w:eastAsia="Times New Roman" w:hAnsi="Times New Roman" w:cs="Times New Roman"/>
          <w:b/>
          <w:sz w:val="24"/>
          <w:szCs w:val="24"/>
        </w:rPr>
      </w:pPr>
      <w:commentRangeStart w:id="335"/>
      <w:commentRangeStart w:id="336"/>
      <w:r w:rsidRPr="000233C2">
        <w:rPr>
          <w:rFonts w:ascii="Times New Roman" w:eastAsia="Times New Roman" w:hAnsi="Times New Roman" w:cs="Times New Roman"/>
          <w:b/>
          <w:sz w:val="24"/>
          <w:szCs w:val="24"/>
        </w:rPr>
        <w:lastRenderedPageBreak/>
        <w:t>FIGURE CAPTIONS</w:t>
      </w:r>
      <w:commentRangeEnd w:id="335"/>
      <w:r w:rsidR="0004438D">
        <w:rPr>
          <w:rStyle w:val="CommentReference"/>
        </w:rPr>
        <w:commentReference w:id="335"/>
      </w:r>
      <w:commentRangeEnd w:id="336"/>
      <w:r w:rsidR="00653233">
        <w:rPr>
          <w:rStyle w:val="CommentReference"/>
        </w:rPr>
        <w:commentReference w:id="336"/>
      </w:r>
    </w:p>
    <w:p w14:paraId="5C569DFE" w14:textId="77777777" w:rsidR="000233C2" w:rsidRDefault="000233C2" w:rsidP="000233C2">
      <w:pPr>
        <w:spacing w:line="480" w:lineRule="auto"/>
        <w:rPr>
          <w:rFonts w:ascii="Times New Roman" w:eastAsia="Times New Roman" w:hAnsi="Times New Roman" w:cs="Times New Roman"/>
          <w:sz w:val="24"/>
          <w:szCs w:val="24"/>
        </w:rPr>
      </w:pPr>
    </w:p>
    <w:p w14:paraId="01F7EF85" w14:textId="77777777" w:rsidR="00664D73" w:rsidRDefault="00664D73">
      <w:pPr>
        <w:rPr>
          <w:rFonts w:ascii="Times New Roman" w:eastAsia="Times New Roman" w:hAnsi="Times New Roman" w:cs="Times New Roman"/>
          <w:sz w:val="24"/>
          <w:szCs w:val="24"/>
        </w:rPr>
      </w:pPr>
      <w:r>
        <w:br w:type="page"/>
      </w:r>
    </w:p>
    <w:p w14:paraId="1FAC776B" w14:textId="77777777"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366DFCE5" w14:textId="77777777" w:rsidR="00664D73" w:rsidRDefault="00B90A7A" w:rsidP="000233C2">
      <w:pPr>
        <w:pStyle w:val="NormalWeb"/>
        <w:spacing w:before="0" w:beforeAutospacing="0" w:after="0" w:afterAutospacing="0" w:line="480" w:lineRule="auto"/>
      </w:pPr>
      <w:r>
        <w:rPr>
          <w:noProof/>
        </w:rPr>
        <w:drawing>
          <wp:inline distT="0" distB="0" distL="0" distR="0" wp14:anchorId="023F5092" wp14:editId="5202AEEE">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348BB070" w14:textId="13AA2DE9" w:rsidR="00B90A7A" w:rsidRDefault="00B90A7A" w:rsidP="000233C2">
      <w:pPr>
        <w:pStyle w:val="NormalWeb"/>
        <w:spacing w:before="0" w:beforeAutospacing="0" w:after="0" w:afterAutospacing="0" w:line="480" w:lineRule="auto"/>
        <w:rPr>
          <w:b/>
        </w:rPr>
      </w:pPr>
      <w:commentRangeStart w:id="337"/>
      <w:commentRangeStart w:id="338"/>
      <w:r w:rsidRPr="00B90A7A">
        <w:rPr>
          <w:b/>
        </w:rPr>
        <w:t>Fig</w:t>
      </w:r>
      <w:r w:rsidR="00EF6860">
        <w:rPr>
          <w:b/>
        </w:rPr>
        <w:t>ure</w:t>
      </w:r>
      <w:r w:rsidRPr="00B90A7A">
        <w:rPr>
          <w:b/>
        </w:rPr>
        <w:t xml:space="preserve"> 1.</w:t>
      </w:r>
    </w:p>
    <w:p w14:paraId="6DFC8AF5" w14:textId="02AFF8C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1. </w:t>
      </w:r>
      <w:commentRangeEnd w:id="337"/>
      <w:r w:rsidR="0057429A">
        <w:rPr>
          <w:rStyle w:val="CommentReference"/>
        </w:rPr>
        <w:commentReference w:id="337"/>
      </w:r>
      <w:commentRangeEnd w:id="338"/>
      <w:r w:rsidR="00EF6860">
        <w:rPr>
          <w:rStyle w:val="CommentReference"/>
        </w:rPr>
        <w:commentReference w:id="338"/>
      </w:r>
      <w:r>
        <w:rPr>
          <w:rFonts w:ascii="Times New Roman" w:eastAsia="Times New Roman" w:hAnsi="Times New Roman" w:cs="Times New Roman"/>
          <w:sz w:val="24"/>
          <w:szCs w:val="24"/>
        </w:rPr>
        <w:t>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w:t>
      </w:r>
      <w:r w:rsidR="00684F69">
        <w:rPr>
          <w:rFonts w:ascii="Times New Roman" w:eastAsia="Times New Roman" w:hAnsi="Times New Roman" w:cs="Times New Roman"/>
          <w:sz w:val="24"/>
          <w:szCs w:val="24"/>
        </w:rPr>
        <w:t>externally derived</w:t>
      </w:r>
      <w:r w:rsidR="006F4FA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sidR="006F4FA3" w:rsidRPr="00684F6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Respiration_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lloch,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uto, and Burial_</w:t>
      </w:r>
      <w:r w:rsidR="005C41E9">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lloch) are treated as free parameters and </w:t>
      </w:r>
      <w:r w:rsidR="002C76D4">
        <w:rPr>
          <w:rFonts w:ascii="Times New Roman" w:eastAsia="Times New Roman" w:hAnsi="Times New Roman" w:cs="Times New Roman"/>
          <w:sz w:val="24"/>
          <w:szCs w:val="24"/>
        </w:rPr>
        <w:t xml:space="preserve">calibrated </w:t>
      </w:r>
      <w:r>
        <w:rPr>
          <w:rFonts w:ascii="Times New Roman" w:eastAsia="Times New Roman" w:hAnsi="Times New Roman" w:cs="Times New Roman"/>
          <w:sz w:val="24"/>
          <w:szCs w:val="24"/>
        </w:rPr>
        <w:t xml:space="preserve">for each individual lake. </w:t>
      </w:r>
      <w:r w:rsidR="0018401D">
        <w:rPr>
          <w:rFonts w:ascii="Times New Roman" w:eastAsia="Times New Roman" w:hAnsi="Times New Roman" w:cs="Times New Roman"/>
          <w:sz w:val="24"/>
          <w:szCs w:val="24"/>
        </w:rPr>
        <w:t>Parameters and equations are defined in Tables 2 and 3.</w:t>
      </w:r>
    </w:p>
    <w:p w14:paraId="0C6BC3C8" w14:textId="77777777" w:rsidR="0004438D" w:rsidRPr="00B90A7A" w:rsidRDefault="0004438D" w:rsidP="000233C2">
      <w:pPr>
        <w:pStyle w:val="NormalWeb"/>
        <w:spacing w:before="0" w:beforeAutospacing="0" w:after="0" w:afterAutospacing="0" w:line="480" w:lineRule="auto"/>
        <w:rPr>
          <w:b/>
        </w:rPr>
      </w:pPr>
    </w:p>
    <w:p w14:paraId="1D427CFE" w14:textId="77777777" w:rsidR="00B90A7A" w:rsidRDefault="00B90A7A">
      <w:pPr>
        <w:rPr>
          <w:rFonts w:ascii="Times New Roman" w:eastAsia="Times New Roman" w:hAnsi="Times New Roman" w:cs="Times New Roman"/>
          <w:color w:val="auto"/>
          <w:sz w:val="24"/>
          <w:szCs w:val="24"/>
        </w:rPr>
      </w:pPr>
      <w:r>
        <w:br w:type="page"/>
      </w:r>
    </w:p>
    <w:p w14:paraId="1AC1CBA1" w14:textId="0F23CFF8" w:rsidR="00B90A7A" w:rsidRDefault="006E1798" w:rsidP="000233C2">
      <w:pPr>
        <w:pStyle w:val="NormalWeb"/>
        <w:spacing w:before="0" w:beforeAutospacing="0" w:after="0" w:afterAutospacing="0" w:line="480" w:lineRule="auto"/>
      </w:pPr>
      <w:r>
        <w:rPr>
          <w:rStyle w:val="CommentReference"/>
          <w:rFonts w:ascii="Arial" w:eastAsia="Arial" w:hAnsi="Arial" w:cs="Arial"/>
          <w:color w:val="000000"/>
        </w:rPr>
        <w:lastRenderedPageBreak/>
        <w:commentReference w:id="339"/>
      </w:r>
      <w:r w:rsidR="00B10770">
        <w:rPr>
          <w:rStyle w:val="CommentReference"/>
          <w:rFonts w:ascii="Arial" w:eastAsia="SimSun" w:hAnsi="Arial" w:cs="Arial"/>
          <w:color w:val="000000"/>
        </w:rPr>
        <w:commentReference w:id="340"/>
      </w:r>
      <w:r w:rsidR="0009374C">
        <w:rPr>
          <w:rFonts w:ascii="Arial" w:eastAsia="Arial" w:hAnsi="Arial" w:cs="Arial"/>
          <w:noProof/>
          <w:color w:val="000000"/>
          <w:sz w:val="16"/>
          <w:szCs w:val="16"/>
        </w:rPr>
        <w:drawing>
          <wp:inline distT="0" distB="0" distL="0" distR="0" wp14:anchorId="6BEE0A6C" wp14:editId="1C889EE3">
            <wp:extent cx="4662055" cy="6410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3.png"/>
                    <pic:cNvPicPr/>
                  </pic:nvPicPr>
                  <pic:blipFill>
                    <a:blip r:embed="rId14">
                      <a:extLst>
                        <a:ext uri="{28A0092B-C50C-407E-A947-70E740481C1C}">
                          <a14:useLocalDpi xmlns:a14="http://schemas.microsoft.com/office/drawing/2010/main" val="0"/>
                        </a:ext>
                      </a:extLst>
                    </a:blip>
                    <a:stretch>
                      <a:fillRect/>
                    </a:stretch>
                  </pic:blipFill>
                  <pic:spPr>
                    <a:xfrm>
                      <a:off x="0" y="0"/>
                      <a:ext cx="4667340" cy="6417591"/>
                    </a:xfrm>
                    <a:prstGeom prst="rect">
                      <a:avLst/>
                    </a:prstGeom>
                  </pic:spPr>
                </pic:pic>
              </a:graphicData>
            </a:graphic>
          </wp:inline>
        </w:drawing>
      </w:r>
      <w:r w:rsidR="00491124">
        <w:rPr>
          <w:rStyle w:val="CommentReference"/>
          <w:rFonts w:ascii="Arial" w:eastAsia="Arial" w:hAnsi="Arial" w:cs="Arial"/>
          <w:color w:val="000000"/>
        </w:rPr>
        <w:commentReference w:id="341"/>
      </w:r>
      <w:r w:rsidR="0057429A">
        <w:rPr>
          <w:rStyle w:val="CommentReference"/>
          <w:rFonts w:ascii="Arial" w:eastAsia="Arial" w:hAnsi="Arial" w:cs="Arial"/>
          <w:color w:val="000000"/>
        </w:rPr>
        <w:commentReference w:id="342"/>
      </w:r>
      <w:r w:rsidR="005D7FB7">
        <w:rPr>
          <w:rStyle w:val="CommentReference"/>
          <w:rFonts w:ascii="Arial" w:eastAsia="Arial" w:hAnsi="Arial" w:cs="Arial"/>
          <w:color w:val="000000"/>
        </w:rPr>
        <w:commentReference w:id="343"/>
      </w:r>
    </w:p>
    <w:p w14:paraId="17ADB18A" w14:textId="059A27CB" w:rsidR="00B90A7A" w:rsidRDefault="00EF6860" w:rsidP="000233C2">
      <w:pPr>
        <w:pStyle w:val="NormalWeb"/>
        <w:spacing w:before="0" w:beforeAutospacing="0" w:after="0" w:afterAutospacing="0" w:line="480" w:lineRule="auto"/>
        <w:rPr>
          <w:b/>
        </w:rPr>
      </w:pPr>
      <w:r>
        <w:rPr>
          <w:b/>
        </w:rPr>
        <w:t>Figure</w:t>
      </w:r>
      <w:r w:rsidR="00B90A7A" w:rsidRPr="00B90A7A">
        <w:rPr>
          <w:b/>
        </w:rPr>
        <w:t xml:space="preserve"> 2.</w:t>
      </w:r>
    </w:p>
    <w:p w14:paraId="7D80AAA2" w14:textId="2D1F0A8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ins w:id="344" w:author="immccull@gmail.com" w:date="2017-04-16T21:31:00Z">
        <w:r w:rsidR="00801E3B">
          <w:rPr>
            <w:rFonts w:ascii="Times New Roman" w:eastAsia="Times New Roman" w:hAnsi="Times New Roman" w:cs="Times New Roman"/>
            <w:sz w:val="24"/>
            <w:szCs w:val="24"/>
          </w:rPr>
          <w:t xml:space="preserve">For some lakes, </w:t>
        </w:r>
      </w:ins>
      <w:ins w:id="345" w:author="immccull@gmail.com" w:date="2017-04-16T21:30:00Z">
        <w:r w:rsidR="00801E3B">
          <w:rPr>
            <w:rFonts w:ascii="Times New Roman" w:eastAsia="Times New Roman" w:hAnsi="Times New Roman" w:cs="Times New Roman"/>
            <w:sz w:val="24"/>
            <w:szCs w:val="24"/>
          </w:rPr>
          <w:t>years differed between DOC and DO based on availability of observed data (S2).</w:t>
        </w:r>
      </w:ins>
    </w:p>
    <w:p w14:paraId="4C1F0F33" w14:textId="77777777" w:rsidR="0004438D" w:rsidRDefault="0004438D" w:rsidP="0004438D">
      <w:pPr>
        <w:spacing w:line="480" w:lineRule="auto"/>
        <w:rPr>
          <w:rFonts w:ascii="Times New Roman" w:eastAsia="Times New Roman" w:hAnsi="Times New Roman" w:cs="Times New Roman"/>
          <w:sz w:val="24"/>
          <w:szCs w:val="24"/>
        </w:rPr>
      </w:pPr>
    </w:p>
    <w:p w14:paraId="5E96E53A" w14:textId="77777777" w:rsidR="00B90A7A" w:rsidRDefault="00B90A7A">
      <w:pPr>
        <w:rPr>
          <w:rFonts w:ascii="Times New Roman" w:eastAsia="Times New Roman" w:hAnsi="Times New Roman" w:cs="Times New Roman"/>
          <w:b/>
          <w:color w:val="auto"/>
          <w:sz w:val="24"/>
          <w:szCs w:val="24"/>
        </w:rPr>
      </w:pPr>
    </w:p>
    <w:p w14:paraId="5DE4C9C5" w14:textId="77777777" w:rsidR="00B90A7A" w:rsidRDefault="00B90A7A" w:rsidP="000233C2">
      <w:pPr>
        <w:pStyle w:val="NormalWeb"/>
        <w:spacing w:before="0" w:beforeAutospacing="0" w:after="0" w:afterAutospacing="0" w:line="480" w:lineRule="auto"/>
        <w:rPr>
          <w:b/>
        </w:rPr>
      </w:pPr>
      <w:commentRangeStart w:id="346"/>
      <w:commentRangeStart w:id="347"/>
      <w:commentRangeStart w:id="348"/>
      <w:r>
        <w:rPr>
          <w:b/>
          <w:noProof/>
        </w:rPr>
        <w:drawing>
          <wp:inline distT="0" distB="0" distL="0" distR="0" wp14:anchorId="176F96AA" wp14:editId="416305CC">
            <wp:extent cx="256032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rotWithShape="1">
                    <a:blip r:embed="rId15" cstate="print">
                      <a:extLst>
                        <a:ext uri="{28A0092B-C50C-407E-A947-70E740481C1C}">
                          <a14:useLocalDpi xmlns:a14="http://schemas.microsoft.com/office/drawing/2010/main" val="0"/>
                        </a:ext>
                      </a:extLst>
                    </a:blip>
                    <a:srcRect b="7143"/>
                    <a:stretch/>
                  </pic:blipFill>
                  <pic:spPr bwMode="auto">
                    <a:xfrm>
                      <a:off x="0" y="0"/>
                      <a:ext cx="2560320" cy="5943600"/>
                    </a:xfrm>
                    <a:prstGeom prst="rect">
                      <a:avLst/>
                    </a:prstGeom>
                    <a:ln>
                      <a:noFill/>
                    </a:ln>
                    <a:extLst>
                      <a:ext uri="{53640926-AAD7-44D8-BBD7-CCE9431645EC}">
                        <a14:shadowObscured xmlns:a14="http://schemas.microsoft.com/office/drawing/2010/main"/>
                      </a:ext>
                    </a:extLst>
                  </pic:spPr>
                </pic:pic>
              </a:graphicData>
            </a:graphic>
          </wp:inline>
        </w:drawing>
      </w:r>
      <w:commentRangeEnd w:id="346"/>
      <w:r w:rsidR="00627559">
        <w:rPr>
          <w:rStyle w:val="CommentReference"/>
          <w:rFonts w:ascii="Arial" w:eastAsia="Arial" w:hAnsi="Arial" w:cs="Arial"/>
          <w:color w:val="000000"/>
        </w:rPr>
        <w:commentReference w:id="346"/>
      </w:r>
      <w:commentRangeEnd w:id="347"/>
      <w:r w:rsidR="005D7FB7">
        <w:rPr>
          <w:rStyle w:val="CommentReference"/>
          <w:rFonts w:ascii="Arial" w:eastAsia="Arial" w:hAnsi="Arial" w:cs="Arial"/>
          <w:color w:val="000000"/>
        </w:rPr>
        <w:commentReference w:id="347"/>
      </w:r>
      <w:commentRangeEnd w:id="348"/>
      <w:r w:rsidR="00525933">
        <w:rPr>
          <w:rStyle w:val="CommentReference"/>
          <w:rFonts w:ascii="Arial" w:eastAsia="SimSun" w:hAnsi="Arial" w:cs="Arial"/>
          <w:color w:val="000000"/>
        </w:rPr>
        <w:commentReference w:id="348"/>
      </w:r>
    </w:p>
    <w:p w14:paraId="2D1D7364" w14:textId="7B03C18B" w:rsidR="00B90A7A" w:rsidRDefault="00EF6860" w:rsidP="000233C2">
      <w:pPr>
        <w:pStyle w:val="NormalWeb"/>
        <w:spacing w:before="0" w:beforeAutospacing="0" w:after="0" w:afterAutospacing="0" w:line="480" w:lineRule="auto"/>
        <w:rPr>
          <w:b/>
        </w:rPr>
      </w:pPr>
      <w:r>
        <w:rPr>
          <w:b/>
        </w:rPr>
        <w:t>Figure</w:t>
      </w:r>
      <w:r w:rsidR="00B90A7A">
        <w:rPr>
          <w:b/>
        </w:rPr>
        <w:t xml:space="preserve"> 3.</w:t>
      </w:r>
    </w:p>
    <w:p w14:paraId="5DE0A196" w14:textId="5A24F69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w:t>
      </w:r>
      <w:r w:rsidR="00EF6860">
        <w:rPr>
          <w:rFonts w:ascii="Times New Roman" w:eastAsia="Times New Roman" w:hAnsi="Times New Roman" w:cs="Times New Roman"/>
          <w:sz w:val="24"/>
          <w:szCs w:val="24"/>
        </w:rPr>
        <w:t>ure</w:t>
      </w:r>
      <w:r>
        <w:rPr>
          <w:rFonts w:ascii="Times New Roman" w:eastAsia="Times New Roman" w:hAnsi="Times New Roman" w:cs="Times New Roman"/>
          <w:sz w:val="24"/>
          <w:szCs w:val="24"/>
        </w:rPr>
        <w:t xml:space="preserve">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w:t>
      </w:r>
      <w:r w:rsidR="00590BA0">
        <w:rPr>
          <w:rFonts w:ascii="Times New Roman" w:eastAsia="Times New Roman" w:hAnsi="Times New Roman" w:cs="Times New Roman"/>
          <w:sz w:val="24"/>
          <w:szCs w:val="24"/>
        </w:rPr>
        <w:lastRenderedPageBreak/>
        <w:t>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0DA3E4AB" w14:textId="77777777" w:rsidR="00B90A7A" w:rsidRDefault="00B90A7A">
      <w:pPr>
        <w:rPr>
          <w:rFonts w:ascii="Times New Roman" w:eastAsia="Times New Roman" w:hAnsi="Times New Roman" w:cs="Times New Roman"/>
          <w:b/>
          <w:color w:val="auto"/>
          <w:sz w:val="24"/>
          <w:szCs w:val="24"/>
        </w:rPr>
      </w:pPr>
    </w:p>
    <w:p w14:paraId="63881A2F" w14:textId="7707BD9A" w:rsidR="00B90A7A" w:rsidRDefault="00F716AE" w:rsidP="000233C2">
      <w:pPr>
        <w:pStyle w:val="NormalWeb"/>
        <w:spacing w:before="0" w:beforeAutospacing="0" w:after="0" w:afterAutospacing="0" w:line="480" w:lineRule="auto"/>
        <w:rPr>
          <w:b/>
        </w:rPr>
      </w:pPr>
      <w:r>
        <w:rPr>
          <w:rFonts w:ascii="Arial" w:eastAsia="Arial" w:hAnsi="Arial" w:cs="Arial"/>
          <w:noProof/>
          <w:color w:val="000000"/>
          <w:sz w:val="16"/>
          <w:szCs w:val="16"/>
        </w:rPr>
        <w:drawing>
          <wp:inline distT="0" distB="0" distL="0" distR="0" wp14:anchorId="7F01B0C8" wp14:editId="08BE0DF6">
            <wp:extent cx="5162550" cy="70985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Cfates_fluxesAllLakes2.png"/>
                    <pic:cNvPicPr/>
                  </pic:nvPicPr>
                  <pic:blipFill>
                    <a:blip r:embed="rId16">
                      <a:extLst>
                        <a:ext uri="{28A0092B-C50C-407E-A947-70E740481C1C}">
                          <a14:useLocalDpi xmlns:a14="http://schemas.microsoft.com/office/drawing/2010/main" val="0"/>
                        </a:ext>
                      </a:extLst>
                    </a:blip>
                    <a:stretch>
                      <a:fillRect/>
                    </a:stretch>
                  </pic:blipFill>
                  <pic:spPr>
                    <a:xfrm>
                      <a:off x="0" y="0"/>
                      <a:ext cx="5179637" cy="7122002"/>
                    </a:xfrm>
                    <a:prstGeom prst="rect">
                      <a:avLst/>
                    </a:prstGeom>
                  </pic:spPr>
                </pic:pic>
              </a:graphicData>
            </a:graphic>
          </wp:inline>
        </w:drawing>
      </w:r>
      <w:r w:rsidR="00B35737">
        <w:rPr>
          <w:rStyle w:val="CommentReference"/>
          <w:rFonts w:ascii="Arial" w:eastAsia="Arial" w:hAnsi="Arial" w:cs="Arial"/>
          <w:color w:val="000000"/>
        </w:rPr>
        <w:commentReference w:id="349"/>
      </w:r>
      <w:r w:rsidR="00D75D1A">
        <w:rPr>
          <w:rStyle w:val="CommentReference"/>
          <w:rFonts w:ascii="Arial" w:eastAsia="Arial" w:hAnsi="Arial" w:cs="Arial"/>
          <w:color w:val="000000"/>
        </w:rPr>
        <w:commentReference w:id="350"/>
      </w:r>
    </w:p>
    <w:p w14:paraId="77616166" w14:textId="0FB028A4" w:rsidR="00B90A7A" w:rsidRDefault="00B90A7A" w:rsidP="000233C2">
      <w:pPr>
        <w:pStyle w:val="NormalWeb"/>
        <w:spacing w:before="0" w:beforeAutospacing="0" w:after="0" w:afterAutospacing="0" w:line="480" w:lineRule="auto"/>
        <w:rPr>
          <w:b/>
        </w:rPr>
      </w:pPr>
      <w:commentRangeStart w:id="351"/>
      <w:r>
        <w:rPr>
          <w:b/>
        </w:rPr>
        <w:lastRenderedPageBreak/>
        <w:t>F</w:t>
      </w:r>
      <w:r w:rsidR="00EF6860">
        <w:rPr>
          <w:b/>
        </w:rPr>
        <w:t>igure</w:t>
      </w:r>
      <w:r>
        <w:rPr>
          <w:b/>
        </w:rPr>
        <w:t xml:space="preserve"> 4.</w:t>
      </w:r>
      <w:commentRangeEnd w:id="351"/>
      <w:r w:rsidR="00F25CE2">
        <w:rPr>
          <w:rStyle w:val="CommentReference"/>
          <w:rFonts w:ascii="Arial" w:eastAsia="Arial" w:hAnsi="Arial" w:cs="Arial"/>
          <w:color w:val="000000"/>
        </w:rPr>
        <w:commentReference w:id="351"/>
      </w:r>
    </w:p>
    <w:p w14:paraId="6DE28E92" w14:textId="36B55C50" w:rsidR="00B90A7A" w:rsidRPr="0004438D" w:rsidRDefault="0004438D" w:rsidP="0004438D">
      <w:pPr>
        <w:pStyle w:val="NormalWeb"/>
        <w:spacing w:before="0" w:beforeAutospacing="0" w:after="0" w:afterAutospacing="0" w:line="480" w:lineRule="auto"/>
        <w:rPr>
          <w:color w:val="000000"/>
        </w:rPr>
      </w:pPr>
      <w:r w:rsidRPr="000233C2">
        <w:t>Fig</w:t>
      </w:r>
      <w:r w:rsidR="00EF6860">
        <w:t>ure</w:t>
      </w:r>
      <w:r w:rsidRPr="000233C2">
        <w:t xml:space="preserve">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bsolute values of burial and respiration</w:t>
      </w:r>
      <w:r w:rsidR="00832704">
        <w:rPr>
          <w:color w:val="000000"/>
        </w:rPr>
        <w:t xml:space="preserve">, and </w:t>
      </w:r>
      <w:r w:rsidR="000B7541">
        <w:rPr>
          <w:color w:val="000000"/>
        </w:rPr>
        <w:t>input fluxes</w:t>
      </w:r>
      <w:commentRangeStart w:id="352"/>
      <w:r w:rsidRPr="000233C2">
        <w:rPr>
          <w:color w:val="000000"/>
        </w:rPr>
        <w:t xml:space="preserve">. </w:t>
      </w:r>
      <w:r>
        <w:rPr>
          <w:color w:val="000000"/>
        </w:rPr>
        <w:t xml:space="preserve"> </w:t>
      </w:r>
      <w:r w:rsidRPr="000233C2">
        <w:rPr>
          <w:color w:val="000000"/>
        </w:rPr>
        <w:t>A lake is a net source when respiration exceeds burial.</w:t>
      </w:r>
      <w:r>
        <w:rPr>
          <w:color w:val="000000"/>
        </w:rPr>
        <w:t xml:space="preserve"> </w:t>
      </w:r>
      <w:commentRangeEnd w:id="352"/>
      <w:r w:rsidR="00DE29FA">
        <w:rPr>
          <w:rStyle w:val="CommentReference"/>
          <w:rFonts w:ascii="Arial" w:eastAsia="Arial" w:hAnsi="Arial" w:cs="Arial"/>
          <w:color w:val="000000"/>
        </w:rPr>
        <w:commentReference w:id="352"/>
      </w:r>
      <w:r w:rsidR="00B90A7A">
        <w:rPr>
          <w:b/>
        </w:rPr>
        <w:br w:type="page"/>
      </w:r>
    </w:p>
    <w:p w14:paraId="27847572" w14:textId="6E687EDC" w:rsidR="00B90A7A" w:rsidRDefault="0009374C" w:rsidP="000233C2">
      <w:pPr>
        <w:pStyle w:val="NormalWeb"/>
        <w:spacing w:before="0" w:beforeAutospacing="0" w:after="0" w:afterAutospacing="0" w:line="480" w:lineRule="auto"/>
        <w:rPr>
          <w:b/>
        </w:rPr>
      </w:pPr>
      <w:r>
        <w:rPr>
          <w:rFonts w:ascii="Arial" w:eastAsia="SimSun" w:hAnsi="Arial" w:cs="Arial"/>
          <w:noProof/>
          <w:color w:val="000000"/>
          <w:sz w:val="16"/>
          <w:szCs w:val="16"/>
        </w:rPr>
        <w:lastRenderedPageBreak/>
        <w:drawing>
          <wp:inline distT="0" distB="0" distL="0" distR="0" wp14:anchorId="39D7A912" wp14:editId="7615BD07">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ardplot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F9A5A60" w14:textId="5A82272B" w:rsidR="00B90A7A" w:rsidRDefault="00B90A7A" w:rsidP="000233C2">
      <w:pPr>
        <w:pStyle w:val="NormalWeb"/>
        <w:spacing w:before="0" w:beforeAutospacing="0" w:after="0" w:afterAutospacing="0" w:line="480" w:lineRule="auto"/>
        <w:rPr>
          <w:b/>
        </w:rPr>
      </w:pPr>
      <w:r>
        <w:rPr>
          <w:b/>
        </w:rPr>
        <w:t>Fig</w:t>
      </w:r>
      <w:r w:rsidR="00EF6860">
        <w:rPr>
          <w:b/>
        </w:rPr>
        <w:t>ure</w:t>
      </w:r>
      <w:r>
        <w:rPr>
          <w:b/>
        </w:rPr>
        <w:t xml:space="preserve"> 5.</w:t>
      </w:r>
    </w:p>
    <w:p w14:paraId="6A6BB9BC" w14:textId="08165DB4" w:rsidR="00E64447" w:rsidRDefault="0004438D" w:rsidP="0004438D">
      <w:pPr>
        <w:pStyle w:val="NormalWeb"/>
        <w:spacing w:before="0" w:beforeAutospacing="0" w:after="0" w:afterAutospacing="0" w:line="480" w:lineRule="auto"/>
        <w:rPr>
          <w:ins w:id="353" w:author="Ian Mccullough" w:date="2017-04-06T16:05:00Z"/>
          <w:color w:val="000000"/>
        </w:rPr>
      </w:pPr>
      <w:commentRangeStart w:id="354"/>
      <w:commentRangeStart w:id="355"/>
      <w:r w:rsidRPr="000233C2">
        <w:rPr>
          <w:color w:val="000000"/>
        </w:rPr>
        <w:t>Fig</w:t>
      </w:r>
      <w:r w:rsidR="00EF6860">
        <w:rPr>
          <w:color w:val="000000"/>
        </w:rPr>
        <w:t>ure</w:t>
      </w:r>
      <w:r w:rsidRPr="000233C2">
        <w:rPr>
          <w:color w:val="000000"/>
        </w:rPr>
        <w:t xml:space="preserve"> 5. Relationship between log</w:t>
      </w:r>
      <w:r w:rsidR="00E2149D">
        <w:rPr>
          <w:color w:val="000000"/>
          <w:vertAlign w:val="subscript"/>
        </w:rPr>
        <w:t>10</w:t>
      </w:r>
      <w:r w:rsidRPr="000233C2">
        <w:rPr>
          <w:color w:val="000000"/>
        </w:rPr>
        <w:t>-transformed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of organic carbon</w:t>
      </w:r>
      <w:r w:rsidR="00EF6860">
        <w:rPr>
          <w:color w:val="000000"/>
        </w:rPr>
        <w:t>, colored by water temperature</w:t>
      </w:r>
      <w:r>
        <w:rPr>
          <w:color w:val="000000"/>
        </w:rPr>
        <w:t xml:space="preserve">.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commentRangeEnd w:id="354"/>
      <w:r w:rsidR="004F66AB">
        <w:rPr>
          <w:rStyle w:val="CommentReference"/>
          <w:rFonts w:ascii="Arial" w:eastAsia="Arial" w:hAnsi="Arial" w:cs="Arial"/>
          <w:color w:val="000000"/>
        </w:rPr>
        <w:commentReference w:id="354"/>
      </w:r>
      <w:commentRangeEnd w:id="355"/>
      <w:r w:rsidR="002C4954">
        <w:rPr>
          <w:rStyle w:val="CommentReference"/>
          <w:rFonts w:ascii="Arial" w:eastAsia="SimSun" w:hAnsi="Arial" w:cs="Arial"/>
          <w:color w:val="000000"/>
        </w:rPr>
        <w:commentReference w:id="355"/>
      </w:r>
    </w:p>
    <w:p w14:paraId="41C152E3" w14:textId="77777777" w:rsidR="00A15A39" w:rsidRDefault="00A15A39" w:rsidP="0004438D">
      <w:pPr>
        <w:pStyle w:val="NormalWeb"/>
        <w:spacing w:before="0" w:beforeAutospacing="0" w:after="0" w:afterAutospacing="0" w:line="480" w:lineRule="auto"/>
        <w:rPr>
          <w:ins w:id="356" w:author="Ian Mccullough" w:date="2017-04-06T16:05:00Z"/>
          <w:color w:val="000000"/>
        </w:rPr>
      </w:pPr>
    </w:p>
    <w:p w14:paraId="3095B664" w14:textId="77777777" w:rsidR="00A15A39" w:rsidRDefault="00A15A39">
      <w:pPr>
        <w:rPr>
          <w:ins w:id="357" w:author="Ian Mccullough" w:date="2017-04-06T16:05:00Z"/>
          <w:rFonts w:ascii="Times New Roman" w:eastAsia="Times New Roman" w:hAnsi="Times New Roman" w:cs="Times New Roman"/>
          <w:sz w:val="24"/>
          <w:szCs w:val="24"/>
        </w:rPr>
      </w:pPr>
      <w:ins w:id="358" w:author="Ian Mccullough" w:date="2017-04-06T16:05:00Z">
        <w:r>
          <w:br w:type="page"/>
        </w:r>
      </w:ins>
    </w:p>
    <w:p w14:paraId="7A82F1B1" w14:textId="2113BC65" w:rsidR="00A15A39" w:rsidRDefault="00E92DFE" w:rsidP="0004438D">
      <w:pPr>
        <w:pStyle w:val="NormalWeb"/>
        <w:spacing w:before="0" w:beforeAutospacing="0" w:after="0" w:afterAutospacing="0" w:line="480" w:lineRule="auto"/>
        <w:rPr>
          <w:ins w:id="359" w:author="Ian Mccullough" w:date="2017-04-06T16:06:00Z"/>
          <w:color w:val="000000"/>
        </w:rPr>
      </w:pPr>
      <w:r>
        <w:rPr>
          <w:noProof/>
          <w:color w:val="000000"/>
        </w:rPr>
        <w:lastRenderedPageBreak/>
        <w:drawing>
          <wp:inline distT="0" distB="0" distL="0" distR="0" wp14:anchorId="0D2F2CE3" wp14:editId="6A7A4600">
            <wp:extent cx="4572009" cy="45720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png"/>
                    <pic:cNvPicPr/>
                  </pic:nvPicPr>
                  <pic:blipFill>
                    <a:blip r:embed="rId18">
                      <a:extLst>
                        <a:ext uri="{28A0092B-C50C-407E-A947-70E740481C1C}">
                          <a14:useLocalDpi xmlns:a14="http://schemas.microsoft.com/office/drawing/2010/main" val="0"/>
                        </a:ext>
                      </a:extLst>
                    </a:blip>
                    <a:stretch>
                      <a:fillRect/>
                    </a:stretch>
                  </pic:blipFill>
                  <pic:spPr>
                    <a:xfrm>
                      <a:off x="0" y="0"/>
                      <a:ext cx="4572009" cy="4572009"/>
                    </a:xfrm>
                    <a:prstGeom prst="rect">
                      <a:avLst/>
                    </a:prstGeom>
                  </pic:spPr>
                </pic:pic>
              </a:graphicData>
            </a:graphic>
          </wp:inline>
        </w:drawing>
      </w:r>
    </w:p>
    <w:p w14:paraId="0C7F0B90" w14:textId="0D5868E3" w:rsidR="00A15A39" w:rsidRDefault="00A15A39" w:rsidP="0004438D">
      <w:pPr>
        <w:pStyle w:val="NormalWeb"/>
        <w:spacing w:before="0" w:beforeAutospacing="0" w:after="0" w:afterAutospacing="0" w:line="480" w:lineRule="auto"/>
        <w:rPr>
          <w:ins w:id="360" w:author="Ian Mccullough" w:date="2017-04-06T16:07:00Z"/>
          <w:color w:val="000000"/>
        </w:rPr>
      </w:pPr>
      <w:ins w:id="361" w:author="Ian Mccullough" w:date="2017-04-06T16:06:00Z">
        <w:r>
          <w:rPr>
            <w:b/>
            <w:color w:val="000000"/>
          </w:rPr>
          <w:t>Fig</w:t>
        </w:r>
      </w:ins>
      <w:r w:rsidR="00EF6860">
        <w:rPr>
          <w:b/>
          <w:color w:val="000000"/>
        </w:rPr>
        <w:t>ure</w:t>
      </w:r>
      <w:ins w:id="362" w:author="Ian Mccullough" w:date="2017-04-06T16:06:00Z">
        <w:r>
          <w:rPr>
            <w:b/>
            <w:color w:val="000000"/>
          </w:rPr>
          <w:t xml:space="preserve"> 6.</w:t>
        </w:r>
      </w:ins>
    </w:p>
    <w:p w14:paraId="00EB5B53" w14:textId="3D2A8B97" w:rsidR="00A15A39" w:rsidRPr="00A15A39" w:rsidRDefault="00A15A39" w:rsidP="0004438D">
      <w:pPr>
        <w:pStyle w:val="NormalWeb"/>
        <w:spacing w:before="0" w:beforeAutospacing="0" w:after="0" w:afterAutospacing="0" w:line="480" w:lineRule="auto"/>
        <w:rPr>
          <w:color w:val="000000"/>
        </w:rPr>
      </w:pPr>
      <w:ins w:id="363" w:author="Ian Mccullough" w:date="2017-04-06T16:07:00Z">
        <w:r>
          <w:rPr>
            <w:color w:val="000000"/>
          </w:rPr>
          <w:t>Fig</w:t>
        </w:r>
      </w:ins>
      <w:r w:rsidR="00EF6860">
        <w:rPr>
          <w:color w:val="000000"/>
        </w:rPr>
        <w:t>ure</w:t>
      </w:r>
      <w:ins w:id="364" w:author="Ian Mccullough" w:date="2017-04-06T16:07:00Z">
        <w:r>
          <w:rPr>
            <w:color w:val="000000"/>
          </w:rPr>
          <w:t xml:space="preserve"> 6. </w:t>
        </w:r>
      </w:ins>
      <w:ins w:id="365" w:author="Ian Mccullough" w:date="2017-04-19T12:13:00Z">
        <w:r w:rsidR="00423D1F">
          <w:rPr>
            <w:color w:val="000000"/>
          </w:rPr>
          <w:t>Lake</w:t>
        </w:r>
      </w:ins>
      <w:ins w:id="366" w:author="Ian Mccullough" w:date="2017-04-06T16:07:00Z">
        <w:r>
          <w:rPr>
            <w:color w:val="000000"/>
          </w:rPr>
          <w:t xml:space="preserve"> function </w:t>
        </w:r>
      </w:ins>
      <w:ins w:id="367" w:author="Ian Mccullough" w:date="2017-04-19T12:13:00Z">
        <w:r w:rsidR="00423D1F">
          <w:rPr>
            <w:color w:val="000000"/>
          </w:rPr>
          <w:t>(source or sink</w:t>
        </w:r>
      </w:ins>
      <w:ins w:id="368" w:author="Ian Mccullough" w:date="2017-04-19T12:14:00Z">
        <w:r w:rsidR="00423D1F">
          <w:rPr>
            <w:color w:val="000000"/>
          </w:rPr>
          <w:t>; respiration minus burial</w:t>
        </w:r>
      </w:ins>
      <w:ins w:id="369" w:author="Ian Mccullough" w:date="2017-04-19T12:13:00Z">
        <w:r w:rsidR="00423D1F">
          <w:rPr>
            <w:color w:val="000000"/>
          </w:rPr>
          <w:t xml:space="preserve">) </w:t>
        </w:r>
      </w:ins>
      <w:ins w:id="370" w:author="Ian Mccullough" w:date="2017-04-06T16:07:00Z">
        <w:r>
          <w:rPr>
            <w:color w:val="000000"/>
          </w:rPr>
          <w:t>across</w:t>
        </w:r>
      </w:ins>
      <w:ins w:id="371" w:author="Ian Mccullough" w:date="2017-04-06T16:10:00Z">
        <w:r>
          <w:rPr>
            <w:color w:val="000000"/>
          </w:rPr>
          <w:t xml:space="preserve"> </w:t>
        </w:r>
      </w:ins>
      <w:ins w:id="372" w:author="Ian Mccullough" w:date="2017-04-06T16:07:00Z">
        <w:r>
          <w:rPr>
            <w:color w:val="000000"/>
          </w:rPr>
          <w:t xml:space="preserve">full modeled years and </w:t>
        </w:r>
      </w:ins>
      <w:ins w:id="373" w:author="Ian Mccullough" w:date="2017-04-19T12:13:00Z">
        <w:r w:rsidR="00423D1F">
          <w:rPr>
            <w:color w:val="000000"/>
          </w:rPr>
          <w:t>A lake functions</w:t>
        </w:r>
      </w:ins>
      <w:ins w:id="374" w:author="Ian Mccullough" w:date="2017-04-06T16:07:00Z">
        <w:r w:rsidR="00423D1F">
          <w:rPr>
            <w:color w:val="000000"/>
          </w:rPr>
          <w:t xml:space="preserve"> as a source when </w:t>
        </w:r>
      </w:ins>
      <w:ins w:id="375" w:author="Ian Mccullough" w:date="2017-04-19T12:14:00Z">
        <w:r w:rsidR="00423D1F">
          <w:rPr>
            <w:color w:val="000000"/>
          </w:rPr>
          <w:t xml:space="preserve">the difference </w:t>
        </w:r>
      </w:ins>
      <w:ins w:id="376" w:author="Ian Mccullough" w:date="2017-04-19T12:15:00Z">
        <w:r w:rsidR="00423D1F">
          <w:rPr>
            <w:color w:val="000000"/>
          </w:rPr>
          <w:t>between respiration and burial exceeds zero</w:t>
        </w:r>
      </w:ins>
      <w:ins w:id="377" w:author="Ian Mccullough" w:date="2017-04-06T16:07:00Z">
        <w:r>
          <w:rPr>
            <w:color w:val="000000"/>
          </w:rPr>
          <w:t xml:space="preserve">. </w:t>
        </w:r>
      </w:ins>
    </w:p>
    <w:p w14:paraId="601B219E" w14:textId="77777777" w:rsidR="000233C2" w:rsidRPr="00363C56" w:rsidRDefault="000233C2">
      <w:pPr>
        <w:rPr>
          <w:rFonts w:ascii="Times New Roman" w:eastAsia="Times New Roman" w:hAnsi="Times New Roman" w:cs="Times New Roman"/>
          <w:b/>
          <w:color w:val="auto"/>
          <w:sz w:val="24"/>
          <w:szCs w:val="24"/>
        </w:rPr>
      </w:pPr>
    </w:p>
    <w:sectPr w:rsidR="000233C2" w:rsidRPr="00363C56" w:rsidSect="0018401D">
      <w:pgSz w:w="12240" w:h="15840"/>
      <w:pgMar w:top="1440" w:right="1440" w:bottom="1440" w:left="1440" w:header="720" w:footer="720" w:gutter="0"/>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HILARY A DUGAN" w:date="2017-04-16T11:22:00Z" w:initials="HAD">
    <w:p w14:paraId="4A76437B" w14:textId="77777777" w:rsidR="008458EE" w:rsidRDefault="008458EE">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16T11:22:00Z" w:initials="i">
    <w:p w14:paraId="36079C14" w14:textId="77777777" w:rsidR="008458EE" w:rsidRDefault="008458EE">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4-16T11:22:00Z" w:initials="">
    <w:p w14:paraId="5CFB6F4D" w14:textId="5B683EAD" w:rsidR="008458EE" w:rsidRDefault="008458EE">
      <w:pPr>
        <w:widowControl w:val="0"/>
        <w:spacing w:line="240" w:lineRule="auto"/>
      </w:pPr>
      <w:r>
        <w:t>note: for consistency, I removed oxford commas because they had been used inconsistently. These aren't a deal-breaker for me, so if someone feels strongly and wants to go through and insert them everywhere...</w:t>
      </w:r>
    </w:p>
  </w:comment>
  <w:comment w:id="5" w:author="HILARY A DUGAN" w:date="2017-04-16T11:22:00Z" w:initials="HAD">
    <w:p w14:paraId="34E9B41E" w14:textId="77777777" w:rsidR="008458EE" w:rsidRDefault="008458EE">
      <w:pPr>
        <w:pStyle w:val="CommentText"/>
      </w:pPr>
      <w:r>
        <w:rPr>
          <w:rStyle w:val="CommentReference"/>
        </w:rPr>
        <w:annotationRef/>
      </w:r>
      <w:r>
        <w:t xml:space="preserve">SERIOUSLY! How can you not feel strongly about this!! </w:t>
      </w:r>
    </w:p>
  </w:comment>
  <w:comment w:id="6" w:author="immccull@gmail.com" w:date="2017-04-16T11:22:00Z" w:initials="i">
    <w:p w14:paraId="04AF9FE5" w14:textId="77777777" w:rsidR="008458EE" w:rsidRDefault="008458EE">
      <w:pPr>
        <w:pStyle w:val="CommentText"/>
      </w:pPr>
      <w:r>
        <w:rPr>
          <w:rStyle w:val="CommentReference"/>
        </w:rPr>
        <w:annotationRef/>
      </w:r>
      <w:r>
        <w:t>I don’t care, I don’t have time to care, and I don’t want to argue with folks about this.</w:t>
      </w:r>
    </w:p>
    <w:p w14:paraId="6095C21F" w14:textId="77777777" w:rsidR="008458EE" w:rsidRDefault="008458EE">
      <w:pPr>
        <w:pStyle w:val="CommentText"/>
      </w:pPr>
      <w:r>
        <w:t>I don’t care, I don’t have time to care and I don’t want to argue with folks about this.</w:t>
      </w:r>
    </w:p>
    <w:p w14:paraId="6C45065C" w14:textId="77777777" w:rsidR="008458EE" w:rsidRDefault="008458EE">
      <w:pPr>
        <w:pStyle w:val="CommentText"/>
      </w:pPr>
      <w:r>
        <w:t>What’s the difference anyway?</w:t>
      </w:r>
    </w:p>
  </w:comment>
  <w:comment w:id="7" w:author="Ana Morales" w:date="2017-04-16T11:22:00Z" w:initials="AM">
    <w:p w14:paraId="2F11F53A" w14:textId="77777777" w:rsidR="008458EE" w:rsidRDefault="008458EE">
      <w:pPr>
        <w:pStyle w:val="CommentText"/>
      </w:pPr>
      <w:r>
        <w:rPr>
          <w:rStyle w:val="CommentReference"/>
        </w:rPr>
        <w:annotationRef/>
      </w:r>
      <w:r>
        <w:t xml:space="preserve">I feel strongly about oxford commas.... </w:t>
      </w:r>
      <w:r>
        <w:sym w:font="Wingdings" w:char="F04A"/>
      </w:r>
      <w:r>
        <w:t xml:space="preserve"> </w:t>
      </w:r>
    </w:p>
  </w:comment>
  <w:comment w:id="8" w:author="Kait Farrell" w:date="2017-04-16T11:22:00Z" w:initials="KF">
    <w:p w14:paraId="5EF98B02" w14:textId="77777777" w:rsidR="008458EE" w:rsidRDefault="008458EE">
      <w:pPr>
        <w:pStyle w:val="CommentText"/>
      </w:pPr>
      <w:r>
        <w:rPr>
          <w:rStyle w:val="CommentReference"/>
        </w:rPr>
        <w:annotationRef/>
      </w:r>
      <w:r>
        <w:t xml:space="preserve">If there are any missing, I will fill them in. SAVE THE OXFORD COMMA!! </w:t>
      </w:r>
      <w:r>
        <w:rPr>
          <w:rFonts w:ascii="Segoe UI Emoji" w:eastAsia="Segoe UI Emoji" w:hAnsi="Segoe UI Emoji" w:cs="Segoe UI Emoji"/>
        </w:rPr>
        <w:t>😊</w:t>
      </w:r>
    </w:p>
  </w:comment>
  <w:comment w:id="14" w:author="Kathleen C. Weathers" w:date="2017-04-16T11:22:00Z" w:initials="KCW">
    <w:p w14:paraId="2656BCDF" w14:textId="77777777" w:rsidR="008458EE" w:rsidRDefault="008458EE">
      <w:pPr>
        <w:pStyle w:val="CommentText"/>
      </w:pPr>
      <w:r>
        <w:rPr>
          <w:rStyle w:val="CommentReference"/>
        </w:rPr>
        <w:annotationRef/>
      </w:r>
      <w:r>
        <w:t>I like this title.  And, count me in with gotta have Oxford commas.</w:t>
      </w:r>
    </w:p>
  </w:comment>
  <w:comment w:id="16" w:author="Kait Farrell" w:date="2017-04-16T11:22:00Z" w:initials="KF">
    <w:p w14:paraId="69B474D5" w14:textId="77777777" w:rsidR="008458EE" w:rsidRDefault="008458EE">
      <w:pPr>
        <w:pStyle w:val="CommentText"/>
      </w:pPr>
      <w:r>
        <w:rPr>
          <w:rStyle w:val="CommentReference"/>
        </w:rPr>
        <w:annotationRef/>
      </w:r>
      <w:r>
        <w:t>If we submit after May 10, I’ll need to add “current address” info, but it will match affiliation #10</w:t>
      </w:r>
    </w:p>
  </w:comment>
  <w:comment w:id="17" w:author="Kathleen C. Weathers" w:date="2017-04-16T11:22:00Z" w:initials="KCW">
    <w:p w14:paraId="4AF30025" w14:textId="77777777" w:rsidR="008458EE" w:rsidRDefault="008458EE">
      <w:pPr>
        <w:pStyle w:val="CommentText"/>
      </w:pPr>
      <w:r>
        <w:rPr>
          <w:rStyle w:val="CommentReference"/>
        </w:rPr>
        <w:annotationRef/>
      </w:r>
      <w:r>
        <w:t>Paul should be anchor PI on this paper.</w:t>
      </w:r>
    </w:p>
  </w:comment>
  <w:comment w:id="19" w:author="Ian Mccullough" w:date="2017-04-16T11:22:00Z" w:initials="">
    <w:p w14:paraId="6DAE9462" w14:textId="77777777" w:rsidR="008458EE" w:rsidRDefault="008458EE">
      <w:pPr>
        <w:widowControl w:val="0"/>
        <w:spacing w:line="240" w:lineRule="auto"/>
      </w:pPr>
      <w:r>
        <w:t>350 word limit for Ecol Appl</w:t>
      </w:r>
    </w:p>
  </w:comment>
  <w:comment w:id="21" w:author="Facundo" w:date="2017-04-16T11:22:00Z" w:initials="F">
    <w:p w14:paraId="5D7F67BD" w14:textId="77777777" w:rsidR="008458EE" w:rsidRDefault="008458EE">
      <w:pPr>
        <w:pStyle w:val="CommentText"/>
      </w:pPr>
      <w:r>
        <w:rPr>
          <w:rStyle w:val="CommentReference"/>
        </w:rPr>
        <w:annotationRef/>
      </w:r>
      <w:r>
        <w:t>This sentence makes me thinks lake as an organism or a people. I do not know if that sounds ok in English. May be in passive times is better: OC is produced and consumed during primary production and respiration in lakes, buried in lake sediments and exported via surface or groundwater outflows.</w:t>
      </w:r>
    </w:p>
    <w:p w14:paraId="7BBBAC7A" w14:textId="77777777" w:rsidR="008458EE" w:rsidRDefault="008458EE">
      <w:pPr>
        <w:pStyle w:val="CommentText"/>
      </w:pPr>
    </w:p>
    <w:p w14:paraId="69D4B6F5" w14:textId="56638E40" w:rsidR="008458EE" w:rsidRDefault="008458EE">
      <w:pPr>
        <w:pStyle w:val="CommentText"/>
      </w:pPr>
      <w:r>
        <w:t>KCW: I agree with Facu</w:t>
      </w:r>
    </w:p>
    <w:p w14:paraId="4455128E" w14:textId="4644C896" w:rsidR="008458EE" w:rsidRDefault="008458EE">
      <w:pPr>
        <w:pStyle w:val="CommentText"/>
      </w:pPr>
    </w:p>
    <w:p w14:paraId="57CFF1B1" w14:textId="6B4D3C5A" w:rsidR="008458EE" w:rsidRDefault="008458EE">
      <w:pPr>
        <w:pStyle w:val="CommentText"/>
      </w:pPr>
      <w:r>
        <w:t>Ian: I actually prefer the original sentence. I think part of the point is that lakes actively rather than passively do things</w:t>
      </w:r>
    </w:p>
  </w:comment>
  <w:comment w:id="23" w:author="Ian Mccullough" w:date="2017-04-16T11:22:00Z" w:initials="">
    <w:p w14:paraId="4E1DE3A0" w14:textId="77777777" w:rsidR="008458EE" w:rsidRDefault="008458EE">
      <w:pPr>
        <w:widowControl w:val="0"/>
        <w:spacing w:line="240" w:lineRule="auto"/>
      </w:pPr>
      <w:r>
        <w:t>up to 12, suggestions welcome (in no particular order right now)</w:t>
      </w:r>
    </w:p>
  </w:comment>
  <w:comment w:id="65" w:author="Kathleen C. Weathers" w:date="2017-04-16T11:22:00Z" w:initials="KCW">
    <w:p w14:paraId="79EBB2F0" w14:textId="77777777" w:rsidR="008458EE" w:rsidRDefault="008458EE">
      <w:pPr>
        <w:pStyle w:val="CommentText"/>
      </w:pPr>
      <w:r>
        <w:rPr>
          <w:rStyle w:val="CommentReference"/>
        </w:rPr>
        <w:annotationRef/>
      </w:r>
      <w:r>
        <w:t>This could use further wordsmithing (as could some of my other edits).  Trying to fill in some gaps and set the readers up for the study and for the next section.</w:t>
      </w:r>
    </w:p>
  </w:comment>
  <w:comment w:id="66" w:author="Ian Mccullough" w:date="2017-04-19T10:06:00Z" w:initials="IM">
    <w:p w14:paraId="55A2C5DD" w14:textId="1FE73CF2" w:rsidR="008458EE" w:rsidRDefault="008458EE">
      <w:pPr>
        <w:pStyle w:val="CommentText"/>
      </w:pPr>
      <w:r>
        <w:rPr>
          <w:rStyle w:val="CommentReference"/>
        </w:rPr>
        <w:annotationRef/>
      </w:r>
      <w:r>
        <w:t>I understand the logic behind that, but I also don’t want to make these look like the explicit objectives when those are stated at the end of the intro</w:t>
      </w:r>
    </w:p>
  </w:comment>
  <w:comment w:id="74" w:author="Ian Mccullough" w:date="2017-04-25T14:01:00Z" w:initials="IM">
    <w:p w14:paraId="5D30FFBD" w14:textId="654278A4" w:rsidR="008458EE" w:rsidRDefault="008458EE">
      <w:pPr>
        <w:pStyle w:val="CommentText"/>
      </w:pPr>
      <w:r>
        <w:rPr>
          <w:rStyle w:val="CommentReference"/>
        </w:rPr>
        <w:annotationRef/>
      </w:r>
      <w:r>
        <w:t>What papers are these? There are so many Likens, Weathers papers out there it can be hard to find individuals</w:t>
      </w:r>
    </w:p>
  </w:comment>
  <w:comment w:id="81" w:author="Ana Morales" w:date="2017-04-16T11:22:00Z" w:initials="AM">
    <w:p w14:paraId="1DD4A5C2" w14:textId="77777777" w:rsidR="008458EE" w:rsidRDefault="008458EE">
      <w:pPr>
        <w:pStyle w:val="CommentText"/>
      </w:pPr>
      <w:r>
        <w:rPr>
          <w:rStyle w:val="CommentReference"/>
        </w:rPr>
        <w:annotationRef/>
      </w:r>
      <w:r>
        <w:t xml:space="preserve">Somewhere we need to make explicitly clear how net respiratory losses of inorganic carbon equate to lakes being a net source of organic carbon. </w:t>
      </w:r>
    </w:p>
  </w:comment>
  <w:comment w:id="82" w:author="Ian Mccullough" w:date="2017-04-19T15:38:00Z" w:initials="IM">
    <w:p w14:paraId="7957695D" w14:textId="59610994" w:rsidR="008458EE" w:rsidRDefault="008458EE">
      <w:pPr>
        <w:pStyle w:val="CommentText"/>
      </w:pPr>
      <w:r>
        <w:rPr>
          <w:rStyle w:val="CommentReference"/>
        </w:rPr>
        <w:annotationRef/>
      </w:r>
      <w:r>
        <w:t>Where is a logical place to do that in the text? I am not really familiar with these processes</w:t>
      </w:r>
    </w:p>
    <w:p w14:paraId="7E569FB5" w14:textId="77777777" w:rsidR="008458EE" w:rsidRDefault="008458EE">
      <w:pPr>
        <w:pStyle w:val="CommentText"/>
      </w:pPr>
    </w:p>
  </w:comment>
  <w:comment w:id="83" w:author="Ana Morales" w:date="2017-05-02T17:04:00Z" w:initials="AM">
    <w:p w14:paraId="23227504" w14:textId="1B7254A1" w:rsidR="008458EE" w:rsidRDefault="008458EE">
      <w:pPr>
        <w:pStyle w:val="CommentText"/>
      </w:pPr>
      <w:r>
        <w:rPr>
          <w:rStyle w:val="CommentReference"/>
        </w:rPr>
        <w:annotationRef/>
      </w:r>
      <w:r>
        <w:t xml:space="preserve">I suggest changing the source definition so that allochthonous OC + autochthonous OC exceeding burial is a source. Respiration exceeding burial doesn’t necessarily mean the lake is a net source of organic C to downstream ecosystems, because much of this could be burned off as CO2. </w:t>
      </w:r>
    </w:p>
  </w:comment>
  <w:comment w:id="84" w:author="Ana Morales" w:date="2017-05-04T16:44:00Z" w:initials="AM">
    <w:p w14:paraId="01547A65" w14:textId="7E22D8DD" w:rsidR="008458EE" w:rsidRDefault="008458EE">
      <w:pPr>
        <w:pStyle w:val="CommentText"/>
      </w:pPr>
      <w:r>
        <w:rPr>
          <w:rStyle w:val="CommentReference"/>
        </w:rPr>
        <w:annotationRef/>
      </w:r>
      <w:r>
        <w:t xml:space="preserve">Suggested edits to definitions below based on our email conversation. </w:t>
      </w:r>
    </w:p>
  </w:comment>
  <w:comment w:id="86" w:author="Kathleen C. Weathers" w:date="2017-04-16T11:22:00Z" w:initials="KCW">
    <w:p w14:paraId="0D41F38A" w14:textId="77777777" w:rsidR="008458EE" w:rsidRDefault="008458EE">
      <w:pPr>
        <w:pStyle w:val="CommentText"/>
      </w:pPr>
      <w:r>
        <w:rPr>
          <w:rStyle w:val="CommentReference"/>
        </w:rPr>
        <w:annotationRef/>
      </w:r>
      <w:r>
        <w:t>This was described above.</w:t>
      </w:r>
    </w:p>
  </w:comment>
  <w:comment w:id="87" w:author="immccull@gmail.com" w:date="2017-04-18T19:50:00Z" w:initials="i">
    <w:p w14:paraId="4E1C8D4E" w14:textId="41EBE0A2" w:rsidR="008458EE" w:rsidRDefault="008458EE">
      <w:pPr>
        <w:pStyle w:val="CommentText"/>
      </w:pPr>
      <w:r>
        <w:rPr>
          <w:rStyle w:val="CommentReference"/>
        </w:rPr>
        <w:annotationRef/>
      </w:r>
      <w:r>
        <w:t>I know it’s in the box, but I think a little redundancy is OK</w:t>
      </w:r>
    </w:p>
  </w:comment>
  <w:comment w:id="88" w:author="Kait Farrell" w:date="2017-04-16T11:22:00Z" w:initials="KF">
    <w:p w14:paraId="4F552BCD" w14:textId="77777777" w:rsidR="008458EE" w:rsidRDefault="008458EE">
      <w:pPr>
        <w:pStyle w:val="CommentText"/>
      </w:pPr>
      <w:r>
        <w:rPr>
          <w:rStyle w:val="CommentReference"/>
        </w:rPr>
        <w:annotationRef/>
      </w:r>
      <w:r>
        <w:t>Double check whether Ecol Apps allows for abbreviations to begin sentences</w:t>
      </w:r>
    </w:p>
  </w:comment>
  <w:comment w:id="89" w:author="immccull@gmail.com" w:date="2017-04-18T19:56:00Z" w:initials="i">
    <w:p w14:paraId="70BFB8C4" w14:textId="3F31D37B" w:rsidR="008458EE" w:rsidRDefault="008458EE">
      <w:pPr>
        <w:pStyle w:val="CommentText"/>
      </w:pPr>
      <w:r>
        <w:rPr>
          <w:rStyle w:val="CommentReference"/>
        </w:rPr>
        <w:annotationRef/>
      </w:r>
      <w:r>
        <w:t>I did not see anything indicating it was not allowed</w:t>
      </w:r>
    </w:p>
  </w:comment>
  <w:comment w:id="92" w:author="Derek Roberts" w:date="2017-04-16T11:22:00Z" w:initials="DR">
    <w:p w14:paraId="2131C160" w14:textId="77777777" w:rsidR="008458EE" w:rsidRDefault="008458EE">
      <w:pPr>
        <w:pStyle w:val="CommentText"/>
      </w:pPr>
      <w:r>
        <w:rPr>
          <w:rStyle w:val="CommentReference"/>
        </w:rPr>
        <w:annotationRef/>
      </w:r>
      <w:r>
        <w:t xml:space="preserve">I assume we are speaking in the present tense here as the paper presents the information and continues to do so… But I don’t want to get us bogged down in this stuff. I wont add this edit through the whole paper. Just a suggestion. Feel free to make your own judgment call. </w:t>
      </w:r>
    </w:p>
  </w:comment>
  <w:comment w:id="93" w:author="immccull@gmail.com" w:date="2017-04-18T20:02:00Z" w:initials="i">
    <w:p w14:paraId="39C25880" w14:textId="7E8FDFF1" w:rsidR="008458EE" w:rsidRDefault="008458EE">
      <w:pPr>
        <w:pStyle w:val="CommentText"/>
      </w:pPr>
      <w:r>
        <w:rPr>
          <w:rStyle w:val="CommentReference"/>
        </w:rPr>
        <w:annotationRef/>
      </w:r>
      <w:r>
        <w:t>I tend to prefer past, but I don’t have strong feelings. We will check for consistency at the end of everyone’s edits</w:t>
      </w:r>
    </w:p>
  </w:comment>
  <w:comment w:id="94" w:author="Ian Mccullough" w:date="2017-04-25T15:42:00Z" w:initials="IM">
    <w:p w14:paraId="5DCBDF5D" w14:textId="7D79EEDE" w:rsidR="008458EE" w:rsidRDefault="008458EE">
      <w:pPr>
        <w:pStyle w:val="CommentText"/>
      </w:pPr>
      <w:r>
        <w:rPr>
          <w:rStyle w:val="CommentReference"/>
        </w:rPr>
        <w:annotationRef/>
      </w:r>
      <w:r>
        <w:t>This was reworded and made an explicit question in response to Kait and Derek’s support for doing so (and I agreed). The only results text devoted to it is the sensitivity analysis, but the bootstrapping should shed additional light on it</w:t>
      </w:r>
    </w:p>
  </w:comment>
  <w:comment w:id="97" w:author="Kathleen C. Weathers" w:date="2017-04-16T11:22:00Z" w:initials="KCW">
    <w:p w14:paraId="56516C52" w14:textId="77777777" w:rsidR="008458EE" w:rsidRDefault="008458EE">
      <w:pPr>
        <w:pStyle w:val="CommentText"/>
      </w:pPr>
      <w:r>
        <w:rPr>
          <w:rStyle w:val="CommentReference"/>
        </w:rPr>
        <w:annotationRef/>
      </w:r>
      <w:r>
        <w:t>Usual convention is to spell numbers either up to or through 10 (can’t remember which).</w:t>
      </w:r>
    </w:p>
  </w:comment>
  <w:comment w:id="98" w:author="Ian Mccullough" w:date="2017-04-19T10:20:00Z" w:initials="IM">
    <w:p w14:paraId="679ECB15" w14:textId="37921A7C" w:rsidR="008458EE" w:rsidRDefault="008458EE">
      <w:pPr>
        <w:pStyle w:val="CommentText"/>
      </w:pPr>
      <w:r>
        <w:rPr>
          <w:rStyle w:val="CommentReference"/>
        </w:rPr>
        <w:annotationRef/>
      </w:r>
      <w:r>
        <w:t>I’m not actually seeing a specific requirement in the author guidelines. I will number 1-9 as words</w:t>
      </w:r>
    </w:p>
  </w:comment>
  <w:comment w:id="101" w:author="Ana Morales" w:date="2017-04-16T11:22:00Z" w:initials="AM">
    <w:p w14:paraId="3F31CE2F" w14:textId="77777777" w:rsidR="008458EE" w:rsidRDefault="008458EE">
      <w:pPr>
        <w:pStyle w:val="CommentText"/>
      </w:pPr>
      <w:r>
        <w:rPr>
          <w:rStyle w:val="CommentReference"/>
        </w:rPr>
        <w:annotationRef/>
      </w:r>
      <w:r>
        <w:t xml:space="preserve">This might be a red flag for reviewers – given the importance of inflow DOC to our conclusions, it might be worthwhile to summarize how often these data were available or missing for each lake, i.e., how big are our assumptions here? What percent of observations were estimated vs. observed? </w:t>
      </w:r>
    </w:p>
  </w:comment>
  <w:comment w:id="102" w:author="immccull@gmail.com" w:date="2017-04-18T20:15:00Z" w:initials="i">
    <w:p w14:paraId="7BED2F49" w14:textId="479142AC" w:rsidR="008458EE" w:rsidRDefault="008458EE">
      <w:pPr>
        <w:pStyle w:val="CommentText"/>
      </w:pPr>
      <w:r>
        <w:rPr>
          <w:rStyle w:val="CommentReference"/>
        </w:rPr>
        <w:annotationRef/>
      </w:r>
      <w:r>
        <w:t>Good point. There are basically 2 issues here. 1) What percentage of inflow DOC did we interpolate, and 2) how often were we extrapolating inflow DOC measurements from different tributaries for each lake? From what I can tell:</w:t>
      </w:r>
    </w:p>
    <w:p w14:paraId="2AB79F7F" w14:textId="461B111B" w:rsidR="008458EE" w:rsidRDefault="008458EE">
      <w:pPr>
        <w:pStyle w:val="CommentText"/>
      </w:pPr>
    </w:p>
    <w:p w14:paraId="176C0B4F" w14:textId="52E185C7" w:rsidR="008458EE" w:rsidRDefault="008458EE">
      <w:pPr>
        <w:pStyle w:val="CommentText"/>
      </w:pPr>
      <w:r>
        <w:t>Harp: generally weekly DOC (sometimes more or less frequent) for 6 tributaries</w:t>
      </w:r>
    </w:p>
    <w:p w14:paraId="62A6BF97" w14:textId="51CB9E1F" w:rsidR="008458EE" w:rsidRDefault="008458EE">
      <w:pPr>
        <w:pStyle w:val="CommentText"/>
      </w:pPr>
      <w:r>
        <w:t>Monona: bi-weekly or monthly inflow DOC. What tributaries?</w:t>
      </w:r>
    </w:p>
    <w:p w14:paraId="00051187" w14:textId="7C23AB11" w:rsidR="008458EE" w:rsidRDefault="008458EE">
      <w:pPr>
        <w:pStyle w:val="CommentText"/>
        <w:rPr>
          <w:rFonts w:asciiTheme="majorHAnsi" w:hAnsiTheme="majorHAnsi" w:cs="Cambria"/>
        </w:rPr>
      </w:pPr>
      <w:r>
        <w:t>Trout: variable through time (weekly to monthly) and across the 3 tributaries. Larger issue is “</w:t>
      </w:r>
      <w:r w:rsidRPr="00FF5A3D">
        <w:rPr>
          <w:rFonts w:asciiTheme="majorHAnsi" w:hAnsiTheme="majorHAnsi" w:cs="Cambria"/>
        </w:rPr>
        <w:t>Remaining dates in TestDataTrout (9/23/2010-12/31/2014) populated using SwDOC values from 9/23/1992-1/1/1996.</w:t>
      </w:r>
      <w:r>
        <w:rPr>
          <w:rFonts w:asciiTheme="majorHAnsi" w:hAnsiTheme="majorHAnsi" w:cs="Cambria"/>
        </w:rPr>
        <w:t>”</w:t>
      </w:r>
    </w:p>
    <w:p w14:paraId="7F66B15E" w14:textId="176C1151" w:rsidR="008458EE" w:rsidRDefault="008458EE">
      <w:pPr>
        <w:pStyle w:val="CommentText"/>
      </w:pPr>
      <w:r>
        <w:t>Vanern: ~ monthly data from looked like 13 tributaries. Not sure how many there are without data</w:t>
      </w:r>
    </w:p>
    <w:p w14:paraId="020151E1" w14:textId="3E103266" w:rsidR="008458EE" w:rsidRDefault="008458EE">
      <w:pPr>
        <w:pStyle w:val="CommentText"/>
      </w:pPr>
      <w:r>
        <w:t>Toolik: weekly or more frequent from late May to mid/late August from Toolik Main tributary</w:t>
      </w:r>
    </w:p>
  </w:comment>
  <w:comment w:id="105" w:author="zutao yang" w:date="2017-04-16T11:22:00Z" w:initials="zy">
    <w:p w14:paraId="19513060" w14:textId="77777777" w:rsidR="008458EE" w:rsidRDefault="008458EE">
      <w:pPr>
        <w:pStyle w:val="CommentText"/>
      </w:pPr>
      <w:r>
        <w:rPr>
          <w:rStyle w:val="CommentReference"/>
        </w:rPr>
        <w:annotationRef/>
      </w:r>
      <w:r>
        <w:t>Note in the introduction we said it is difficult to measure GPP and s</w:t>
      </w:r>
      <w:r w:rsidRPr="0000458B">
        <w:t>tatistical relationships have been built to estimate NPP</w:t>
      </w:r>
      <w:r>
        <w:t>. But here we modeled GPP directl</w:t>
      </w:r>
    </w:p>
  </w:comment>
  <w:comment w:id="106" w:author="Derek Roberts" w:date="2017-04-16T11:22:00Z" w:initials="DR">
    <w:p w14:paraId="04957D09" w14:textId="77777777" w:rsidR="008458EE" w:rsidRDefault="008458EE">
      <w:pPr>
        <w:pStyle w:val="CommentText"/>
      </w:pPr>
      <w:r>
        <w:rPr>
          <w:rStyle w:val="CommentReference"/>
        </w:rPr>
        <w:annotationRef/>
      </w:r>
      <w:r>
        <w:t>Citation?</w:t>
      </w:r>
    </w:p>
  </w:comment>
  <w:comment w:id="107" w:author="Ian Mccullough" w:date="2017-04-18T11:56:00Z" w:initials="IM">
    <w:p w14:paraId="05F83BAE" w14:textId="5DF4A9B7" w:rsidR="008458EE" w:rsidRDefault="008458EE">
      <w:pPr>
        <w:pStyle w:val="CommentText"/>
      </w:pPr>
      <w:r>
        <w:rPr>
          <w:rStyle w:val="CommentReference"/>
        </w:rPr>
        <w:annotationRef/>
      </w:r>
      <w:r>
        <w:t>I don’t know. I wonder if this number was just picked. Hilary, do you know?</w:t>
      </w:r>
    </w:p>
    <w:p w14:paraId="64F0E969" w14:textId="77777777" w:rsidR="008458EE" w:rsidRDefault="008458EE">
      <w:pPr>
        <w:pStyle w:val="CommentText"/>
      </w:pPr>
    </w:p>
  </w:comment>
  <w:comment w:id="108" w:author="Ian Mccullough" w:date="2017-04-18T11:54:00Z" w:initials="IM">
    <w:p w14:paraId="4E8FEA8D" w14:textId="7BDE7D07" w:rsidR="008458EE" w:rsidRDefault="008458EE">
      <w:pPr>
        <w:pStyle w:val="CommentText"/>
      </w:pPr>
      <w:r>
        <w:rPr>
          <w:rStyle w:val="CommentReference"/>
        </w:rPr>
        <w:annotationRef/>
      </w:r>
      <w:r>
        <w:t>Hilary: although it’s maybe a bit late to bring this up, I’m confused about NPP vs. GPP are used in our model. Table 3 only mentions GPP and the R function calculates GPP. This relates to Zutao’s comment above</w:t>
      </w:r>
    </w:p>
  </w:comment>
  <w:comment w:id="110" w:author="Kait Farrell" w:date="2017-04-16T11:22:00Z" w:initials="KF">
    <w:p w14:paraId="69B29AE5" w14:textId="77777777" w:rsidR="008458EE" w:rsidRDefault="008458EE">
      <w:pPr>
        <w:pStyle w:val="CommentText"/>
      </w:pPr>
      <w:r>
        <w:rPr>
          <w:rStyle w:val="CommentReference"/>
        </w:rPr>
        <w:annotationRef/>
      </w:r>
      <w:r>
        <w:t>This phrase throws up a red flag for me… what do we mean here?</w:t>
      </w:r>
    </w:p>
  </w:comment>
  <w:comment w:id="111" w:author="immccull@gmail.com" w:date="2017-04-16T21:40:00Z" w:initials="i">
    <w:p w14:paraId="754E5D76" w14:textId="332F2476" w:rsidR="008458EE" w:rsidRDefault="008458EE">
      <w:pPr>
        <w:pStyle w:val="CommentText"/>
      </w:pPr>
      <w:r>
        <w:rPr>
          <w:rStyle w:val="CommentReference"/>
        </w:rPr>
        <w:annotationRef/>
      </w:r>
      <w:r>
        <w:t>Hilary, can you think of a better way to phrase this? And can we be more specific about what a “small proportion” is?</w:t>
      </w:r>
    </w:p>
  </w:comment>
  <w:comment w:id="112" w:author="Derek Roberts" w:date="2017-04-16T11:22:00Z" w:initials="DR">
    <w:p w14:paraId="00FE7220" w14:textId="77777777" w:rsidR="008458EE" w:rsidRDefault="008458EE">
      <w:pPr>
        <w:pStyle w:val="CommentText"/>
      </w:pPr>
      <w:r>
        <w:rPr>
          <w:rStyle w:val="CommentReference"/>
        </w:rPr>
        <w:annotationRef/>
      </w:r>
      <w:r>
        <w:t>Do you all ultimately settle on constraining this greater than 0? I know that we were seeing some negative burial rates when we last met, and that Paul/Hilary justified them as legitimate leaching that might go on when the water column is carbon starved.</w:t>
      </w:r>
    </w:p>
  </w:comment>
  <w:comment w:id="113" w:author="Ian Mccullough" w:date="2017-04-19T10:23:00Z" w:initials="IM">
    <w:p w14:paraId="3CEA287E" w14:textId="12DE7AD8" w:rsidR="008458EE" w:rsidRDefault="008458EE">
      <w:pPr>
        <w:pStyle w:val="CommentText"/>
      </w:pPr>
      <w:r>
        <w:rPr>
          <w:rStyle w:val="CommentReference"/>
        </w:rPr>
        <w:annotationRef/>
      </w:r>
      <w:r>
        <w:t>I recall that conversation, but we ended up constraining between 0 and 1 and calibrated values ended up either 0 or 1 for all lakes, and with one other value quite close to 1. The bootstrapping is intended to address the issue of parameter values</w:t>
      </w:r>
    </w:p>
  </w:comment>
  <w:comment w:id="116" w:author="Ian Mccullough" w:date="2017-04-16T11:22:00Z" w:initials="IM">
    <w:p w14:paraId="615FB83E" w14:textId="0CBFC808" w:rsidR="008458EE" w:rsidRDefault="008458EE">
      <w:pPr>
        <w:pStyle w:val="CommentText"/>
      </w:pPr>
      <w:r>
        <w:rPr>
          <w:rStyle w:val="CommentReference"/>
        </w:rPr>
        <w:annotationRef/>
      </w:r>
      <w:r>
        <w:t>Hilary has agreed to write a short section on bootstrapping. The scripts have been running for weeks</w:t>
      </w:r>
    </w:p>
  </w:comment>
  <w:comment w:id="130" w:author="Paul Hanson" w:date="2017-04-16T11:22:00Z" w:initials="PH">
    <w:p w14:paraId="2318867A" w14:textId="77777777" w:rsidR="008458EE" w:rsidRDefault="008458EE">
      <w:pPr>
        <w:pStyle w:val="CommentText"/>
      </w:pPr>
      <w:r>
        <w:rPr>
          <w:rStyle w:val="CommentReference"/>
        </w:rPr>
        <w:annotationRef/>
      </w:r>
      <w:r>
        <w:t>Note to self: Remember in Discussion to couch this as allochthony (most of the DOC) and autochthony (represented by DO signal).</w:t>
      </w:r>
    </w:p>
  </w:comment>
  <w:comment w:id="131" w:author="Kait Farrell" w:date="2017-04-16T11:22:00Z" w:initials="KF">
    <w:p w14:paraId="635EEE83" w14:textId="77777777" w:rsidR="008458EE" w:rsidRDefault="008458EE">
      <w:pPr>
        <w:pStyle w:val="CommentText"/>
      </w:pPr>
      <w:r>
        <w:rPr>
          <w:rStyle w:val="CommentReference"/>
        </w:rPr>
        <w:annotationRef/>
      </w:r>
      <w:r>
        <w:t xml:space="preserve">Do we believe this (in terms of real-world lake function)? All particulates coming into the lake are permanently buried? </w:t>
      </w:r>
    </w:p>
  </w:comment>
  <w:comment w:id="132" w:author="Ian Mccullough" w:date="2017-04-19T10:31:00Z" w:initials="IM">
    <w:p w14:paraId="2CE03F43" w14:textId="3D5B5826" w:rsidR="008458EE" w:rsidRDefault="008458EE">
      <w:pPr>
        <w:pStyle w:val="CommentText"/>
      </w:pPr>
      <w:r>
        <w:rPr>
          <w:rStyle w:val="CommentReference"/>
        </w:rPr>
        <w:annotationRef/>
      </w:r>
      <w:r>
        <w:t>Do you mean to suggest this model isn’t a microcosm of real-world processes?</w:t>
      </w:r>
    </w:p>
    <w:p w14:paraId="7414A139" w14:textId="77777777" w:rsidR="008458EE" w:rsidRDefault="008458EE">
      <w:pPr>
        <w:pStyle w:val="CommentText"/>
      </w:pPr>
    </w:p>
    <w:p w14:paraId="2A97B72D" w14:textId="7B5635E8" w:rsidR="008458EE" w:rsidRDefault="008458EE">
      <w:pPr>
        <w:pStyle w:val="CommentText"/>
      </w:pPr>
      <w:r>
        <w:t>This is a better question for Paul or Hilary</w:t>
      </w:r>
    </w:p>
  </w:comment>
  <w:comment w:id="134" w:author="Ian Mccullough" w:date="2017-04-16T11:22:00Z" w:initials="">
    <w:p w14:paraId="3E1DEA96" w14:textId="77777777" w:rsidR="008458EE" w:rsidRDefault="008458EE">
      <w:pPr>
        <w:widowControl w:val="0"/>
        <w:spacing w:line="240" w:lineRule="auto"/>
      </w:pPr>
      <w:r>
        <w:t>want to say something here about bootstrapped parameter results to reassure people we used sensible parameter values?</w:t>
      </w:r>
    </w:p>
  </w:comment>
  <w:comment w:id="139" w:author="Ana Morales" w:date="2017-04-16T11:22:00Z" w:initials="AM">
    <w:p w14:paraId="1CBD4028" w14:textId="77777777" w:rsidR="008458EE" w:rsidRPr="00465914" w:rsidRDefault="008458EE" w:rsidP="00465914">
      <w:pPr>
        <w:rPr>
          <w:rFonts w:ascii="Times New Roman" w:eastAsia="Times New Roman" w:hAnsi="Times New Roman" w:cs="Times New Roman"/>
          <w:color w:val="auto"/>
          <w:sz w:val="24"/>
          <w:szCs w:val="24"/>
        </w:rPr>
      </w:pPr>
      <w:r>
        <w:rPr>
          <w:rStyle w:val="CommentReference"/>
        </w:rPr>
        <w:annotationRef/>
      </w:r>
      <w:r>
        <w:rPr>
          <w:rFonts w:ascii="Helvetica" w:eastAsia="Times New Roman" w:hAnsi="Helvetica" w:cs="Times New Roman"/>
          <w:sz w:val="18"/>
          <w:szCs w:val="18"/>
        </w:rPr>
        <w:t xml:space="preserve">This summary would make a really nice Tranvik-like active pipe diagram. </w:t>
      </w:r>
    </w:p>
    <w:p w14:paraId="2352F2D5" w14:textId="77777777" w:rsidR="008458EE" w:rsidRDefault="008458EE">
      <w:pPr>
        <w:pStyle w:val="CommentText"/>
      </w:pPr>
    </w:p>
  </w:comment>
  <w:comment w:id="140" w:author="Kait Farrell" w:date="2017-04-16T11:31:00Z" w:initials="KF">
    <w:p w14:paraId="403AA6FA" w14:textId="77777777" w:rsidR="008458EE" w:rsidRDefault="008458EE">
      <w:pPr>
        <w:pStyle w:val="CommentText"/>
      </w:pPr>
      <w:r>
        <w:rPr>
          <w:rStyle w:val="CommentReference"/>
        </w:rPr>
        <w:annotationRef/>
      </w:r>
      <w:r>
        <w:t>I like this idea! I could take a stab at it if people think it would be useful to include</w:t>
      </w:r>
    </w:p>
    <w:p w14:paraId="2524973E" w14:textId="77777777" w:rsidR="008458EE" w:rsidRDefault="008458EE">
      <w:pPr>
        <w:pStyle w:val="CommentText"/>
      </w:pPr>
    </w:p>
    <w:p w14:paraId="07CAF7E0" w14:textId="77777777" w:rsidR="008458EE" w:rsidRDefault="008458EE">
      <w:pPr>
        <w:pStyle w:val="CommentText"/>
      </w:pPr>
      <w:r>
        <w:t>I would also recommend using “mirrored phrasing” when talking through each of the lakes… e.g., use similar terms when describing a particular function in each lake, write about them in the same order, etc. so the reader can easily keep track of what’s what</w:t>
      </w:r>
    </w:p>
    <w:p w14:paraId="1093F165" w14:textId="77777777" w:rsidR="008458EE" w:rsidRDefault="008458EE">
      <w:pPr>
        <w:pStyle w:val="CommentText"/>
      </w:pPr>
    </w:p>
    <w:p w14:paraId="16A058D4" w14:textId="77777777" w:rsidR="008458EE" w:rsidRDefault="008458EE">
      <w:pPr>
        <w:pStyle w:val="CommentText"/>
      </w:pPr>
      <w:r>
        <w:t>KCW: Agree</w:t>
      </w:r>
    </w:p>
  </w:comment>
  <w:comment w:id="141" w:author="Ian Mccullough" w:date="2017-04-18T15:51:00Z" w:initials="IM">
    <w:p w14:paraId="79D4437F" w14:textId="4ECA8959" w:rsidR="008458EE" w:rsidRDefault="008458EE">
      <w:pPr>
        <w:pStyle w:val="CommentText"/>
      </w:pPr>
      <w:r>
        <w:rPr>
          <w:rStyle w:val="CommentReference"/>
        </w:rPr>
        <w:annotationRef/>
      </w:r>
      <w:r>
        <w:t>I attempted to restructure the text to be more consistent in how lakes are reported. Initially I didn’t have it this way because I didn’t want the text to seem too robotic, but I understand the issues with vague/subjective descriptors without numbers attached.</w:t>
      </w:r>
    </w:p>
    <w:p w14:paraId="3A684FCF" w14:textId="77777777" w:rsidR="008458EE" w:rsidRDefault="008458EE">
      <w:pPr>
        <w:pStyle w:val="CommentText"/>
      </w:pPr>
    </w:p>
    <w:p w14:paraId="5DCB4D09" w14:textId="04CD0A99" w:rsidR="008458EE" w:rsidRDefault="008458EE">
      <w:pPr>
        <w:pStyle w:val="CommentText"/>
      </w:pPr>
      <w:r>
        <w:t>I also understand that the percentages nearly sum to 1, but not quite. I like using the percents to indicate how much of a load was processed and to partition alloch vs. autoch, but I think magnitudes are more useful for Resp and burial. It also gets confusing when using a lot of percentages, because it’s not always clear percentage of what (i.e., the total OC load or just the fraction of the load that was processed)</w:t>
      </w:r>
    </w:p>
  </w:comment>
  <w:comment w:id="143" w:author="Ian Mccullough" w:date="2017-04-16T11:34:00Z" w:initials="IM">
    <w:p w14:paraId="22371222" w14:textId="77777777" w:rsidR="008458EE" w:rsidRDefault="008458EE">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p w14:paraId="35BF5D8C" w14:textId="77777777" w:rsidR="008458EE" w:rsidRDefault="008458EE">
      <w:pPr>
        <w:pStyle w:val="CommentText"/>
        <w:rPr>
          <w:rFonts w:ascii="Times New Roman" w:eastAsia="Times New Roman" w:hAnsi="Times New Roman" w:cs="Times New Roman"/>
          <w:sz w:val="24"/>
          <w:szCs w:val="24"/>
        </w:rPr>
      </w:pPr>
    </w:p>
    <w:p w14:paraId="09748A5F" w14:textId="77777777" w:rsidR="008458EE" w:rsidRDefault="008458EE">
      <w:pPr>
        <w:pStyle w:val="CommentText"/>
      </w:pPr>
      <w:r>
        <w:rPr>
          <w:rFonts w:ascii="Times New Roman" w:eastAsia="Times New Roman" w:hAnsi="Times New Roman" w:cs="Times New Roman"/>
          <w:sz w:val="24"/>
          <w:szCs w:val="24"/>
        </w:rPr>
        <w:t xml:space="preserve">KCW: I don’t think so.  This is one of the crux figures of this manuscript. Agree that it is ultracool and should pull more out of it.  </w:t>
      </w:r>
    </w:p>
  </w:comment>
  <w:comment w:id="144" w:author="Ana Morales" w:date="2017-04-16T11:22:00Z" w:initials="AM">
    <w:p w14:paraId="56ED0F10" w14:textId="77777777" w:rsidR="008458EE" w:rsidRDefault="008458EE">
      <w:pPr>
        <w:pStyle w:val="CommentText"/>
      </w:pPr>
      <w:r>
        <w:rPr>
          <w:rStyle w:val="CommentReference"/>
        </w:rPr>
        <w:annotationRef/>
      </w:r>
      <w:r>
        <w:t xml:space="preserve">I love this figure. Very cool. I would speculate that the temperature effects (i.e., red dots shifting position w/ slope) could be differentially favoring heterotrophs (=respiration) vs. autotrophs depending on quality of carbon in the lake, where allochthony is greater you would expect hetertrophic microbes to be super happy as it gets warmer, but with autochthony, the algae are winning...so to speak. Inverse relationship between Monona and Trout plots is a good example of this. If this is convincing to others, I can add a discussion paragraph. </w:t>
      </w:r>
    </w:p>
  </w:comment>
  <w:comment w:id="145" w:author="Kait Farrell" w:date="2017-04-16T11:22:00Z" w:initials="KF">
    <w:p w14:paraId="5F67CDA0" w14:textId="77777777" w:rsidR="008458EE" w:rsidRDefault="008458EE">
      <w:pPr>
        <w:pStyle w:val="CommentText"/>
      </w:pPr>
      <w:r>
        <w:rPr>
          <w:rStyle w:val="CommentReference"/>
        </w:rPr>
        <w:annotationRef/>
      </w:r>
      <w:r>
        <w:t>I am convinced, and definitely agree that the carbon quality between alloch and autoch is probably in play</w:t>
      </w:r>
    </w:p>
  </w:comment>
  <w:comment w:id="146" w:author="zutao yang" w:date="2017-04-16T11:22:00Z" w:initials="zy">
    <w:p w14:paraId="2C4853C9" w14:textId="77777777" w:rsidR="008458EE" w:rsidRDefault="008458EE">
      <w:pPr>
        <w:pStyle w:val="CommentText"/>
      </w:pPr>
      <w:r>
        <w:rPr>
          <w:rStyle w:val="CommentReference"/>
        </w:rPr>
        <w:annotationRef/>
      </w:r>
      <w:r>
        <w:t>Agree. We can even fit a line there.</w:t>
      </w:r>
    </w:p>
  </w:comment>
  <w:comment w:id="147" w:author="Ian Mccullough" w:date="2017-04-19T10:44:00Z" w:initials="IM">
    <w:p w14:paraId="100A83EE" w14:textId="15C3A0A3" w:rsidR="008458EE" w:rsidRDefault="008458EE">
      <w:pPr>
        <w:pStyle w:val="CommentText"/>
      </w:pPr>
      <w:r>
        <w:rPr>
          <w:rStyle w:val="CommentReference"/>
        </w:rPr>
        <w:annotationRef/>
      </w:r>
      <w:r>
        <w:t>Replying here to Mindy, Kait and Zutao. It sounds like you may be onto something. Currently, we don’t have that much text about this figure, so if you think a discussion paragraph would be useful, I’m all for it</w:t>
      </w:r>
    </w:p>
  </w:comment>
  <w:comment w:id="148" w:author="Kait Farrell" w:date="2017-04-16T11:22:00Z" w:initials="KF">
    <w:p w14:paraId="5F6D36E0" w14:textId="77777777" w:rsidR="008458EE" w:rsidRDefault="008458EE">
      <w:pPr>
        <w:pStyle w:val="CommentText"/>
      </w:pPr>
      <w:r>
        <w:rPr>
          <w:rStyle w:val="CommentReference"/>
        </w:rPr>
        <w:annotationRef/>
      </w:r>
      <w:r>
        <w:t xml:space="preserve">Is this in a table where reader can compare the magnitudes? </w:t>
      </w:r>
    </w:p>
  </w:comment>
  <w:comment w:id="149" w:author="immccull@gmail.com" w:date="2017-04-18T21:26:00Z" w:initials="i">
    <w:p w14:paraId="1FF50E4A" w14:textId="4F915F2B" w:rsidR="008458EE" w:rsidRDefault="008458EE">
      <w:pPr>
        <w:pStyle w:val="CommentText"/>
      </w:pPr>
      <w:r>
        <w:rPr>
          <w:rStyle w:val="CommentReference"/>
        </w:rPr>
        <w:annotationRef/>
      </w:r>
      <w:r>
        <w:t>We just have the average annual table right now. I am somewhat hesitant to add a seasonal table because I think it fuels confusion over what a source or sink is. I try to be specific and upfront in the introduction that a “net” source or sink is based on annual respiration and annual burial. Maybe if R is greater than burial, that isn’t always the case during the whole year, but the lake is still a net source.</w:t>
      </w:r>
    </w:p>
  </w:comment>
  <w:comment w:id="152" w:author="Paul Hanson" w:date="2017-04-16T11:22:00Z" w:initials="PH">
    <w:p w14:paraId="7BDF1400" w14:textId="77777777" w:rsidR="008458EE" w:rsidRDefault="008458EE">
      <w:pPr>
        <w:pStyle w:val="CommentText"/>
      </w:pPr>
      <w:r>
        <w:rPr>
          <w:rStyle w:val="CommentReference"/>
        </w:rPr>
        <w:annotationRef/>
      </w:r>
      <w:r>
        <w:t>Note to self: Remember to talk about long and slow (alloch) and short and fast (autoch) scales here.</w:t>
      </w:r>
    </w:p>
  </w:comment>
  <w:comment w:id="155" w:author="Kait Farrell" w:date="2017-04-16T11:22:00Z" w:initials="KF">
    <w:p w14:paraId="0C9FBB37" w14:textId="77777777" w:rsidR="008458EE" w:rsidRDefault="008458EE">
      <w:pPr>
        <w:pStyle w:val="CommentText"/>
      </w:pPr>
      <w:r>
        <w:rPr>
          <w:rStyle w:val="CommentReference"/>
        </w:rPr>
        <w:annotationRef/>
      </w:r>
      <w:r>
        <w:t>I think this sentence might be a little to optimistic about the breath of applicability of the model based on the lakes we tested…but maybe not</w:t>
      </w:r>
    </w:p>
  </w:comment>
  <w:comment w:id="156" w:author="immccull@gmail.com" w:date="2017-04-16T19:46:00Z" w:initials="i">
    <w:p w14:paraId="499839E5" w14:textId="7343C76E" w:rsidR="008458EE" w:rsidRDefault="008458EE">
      <w:pPr>
        <w:pStyle w:val="CommentText"/>
      </w:pPr>
      <w:r>
        <w:rPr>
          <w:rStyle w:val="CommentReference"/>
        </w:rPr>
        <w:annotationRef/>
      </w:r>
      <w:r>
        <w:t>Although we had a small sample size, this sentence is technically true based on our results. I’m inclined to leave it in there in case a reviewer (or co-author) calls it out</w:t>
      </w:r>
    </w:p>
  </w:comment>
  <w:comment w:id="157" w:author="Kait Farrell" w:date="2017-04-16T11:22:00Z" w:initials="KF">
    <w:p w14:paraId="5A6A23F0" w14:textId="77777777" w:rsidR="008458EE" w:rsidRDefault="008458EE">
      <w:pPr>
        <w:pStyle w:val="CommentText"/>
      </w:pPr>
      <w:r>
        <w:rPr>
          <w:rStyle w:val="CommentReference"/>
        </w:rPr>
        <w:annotationRef/>
      </w:r>
      <w:r>
        <w:t>We’ll want to check to what extent our estimate might be a self-fulfilling close fit to Hanson et al 2014, since multiple parameter estimates were copied and pasted from that paper</w:t>
      </w:r>
    </w:p>
  </w:comment>
  <w:comment w:id="158" w:author="Facundo" w:date="2017-04-16T11:22:00Z" w:initials="F">
    <w:p w14:paraId="34F186AE" w14:textId="77777777" w:rsidR="008458EE" w:rsidRDefault="008458EE">
      <w:pPr>
        <w:pStyle w:val="CommentText"/>
      </w:pPr>
      <w:r>
        <w:rPr>
          <w:rStyle w:val="CommentReference"/>
        </w:rPr>
        <w:annotationRef/>
      </w:r>
      <w:r>
        <w:t>What does it means? The modelled respiration value of harp lake differ from field data? In that case, I would assume field data is right and the modelled data is not good…</w:t>
      </w:r>
    </w:p>
  </w:comment>
  <w:comment w:id="159" w:author="immccull@gmail.com" w:date="2017-04-18T21:28:00Z" w:initials="i">
    <w:p w14:paraId="66CE6183" w14:textId="3E6E8483" w:rsidR="008458EE" w:rsidRDefault="008458EE">
      <w:pPr>
        <w:pStyle w:val="CommentText"/>
      </w:pPr>
      <w:r>
        <w:rPr>
          <w:rStyle w:val="CommentReference"/>
        </w:rPr>
        <w:annotationRef/>
      </w:r>
      <w:r>
        <w:t>Well, actually Hilary has long suspected bad DO data from Harp. Not sure how we talk about that, if we do at all</w:t>
      </w:r>
    </w:p>
  </w:comment>
  <w:comment w:id="160" w:author="HILARY A DUGAN" w:date="2017-04-16T11:22:00Z" w:initials="HAD">
    <w:p w14:paraId="30C8888B" w14:textId="77777777" w:rsidR="008458EE" w:rsidRDefault="008458EE">
      <w:pPr>
        <w:pStyle w:val="CommentText"/>
      </w:pPr>
      <w:r>
        <w:rPr>
          <w:rStyle w:val="CommentReference"/>
        </w:rPr>
        <w:annotationRef/>
      </w:r>
      <w:r>
        <w:t xml:space="preserve">Do we underestimate or overestimate in comparison? </w:t>
      </w:r>
    </w:p>
    <w:p w14:paraId="182B1357" w14:textId="77777777" w:rsidR="008458EE" w:rsidRDefault="008458EE">
      <w:pPr>
        <w:pStyle w:val="CommentText"/>
      </w:pPr>
      <w:r>
        <w:t>Previous work (at least Hanson et al 2014) did not include autochthony!!</w:t>
      </w:r>
    </w:p>
  </w:comment>
  <w:comment w:id="161" w:author="immccull@gmail.com" w:date="2017-04-16T11:22:00Z" w:initials="i">
    <w:p w14:paraId="4791B816" w14:textId="77777777" w:rsidR="008458EE" w:rsidRDefault="008458EE">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162" w:author="Ian Mccullough" w:date="2017-04-16T11:22:00Z" w:initials="IM">
    <w:p w14:paraId="2E1C7E26" w14:textId="77777777" w:rsidR="008458EE" w:rsidRDefault="008458EE">
      <w:pPr>
        <w:pStyle w:val="CommentText"/>
      </w:pPr>
      <w:r>
        <w:rPr>
          <w:rStyle w:val="CommentReference"/>
        </w:rPr>
        <w:annotationRef/>
      </w:r>
      <w:r>
        <w:t>You might notice this section is pretty bare in terms of references...suggestions welcome</w:t>
      </w:r>
    </w:p>
  </w:comment>
  <w:comment w:id="163" w:author="Kathleen C. Weathers" w:date="2017-04-16T11:36:00Z" w:initials="KCW">
    <w:p w14:paraId="1620565E" w14:textId="77777777" w:rsidR="008458EE" w:rsidRDefault="008458EE">
      <w:pPr>
        <w:pStyle w:val="CommentText"/>
      </w:pPr>
      <w:r>
        <w:rPr>
          <w:rStyle w:val="CommentReference"/>
        </w:rPr>
        <w:annotationRef/>
      </w:r>
      <w:r>
        <w:t xml:space="preserve">This is an important section. Again, a crux point of the paper and one that will make it appeal to a broader group of scientists (than the limnology community).  </w:t>
      </w:r>
    </w:p>
  </w:comment>
  <w:comment w:id="314" w:author="zutao yang" w:date="2017-04-16T11:22:00Z" w:initials="zy">
    <w:p w14:paraId="493641E1" w14:textId="77777777" w:rsidR="008458EE" w:rsidRDefault="008458EE">
      <w:pPr>
        <w:pStyle w:val="CommentText"/>
      </w:pPr>
      <w:r>
        <w:rPr>
          <w:rStyle w:val="CommentReference"/>
        </w:rPr>
        <w:annotationRef/>
      </w:r>
      <w:r>
        <w:t>Some lakes may become larger sources, other lakes may become larger sink. Really depend on lake characteristics as demonstrated by our own results.</w:t>
      </w:r>
    </w:p>
  </w:comment>
  <w:comment w:id="315" w:author="Ian Mccullough" w:date="2017-04-19T10:59:00Z" w:initials="IM">
    <w:p w14:paraId="7E29F449" w14:textId="37FC1CC7" w:rsidR="008458EE" w:rsidRDefault="008458EE">
      <w:pPr>
        <w:pStyle w:val="CommentText"/>
      </w:pPr>
      <w:r>
        <w:rPr>
          <w:rStyle w:val="CommentReference"/>
        </w:rPr>
        <w:annotationRef/>
      </w:r>
      <w:r>
        <w:t>What about our results suggests lakes becoming larger sinks? Our only sink is Monona, and warmer temperatures don’t seem to be making it a larger sink (Fig. 5)</w:t>
      </w:r>
    </w:p>
  </w:comment>
  <w:comment w:id="320" w:author="zutao yang" w:date="2017-04-16T11:22:00Z" w:initials="zy">
    <w:p w14:paraId="6CDC47BF" w14:textId="77777777" w:rsidR="008458EE" w:rsidRDefault="008458EE">
      <w:pPr>
        <w:pStyle w:val="CommentText"/>
      </w:pPr>
      <w:r>
        <w:rPr>
          <w:rStyle w:val="CommentReference"/>
        </w:rPr>
        <w:annotationRef/>
      </w:r>
      <w:r>
        <w:t>And size/basin area may be included</w:t>
      </w:r>
    </w:p>
  </w:comment>
  <w:comment w:id="321" w:author="immccull@gmail.com" w:date="2017-04-16T20:11:00Z" w:initials="i">
    <w:p w14:paraId="1D35C91C" w14:textId="25E04666" w:rsidR="008458EE" w:rsidRDefault="008458EE">
      <w:pPr>
        <w:pStyle w:val="CommentText"/>
      </w:pPr>
      <w:r>
        <w:rPr>
          <w:rStyle w:val="CommentReference"/>
        </w:rPr>
        <w:annotationRef/>
      </w:r>
      <w:r>
        <w:t>Yes, things like lake size and perimeter certainly would make sense to include, but I was really running out of space for columns, so anything that was also included in table 2 was cut from table 1</w:t>
      </w:r>
    </w:p>
  </w:comment>
  <w:comment w:id="322" w:author="immccull@gmail.com" w:date="2017-04-16T11:22:00Z" w:initials="i">
    <w:p w14:paraId="5AA6BAAD" w14:textId="77777777" w:rsidR="008458EE" w:rsidRDefault="008458EE">
      <w:pPr>
        <w:pStyle w:val="CommentText"/>
      </w:pPr>
      <w:r>
        <w:rPr>
          <w:rStyle w:val="CommentReference"/>
        </w:rPr>
        <w:annotationRef/>
      </w:r>
      <w:r w:rsidRPr="00E4126A">
        <w:t>1.08 cited in Resp function as Hanson personal comm. Do we have anything else?</w:t>
      </w:r>
    </w:p>
  </w:comment>
  <w:comment w:id="323" w:author="Derek Roberts" w:date="2017-04-16T11:22:00Z" w:initials="DR">
    <w:p w14:paraId="4954583D" w14:textId="77777777" w:rsidR="008458EE" w:rsidRDefault="008458EE">
      <w:pPr>
        <w:pStyle w:val="CommentText"/>
      </w:pPr>
      <w:r>
        <w:rPr>
          <w:rStyle w:val="CommentReference"/>
        </w:rPr>
        <w:annotationRef/>
      </w:r>
      <w:r>
        <w:t>Not that I know of… has PH reached high enough in the lake carbon pantheon to justifiably conjure parameters!?</w:t>
      </w:r>
    </w:p>
  </w:comment>
  <w:comment w:id="324" w:author="Ana Morales" w:date="2017-04-16T11:22:00Z" w:initials="AM">
    <w:p w14:paraId="43C9EA63" w14:textId="77777777" w:rsidR="008458EE" w:rsidRDefault="008458EE">
      <w:pPr>
        <w:pStyle w:val="CommentText"/>
      </w:pPr>
      <w:r>
        <w:rPr>
          <w:rStyle w:val="CommentReference"/>
        </w:rPr>
        <w:annotationRef/>
      </w:r>
      <w:r>
        <w:t xml:space="preserve">^^hahaha </w:t>
      </w:r>
    </w:p>
  </w:comment>
  <w:comment w:id="325" w:author="Ian Mccullough" w:date="2017-04-19T11:11:00Z" w:initials="IM">
    <w:p w14:paraId="1DC68141" w14:textId="76BBFB81" w:rsidR="008458EE" w:rsidRDefault="008458EE">
      <w:pPr>
        <w:pStyle w:val="CommentText"/>
      </w:pPr>
      <w:r>
        <w:rPr>
          <w:rStyle w:val="CommentReference"/>
        </w:rPr>
        <w:annotationRef/>
      </w:r>
      <w:r>
        <w:t>Then I am inclined to leave it uncited and see if anyone asks about it, unless Paul has a suggested reference (default could be a Hanson paper, haha)</w:t>
      </w:r>
    </w:p>
  </w:comment>
  <w:comment w:id="327" w:author="Ian Mccullough" w:date="2017-04-25T16:52:00Z" w:initials="IM">
    <w:p w14:paraId="4A7B23E5" w14:textId="77777777" w:rsidR="008458EE" w:rsidRDefault="008458EE" w:rsidP="00A64025">
      <w:pPr>
        <w:pStyle w:val="CommentText"/>
      </w:pPr>
      <w:r>
        <w:rPr>
          <w:rStyle w:val="CommentReference"/>
        </w:rPr>
        <w:annotationRef/>
      </w:r>
      <w:r>
        <w:t>There were several comments about this table that I attempted to address.</w:t>
      </w:r>
    </w:p>
    <w:p w14:paraId="711CE613" w14:textId="77777777" w:rsidR="008458EE" w:rsidRDefault="008458EE" w:rsidP="00A64025">
      <w:pPr>
        <w:pStyle w:val="CommentText"/>
      </w:pPr>
    </w:p>
    <w:p w14:paraId="7CB35797" w14:textId="77777777" w:rsidR="008458EE" w:rsidRDefault="008458EE" w:rsidP="00A64025">
      <w:pPr>
        <w:pStyle w:val="CommentText"/>
        <w:numPr>
          <w:ilvl w:val="0"/>
          <w:numId w:val="2"/>
        </w:numPr>
      </w:pPr>
      <w:r>
        <w:t xml:space="preserve"> Added Net column as difference between Burial and Resp, such that pos values are sources and negs are sinks</w:t>
      </w:r>
    </w:p>
    <w:p w14:paraId="07344341" w14:textId="77777777" w:rsidR="008458EE" w:rsidRDefault="008458EE" w:rsidP="00A64025">
      <w:pPr>
        <w:pStyle w:val="CommentText"/>
        <w:numPr>
          <w:ilvl w:val="0"/>
          <w:numId w:val="2"/>
        </w:numPr>
      </w:pPr>
      <w:r>
        <w:t xml:space="preserve"> Decimal places? Facu suggested less precision was needed. I don’t have a strong feeling. At one point last month Paul suggested the level of precision you see here</w:t>
      </w:r>
    </w:p>
    <w:p w14:paraId="7B04D0C7" w14:textId="77777777" w:rsidR="008458EE" w:rsidRDefault="008458EE" w:rsidP="00A64025">
      <w:pPr>
        <w:pStyle w:val="CommentText"/>
        <w:numPr>
          <w:ilvl w:val="0"/>
          <w:numId w:val="2"/>
        </w:numPr>
      </w:pPr>
      <w:r>
        <w:t xml:space="preserve"> I got rid of negative proportions; I agree those don’t make sense</w:t>
      </w:r>
    </w:p>
    <w:p w14:paraId="02CA5D08" w14:textId="77777777" w:rsidR="008458EE" w:rsidRDefault="008458EE" w:rsidP="00A64025">
      <w:pPr>
        <w:pStyle w:val="CommentText"/>
        <w:numPr>
          <w:ilvl w:val="0"/>
          <w:numId w:val="2"/>
        </w:numPr>
      </w:pPr>
      <w:r>
        <w:t xml:space="preserve"> I added the Processed column because it was referenced in the text</w:t>
      </w:r>
    </w:p>
    <w:p w14:paraId="77263350" w14:textId="77777777" w:rsidR="008458EE" w:rsidRDefault="008458EE" w:rsidP="00A64025">
      <w:pPr>
        <w:pStyle w:val="CommentText"/>
      </w:pPr>
    </w:p>
    <w:p w14:paraId="58BE7AE4" w14:textId="285F9D67" w:rsidR="008458EE" w:rsidRDefault="008458EE" w:rsidP="00A64025">
      <w:pPr>
        <w:pStyle w:val="CommentText"/>
      </w:pPr>
      <w:r>
        <w:t xml:space="preserve"> I added a caption to address questions about what columns meant</w:t>
      </w:r>
    </w:p>
  </w:comment>
  <w:comment w:id="335" w:author="HILARY A DUGAN" w:date="2017-04-16T11:22:00Z" w:initials="HAD">
    <w:p w14:paraId="4E151060" w14:textId="77777777" w:rsidR="008458EE" w:rsidRDefault="008458EE">
      <w:pPr>
        <w:pStyle w:val="CommentText"/>
      </w:pPr>
      <w:r>
        <w:rPr>
          <w:rStyle w:val="CommentReference"/>
        </w:rPr>
        <w:annotationRef/>
      </w:r>
      <w:r>
        <w:t xml:space="preserve">Moved these inline with figures. Much easier for editing. (and reviewing). </w:t>
      </w:r>
    </w:p>
  </w:comment>
  <w:comment w:id="336" w:author="immccull@gmail.com" w:date="2017-04-16T11:22:00Z" w:initials="i">
    <w:p w14:paraId="19222033" w14:textId="77777777" w:rsidR="008458EE" w:rsidRDefault="008458EE">
      <w:pPr>
        <w:pStyle w:val="CommentText"/>
      </w:pPr>
      <w:r>
        <w:rPr>
          <w:rStyle w:val="CommentReference"/>
        </w:rPr>
        <w:annotationRef/>
      </w:r>
      <w:r>
        <w:t>The journal for some reason wants them the way I had them, so I’ll just move them back prior to submission</w:t>
      </w:r>
    </w:p>
  </w:comment>
  <w:comment w:id="337" w:author="Facundo" w:date="2017-04-16T11:22:00Z" w:initials="F">
    <w:p w14:paraId="4D39F887" w14:textId="77777777" w:rsidR="008458EE" w:rsidRDefault="008458EE">
      <w:pPr>
        <w:pStyle w:val="CommentText"/>
      </w:pPr>
      <w:r>
        <w:rPr>
          <w:rStyle w:val="CommentReference"/>
        </w:rPr>
        <w:annotationRef/>
      </w:r>
      <w:r>
        <w:t>In the captions is Fig. not Figure.?</w:t>
      </w:r>
    </w:p>
  </w:comment>
  <w:comment w:id="338" w:author="Ian Mccullough" w:date="2017-04-19T11:28:00Z" w:initials="IM">
    <w:p w14:paraId="2FA8CD40" w14:textId="19080EDD" w:rsidR="008458EE" w:rsidRDefault="008458EE">
      <w:pPr>
        <w:pStyle w:val="CommentText"/>
      </w:pPr>
      <w:r>
        <w:rPr>
          <w:rStyle w:val="CommentReference"/>
        </w:rPr>
        <w:annotationRef/>
      </w:r>
      <w:r>
        <w:t xml:space="preserve">This </w:t>
      </w:r>
    </w:p>
  </w:comment>
  <w:comment w:id="339" w:author="Derek Roberts" w:date="2017-04-16T11:22:00Z" w:initials="DR">
    <w:p w14:paraId="561CE7E5" w14:textId="77777777" w:rsidR="008458EE" w:rsidRDefault="008458EE">
      <w:pPr>
        <w:pStyle w:val="CommentText"/>
      </w:pPr>
      <w:r>
        <w:rPr>
          <w:rStyle w:val="CommentReference"/>
        </w:rPr>
        <w:annotationRef/>
      </w:r>
      <w:r>
        <w:t>Thoughts on white (unfilled) circles and black squares? Or vice-a-versa? Red and green are tough on black and white printers… and on the color blind.</w:t>
      </w:r>
    </w:p>
  </w:comment>
  <w:comment w:id="340" w:author="immccull@gmail.com" w:date="2017-04-16T21:42:00Z" w:initials="i">
    <w:p w14:paraId="21ECB864" w14:textId="0CE66CBA" w:rsidR="008458EE" w:rsidRDefault="008458EE">
      <w:pPr>
        <w:pStyle w:val="CommentText"/>
      </w:pPr>
      <w:r>
        <w:rPr>
          <w:rStyle w:val="CommentReference"/>
        </w:rPr>
        <w:annotationRef/>
      </w:r>
      <w:r>
        <w:t>I changed the colors</w:t>
      </w:r>
    </w:p>
  </w:comment>
  <w:comment w:id="341" w:author="Ana Morales" w:date="2017-04-16T11:22:00Z" w:initials="AM">
    <w:p w14:paraId="2DF90D0A" w14:textId="77777777" w:rsidR="008458EE" w:rsidRDefault="008458EE">
      <w:pPr>
        <w:pStyle w:val="CommentText"/>
      </w:pPr>
      <w:r>
        <w:rPr>
          <w:rStyle w:val="CommentReference"/>
        </w:rPr>
        <w:annotationRef/>
      </w:r>
      <w:r>
        <w:t xml:space="preserve">Yes agree – black and white might be better for this one. </w:t>
      </w:r>
    </w:p>
  </w:comment>
  <w:comment w:id="342" w:author="Facundo" w:date="2017-04-16T11:22:00Z" w:initials="F">
    <w:p w14:paraId="46761219" w14:textId="77777777" w:rsidR="008458EE" w:rsidRDefault="008458EE">
      <w:pPr>
        <w:pStyle w:val="CommentText"/>
      </w:pPr>
      <w:r>
        <w:rPr>
          <w:rStyle w:val="CommentReference"/>
        </w:rPr>
        <w:annotationRef/>
      </w:r>
      <w:r>
        <w:t>Agree. Also are the lines between dots needed? They represent something? At Toolik DOC e.g. lines make the figure strange</w:t>
      </w:r>
    </w:p>
  </w:comment>
  <w:comment w:id="343" w:author="Kait Farrell" w:date="2017-04-16T11:22:00Z" w:initials="KF">
    <w:p w14:paraId="3AA11E47" w14:textId="77777777" w:rsidR="008458EE" w:rsidRDefault="008458EE">
      <w:pPr>
        <w:pStyle w:val="CommentText"/>
      </w:pPr>
      <w:r>
        <w:rPr>
          <w:rStyle w:val="CommentReference"/>
        </w:rPr>
        <w:annotationRef/>
      </w:r>
      <w:r>
        <w:t>Also do we need a caveat somewhere why dates aren’t always the same (alignment and/or duration) for DOC and DO?</w:t>
      </w:r>
    </w:p>
    <w:p w14:paraId="5213516C" w14:textId="77777777" w:rsidR="008458EE" w:rsidRDefault="008458EE">
      <w:pPr>
        <w:pStyle w:val="CommentText"/>
      </w:pPr>
    </w:p>
    <w:p w14:paraId="4A278EF3" w14:textId="77777777" w:rsidR="008458EE" w:rsidRDefault="008458EE">
      <w:pPr>
        <w:pStyle w:val="CommentText"/>
      </w:pPr>
      <w:r>
        <w:t>Will also want to ensure consistent axis tick marks for final figures (e.g., max DOC y value for Harp?</w:t>
      </w:r>
    </w:p>
  </w:comment>
  <w:comment w:id="346" w:author="Facundo" w:date="2017-04-16T11:22:00Z" w:initials="F">
    <w:p w14:paraId="6AA3DDA3" w14:textId="77777777" w:rsidR="008458EE" w:rsidRDefault="008458EE" w:rsidP="003B291C">
      <w:pPr>
        <w:pStyle w:val="CommentText"/>
      </w:pPr>
      <w:r>
        <w:t xml:space="preserve">Just a couple of formatting comments about this graphic: </w:t>
      </w:r>
    </w:p>
    <w:p w14:paraId="2B7A9C7E" w14:textId="77777777" w:rsidR="008458EE" w:rsidRDefault="008458EE" w:rsidP="003B291C">
      <w:pPr>
        <w:pStyle w:val="CommentText"/>
      </w:pPr>
      <w:r>
        <w:t>The shaded areas have not the same colors as the legend. For example I can see a violet shaded area that I can assume correspond to Resp_Alloch (which is blue in the legend). Aslo colors changes between lakes. For example I can see a shaded yellow area in Harp and Trout, which is really different from Monona yellow color.</w:t>
      </w:r>
    </w:p>
    <w:p w14:paraId="19D2654B" w14:textId="77777777" w:rsidR="008458EE" w:rsidRDefault="008458EE" w:rsidP="003B291C">
      <w:pPr>
        <w:pStyle w:val="CommentText"/>
      </w:pPr>
      <w:r>
        <w:t>Also I can see that in Trout there are 5 different shaded areas violet, dark pink, yellow, green, and light pink.</w:t>
      </w:r>
    </w:p>
    <w:p w14:paraId="3784A7B8" w14:textId="77777777" w:rsidR="008458EE" w:rsidRDefault="008458EE" w:rsidP="003B291C">
      <w:pPr>
        <w:pStyle w:val="CommentText"/>
      </w:pPr>
      <w:r>
        <w:t>If in the graphic we have black circles for observed data, it will be nice to have black circles in the legend for observed (not black squares)</w:t>
      </w:r>
    </w:p>
  </w:comment>
  <w:comment w:id="347" w:author="Kait Farrell" w:date="2017-04-16T11:22:00Z" w:initials="KF">
    <w:p w14:paraId="7722FD88" w14:textId="77777777" w:rsidR="008458EE" w:rsidRDefault="008458EE">
      <w:pPr>
        <w:pStyle w:val="CommentText"/>
      </w:pPr>
      <w:r>
        <w:rPr>
          <w:rStyle w:val="CommentReference"/>
        </w:rPr>
        <w:annotationRef/>
      </w:r>
      <w:r>
        <w:t xml:space="preserve">Strikes me that the DOC was so constrained across lakes… or was that just here in the sensitivity analysis? </w:t>
      </w:r>
    </w:p>
  </w:comment>
  <w:comment w:id="348" w:author="zutao yang" w:date="2017-04-16T11:22:00Z" w:initials="zy">
    <w:p w14:paraId="14653362" w14:textId="77777777" w:rsidR="008458EE" w:rsidRDefault="008458EE">
      <w:pPr>
        <w:pStyle w:val="CommentText"/>
      </w:pPr>
      <w:r>
        <w:rPr>
          <w:rStyle w:val="CommentReference"/>
        </w:rPr>
        <w:annotationRef/>
      </w:r>
      <w:r>
        <w:t>Yes, the color in the legend does not match the colors in the plots, probably due to some transparent setting, but this is a beautiful figure!</w:t>
      </w:r>
    </w:p>
  </w:comment>
  <w:comment w:id="349" w:author="Derek Roberts" w:date="2017-04-16T11:22:00Z" w:initials="DR">
    <w:p w14:paraId="0970FC83" w14:textId="77777777" w:rsidR="008458EE" w:rsidRDefault="008458EE">
      <w:pPr>
        <w:pStyle w:val="CommentText"/>
      </w:pPr>
      <w:r>
        <w:rPr>
          <w:rStyle w:val="CommentReference"/>
        </w:rPr>
        <w:annotationRef/>
      </w:r>
      <w:r>
        <w:t>These plots are super cool. Per Paul’s previous comments, a part of me would like to see more seasonal detail in these plots (by that I just mean zooming in on a shorter time scale). Any thoughts on somehow showing that? It’s tough (but do able) to figure out what winter vs. summer looks like in these plots.</w:t>
      </w:r>
    </w:p>
  </w:comment>
  <w:comment w:id="350" w:author="Kait Farrell" w:date="2017-04-16T11:22:00Z" w:initials="KF">
    <w:p w14:paraId="4E93F31F" w14:textId="77777777" w:rsidR="008458EE" w:rsidRDefault="008458EE">
      <w:pPr>
        <w:pStyle w:val="CommentText"/>
      </w:pPr>
      <w:r>
        <w:rPr>
          <w:rStyle w:val="CommentReference"/>
        </w:rPr>
        <w:annotationRef/>
      </w:r>
      <w:r>
        <w:t>As mentioned by Derek re: Fig 2, we’ll want to be careful about choosing grayscale-printing-friendly color schemes, even if the digital version will be in color</w:t>
      </w:r>
    </w:p>
    <w:p w14:paraId="1CE2DBAF" w14:textId="77777777" w:rsidR="008458EE" w:rsidRDefault="008458EE">
      <w:pPr>
        <w:pStyle w:val="CommentText"/>
      </w:pPr>
    </w:p>
    <w:p w14:paraId="46127FDF" w14:textId="77777777" w:rsidR="008458EE" w:rsidRDefault="008458EE">
      <w:pPr>
        <w:pStyle w:val="CommentText"/>
      </w:pPr>
      <w:r>
        <w:t>Also can we pull out the legend to be below all the plots? Would make Harp less busy</w:t>
      </w:r>
    </w:p>
  </w:comment>
  <w:comment w:id="351" w:author="HILARY A DUGAN" w:date="2017-04-16T11:22:00Z" w:initials="HAD">
    <w:p w14:paraId="4EC069CC" w14:textId="77777777" w:rsidR="008458EE" w:rsidRDefault="008458EE">
      <w:pPr>
        <w:pStyle w:val="CommentText"/>
      </w:pPr>
      <w:r>
        <w:rPr>
          <w:rStyle w:val="CommentReference"/>
        </w:rPr>
        <w:annotationRef/>
      </w:r>
      <w:r>
        <w:t xml:space="preserve">I will remake this figure with column a) and b) </w:t>
      </w:r>
    </w:p>
  </w:comment>
  <w:comment w:id="352" w:author="Derek Roberts" w:date="2017-04-16T11:22:00Z" w:initials="DR">
    <w:p w14:paraId="285ECA32" w14:textId="77777777" w:rsidR="008458EE" w:rsidRDefault="008458EE">
      <w:pPr>
        <w:pStyle w:val="CommentText"/>
      </w:pPr>
      <w:r>
        <w:rPr>
          <w:rStyle w:val="CommentReference"/>
        </w:rPr>
        <w:annotationRef/>
      </w:r>
      <w:r>
        <w:t>Per my previous comments on seasonal stuff, etc.: I read this comment and want to look at the plot and see if/when respiration is exceeding burial and the opposite. A little tricky to do that, but I have no better ideas aside from highlighting some interesting events with short-term plots..?</w:t>
      </w:r>
    </w:p>
  </w:comment>
  <w:comment w:id="354" w:author="Facundo" w:date="2017-04-16T11:22:00Z" w:initials="F">
    <w:p w14:paraId="5C4EFD64" w14:textId="77777777" w:rsidR="008458EE" w:rsidRDefault="008458EE" w:rsidP="004F66AB">
      <w:pPr>
        <w:pStyle w:val="Heading3"/>
        <w:spacing w:line="480" w:lineRule="auto"/>
        <w:contextualSpacing w:val="0"/>
        <w:rPr>
          <w:rFonts w:ascii="Times New Roman" w:eastAsia="Times New Roman" w:hAnsi="Times New Roman" w:cs="Times New Roman"/>
          <w:i/>
          <w:sz w:val="24"/>
          <w:szCs w:val="24"/>
        </w:rPr>
      </w:pPr>
      <w:r>
        <w:rPr>
          <w:rStyle w:val="CommentReference"/>
        </w:rPr>
        <w:annotationRef/>
      </w:r>
      <w:r>
        <w:t>It would help a brief explanation of what means temperature here (air or water temperature)… warmer dots means growing season as it is explain in the section “</w:t>
      </w:r>
      <w:r>
        <w:rPr>
          <w:rFonts w:ascii="Times New Roman" w:eastAsia="Times New Roman" w:hAnsi="Times New Roman" w:cs="Times New Roman"/>
          <w:i/>
          <w:sz w:val="24"/>
          <w:szCs w:val="24"/>
        </w:rPr>
        <w:t>Seasonal fates”?</w:t>
      </w:r>
    </w:p>
    <w:p w14:paraId="5D5BD08D" w14:textId="77777777" w:rsidR="008458EE" w:rsidRDefault="008458EE">
      <w:pPr>
        <w:pStyle w:val="CommentText"/>
      </w:pPr>
    </w:p>
  </w:comment>
  <w:comment w:id="355" w:author="immccull@gmail.com" w:date="2017-04-16T21:35:00Z" w:initials="i">
    <w:p w14:paraId="6718966A" w14:textId="4FFF05B3" w:rsidR="008458EE" w:rsidRDefault="008458EE">
      <w:pPr>
        <w:pStyle w:val="CommentText"/>
      </w:pPr>
      <w:r>
        <w:rPr>
          <w:rStyle w:val="CommentReference"/>
        </w:rPr>
        <w:annotationRef/>
      </w:r>
      <w:r>
        <w:t>It’s definitely water temp and not air, but Hilary can you clarify the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76437B" w15:done="0"/>
  <w15:commentEx w15:paraId="36079C14" w15:done="0"/>
  <w15:commentEx w15:paraId="5CFB6F4D" w15:done="0"/>
  <w15:commentEx w15:paraId="34E9B41E" w15:done="0"/>
  <w15:commentEx w15:paraId="6C45065C" w15:done="0"/>
  <w15:commentEx w15:paraId="2F11F53A" w15:done="0"/>
  <w15:commentEx w15:paraId="5EF98B02" w15:done="0"/>
  <w15:commentEx w15:paraId="2656BCDF" w15:done="0"/>
  <w15:commentEx w15:paraId="69B474D5" w15:done="0"/>
  <w15:commentEx w15:paraId="4AF30025" w15:done="0"/>
  <w15:commentEx w15:paraId="6DAE9462" w15:done="0"/>
  <w15:commentEx w15:paraId="57CFF1B1" w15:done="0"/>
  <w15:commentEx w15:paraId="4E1DE3A0" w15:done="0"/>
  <w15:commentEx w15:paraId="79EBB2F0" w15:done="0"/>
  <w15:commentEx w15:paraId="55A2C5DD" w15:paraIdParent="79EBB2F0" w15:done="0"/>
  <w15:commentEx w15:paraId="5D30FFBD" w15:done="0"/>
  <w15:commentEx w15:paraId="1DD4A5C2" w15:done="0"/>
  <w15:commentEx w15:paraId="7E569FB5" w15:paraIdParent="1DD4A5C2" w15:done="0"/>
  <w15:commentEx w15:paraId="23227504" w15:paraIdParent="1DD4A5C2" w15:done="0"/>
  <w15:commentEx w15:paraId="01547A65" w15:done="0"/>
  <w15:commentEx w15:paraId="0D41F38A" w15:done="0"/>
  <w15:commentEx w15:paraId="4E1C8D4E" w15:paraIdParent="0D41F38A" w15:done="0"/>
  <w15:commentEx w15:paraId="4F552BCD" w15:done="0"/>
  <w15:commentEx w15:paraId="70BFB8C4" w15:paraIdParent="4F552BCD" w15:done="0"/>
  <w15:commentEx w15:paraId="2131C160" w15:done="0"/>
  <w15:commentEx w15:paraId="39C25880" w15:paraIdParent="2131C160" w15:done="0"/>
  <w15:commentEx w15:paraId="5DCBDF5D" w15:done="0"/>
  <w15:commentEx w15:paraId="56516C52" w15:done="0"/>
  <w15:commentEx w15:paraId="679ECB15" w15:paraIdParent="56516C52" w15:done="0"/>
  <w15:commentEx w15:paraId="3F31CE2F" w15:done="0"/>
  <w15:commentEx w15:paraId="020151E1" w15:paraIdParent="3F31CE2F" w15:done="0"/>
  <w15:commentEx w15:paraId="19513060" w15:done="0"/>
  <w15:commentEx w15:paraId="04957D09" w15:done="0"/>
  <w15:commentEx w15:paraId="64F0E969" w15:paraIdParent="04957D09" w15:done="0"/>
  <w15:commentEx w15:paraId="4E8FEA8D" w15:done="0"/>
  <w15:commentEx w15:paraId="69B29AE5" w15:done="0"/>
  <w15:commentEx w15:paraId="754E5D76" w15:paraIdParent="69B29AE5" w15:done="0"/>
  <w15:commentEx w15:paraId="00FE7220" w15:done="0"/>
  <w15:commentEx w15:paraId="3CEA287E" w15:paraIdParent="00FE7220" w15:done="0"/>
  <w15:commentEx w15:paraId="615FB83E" w15:done="0"/>
  <w15:commentEx w15:paraId="2318867A" w15:done="0"/>
  <w15:commentEx w15:paraId="635EEE83" w15:done="0"/>
  <w15:commentEx w15:paraId="2A97B72D" w15:paraIdParent="635EEE83" w15:done="0"/>
  <w15:commentEx w15:paraId="3E1DEA96" w15:done="0"/>
  <w15:commentEx w15:paraId="2352F2D5" w15:done="0"/>
  <w15:commentEx w15:paraId="16A058D4" w15:done="0"/>
  <w15:commentEx w15:paraId="5DCB4D09" w15:paraIdParent="16A058D4" w15:done="0"/>
  <w15:commentEx w15:paraId="09748A5F" w15:done="0"/>
  <w15:commentEx w15:paraId="56ED0F10" w15:done="0"/>
  <w15:commentEx w15:paraId="5F67CDA0" w15:done="0"/>
  <w15:commentEx w15:paraId="2C4853C9" w15:done="0"/>
  <w15:commentEx w15:paraId="100A83EE" w15:paraIdParent="2C4853C9" w15:done="0"/>
  <w15:commentEx w15:paraId="5F6D36E0" w15:done="0"/>
  <w15:commentEx w15:paraId="1FF50E4A" w15:paraIdParent="5F6D36E0" w15:done="0"/>
  <w15:commentEx w15:paraId="7BDF1400" w15:done="0"/>
  <w15:commentEx w15:paraId="0C9FBB37" w15:done="0"/>
  <w15:commentEx w15:paraId="499839E5" w15:paraIdParent="0C9FBB37" w15:done="0"/>
  <w15:commentEx w15:paraId="5A6A23F0" w15:done="0"/>
  <w15:commentEx w15:paraId="34F186AE" w15:done="0"/>
  <w15:commentEx w15:paraId="66CE6183" w15:paraIdParent="34F186AE" w15:done="0"/>
  <w15:commentEx w15:paraId="182B1357" w15:done="0"/>
  <w15:commentEx w15:paraId="4791B816" w15:done="0"/>
  <w15:commentEx w15:paraId="2E1C7E26" w15:done="0"/>
  <w15:commentEx w15:paraId="1620565E" w15:done="0"/>
  <w15:commentEx w15:paraId="493641E1" w15:done="0"/>
  <w15:commentEx w15:paraId="7E29F449" w15:paraIdParent="493641E1" w15:done="0"/>
  <w15:commentEx w15:paraId="6CDC47BF" w15:done="0"/>
  <w15:commentEx w15:paraId="1D35C91C" w15:paraIdParent="6CDC47BF" w15:done="0"/>
  <w15:commentEx w15:paraId="5AA6BAAD" w15:done="0"/>
  <w15:commentEx w15:paraId="4954583D" w15:done="0"/>
  <w15:commentEx w15:paraId="43C9EA63" w15:done="0"/>
  <w15:commentEx w15:paraId="1DC68141" w15:paraIdParent="43C9EA63" w15:done="0"/>
  <w15:commentEx w15:paraId="58BE7AE4" w15:done="0"/>
  <w15:commentEx w15:paraId="4E151060" w15:done="0"/>
  <w15:commentEx w15:paraId="19222033" w15:done="0"/>
  <w15:commentEx w15:paraId="4D39F887" w15:done="0"/>
  <w15:commentEx w15:paraId="2FA8CD40" w15:paraIdParent="4D39F887" w15:done="0"/>
  <w15:commentEx w15:paraId="561CE7E5" w15:done="0"/>
  <w15:commentEx w15:paraId="21ECB864" w15:paraIdParent="561CE7E5" w15:done="0"/>
  <w15:commentEx w15:paraId="2DF90D0A" w15:done="0"/>
  <w15:commentEx w15:paraId="46761219" w15:done="0"/>
  <w15:commentEx w15:paraId="4A278EF3" w15:done="0"/>
  <w15:commentEx w15:paraId="3784A7B8" w15:done="0"/>
  <w15:commentEx w15:paraId="7722FD88" w15:done="0"/>
  <w15:commentEx w15:paraId="14653362" w15:done="0"/>
  <w15:commentEx w15:paraId="0970FC83" w15:done="0"/>
  <w15:commentEx w15:paraId="46127FDF" w15:done="0"/>
  <w15:commentEx w15:paraId="4EC069CC" w15:done="0"/>
  <w15:commentEx w15:paraId="285ECA32" w15:done="0"/>
  <w15:commentEx w15:paraId="5D5BD08D" w15:done="0"/>
  <w15:commentEx w15:paraId="6718966A" w15:paraIdParent="5D5BD08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0E4F01" w14:textId="77777777" w:rsidR="00873270" w:rsidRDefault="00873270">
      <w:pPr>
        <w:spacing w:line="240" w:lineRule="auto"/>
      </w:pPr>
      <w:r>
        <w:separator/>
      </w:r>
    </w:p>
  </w:endnote>
  <w:endnote w:type="continuationSeparator" w:id="0">
    <w:p w14:paraId="3D6E6551" w14:textId="77777777" w:rsidR="00873270" w:rsidRDefault="008732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egoe UI Emoji">
    <w:altName w:val="MS Gothic"/>
    <w:charset w:val="00"/>
    <w:family w:val="swiss"/>
    <w:pitch w:val="variable"/>
    <w:sig w:usb0="00000003" w:usb1="02000000" w:usb2="00000000" w:usb3="00000000" w:csb0="00000001" w:csb1="00000000"/>
  </w:font>
  <w:font w:name="Calibri Light">
    <w:charset w:val="00"/>
    <w:family w:val="swiss"/>
    <w:pitch w:val="variable"/>
    <w:sig w:usb0="A00002EF" w:usb1="4000207B" w:usb2="00000000" w:usb3="00000000" w:csb0="0000019F" w:csb1="00000000"/>
  </w:font>
  <w:font w:name="Cambria">
    <w:charset w:val="00"/>
    <w:family w:val="roman"/>
    <w:pitch w:val="variable"/>
    <w:sig w:usb0="E00002FF" w:usb1="400004FF" w:usb2="00000000" w:usb3="00000000" w:csb0="0000019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pitch w:val="variable"/>
    <w:sig w:usb0="E0002AFF" w:usb1="C0007843" w:usb2="00000009" w:usb3="00000000" w:csb0="000001FF" w:csb1="00000000"/>
  </w:font>
  <w:font w:name="Cambria Math">
    <w:panose1 w:val="00000000000000000000"/>
    <w:charset w:val="00"/>
    <w:family w:val="roman"/>
    <w:pitch w:val="variable"/>
    <w:sig w:usb0="E00002FF" w:usb1="420024FF" w:usb2="00000000" w:usb3="00000000" w:csb0="0000019F" w:csb1="00000000"/>
  </w:font>
  <w:font w:name="Calibri">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81DFE" w14:textId="77777777" w:rsidR="00873270" w:rsidRDefault="00873270">
      <w:pPr>
        <w:spacing w:line="240" w:lineRule="auto"/>
      </w:pPr>
      <w:r>
        <w:separator/>
      </w:r>
    </w:p>
  </w:footnote>
  <w:footnote w:type="continuationSeparator" w:id="0">
    <w:p w14:paraId="7D3AA9B4" w14:textId="77777777" w:rsidR="00873270" w:rsidRDefault="00873270">
      <w:pPr>
        <w:spacing w:line="240" w:lineRule="auto"/>
      </w:pPr>
      <w:r>
        <w:continuationSeparator/>
      </w:r>
    </w:p>
  </w:footnote>
  <w:footnote w:id="1">
    <w:p w14:paraId="4654D1C8" w14:textId="77777777" w:rsidR="008458EE" w:rsidRDefault="008458EE">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97293"/>
      <w:docPartObj>
        <w:docPartGallery w:val="Page Numbers (Top of Page)"/>
        <w:docPartUnique/>
      </w:docPartObj>
    </w:sdtPr>
    <w:sdtEndPr>
      <w:rPr>
        <w:noProof/>
      </w:rPr>
    </w:sdtEndPr>
    <w:sdtContent>
      <w:p w14:paraId="45961BED" w14:textId="41F9D413" w:rsidR="008458EE" w:rsidRDefault="008458EE">
        <w:pPr>
          <w:pStyle w:val="Header"/>
          <w:jc w:val="right"/>
        </w:pPr>
        <w:r>
          <w:fldChar w:fldCharType="begin"/>
        </w:r>
        <w:r>
          <w:instrText xml:space="preserve"> PAGE   \* MERGEFORMAT </w:instrText>
        </w:r>
        <w:r>
          <w:fldChar w:fldCharType="separate"/>
        </w:r>
        <w:r w:rsidR="00AB2945">
          <w:rPr>
            <w:noProof/>
          </w:rPr>
          <w:t>15</w:t>
        </w:r>
        <w:r>
          <w:rPr>
            <w:noProof/>
          </w:rPr>
          <w:fldChar w:fldCharType="end"/>
        </w:r>
      </w:p>
    </w:sdtContent>
  </w:sdt>
  <w:p w14:paraId="2ABA34E1" w14:textId="77777777" w:rsidR="008458EE" w:rsidRDefault="008458EE">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 w15:restartNumberingAfterBreak="0">
    <w:nsid w:val="0D617B4F"/>
    <w:multiLevelType w:val="hybridMultilevel"/>
    <w:tmpl w:val="A7B8B4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rson w15:author="Ana Morales">
    <w15:presenceInfo w15:providerId="Windows Live" w15:userId="9ea2e392003ffb06"/>
  </w15:person>
  <w15:person w15:author="Kait Farrell">
    <w15:presenceInfo w15:providerId="None" w15:userId="Kait Farrell"/>
  </w15:person>
  <w15:person w15:author="Facundo">
    <w15:presenceInfo w15:providerId="None" w15:userId="Facundo"/>
  </w15:person>
  <w15:person w15:author="Derek Roberts">
    <w15:presenceInfo w15:providerId="Windows Live" w15:userId="af5fd501ff099288"/>
  </w15:person>
  <w15:person w15:author="zutao yang">
    <w15:presenceInfo w15:providerId="Windows Live" w15:userId="9aace8d316a414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ctiveWritingStyle w:appName="MSWord" w:lang="en-US" w:vendorID="64" w:dllVersion="0" w:nlCheck="1" w:checkStyle="0"/>
  <w:activeWritingStyle w:appName="MSWord" w:lang="en-US" w:vendorID="64" w:dllVersion="6" w:nlCheck="1" w:checkStyle="1"/>
  <w:activeWritingStyle w:appName="MSWord" w:lang="es-AR" w:vendorID="64" w:dllVersion="6" w:nlCheck="1" w:checkStyle="1"/>
  <w:activeWritingStyle w:appName="MSWord" w:lang="es-AR" w:vendorID="64" w:dllVersion="0" w:nlCheck="1" w:checkStyle="0"/>
  <w:activeWritingStyle w:appName="MSWord" w:lang="en-US" w:vendorID="64" w:dllVersion="131078" w:nlCheck="1" w:checkStyle="1"/>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9C"/>
    <w:rsid w:val="0000458B"/>
    <w:rsid w:val="00005F46"/>
    <w:rsid w:val="00006463"/>
    <w:rsid w:val="0001345B"/>
    <w:rsid w:val="000219DF"/>
    <w:rsid w:val="000233C2"/>
    <w:rsid w:val="00031C1B"/>
    <w:rsid w:val="0003294D"/>
    <w:rsid w:val="00034A7C"/>
    <w:rsid w:val="0003575B"/>
    <w:rsid w:val="0004438D"/>
    <w:rsid w:val="0005793C"/>
    <w:rsid w:val="00057977"/>
    <w:rsid w:val="00060563"/>
    <w:rsid w:val="000611E3"/>
    <w:rsid w:val="000642CF"/>
    <w:rsid w:val="0006490F"/>
    <w:rsid w:val="00070A15"/>
    <w:rsid w:val="000722C3"/>
    <w:rsid w:val="000772AC"/>
    <w:rsid w:val="000779E8"/>
    <w:rsid w:val="00080925"/>
    <w:rsid w:val="00081882"/>
    <w:rsid w:val="00081D37"/>
    <w:rsid w:val="00084915"/>
    <w:rsid w:val="0008600F"/>
    <w:rsid w:val="00086B05"/>
    <w:rsid w:val="000873FC"/>
    <w:rsid w:val="00091DDF"/>
    <w:rsid w:val="00092D76"/>
    <w:rsid w:val="0009374C"/>
    <w:rsid w:val="00094235"/>
    <w:rsid w:val="00095B17"/>
    <w:rsid w:val="000B4C16"/>
    <w:rsid w:val="000B7541"/>
    <w:rsid w:val="000C2F61"/>
    <w:rsid w:val="000C7A1B"/>
    <w:rsid w:val="000C7E80"/>
    <w:rsid w:val="000D0C63"/>
    <w:rsid w:val="000D12C7"/>
    <w:rsid w:val="000F0C0A"/>
    <w:rsid w:val="000F16AD"/>
    <w:rsid w:val="000F2BC7"/>
    <w:rsid w:val="000F4672"/>
    <w:rsid w:val="000F52F8"/>
    <w:rsid w:val="000F60A6"/>
    <w:rsid w:val="000F7586"/>
    <w:rsid w:val="00123E44"/>
    <w:rsid w:val="00132174"/>
    <w:rsid w:val="00152F60"/>
    <w:rsid w:val="001607F9"/>
    <w:rsid w:val="0016597D"/>
    <w:rsid w:val="0017143C"/>
    <w:rsid w:val="00175E38"/>
    <w:rsid w:val="001801B2"/>
    <w:rsid w:val="0018140B"/>
    <w:rsid w:val="0018273A"/>
    <w:rsid w:val="0018401D"/>
    <w:rsid w:val="00191220"/>
    <w:rsid w:val="00191702"/>
    <w:rsid w:val="00191DFF"/>
    <w:rsid w:val="001934AC"/>
    <w:rsid w:val="00194B1A"/>
    <w:rsid w:val="00195C20"/>
    <w:rsid w:val="00196059"/>
    <w:rsid w:val="001A707C"/>
    <w:rsid w:val="001A732B"/>
    <w:rsid w:val="001C13C7"/>
    <w:rsid w:val="001C1B04"/>
    <w:rsid w:val="001C1CDA"/>
    <w:rsid w:val="001C2EB7"/>
    <w:rsid w:val="001C5A74"/>
    <w:rsid w:val="001C6316"/>
    <w:rsid w:val="001D3328"/>
    <w:rsid w:val="001D3A1D"/>
    <w:rsid w:val="001D5C98"/>
    <w:rsid w:val="001D6093"/>
    <w:rsid w:val="001D625C"/>
    <w:rsid w:val="001D6273"/>
    <w:rsid w:val="001F5903"/>
    <w:rsid w:val="001F7BAA"/>
    <w:rsid w:val="002034E1"/>
    <w:rsid w:val="00205F1F"/>
    <w:rsid w:val="0020790D"/>
    <w:rsid w:val="00210349"/>
    <w:rsid w:val="00216C17"/>
    <w:rsid w:val="0022016C"/>
    <w:rsid w:val="00220D72"/>
    <w:rsid w:val="0022113F"/>
    <w:rsid w:val="00222217"/>
    <w:rsid w:val="00230399"/>
    <w:rsid w:val="002310A7"/>
    <w:rsid w:val="00231C87"/>
    <w:rsid w:val="00241CCD"/>
    <w:rsid w:val="00242C45"/>
    <w:rsid w:val="00244C82"/>
    <w:rsid w:val="00247969"/>
    <w:rsid w:val="002529BF"/>
    <w:rsid w:val="002565E5"/>
    <w:rsid w:val="002577C0"/>
    <w:rsid w:val="00261DF2"/>
    <w:rsid w:val="002730E8"/>
    <w:rsid w:val="0027392A"/>
    <w:rsid w:val="00274190"/>
    <w:rsid w:val="00274206"/>
    <w:rsid w:val="00283AF1"/>
    <w:rsid w:val="0028403D"/>
    <w:rsid w:val="00284F61"/>
    <w:rsid w:val="00286855"/>
    <w:rsid w:val="00286C93"/>
    <w:rsid w:val="00287F73"/>
    <w:rsid w:val="00291EF7"/>
    <w:rsid w:val="002927F2"/>
    <w:rsid w:val="00296D3D"/>
    <w:rsid w:val="002B082E"/>
    <w:rsid w:val="002C1596"/>
    <w:rsid w:val="002C4056"/>
    <w:rsid w:val="002C41ED"/>
    <w:rsid w:val="002C4954"/>
    <w:rsid w:val="002C6CF9"/>
    <w:rsid w:val="002C76D4"/>
    <w:rsid w:val="002C7A14"/>
    <w:rsid w:val="002D27EE"/>
    <w:rsid w:val="002D28EA"/>
    <w:rsid w:val="002D35AE"/>
    <w:rsid w:val="002D3FDD"/>
    <w:rsid w:val="002D6B2C"/>
    <w:rsid w:val="002D739C"/>
    <w:rsid w:val="002E2102"/>
    <w:rsid w:val="00300D1E"/>
    <w:rsid w:val="003071E2"/>
    <w:rsid w:val="00307F27"/>
    <w:rsid w:val="003147D4"/>
    <w:rsid w:val="0032009C"/>
    <w:rsid w:val="00322B5F"/>
    <w:rsid w:val="003266D7"/>
    <w:rsid w:val="00333E62"/>
    <w:rsid w:val="00334E20"/>
    <w:rsid w:val="003374B3"/>
    <w:rsid w:val="00340869"/>
    <w:rsid w:val="00342DAD"/>
    <w:rsid w:val="00343469"/>
    <w:rsid w:val="00343492"/>
    <w:rsid w:val="00344999"/>
    <w:rsid w:val="00344E90"/>
    <w:rsid w:val="0035552A"/>
    <w:rsid w:val="0035554E"/>
    <w:rsid w:val="00356DBB"/>
    <w:rsid w:val="00361837"/>
    <w:rsid w:val="003618F9"/>
    <w:rsid w:val="00363C56"/>
    <w:rsid w:val="00365809"/>
    <w:rsid w:val="00366556"/>
    <w:rsid w:val="00370373"/>
    <w:rsid w:val="00383EE0"/>
    <w:rsid w:val="00385FCA"/>
    <w:rsid w:val="003870E6"/>
    <w:rsid w:val="00387B57"/>
    <w:rsid w:val="003946F4"/>
    <w:rsid w:val="0039601A"/>
    <w:rsid w:val="003A0D4C"/>
    <w:rsid w:val="003A1E78"/>
    <w:rsid w:val="003A3E2C"/>
    <w:rsid w:val="003A46BE"/>
    <w:rsid w:val="003B19A6"/>
    <w:rsid w:val="003B2083"/>
    <w:rsid w:val="003B291C"/>
    <w:rsid w:val="003B4358"/>
    <w:rsid w:val="003B5B84"/>
    <w:rsid w:val="003B6814"/>
    <w:rsid w:val="003B6F6D"/>
    <w:rsid w:val="003C62A7"/>
    <w:rsid w:val="003D0B57"/>
    <w:rsid w:val="003D3BA1"/>
    <w:rsid w:val="003D3D1B"/>
    <w:rsid w:val="003D494C"/>
    <w:rsid w:val="003E2335"/>
    <w:rsid w:val="003E6401"/>
    <w:rsid w:val="003E7E13"/>
    <w:rsid w:val="003F00CA"/>
    <w:rsid w:val="00402B63"/>
    <w:rsid w:val="00403280"/>
    <w:rsid w:val="00403D04"/>
    <w:rsid w:val="00420B74"/>
    <w:rsid w:val="00420E53"/>
    <w:rsid w:val="00422866"/>
    <w:rsid w:val="00423770"/>
    <w:rsid w:val="00423D1F"/>
    <w:rsid w:val="00424B61"/>
    <w:rsid w:val="004271D5"/>
    <w:rsid w:val="00430173"/>
    <w:rsid w:val="00431DAE"/>
    <w:rsid w:val="00437C7B"/>
    <w:rsid w:val="00437E80"/>
    <w:rsid w:val="00444FA6"/>
    <w:rsid w:val="00446257"/>
    <w:rsid w:val="00447F0A"/>
    <w:rsid w:val="00450B34"/>
    <w:rsid w:val="00452288"/>
    <w:rsid w:val="004561A2"/>
    <w:rsid w:val="004567B2"/>
    <w:rsid w:val="0046490A"/>
    <w:rsid w:val="00465914"/>
    <w:rsid w:val="00466D3A"/>
    <w:rsid w:val="00470E18"/>
    <w:rsid w:val="004725D4"/>
    <w:rsid w:val="00473547"/>
    <w:rsid w:val="00476F5F"/>
    <w:rsid w:val="00481736"/>
    <w:rsid w:val="004823F9"/>
    <w:rsid w:val="00484047"/>
    <w:rsid w:val="00491124"/>
    <w:rsid w:val="00492203"/>
    <w:rsid w:val="004A2486"/>
    <w:rsid w:val="004A2F22"/>
    <w:rsid w:val="004A33AA"/>
    <w:rsid w:val="004A788A"/>
    <w:rsid w:val="004B0C7A"/>
    <w:rsid w:val="004B4238"/>
    <w:rsid w:val="004B4BFF"/>
    <w:rsid w:val="004B7FDA"/>
    <w:rsid w:val="004C7B82"/>
    <w:rsid w:val="004D2505"/>
    <w:rsid w:val="004D38EC"/>
    <w:rsid w:val="004D6AB9"/>
    <w:rsid w:val="004E3080"/>
    <w:rsid w:val="004E5110"/>
    <w:rsid w:val="004E6102"/>
    <w:rsid w:val="004E71F4"/>
    <w:rsid w:val="004E77EB"/>
    <w:rsid w:val="004E7902"/>
    <w:rsid w:val="004F3AD6"/>
    <w:rsid w:val="004F66AB"/>
    <w:rsid w:val="005009AE"/>
    <w:rsid w:val="005024FD"/>
    <w:rsid w:val="005149BE"/>
    <w:rsid w:val="00514EF2"/>
    <w:rsid w:val="00517950"/>
    <w:rsid w:val="005255DD"/>
    <w:rsid w:val="00525933"/>
    <w:rsid w:val="00525E73"/>
    <w:rsid w:val="0053086A"/>
    <w:rsid w:val="00531ECA"/>
    <w:rsid w:val="00535FF0"/>
    <w:rsid w:val="0053770E"/>
    <w:rsid w:val="0055166D"/>
    <w:rsid w:val="005524A9"/>
    <w:rsid w:val="00553387"/>
    <w:rsid w:val="005564BB"/>
    <w:rsid w:val="00560B5E"/>
    <w:rsid w:val="00564156"/>
    <w:rsid w:val="005711D2"/>
    <w:rsid w:val="0057429A"/>
    <w:rsid w:val="00575324"/>
    <w:rsid w:val="005807D7"/>
    <w:rsid w:val="00590BA0"/>
    <w:rsid w:val="00593740"/>
    <w:rsid w:val="0059427B"/>
    <w:rsid w:val="005A1166"/>
    <w:rsid w:val="005A467E"/>
    <w:rsid w:val="005A5F47"/>
    <w:rsid w:val="005A7FAB"/>
    <w:rsid w:val="005B125F"/>
    <w:rsid w:val="005B26E0"/>
    <w:rsid w:val="005C2389"/>
    <w:rsid w:val="005C41E9"/>
    <w:rsid w:val="005C4CE4"/>
    <w:rsid w:val="005D06E6"/>
    <w:rsid w:val="005D206D"/>
    <w:rsid w:val="005D4A9E"/>
    <w:rsid w:val="005D5969"/>
    <w:rsid w:val="005D7FB7"/>
    <w:rsid w:val="005E1E31"/>
    <w:rsid w:val="005E3BC0"/>
    <w:rsid w:val="005E4D89"/>
    <w:rsid w:val="005E6104"/>
    <w:rsid w:val="005E77BA"/>
    <w:rsid w:val="005F1FFA"/>
    <w:rsid w:val="005F7F3E"/>
    <w:rsid w:val="00600B15"/>
    <w:rsid w:val="0060710A"/>
    <w:rsid w:val="00612B1F"/>
    <w:rsid w:val="00616887"/>
    <w:rsid w:val="00627559"/>
    <w:rsid w:val="00635222"/>
    <w:rsid w:val="0065142A"/>
    <w:rsid w:val="00653233"/>
    <w:rsid w:val="0065369D"/>
    <w:rsid w:val="00655213"/>
    <w:rsid w:val="00656127"/>
    <w:rsid w:val="00660F33"/>
    <w:rsid w:val="00660F4B"/>
    <w:rsid w:val="00664D73"/>
    <w:rsid w:val="00665075"/>
    <w:rsid w:val="00674400"/>
    <w:rsid w:val="00684F69"/>
    <w:rsid w:val="00693691"/>
    <w:rsid w:val="00693AEA"/>
    <w:rsid w:val="006A428B"/>
    <w:rsid w:val="006A59A4"/>
    <w:rsid w:val="006B3937"/>
    <w:rsid w:val="006C0B26"/>
    <w:rsid w:val="006C18F5"/>
    <w:rsid w:val="006C4BC8"/>
    <w:rsid w:val="006D085C"/>
    <w:rsid w:val="006D293A"/>
    <w:rsid w:val="006E07BD"/>
    <w:rsid w:val="006E1798"/>
    <w:rsid w:val="006F064B"/>
    <w:rsid w:val="006F4EC1"/>
    <w:rsid w:val="006F4FA3"/>
    <w:rsid w:val="007013F2"/>
    <w:rsid w:val="00706822"/>
    <w:rsid w:val="00710DE7"/>
    <w:rsid w:val="00713F10"/>
    <w:rsid w:val="00713FF4"/>
    <w:rsid w:val="00716669"/>
    <w:rsid w:val="00716E85"/>
    <w:rsid w:val="0072257C"/>
    <w:rsid w:val="00723980"/>
    <w:rsid w:val="0073204D"/>
    <w:rsid w:val="00735D13"/>
    <w:rsid w:val="00740A97"/>
    <w:rsid w:val="0074502F"/>
    <w:rsid w:val="00757E5A"/>
    <w:rsid w:val="00760B47"/>
    <w:rsid w:val="00760CD9"/>
    <w:rsid w:val="00761959"/>
    <w:rsid w:val="0076281F"/>
    <w:rsid w:val="00763311"/>
    <w:rsid w:val="00765734"/>
    <w:rsid w:val="00770DFB"/>
    <w:rsid w:val="007728A8"/>
    <w:rsid w:val="00777AFE"/>
    <w:rsid w:val="007811FB"/>
    <w:rsid w:val="007832E3"/>
    <w:rsid w:val="007851CE"/>
    <w:rsid w:val="0079056D"/>
    <w:rsid w:val="00793A49"/>
    <w:rsid w:val="00796693"/>
    <w:rsid w:val="00796923"/>
    <w:rsid w:val="00797426"/>
    <w:rsid w:val="007A2173"/>
    <w:rsid w:val="007A75D4"/>
    <w:rsid w:val="007B1D2F"/>
    <w:rsid w:val="007B59E6"/>
    <w:rsid w:val="007B7D1F"/>
    <w:rsid w:val="007C3BD2"/>
    <w:rsid w:val="007C5E94"/>
    <w:rsid w:val="007D3039"/>
    <w:rsid w:val="007D4291"/>
    <w:rsid w:val="007E19B2"/>
    <w:rsid w:val="007E4525"/>
    <w:rsid w:val="007E6187"/>
    <w:rsid w:val="007F132D"/>
    <w:rsid w:val="007F6933"/>
    <w:rsid w:val="00801593"/>
    <w:rsid w:val="00801E3B"/>
    <w:rsid w:val="00804377"/>
    <w:rsid w:val="00805661"/>
    <w:rsid w:val="00806A18"/>
    <w:rsid w:val="00813828"/>
    <w:rsid w:val="00814E86"/>
    <w:rsid w:val="00817925"/>
    <w:rsid w:val="00825E8B"/>
    <w:rsid w:val="0083120A"/>
    <w:rsid w:val="00832318"/>
    <w:rsid w:val="00832704"/>
    <w:rsid w:val="0084170F"/>
    <w:rsid w:val="0084468C"/>
    <w:rsid w:val="008458EE"/>
    <w:rsid w:val="00851E7C"/>
    <w:rsid w:val="008526C1"/>
    <w:rsid w:val="00852C67"/>
    <w:rsid w:val="008535B2"/>
    <w:rsid w:val="0085523A"/>
    <w:rsid w:val="008625CB"/>
    <w:rsid w:val="0086581A"/>
    <w:rsid w:val="00865E07"/>
    <w:rsid w:val="008673DC"/>
    <w:rsid w:val="008679D2"/>
    <w:rsid w:val="00871C60"/>
    <w:rsid w:val="008727D6"/>
    <w:rsid w:val="00873270"/>
    <w:rsid w:val="008750A7"/>
    <w:rsid w:val="00876487"/>
    <w:rsid w:val="008769D4"/>
    <w:rsid w:val="00880D40"/>
    <w:rsid w:val="00884BD2"/>
    <w:rsid w:val="00885327"/>
    <w:rsid w:val="00892371"/>
    <w:rsid w:val="00893D4B"/>
    <w:rsid w:val="0089679F"/>
    <w:rsid w:val="00896EBC"/>
    <w:rsid w:val="008B522E"/>
    <w:rsid w:val="008B57C5"/>
    <w:rsid w:val="008B72EC"/>
    <w:rsid w:val="008C3A7D"/>
    <w:rsid w:val="008C6DD5"/>
    <w:rsid w:val="008D23F0"/>
    <w:rsid w:val="008E01D6"/>
    <w:rsid w:val="008E2573"/>
    <w:rsid w:val="008E712B"/>
    <w:rsid w:val="008F4085"/>
    <w:rsid w:val="008F606D"/>
    <w:rsid w:val="008F6F4B"/>
    <w:rsid w:val="009029E7"/>
    <w:rsid w:val="009147CB"/>
    <w:rsid w:val="009232BA"/>
    <w:rsid w:val="00932812"/>
    <w:rsid w:val="0094040E"/>
    <w:rsid w:val="009468AB"/>
    <w:rsid w:val="0094764C"/>
    <w:rsid w:val="009538B4"/>
    <w:rsid w:val="00954B00"/>
    <w:rsid w:val="00955C09"/>
    <w:rsid w:val="00961449"/>
    <w:rsid w:val="009618D3"/>
    <w:rsid w:val="009712EC"/>
    <w:rsid w:val="009722CC"/>
    <w:rsid w:val="009751C5"/>
    <w:rsid w:val="00975680"/>
    <w:rsid w:val="0098243D"/>
    <w:rsid w:val="009870ED"/>
    <w:rsid w:val="009876C9"/>
    <w:rsid w:val="009929C5"/>
    <w:rsid w:val="00992D19"/>
    <w:rsid w:val="00992E31"/>
    <w:rsid w:val="00996812"/>
    <w:rsid w:val="00996EEA"/>
    <w:rsid w:val="00997FCC"/>
    <w:rsid w:val="009A01B8"/>
    <w:rsid w:val="009A403A"/>
    <w:rsid w:val="009A4328"/>
    <w:rsid w:val="009B1F94"/>
    <w:rsid w:val="009B39CD"/>
    <w:rsid w:val="009B5148"/>
    <w:rsid w:val="009C27E9"/>
    <w:rsid w:val="009C45AB"/>
    <w:rsid w:val="009C4F65"/>
    <w:rsid w:val="009C51E6"/>
    <w:rsid w:val="009D0701"/>
    <w:rsid w:val="009D3F69"/>
    <w:rsid w:val="009D601A"/>
    <w:rsid w:val="009D6663"/>
    <w:rsid w:val="009E4CF0"/>
    <w:rsid w:val="009E6D7D"/>
    <w:rsid w:val="009F1136"/>
    <w:rsid w:val="009F2196"/>
    <w:rsid w:val="009F7A5F"/>
    <w:rsid w:val="00A008FA"/>
    <w:rsid w:val="00A022F0"/>
    <w:rsid w:val="00A07511"/>
    <w:rsid w:val="00A11487"/>
    <w:rsid w:val="00A13C4D"/>
    <w:rsid w:val="00A15A39"/>
    <w:rsid w:val="00A20C11"/>
    <w:rsid w:val="00A22699"/>
    <w:rsid w:val="00A227A3"/>
    <w:rsid w:val="00A24462"/>
    <w:rsid w:val="00A27DCE"/>
    <w:rsid w:val="00A36E2A"/>
    <w:rsid w:val="00A3739C"/>
    <w:rsid w:val="00A42C92"/>
    <w:rsid w:val="00A5184D"/>
    <w:rsid w:val="00A52963"/>
    <w:rsid w:val="00A54EC6"/>
    <w:rsid w:val="00A555DD"/>
    <w:rsid w:val="00A55681"/>
    <w:rsid w:val="00A63CD5"/>
    <w:rsid w:val="00A64025"/>
    <w:rsid w:val="00A6559A"/>
    <w:rsid w:val="00A660B6"/>
    <w:rsid w:val="00A66EFE"/>
    <w:rsid w:val="00A7181A"/>
    <w:rsid w:val="00A73443"/>
    <w:rsid w:val="00A74EDC"/>
    <w:rsid w:val="00A76945"/>
    <w:rsid w:val="00A80E1F"/>
    <w:rsid w:val="00A83D39"/>
    <w:rsid w:val="00A843CF"/>
    <w:rsid w:val="00A947A9"/>
    <w:rsid w:val="00AA0546"/>
    <w:rsid w:val="00AA25D0"/>
    <w:rsid w:val="00AA296E"/>
    <w:rsid w:val="00AB1693"/>
    <w:rsid w:val="00AB2945"/>
    <w:rsid w:val="00AB4F65"/>
    <w:rsid w:val="00AB559B"/>
    <w:rsid w:val="00AB71DA"/>
    <w:rsid w:val="00AB7902"/>
    <w:rsid w:val="00AC073C"/>
    <w:rsid w:val="00AC42CB"/>
    <w:rsid w:val="00AC78F5"/>
    <w:rsid w:val="00AD0A8D"/>
    <w:rsid w:val="00AD6663"/>
    <w:rsid w:val="00AD72FF"/>
    <w:rsid w:val="00AE4616"/>
    <w:rsid w:val="00AE6BB0"/>
    <w:rsid w:val="00AE7C48"/>
    <w:rsid w:val="00AF2E14"/>
    <w:rsid w:val="00AF3A99"/>
    <w:rsid w:val="00AF5F3E"/>
    <w:rsid w:val="00AF64B8"/>
    <w:rsid w:val="00AF6D6E"/>
    <w:rsid w:val="00B01E3F"/>
    <w:rsid w:val="00B10770"/>
    <w:rsid w:val="00B12B4A"/>
    <w:rsid w:val="00B274D9"/>
    <w:rsid w:val="00B339A2"/>
    <w:rsid w:val="00B34289"/>
    <w:rsid w:val="00B35016"/>
    <w:rsid w:val="00B35737"/>
    <w:rsid w:val="00B37CE9"/>
    <w:rsid w:val="00B41100"/>
    <w:rsid w:val="00B47A2B"/>
    <w:rsid w:val="00B47F05"/>
    <w:rsid w:val="00B50F2F"/>
    <w:rsid w:val="00B5121B"/>
    <w:rsid w:val="00B51FBD"/>
    <w:rsid w:val="00B53CAF"/>
    <w:rsid w:val="00B54190"/>
    <w:rsid w:val="00B56630"/>
    <w:rsid w:val="00B629D3"/>
    <w:rsid w:val="00B63349"/>
    <w:rsid w:val="00B64732"/>
    <w:rsid w:val="00B72909"/>
    <w:rsid w:val="00B76BB0"/>
    <w:rsid w:val="00B76C17"/>
    <w:rsid w:val="00B77509"/>
    <w:rsid w:val="00B80037"/>
    <w:rsid w:val="00B85B77"/>
    <w:rsid w:val="00B90A7A"/>
    <w:rsid w:val="00B951AE"/>
    <w:rsid w:val="00B97EA0"/>
    <w:rsid w:val="00BA1693"/>
    <w:rsid w:val="00BA1BB8"/>
    <w:rsid w:val="00BA28AC"/>
    <w:rsid w:val="00BB19C3"/>
    <w:rsid w:val="00BB2DA5"/>
    <w:rsid w:val="00BD551F"/>
    <w:rsid w:val="00BD5691"/>
    <w:rsid w:val="00BD7652"/>
    <w:rsid w:val="00BE121D"/>
    <w:rsid w:val="00BE13B9"/>
    <w:rsid w:val="00BE2A18"/>
    <w:rsid w:val="00BE4F57"/>
    <w:rsid w:val="00BE5431"/>
    <w:rsid w:val="00BF7C2F"/>
    <w:rsid w:val="00C00859"/>
    <w:rsid w:val="00C013FF"/>
    <w:rsid w:val="00C01BC6"/>
    <w:rsid w:val="00C03162"/>
    <w:rsid w:val="00C045CA"/>
    <w:rsid w:val="00C051D8"/>
    <w:rsid w:val="00C07CBE"/>
    <w:rsid w:val="00C11E01"/>
    <w:rsid w:val="00C1238B"/>
    <w:rsid w:val="00C13497"/>
    <w:rsid w:val="00C21037"/>
    <w:rsid w:val="00C2202B"/>
    <w:rsid w:val="00C2241C"/>
    <w:rsid w:val="00C22873"/>
    <w:rsid w:val="00C279CF"/>
    <w:rsid w:val="00C30946"/>
    <w:rsid w:val="00C4033D"/>
    <w:rsid w:val="00C40D55"/>
    <w:rsid w:val="00C40E0D"/>
    <w:rsid w:val="00C414F0"/>
    <w:rsid w:val="00C4652B"/>
    <w:rsid w:val="00C479DD"/>
    <w:rsid w:val="00C56B81"/>
    <w:rsid w:val="00C64C78"/>
    <w:rsid w:val="00C64F2C"/>
    <w:rsid w:val="00C65AEE"/>
    <w:rsid w:val="00C711D9"/>
    <w:rsid w:val="00C721B7"/>
    <w:rsid w:val="00C73B00"/>
    <w:rsid w:val="00C85928"/>
    <w:rsid w:val="00C86F18"/>
    <w:rsid w:val="00C87929"/>
    <w:rsid w:val="00C87C6A"/>
    <w:rsid w:val="00C920EE"/>
    <w:rsid w:val="00C949C7"/>
    <w:rsid w:val="00C9691D"/>
    <w:rsid w:val="00CA03E4"/>
    <w:rsid w:val="00CA0E40"/>
    <w:rsid w:val="00CA6BD2"/>
    <w:rsid w:val="00CA6BFB"/>
    <w:rsid w:val="00CA6E8B"/>
    <w:rsid w:val="00CB1324"/>
    <w:rsid w:val="00CB4889"/>
    <w:rsid w:val="00CC0821"/>
    <w:rsid w:val="00CC1647"/>
    <w:rsid w:val="00CD0058"/>
    <w:rsid w:val="00CD2D20"/>
    <w:rsid w:val="00CD35AF"/>
    <w:rsid w:val="00CD5DFB"/>
    <w:rsid w:val="00CE1572"/>
    <w:rsid w:val="00CF0305"/>
    <w:rsid w:val="00CF610B"/>
    <w:rsid w:val="00D00F82"/>
    <w:rsid w:val="00D103C0"/>
    <w:rsid w:val="00D117AE"/>
    <w:rsid w:val="00D17094"/>
    <w:rsid w:val="00D234CD"/>
    <w:rsid w:val="00D26B20"/>
    <w:rsid w:val="00D32DE5"/>
    <w:rsid w:val="00D43A30"/>
    <w:rsid w:val="00D464E5"/>
    <w:rsid w:val="00D466A1"/>
    <w:rsid w:val="00D52901"/>
    <w:rsid w:val="00D53258"/>
    <w:rsid w:val="00D64296"/>
    <w:rsid w:val="00D646A1"/>
    <w:rsid w:val="00D70D5F"/>
    <w:rsid w:val="00D75D1A"/>
    <w:rsid w:val="00D75E89"/>
    <w:rsid w:val="00D77E0E"/>
    <w:rsid w:val="00D83141"/>
    <w:rsid w:val="00D851E4"/>
    <w:rsid w:val="00D8533E"/>
    <w:rsid w:val="00D85B43"/>
    <w:rsid w:val="00D92041"/>
    <w:rsid w:val="00D94302"/>
    <w:rsid w:val="00D9716B"/>
    <w:rsid w:val="00DA072A"/>
    <w:rsid w:val="00DA24EC"/>
    <w:rsid w:val="00DA37F5"/>
    <w:rsid w:val="00DA4018"/>
    <w:rsid w:val="00DA43E9"/>
    <w:rsid w:val="00DB35D0"/>
    <w:rsid w:val="00DB37D5"/>
    <w:rsid w:val="00DB4104"/>
    <w:rsid w:val="00DB4CF5"/>
    <w:rsid w:val="00DB4F22"/>
    <w:rsid w:val="00DC05B9"/>
    <w:rsid w:val="00DC1A14"/>
    <w:rsid w:val="00DC460E"/>
    <w:rsid w:val="00DD5937"/>
    <w:rsid w:val="00DD6BC6"/>
    <w:rsid w:val="00DD7B9E"/>
    <w:rsid w:val="00DE29FA"/>
    <w:rsid w:val="00DE2CEC"/>
    <w:rsid w:val="00DE7066"/>
    <w:rsid w:val="00DF5DF6"/>
    <w:rsid w:val="00E01ABE"/>
    <w:rsid w:val="00E03065"/>
    <w:rsid w:val="00E041A4"/>
    <w:rsid w:val="00E05712"/>
    <w:rsid w:val="00E07661"/>
    <w:rsid w:val="00E07C2A"/>
    <w:rsid w:val="00E110D8"/>
    <w:rsid w:val="00E140B1"/>
    <w:rsid w:val="00E14FF3"/>
    <w:rsid w:val="00E2149D"/>
    <w:rsid w:val="00E24120"/>
    <w:rsid w:val="00E309C7"/>
    <w:rsid w:val="00E34F08"/>
    <w:rsid w:val="00E35127"/>
    <w:rsid w:val="00E4126A"/>
    <w:rsid w:val="00E44214"/>
    <w:rsid w:val="00E45667"/>
    <w:rsid w:val="00E47F21"/>
    <w:rsid w:val="00E561C7"/>
    <w:rsid w:val="00E563DB"/>
    <w:rsid w:val="00E64447"/>
    <w:rsid w:val="00E71A86"/>
    <w:rsid w:val="00E741D3"/>
    <w:rsid w:val="00E8728E"/>
    <w:rsid w:val="00E92DFE"/>
    <w:rsid w:val="00E94496"/>
    <w:rsid w:val="00E9460C"/>
    <w:rsid w:val="00E965C2"/>
    <w:rsid w:val="00E96E72"/>
    <w:rsid w:val="00EA06F4"/>
    <w:rsid w:val="00EA78D1"/>
    <w:rsid w:val="00EA7EA6"/>
    <w:rsid w:val="00EB3F8A"/>
    <w:rsid w:val="00EB4F26"/>
    <w:rsid w:val="00EB5315"/>
    <w:rsid w:val="00EB7B6D"/>
    <w:rsid w:val="00ED0A6D"/>
    <w:rsid w:val="00ED5C0B"/>
    <w:rsid w:val="00ED7AC2"/>
    <w:rsid w:val="00ED7ACC"/>
    <w:rsid w:val="00EE1AF7"/>
    <w:rsid w:val="00EE66E0"/>
    <w:rsid w:val="00EF0591"/>
    <w:rsid w:val="00EF6860"/>
    <w:rsid w:val="00EF7F88"/>
    <w:rsid w:val="00F028E6"/>
    <w:rsid w:val="00F04862"/>
    <w:rsid w:val="00F064E8"/>
    <w:rsid w:val="00F1052F"/>
    <w:rsid w:val="00F12FEB"/>
    <w:rsid w:val="00F13910"/>
    <w:rsid w:val="00F24363"/>
    <w:rsid w:val="00F25CE2"/>
    <w:rsid w:val="00F26254"/>
    <w:rsid w:val="00F26A51"/>
    <w:rsid w:val="00F3068A"/>
    <w:rsid w:val="00F307D5"/>
    <w:rsid w:val="00F33E3B"/>
    <w:rsid w:val="00F40629"/>
    <w:rsid w:val="00F4354A"/>
    <w:rsid w:val="00F4725D"/>
    <w:rsid w:val="00F51E00"/>
    <w:rsid w:val="00F55FEA"/>
    <w:rsid w:val="00F574F9"/>
    <w:rsid w:val="00F620F1"/>
    <w:rsid w:val="00F63154"/>
    <w:rsid w:val="00F716AE"/>
    <w:rsid w:val="00F7401E"/>
    <w:rsid w:val="00F76965"/>
    <w:rsid w:val="00F76C38"/>
    <w:rsid w:val="00F801AD"/>
    <w:rsid w:val="00F862B3"/>
    <w:rsid w:val="00F9056F"/>
    <w:rsid w:val="00F9125F"/>
    <w:rsid w:val="00F924C3"/>
    <w:rsid w:val="00F93962"/>
    <w:rsid w:val="00F939C7"/>
    <w:rsid w:val="00F94BA5"/>
    <w:rsid w:val="00F97953"/>
    <w:rsid w:val="00FA29E9"/>
    <w:rsid w:val="00FA4CDC"/>
    <w:rsid w:val="00FA70D3"/>
    <w:rsid w:val="00FB7BA9"/>
    <w:rsid w:val="00FC7127"/>
    <w:rsid w:val="00FD26D8"/>
    <w:rsid w:val="00FD398F"/>
    <w:rsid w:val="00FE436A"/>
    <w:rsid w:val="00FE6A5B"/>
    <w:rsid w:val="00FF0A7C"/>
    <w:rsid w:val="00FF375A"/>
    <w:rsid w:val="00FF4A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8A47AE3"/>
  <w15:docId w15:val="{05B2E3E4-AD70-489F-BB12-A3EAF440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63154"/>
  </w:style>
  <w:style w:type="paragraph" w:styleId="Heading1">
    <w:name w:val="heading 1"/>
    <w:basedOn w:val="Normal"/>
    <w:next w:val="Normal"/>
    <w:rsid w:val="00F63154"/>
    <w:pPr>
      <w:keepNext/>
      <w:keepLines/>
      <w:spacing w:before="400" w:after="120"/>
      <w:contextualSpacing/>
      <w:outlineLvl w:val="0"/>
    </w:pPr>
    <w:rPr>
      <w:sz w:val="40"/>
      <w:szCs w:val="40"/>
    </w:rPr>
  </w:style>
  <w:style w:type="paragraph" w:styleId="Heading2">
    <w:name w:val="heading 2"/>
    <w:basedOn w:val="Normal"/>
    <w:next w:val="Normal"/>
    <w:rsid w:val="00F63154"/>
    <w:pPr>
      <w:keepNext/>
      <w:keepLines/>
      <w:spacing w:before="360" w:after="120"/>
      <w:contextualSpacing/>
      <w:outlineLvl w:val="1"/>
    </w:pPr>
    <w:rPr>
      <w:sz w:val="32"/>
      <w:szCs w:val="32"/>
    </w:rPr>
  </w:style>
  <w:style w:type="paragraph" w:styleId="Heading3">
    <w:name w:val="heading 3"/>
    <w:basedOn w:val="Normal"/>
    <w:next w:val="Normal"/>
    <w:rsid w:val="00F63154"/>
    <w:pPr>
      <w:keepNext/>
      <w:keepLines/>
      <w:spacing w:before="320" w:after="80"/>
      <w:contextualSpacing/>
      <w:outlineLvl w:val="2"/>
    </w:pPr>
    <w:rPr>
      <w:color w:val="434343"/>
      <w:sz w:val="28"/>
      <w:szCs w:val="28"/>
    </w:rPr>
  </w:style>
  <w:style w:type="paragraph" w:styleId="Heading4">
    <w:name w:val="heading 4"/>
    <w:basedOn w:val="Normal"/>
    <w:next w:val="Normal"/>
    <w:rsid w:val="00F63154"/>
    <w:pPr>
      <w:keepNext/>
      <w:keepLines/>
      <w:spacing w:before="280" w:after="80"/>
      <w:contextualSpacing/>
      <w:outlineLvl w:val="3"/>
    </w:pPr>
    <w:rPr>
      <w:color w:val="666666"/>
      <w:sz w:val="24"/>
      <w:szCs w:val="24"/>
    </w:rPr>
  </w:style>
  <w:style w:type="paragraph" w:styleId="Heading5">
    <w:name w:val="heading 5"/>
    <w:basedOn w:val="Normal"/>
    <w:next w:val="Normal"/>
    <w:rsid w:val="00F63154"/>
    <w:pPr>
      <w:keepNext/>
      <w:keepLines/>
      <w:spacing w:before="240" w:after="80"/>
      <w:contextualSpacing/>
      <w:outlineLvl w:val="4"/>
    </w:pPr>
    <w:rPr>
      <w:color w:val="666666"/>
    </w:rPr>
  </w:style>
  <w:style w:type="paragraph" w:styleId="Heading6">
    <w:name w:val="heading 6"/>
    <w:basedOn w:val="Normal"/>
    <w:next w:val="Normal"/>
    <w:rsid w:val="00F63154"/>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F63154"/>
    <w:pPr>
      <w:keepNext/>
      <w:keepLines/>
      <w:spacing w:after="60"/>
      <w:contextualSpacing/>
    </w:pPr>
    <w:rPr>
      <w:sz w:val="52"/>
      <w:szCs w:val="52"/>
    </w:rPr>
  </w:style>
  <w:style w:type="paragraph" w:styleId="Subtitle">
    <w:name w:val="Subtitle"/>
    <w:basedOn w:val="Normal"/>
    <w:next w:val="Normal"/>
    <w:rsid w:val="00F63154"/>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rsid w:val="00F63154"/>
    <w:pPr>
      <w:spacing w:line="240" w:lineRule="auto"/>
    </w:pPr>
    <w:rPr>
      <w:sz w:val="20"/>
      <w:szCs w:val="20"/>
    </w:rPr>
  </w:style>
  <w:style w:type="character" w:customStyle="1" w:styleId="CommentTextChar">
    <w:name w:val="Comment Text Char"/>
    <w:basedOn w:val="DefaultParagraphFont"/>
    <w:link w:val="CommentText"/>
    <w:uiPriority w:val="99"/>
    <w:semiHidden/>
    <w:rsid w:val="00F63154"/>
    <w:rPr>
      <w:sz w:val="20"/>
      <w:szCs w:val="20"/>
    </w:rPr>
  </w:style>
  <w:style w:type="character" w:styleId="CommentReference">
    <w:name w:val="annotation reference"/>
    <w:basedOn w:val="DefaultParagraphFont"/>
    <w:uiPriority w:val="99"/>
    <w:semiHidden/>
    <w:unhideWhenUsed/>
    <w:rsid w:val="00F63154"/>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 w:type="character" w:styleId="FollowedHyperlink">
    <w:name w:val="FollowedHyperlink"/>
    <w:basedOn w:val="DefaultParagraphFont"/>
    <w:uiPriority w:val="99"/>
    <w:semiHidden/>
    <w:unhideWhenUsed/>
    <w:rsid w:val="0059374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991381">
      <w:bodyDiv w:val="1"/>
      <w:marLeft w:val="0"/>
      <w:marRight w:val="0"/>
      <w:marTop w:val="0"/>
      <w:marBottom w:val="0"/>
      <w:divBdr>
        <w:top w:val="none" w:sz="0" w:space="0" w:color="auto"/>
        <w:left w:val="none" w:sz="0" w:space="0" w:color="auto"/>
        <w:bottom w:val="none" w:sz="0" w:space="0" w:color="auto"/>
        <w:right w:val="none" w:sz="0" w:space="0" w:color="auto"/>
      </w:divBdr>
    </w:div>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356083434">
      <w:bodyDiv w:val="1"/>
      <w:marLeft w:val="0"/>
      <w:marRight w:val="0"/>
      <w:marTop w:val="0"/>
      <w:marBottom w:val="0"/>
      <w:divBdr>
        <w:top w:val="none" w:sz="0" w:space="0" w:color="auto"/>
        <w:left w:val="none" w:sz="0" w:space="0" w:color="auto"/>
        <w:bottom w:val="none" w:sz="0" w:space="0" w:color="auto"/>
        <w:right w:val="none" w:sz="0" w:space="0" w:color="auto"/>
      </w:divBdr>
      <w:divsChild>
        <w:div w:id="139929573">
          <w:marLeft w:val="0"/>
          <w:marRight w:val="0"/>
          <w:marTop w:val="0"/>
          <w:marBottom w:val="0"/>
          <w:divBdr>
            <w:top w:val="none" w:sz="0" w:space="0" w:color="auto"/>
            <w:left w:val="none" w:sz="0" w:space="0" w:color="auto"/>
            <w:bottom w:val="none" w:sz="0" w:space="0" w:color="auto"/>
            <w:right w:val="none" w:sz="0" w:space="0" w:color="auto"/>
          </w:divBdr>
        </w:div>
      </w:divsChild>
    </w:div>
    <w:div w:id="365915629">
      <w:bodyDiv w:val="1"/>
      <w:marLeft w:val="0"/>
      <w:marRight w:val="0"/>
      <w:marTop w:val="0"/>
      <w:marBottom w:val="0"/>
      <w:divBdr>
        <w:top w:val="none" w:sz="0" w:space="0" w:color="auto"/>
        <w:left w:val="none" w:sz="0" w:space="0" w:color="auto"/>
        <w:bottom w:val="none" w:sz="0" w:space="0" w:color="auto"/>
        <w:right w:val="none" w:sz="0" w:space="0" w:color="auto"/>
      </w:divBdr>
    </w:div>
    <w:div w:id="395906728">
      <w:bodyDiv w:val="1"/>
      <w:marLeft w:val="0"/>
      <w:marRight w:val="0"/>
      <w:marTop w:val="0"/>
      <w:marBottom w:val="0"/>
      <w:divBdr>
        <w:top w:val="none" w:sz="0" w:space="0" w:color="auto"/>
        <w:left w:val="none" w:sz="0" w:space="0" w:color="auto"/>
        <w:bottom w:val="none" w:sz="0" w:space="0" w:color="auto"/>
        <w:right w:val="none" w:sz="0" w:space="0" w:color="auto"/>
      </w:divBdr>
    </w:div>
    <w:div w:id="423956791">
      <w:bodyDiv w:val="1"/>
      <w:marLeft w:val="0"/>
      <w:marRight w:val="0"/>
      <w:marTop w:val="0"/>
      <w:marBottom w:val="0"/>
      <w:divBdr>
        <w:top w:val="none" w:sz="0" w:space="0" w:color="auto"/>
        <w:left w:val="none" w:sz="0" w:space="0" w:color="auto"/>
        <w:bottom w:val="none" w:sz="0" w:space="0" w:color="auto"/>
        <w:right w:val="none" w:sz="0" w:space="0" w:color="auto"/>
      </w:divBdr>
      <w:divsChild>
        <w:div w:id="1229422397">
          <w:marLeft w:val="0"/>
          <w:marRight w:val="0"/>
          <w:marTop w:val="0"/>
          <w:marBottom w:val="0"/>
          <w:divBdr>
            <w:top w:val="none" w:sz="0" w:space="0" w:color="auto"/>
            <w:left w:val="none" w:sz="0" w:space="0" w:color="auto"/>
            <w:bottom w:val="none" w:sz="0" w:space="0" w:color="auto"/>
            <w:right w:val="none" w:sz="0" w:space="0" w:color="auto"/>
          </w:divBdr>
        </w:div>
        <w:div w:id="1930238873">
          <w:marLeft w:val="0"/>
          <w:marRight w:val="0"/>
          <w:marTop w:val="0"/>
          <w:marBottom w:val="0"/>
          <w:divBdr>
            <w:top w:val="none" w:sz="0" w:space="0" w:color="auto"/>
            <w:left w:val="none" w:sz="0" w:space="0" w:color="auto"/>
            <w:bottom w:val="none" w:sz="0" w:space="0" w:color="auto"/>
            <w:right w:val="none" w:sz="0" w:space="0" w:color="auto"/>
          </w:divBdr>
        </w:div>
        <w:div w:id="1493135673">
          <w:marLeft w:val="0"/>
          <w:marRight w:val="0"/>
          <w:marTop w:val="0"/>
          <w:marBottom w:val="0"/>
          <w:divBdr>
            <w:top w:val="none" w:sz="0" w:space="0" w:color="auto"/>
            <w:left w:val="none" w:sz="0" w:space="0" w:color="auto"/>
            <w:bottom w:val="none" w:sz="0" w:space="0" w:color="auto"/>
            <w:right w:val="none" w:sz="0" w:space="0" w:color="auto"/>
          </w:divBdr>
        </w:div>
        <w:div w:id="1148740425">
          <w:marLeft w:val="0"/>
          <w:marRight w:val="0"/>
          <w:marTop w:val="0"/>
          <w:marBottom w:val="0"/>
          <w:divBdr>
            <w:top w:val="none" w:sz="0" w:space="0" w:color="auto"/>
            <w:left w:val="none" w:sz="0" w:space="0" w:color="auto"/>
            <w:bottom w:val="none" w:sz="0" w:space="0" w:color="auto"/>
            <w:right w:val="none" w:sz="0" w:space="0" w:color="auto"/>
          </w:divBdr>
        </w:div>
      </w:divsChild>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600797182">
      <w:bodyDiv w:val="1"/>
      <w:marLeft w:val="0"/>
      <w:marRight w:val="0"/>
      <w:marTop w:val="0"/>
      <w:marBottom w:val="0"/>
      <w:divBdr>
        <w:top w:val="none" w:sz="0" w:space="0" w:color="auto"/>
        <w:left w:val="none" w:sz="0" w:space="0" w:color="auto"/>
        <w:bottom w:val="none" w:sz="0" w:space="0" w:color="auto"/>
        <w:right w:val="none" w:sz="0" w:space="0" w:color="auto"/>
      </w:divBdr>
      <w:divsChild>
        <w:div w:id="607664166">
          <w:marLeft w:val="0"/>
          <w:marRight w:val="0"/>
          <w:marTop w:val="0"/>
          <w:marBottom w:val="0"/>
          <w:divBdr>
            <w:top w:val="none" w:sz="0" w:space="0" w:color="auto"/>
            <w:left w:val="none" w:sz="0" w:space="0" w:color="auto"/>
            <w:bottom w:val="none" w:sz="0" w:space="0" w:color="auto"/>
            <w:right w:val="none" w:sz="0" w:space="0" w:color="auto"/>
          </w:divBdr>
        </w:div>
      </w:divsChild>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35922119">
      <w:bodyDiv w:val="1"/>
      <w:marLeft w:val="0"/>
      <w:marRight w:val="0"/>
      <w:marTop w:val="0"/>
      <w:marBottom w:val="0"/>
      <w:divBdr>
        <w:top w:val="none" w:sz="0" w:space="0" w:color="auto"/>
        <w:left w:val="none" w:sz="0" w:space="0" w:color="auto"/>
        <w:bottom w:val="none" w:sz="0" w:space="0" w:color="auto"/>
        <w:right w:val="none" w:sz="0" w:space="0" w:color="auto"/>
      </w:divBdr>
      <w:divsChild>
        <w:div w:id="1175655303">
          <w:marLeft w:val="0"/>
          <w:marRight w:val="0"/>
          <w:marTop w:val="0"/>
          <w:marBottom w:val="0"/>
          <w:divBdr>
            <w:top w:val="none" w:sz="0" w:space="0" w:color="auto"/>
            <w:left w:val="none" w:sz="0" w:space="0" w:color="auto"/>
            <w:bottom w:val="none" w:sz="0" w:space="0" w:color="auto"/>
            <w:right w:val="none" w:sz="0" w:space="0" w:color="auto"/>
          </w:divBdr>
        </w:div>
      </w:divsChild>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26500325">
      <w:bodyDiv w:val="1"/>
      <w:marLeft w:val="0"/>
      <w:marRight w:val="0"/>
      <w:marTop w:val="0"/>
      <w:marBottom w:val="0"/>
      <w:divBdr>
        <w:top w:val="none" w:sz="0" w:space="0" w:color="auto"/>
        <w:left w:val="none" w:sz="0" w:space="0" w:color="auto"/>
        <w:bottom w:val="none" w:sz="0" w:space="0" w:color="auto"/>
        <w:right w:val="none" w:sz="0" w:space="0" w:color="auto"/>
      </w:divBdr>
      <w:divsChild>
        <w:div w:id="659427894">
          <w:marLeft w:val="0"/>
          <w:marRight w:val="0"/>
          <w:marTop w:val="0"/>
          <w:marBottom w:val="0"/>
          <w:divBdr>
            <w:top w:val="none" w:sz="0" w:space="0" w:color="auto"/>
            <w:left w:val="none" w:sz="0" w:space="0" w:color="auto"/>
            <w:bottom w:val="none" w:sz="0" w:space="0" w:color="auto"/>
            <w:right w:val="none" w:sz="0" w:space="0" w:color="auto"/>
          </w:divBdr>
        </w:div>
      </w:divsChild>
    </w:div>
    <w:div w:id="939335120">
      <w:bodyDiv w:val="1"/>
      <w:marLeft w:val="0"/>
      <w:marRight w:val="0"/>
      <w:marTop w:val="0"/>
      <w:marBottom w:val="0"/>
      <w:divBdr>
        <w:top w:val="none" w:sz="0" w:space="0" w:color="auto"/>
        <w:left w:val="none" w:sz="0" w:space="0" w:color="auto"/>
        <w:bottom w:val="none" w:sz="0" w:space="0" w:color="auto"/>
        <w:right w:val="none" w:sz="0" w:space="0" w:color="auto"/>
      </w:divBdr>
      <w:divsChild>
        <w:div w:id="693964198">
          <w:marLeft w:val="0"/>
          <w:marRight w:val="0"/>
          <w:marTop w:val="0"/>
          <w:marBottom w:val="0"/>
          <w:divBdr>
            <w:top w:val="none" w:sz="0" w:space="0" w:color="auto"/>
            <w:left w:val="none" w:sz="0" w:space="0" w:color="auto"/>
            <w:bottom w:val="none" w:sz="0" w:space="0" w:color="auto"/>
            <w:right w:val="none" w:sz="0" w:space="0" w:color="auto"/>
          </w:divBdr>
        </w:div>
      </w:divsChild>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56743974">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444109452">
      <w:bodyDiv w:val="1"/>
      <w:marLeft w:val="0"/>
      <w:marRight w:val="0"/>
      <w:marTop w:val="0"/>
      <w:marBottom w:val="0"/>
      <w:divBdr>
        <w:top w:val="none" w:sz="0" w:space="0" w:color="auto"/>
        <w:left w:val="none" w:sz="0" w:space="0" w:color="auto"/>
        <w:bottom w:val="none" w:sz="0" w:space="0" w:color="auto"/>
        <w:right w:val="none" w:sz="0" w:space="0" w:color="auto"/>
      </w:divBdr>
    </w:div>
    <w:div w:id="1572082647">
      <w:bodyDiv w:val="1"/>
      <w:marLeft w:val="0"/>
      <w:marRight w:val="0"/>
      <w:marTop w:val="0"/>
      <w:marBottom w:val="0"/>
      <w:divBdr>
        <w:top w:val="none" w:sz="0" w:space="0" w:color="auto"/>
        <w:left w:val="none" w:sz="0" w:space="0" w:color="auto"/>
        <w:bottom w:val="none" w:sz="0" w:space="0" w:color="auto"/>
        <w:right w:val="none" w:sz="0" w:space="0" w:color="auto"/>
      </w:divBdr>
      <w:divsChild>
        <w:div w:id="1335063092">
          <w:marLeft w:val="0"/>
          <w:marRight w:val="0"/>
          <w:marTop w:val="0"/>
          <w:marBottom w:val="0"/>
          <w:divBdr>
            <w:top w:val="none" w:sz="0" w:space="0" w:color="auto"/>
            <w:left w:val="none" w:sz="0" w:space="0" w:color="auto"/>
            <w:bottom w:val="none" w:sz="0" w:space="0" w:color="auto"/>
            <w:right w:val="none" w:sz="0" w:space="0" w:color="auto"/>
          </w:divBdr>
        </w:div>
      </w:divsChild>
    </w:div>
    <w:div w:id="1637031933">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 w:id="2141680910">
      <w:bodyDiv w:val="1"/>
      <w:marLeft w:val="0"/>
      <w:marRight w:val="0"/>
      <w:marTop w:val="0"/>
      <w:marBottom w:val="0"/>
      <w:divBdr>
        <w:top w:val="none" w:sz="0" w:space="0" w:color="auto"/>
        <w:left w:val="none" w:sz="0" w:space="0" w:color="auto"/>
        <w:bottom w:val="none" w:sz="0" w:space="0" w:color="auto"/>
        <w:right w:val="none" w:sz="0" w:space="0" w:color="auto"/>
      </w:divBdr>
      <w:divsChild>
        <w:div w:id="1244144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F6D452-03A9-43C6-A465-EF17439E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43</Pages>
  <Words>8851</Words>
  <Characters>50456</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dc:creator>
  <cp:lastModifiedBy>HILARY A DUGAN</cp:lastModifiedBy>
  <cp:revision>4</cp:revision>
  <dcterms:created xsi:type="dcterms:W3CDTF">2017-05-08T01:28:00Z</dcterms:created>
  <dcterms:modified xsi:type="dcterms:W3CDTF">2017-05-09T18:48:00Z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5d3b5e64-76ac-3be8-8215-a4f392eb6d35</vt:lpwstr>
  </property>
  <property fmtid="{D5CDD505-2E9C-101B-9397-08002B2CF9AE}" pid="4" name="Mendeley Recent Style Id 0_1">
    <vt:lpwstr>http://www.zotero.org/styles/american-medical-association</vt:lpwstr>
  </property>
  <property fmtid="{D5CDD505-2E9C-101B-9397-08002B2CF9AE}" pid="5" name="Mendeley Recent Style Name 0_1">
    <vt:lpwstr>American Medical Association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16th edition (author-date)</vt:lpwstr>
  </property>
  <property fmtid="{D5CDD505-2E9C-101B-9397-08002B2CF9AE}" pid="14" name="Mendeley Recent Style Id 5_1">
    <vt:lpwstr>http://www.zotero.org/styles/global-change-biology</vt:lpwstr>
  </property>
  <property fmtid="{D5CDD505-2E9C-101B-9397-08002B2CF9AE}" pid="15" name="Mendeley Recent Style Name 5_1">
    <vt:lpwstr>Global Change Biology</vt:lpwstr>
  </property>
  <property fmtid="{D5CDD505-2E9C-101B-9397-08002B2CF9AE}" pid="16" name="Mendeley Recent Style Id 6_1">
    <vt:lpwstr>http://www.zotero.org/styles/harvard1</vt:lpwstr>
  </property>
  <property fmtid="{D5CDD505-2E9C-101B-9397-08002B2CF9AE}" pid="17" name="Mendeley Recent Style Name 6_1">
    <vt:lpwstr>Harvard Reference format 1 (author-date)</vt:lpwstr>
  </property>
  <property fmtid="{D5CDD505-2E9C-101B-9397-08002B2CF9AE}" pid="18" name="Mendeley Recent Style Id 7_1">
    <vt:lpwstr>http://www.zotero.org/styles/ieee</vt:lpwstr>
  </property>
  <property fmtid="{D5CDD505-2E9C-101B-9397-08002B2CF9AE}" pid="19" name="Mendeley Recent Style Name 7_1">
    <vt:lpwstr>IEEE</vt:lpwstr>
  </property>
  <property fmtid="{D5CDD505-2E9C-101B-9397-08002B2CF9AE}" pid="20" name="Mendeley Recent Style Id 8_1">
    <vt:lpwstr>http://www.zotero.org/styles/modern-humanities-research-association</vt:lpwstr>
  </property>
  <property fmtid="{D5CDD505-2E9C-101B-9397-08002B2CF9AE}" pid="21" name="Mendeley Recent Style Name 8_1">
    <vt:lpwstr>Modern Humanities Research Association 3rd edition (note with bibliography)</vt:lpwstr>
  </property>
  <property fmtid="{D5CDD505-2E9C-101B-9397-08002B2CF9AE}" pid="22" name="Mendeley Recent Style Id 9_1">
    <vt:lpwstr>http://www.zotero.org/styles/modern-language-association</vt:lpwstr>
  </property>
  <property fmtid="{D5CDD505-2E9C-101B-9397-08002B2CF9AE}" pid="23" name="Mendeley Recent Style Name 9_1">
    <vt:lpwstr>Modern Language Association 7th edition</vt:lpwstr>
  </property>
</Properties>
</file>