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3AF21" w14:textId="31380AE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 xml:space="preserve">Top of Page: Running head: </w:t>
      </w:r>
      <w:r w:rsidR="006F4C36">
        <w:rPr>
          <w:rFonts w:ascii="Times New Roman" w:eastAsia="Times New Roman" w:hAnsi="Times New Roman" w:cs="Times New Roman"/>
          <w:sz w:val="24"/>
          <w:szCs w:val="24"/>
        </w:rPr>
        <w:t>Organic carbon fates</w:t>
      </w:r>
    </w:p>
    <w:p w14:paraId="30126F8A" w14:textId="77777777" w:rsidR="0032009C" w:rsidRDefault="0032009C"/>
    <w:p w14:paraId="44C6FBC5" w14:textId="77777777" w:rsidR="00E85FF6" w:rsidRDefault="007239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Dominant processes in organic carbon cycling in lakes revealed by dynamic mechanistic modeling</w:t>
      </w:r>
    </w:p>
    <w:p w14:paraId="18D492F6" w14:textId="21A7FDF9" w:rsidR="0032009C" w:rsidRDefault="007239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
      <w:r>
        <w:rPr>
          <w:rFonts w:ascii="Times New Roman" w:eastAsia="Times New Roman" w:hAnsi="Times New Roman" w:cs="Times New Roman"/>
          <w:sz w:val="24"/>
          <w:szCs w:val="24"/>
          <w:vertAlign w:val="superscript"/>
        </w:rPr>
        <w:t>3</w:t>
      </w:r>
      <w:commentRangeEnd w:id="1"/>
      <w:r w:rsidR="00E110D8">
        <w:rPr>
          <w:rStyle w:val="CommentReference"/>
        </w:rPr>
        <w:commentReference w:id="1"/>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and Paul C. Hanson</w:t>
      </w:r>
      <w:r w:rsidR="00BB2DA5">
        <w:rPr>
          <w:rFonts w:ascii="Times New Roman" w:eastAsia="Times New Roman" w:hAnsi="Times New Roman" w:cs="Times New Roman"/>
          <w:sz w:val="24"/>
          <w:szCs w:val="24"/>
          <w:vertAlign w:val="superscript"/>
        </w:rPr>
        <w:t>2</w:t>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6DF47BA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Center for Limnology, University of Wisconsin-Madison, 680 N Park St, Madison, WI, </w:t>
      </w:r>
      <w:r w:rsidR="00DB4F36">
        <w:rPr>
          <w:rFonts w:ascii="Times New Roman" w:eastAsia="Times New Roman" w:hAnsi="Times New Roman" w:cs="Times New Roman"/>
          <w:sz w:val="24"/>
          <w:szCs w:val="24"/>
        </w:rPr>
        <w:t>53706</w:t>
      </w:r>
      <w:r>
        <w:rPr>
          <w:rFonts w:ascii="Times New Roman" w:eastAsia="Times New Roman" w:hAnsi="Times New Roman" w:cs="Times New Roman"/>
          <w:sz w:val="24"/>
          <w:szCs w:val="24"/>
        </w:rPr>
        <w:t>,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lastRenderedPageBreak/>
        <w:t xml:space="preserve">7 </w:t>
      </w:r>
      <w:r w:rsidRPr="00322B5F">
        <w:rPr>
          <w:rFonts w:ascii="Times New Roman" w:eastAsia="Times New Roman" w:hAnsi="Times New Roman" w:cs="Times New Roman"/>
          <w:sz w:val="24"/>
          <w:szCs w:val="24"/>
          <w:lang w:val="es-AR"/>
        </w:rPr>
        <w:t>Instituto Argentino de Oceanografía, Universidad Nacional del Sur - CONICET, 8000 Florida St,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2" w:name="_6hiy0534m7k8" w:colFirst="0" w:colLast="0"/>
      <w:bookmarkEnd w:id="2"/>
      <w:commentRangeStart w:id="3"/>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3"/>
      <w:r>
        <w:commentReference w:id="3"/>
      </w:r>
    </w:p>
    <w:p w14:paraId="0469A898" w14:textId="24776615"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Lakes are active processors of organic carbon (OC) and play important roles in landscape and global carbon cycl</w:t>
      </w:r>
      <w:ins w:id="4" w:author="HILARY A DUGAN" w:date="2017-10-20T10:29:00Z">
        <w:r w:rsidR="00F870E0">
          <w:rPr>
            <w:rFonts w:ascii="Times New Roman" w:eastAsia="Times New Roman" w:hAnsi="Times New Roman" w:cs="Times New Roman"/>
            <w:sz w:val="24"/>
            <w:szCs w:val="24"/>
          </w:rPr>
          <w:t>ing</w:t>
        </w:r>
      </w:ins>
      <w:del w:id="5" w:author="HILARY A DUGAN" w:date="2017-10-20T10:29:00Z">
        <w:r w:rsidDel="00F870E0">
          <w:rPr>
            <w:rFonts w:ascii="Times New Roman" w:eastAsia="Times New Roman" w:hAnsi="Times New Roman" w:cs="Times New Roman"/>
            <w:sz w:val="24"/>
            <w:szCs w:val="24"/>
          </w:rPr>
          <w:delText>es</w:delText>
        </w:r>
      </w:del>
      <w:r>
        <w:rPr>
          <w:rFonts w:ascii="Times New Roman" w:eastAsia="Times New Roman" w:hAnsi="Times New Roman" w:cs="Times New Roman"/>
          <w:sz w:val="24"/>
          <w:szCs w:val="24"/>
        </w:rPr>
        <w:t xml:space="preserve">. </w:t>
      </w:r>
      <w:r w:rsidR="00A5184D">
        <w:rPr>
          <w:rFonts w:ascii="Times New Roman" w:eastAsia="Times New Roman" w:hAnsi="Times New Roman" w:cs="Times New Roman"/>
          <w:sz w:val="24"/>
          <w:szCs w:val="24"/>
        </w:rPr>
        <w:t xml:space="preserve">OC </w:t>
      </w:r>
      <w:r w:rsidR="002A0000">
        <w:rPr>
          <w:rFonts w:ascii="Times New Roman" w:eastAsia="Times New Roman" w:hAnsi="Times New Roman" w:cs="Times New Roman"/>
          <w:sz w:val="24"/>
          <w:szCs w:val="24"/>
        </w:rPr>
        <w:t>loads from the landscape, along with internal OC loads from</w:t>
      </w:r>
      <w:r w:rsidR="00A5184D">
        <w:rPr>
          <w:rFonts w:ascii="Times New Roman" w:eastAsia="Times New Roman" w:hAnsi="Times New Roman" w:cs="Times New Roman"/>
          <w:sz w:val="24"/>
          <w:szCs w:val="24"/>
        </w:rPr>
        <w:t xml:space="preserve"> primary production</w:t>
      </w:r>
      <w:r w:rsidR="002A0000">
        <w:rPr>
          <w:rFonts w:ascii="Times New Roman" w:eastAsia="Times New Roman" w:hAnsi="Times New Roman" w:cs="Times New Roman"/>
          <w:sz w:val="24"/>
          <w:szCs w:val="24"/>
        </w:rPr>
        <w:t xml:space="preserve">, </w:t>
      </w:r>
      <w:r w:rsidR="005E7B71">
        <w:rPr>
          <w:rFonts w:ascii="Times New Roman" w:eastAsia="Times New Roman" w:hAnsi="Times New Roman" w:cs="Times New Roman"/>
          <w:sz w:val="24"/>
          <w:szCs w:val="24"/>
        </w:rPr>
        <w:t>are</w:t>
      </w:r>
      <w:r w:rsidR="002A0000">
        <w:rPr>
          <w:rFonts w:ascii="Times New Roman" w:eastAsia="Times New Roman" w:hAnsi="Times New Roman" w:cs="Times New Roman"/>
          <w:sz w:val="24"/>
          <w:szCs w:val="24"/>
        </w:rPr>
        <w:t xml:space="preserve"> mineralized</w:t>
      </w:r>
      <w:r w:rsidR="00A5184D">
        <w:rPr>
          <w:rFonts w:ascii="Times New Roman" w:eastAsia="Times New Roman" w:hAnsi="Times New Roman" w:cs="Times New Roman"/>
          <w:sz w:val="24"/>
          <w:szCs w:val="24"/>
        </w:rPr>
        <w:t xml:space="preserve"> in lakes, buried in lake sediments and exported via surface or groundwater outflows.</w:t>
      </w:r>
      <w:r w:rsidR="009B3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lake OC budgets to </w:t>
      </w:r>
      <w:r>
        <w:rPr>
          <w:rFonts w:ascii="Times New Roman" w:eastAsia="Times New Roman" w:hAnsi="Times New Roman" w:cs="Times New Roman"/>
          <w:sz w:val="24"/>
          <w:szCs w:val="24"/>
        </w:rPr>
        <w:t xml:space="preserve">develop a </w:t>
      </w:r>
      <w:r w:rsidR="002A0000">
        <w:rPr>
          <w:rFonts w:ascii="Times New Roman" w:eastAsia="Times New Roman" w:hAnsi="Times New Roman" w:cs="Times New Roman"/>
          <w:sz w:val="24"/>
          <w:szCs w:val="24"/>
        </w:rPr>
        <w:t>simple</w:t>
      </w:r>
      <w:r>
        <w:rPr>
          <w:rFonts w:ascii="Times New Roman" w:eastAsia="Times New Roman" w:hAnsi="Times New Roman" w:cs="Times New Roman"/>
          <w:sz w:val="24"/>
          <w:szCs w:val="24"/>
        </w:rPr>
        <w:t>,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lake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mechanism in lakes, represented a relatively small component of the total budget and was driven largely by autochthony</w:t>
      </w:r>
      <w:r w:rsidR="002A0000">
        <w:rPr>
          <w:rFonts w:ascii="Times New Roman" w:eastAsia="Times New Roman" w:hAnsi="Times New Roman" w:cs="Times New Roman"/>
          <w:sz w:val="24"/>
          <w:szCs w:val="24"/>
        </w:rPr>
        <w:t xml:space="preserve"> in the model, although largely unaccounted allochthonous particulate OC likely increases burial</w:t>
      </w:r>
      <w:r>
        <w:rPr>
          <w:rFonts w:ascii="Times New Roman" w:eastAsia="Times New Roman" w:hAnsi="Times New Roman" w:cs="Times New Roman"/>
          <w:sz w:val="24"/>
          <w:szCs w:val="24"/>
        </w:rPr>
        <w:t xml:space="preserve">. </w:t>
      </w:r>
      <w:r w:rsidR="009876C9">
        <w:rPr>
          <w:rFonts w:ascii="Times New Roman" w:eastAsia="Times New Roman" w:hAnsi="Times New Roman" w:cs="Times New Roman"/>
          <w:sz w:val="24"/>
          <w:szCs w:val="24"/>
        </w:rPr>
        <w:t xml:space="preserve">Respiration, the mechanism by which lakes </w:t>
      </w:r>
      <w:r w:rsidR="002A0000">
        <w:rPr>
          <w:rFonts w:ascii="Times New Roman" w:eastAsia="Times New Roman" w:hAnsi="Times New Roman" w:cs="Times New Roman"/>
          <w:sz w:val="24"/>
          <w:szCs w:val="24"/>
        </w:rPr>
        <w:t xml:space="preserve">convert OC to inorganic </w:t>
      </w:r>
      <w:r w:rsidR="009876C9">
        <w:rPr>
          <w:rFonts w:ascii="Times New Roman" w:eastAsia="Times New Roman" w:hAnsi="Times New Roman" w:cs="Times New Roman"/>
          <w:sz w:val="24"/>
          <w:szCs w:val="24"/>
        </w:rPr>
        <w:t>carbon,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w:t>
      </w:r>
      <w:r w:rsidR="002A0000">
        <w:rPr>
          <w:rFonts w:ascii="Times New Roman" w:eastAsia="Times New Roman" w:hAnsi="Times New Roman" w:cs="Times New Roman"/>
          <w:sz w:val="24"/>
          <w:szCs w:val="24"/>
        </w:rPr>
        <w:t xml:space="preserve"> (</w:t>
      </w:r>
      <w:proofErr w:type="spellStart"/>
      <w:r w:rsidR="002A0000">
        <w:rPr>
          <w:rFonts w:ascii="Times New Roman" w:eastAsia="Times New Roman" w:hAnsi="Times New Roman" w:cs="Times New Roman"/>
          <w:sz w:val="24"/>
          <w:szCs w:val="24"/>
        </w:rPr>
        <w:t>allochthony</w:t>
      </w:r>
      <w:proofErr w:type="spellEnd"/>
      <w:r w:rsidR="002A0000">
        <w:rPr>
          <w:rFonts w:ascii="Times New Roman" w:eastAsia="Times New Roman" w:hAnsi="Times New Roman" w:cs="Times New Roman"/>
          <w:sz w:val="24"/>
          <w:szCs w:val="24"/>
        </w:rPr>
        <w:t xml:space="preserve"> + autochthony)</w:t>
      </w:r>
      <w:r w:rsidR="008F6F4B">
        <w:rPr>
          <w:rFonts w:ascii="Times New Roman" w:eastAsia="Times New Roman" w:hAnsi="Times New Roman" w:cs="Times New Roman"/>
          <w:sz w:val="24"/>
          <w:szCs w:val="24"/>
        </w:rPr>
        <w:t>, whereas burial accounted for 7-37% of total OC loads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e found that lake</w:t>
      </w:r>
      <w:r w:rsidR="006F4C36">
        <w:rPr>
          <w:rFonts w:ascii="Times New Roman" w:eastAsia="Times New Roman" w:hAnsi="Times New Roman" w:cs="Times New Roman"/>
          <w:sz w:val="24"/>
          <w:szCs w:val="24"/>
        </w:rPr>
        <w:t xml:space="preserve"> OC budgets</w:t>
      </w:r>
      <w:r>
        <w:rPr>
          <w:rFonts w:ascii="Times New Roman" w:eastAsia="Times New Roman" w:hAnsi="Times New Roman" w:cs="Times New Roman"/>
          <w:sz w:val="24"/>
          <w:szCs w:val="24"/>
        </w:rPr>
        <w:t xml:space="preserve"> generally transitioned seasonally from </w:t>
      </w:r>
      <w:r w:rsidR="006F4C36">
        <w:rPr>
          <w:rFonts w:ascii="Times New Roman" w:eastAsia="Times New Roman" w:hAnsi="Times New Roman" w:cs="Times New Roman"/>
          <w:sz w:val="24"/>
          <w:szCs w:val="24"/>
        </w:rPr>
        <w:t xml:space="preserve">burial- to respiration-dominated </w:t>
      </w:r>
      <w:r>
        <w:rPr>
          <w:rFonts w:ascii="Times New Roman" w:eastAsia="Times New Roman" w:hAnsi="Times New Roman" w:cs="Times New Roman"/>
          <w:sz w:val="24"/>
          <w:szCs w:val="24"/>
        </w:rPr>
        <w:t>as water temperatures and lake productivity increased. Finally, we highlight</w:t>
      </w:r>
      <w:del w:id="6" w:author="HILARY A DUGAN" w:date="2017-10-20T10:48:00Z">
        <w:r w:rsidR="00805661" w:rsidDel="0093314B">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w:t>
      </w:r>
      <w:r w:rsidR="00325EAC">
        <w:rPr>
          <w:rFonts w:ascii="Times New Roman" w:eastAsia="Times New Roman" w:hAnsi="Times New Roman" w:cs="Times New Roman"/>
          <w:sz w:val="24"/>
          <w:szCs w:val="24"/>
        </w:rPr>
        <w:t xml:space="preserve">additional </w:t>
      </w:r>
      <w:r>
        <w:rPr>
          <w:rFonts w:ascii="Times New Roman" w:eastAsia="Times New Roman" w:hAnsi="Times New Roman" w:cs="Times New Roman"/>
          <w:sz w:val="24"/>
          <w:szCs w:val="24"/>
        </w:rPr>
        <w:t xml:space="preserve">data will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lastRenderedPageBreak/>
        <w:t>Key words</w:t>
      </w:r>
      <w:commentRangeEnd w:id="7"/>
      <w:r>
        <w:commentReference w:id="7"/>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 xml:space="preserve">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8" w:name="_rwp1srpn25su" w:colFirst="0" w:colLast="0"/>
      <w:bookmarkEnd w:id="8"/>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9" w:name="_kfraquamimep" w:colFirst="0" w:colLast="0"/>
      <w:bookmarkStart w:id="10" w:name="_a19hf2z0hrxx" w:colFirst="0" w:colLast="0"/>
      <w:bookmarkEnd w:id="9"/>
      <w:bookmarkEnd w:id="10"/>
      <w:r>
        <w:rPr>
          <w:rFonts w:ascii="Times New Roman" w:eastAsia="Times New Roman" w:hAnsi="Times New Roman" w:cs="Times New Roman"/>
          <w:b/>
          <w:sz w:val="24"/>
          <w:szCs w:val="24"/>
        </w:rPr>
        <w:lastRenderedPageBreak/>
        <w:t xml:space="preserve">INTRODUCTION </w:t>
      </w:r>
    </w:p>
    <w:p w14:paraId="453177D4" w14:textId="5B0E5740" w:rsidR="0032009C" w:rsidRDefault="0035552A" w:rsidP="006659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actively process</w:t>
      </w:r>
      <w:r w:rsidR="00522DCD">
        <w:rPr>
          <w:rFonts w:ascii="Times New Roman" w:eastAsia="Times New Roman" w:hAnsi="Times New Roman" w:cs="Times New Roman"/>
          <w:sz w:val="24"/>
          <w:szCs w:val="24"/>
        </w:rPr>
        <w:t>, store,</w:t>
      </w:r>
      <w:r w:rsidR="00B80037">
        <w:rPr>
          <w:rFonts w:ascii="Times New Roman" w:eastAsia="Times New Roman" w:hAnsi="Times New Roman" w:cs="Times New Roman"/>
          <w:sz w:val="24"/>
          <w:szCs w:val="24"/>
        </w:rPr>
        <w:t xml:space="preserve">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w:t>
      </w:r>
      <w:proofErr w:type="spellStart"/>
      <w:r w:rsidR="00B80037">
        <w:rPr>
          <w:rFonts w:ascii="Times New Roman" w:eastAsia="Times New Roman" w:hAnsi="Times New Roman" w:cs="Times New Roman"/>
          <w:sz w:val="24"/>
          <w:szCs w:val="24"/>
        </w:rPr>
        <w:t>Tranvik</w:t>
      </w:r>
      <w:proofErr w:type="spellEnd"/>
      <w:r w:rsidR="00B80037">
        <w:rPr>
          <w:rFonts w:ascii="Times New Roman" w:eastAsia="Times New Roman" w:hAnsi="Times New Roman" w:cs="Times New Roman"/>
          <w:sz w:val="24"/>
          <w:szCs w:val="24"/>
        </w:rPr>
        <w:t xml:space="preserve"> et al. 2009</w:t>
      </w:r>
      <w:r w:rsidR="00F13910">
        <w:rPr>
          <w:rFonts w:ascii="Times New Roman" w:eastAsia="Times New Roman" w:hAnsi="Times New Roman" w:cs="Times New Roman"/>
          <w:sz w:val="24"/>
          <w:szCs w:val="24"/>
        </w:rPr>
        <w:t xml:space="preserve">, </w:t>
      </w:r>
      <w:proofErr w:type="spellStart"/>
      <w:r w:rsidR="00F13910">
        <w:rPr>
          <w:rFonts w:ascii="Times New Roman" w:eastAsia="Times New Roman" w:hAnsi="Times New Roman" w:cs="Times New Roman"/>
          <w:sz w:val="24"/>
          <w:szCs w:val="24"/>
        </w:rPr>
        <w:t>Tanentzap</w:t>
      </w:r>
      <w:proofErr w:type="spellEnd"/>
      <w:r w:rsidR="00F13910">
        <w:rPr>
          <w:rFonts w:ascii="Times New Roman" w:eastAsia="Times New Roman" w:hAnsi="Times New Roman" w:cs="Times New Roman"/>
          <w:sz w:val="24"/>
          <w:szCs w:val="24"/>
        </w:rPr>
        <w:t xml:space="preserve"> et al. 2017</w:t>
      </w:r>
      <w:r w:rsidR="00B80037">
        <w:rPr>
          <w:rFonts w:ascii="Times New Roman" w:eastAsia="Times New Roman" w:hAnsi="Times New Roman" w:cs="Times New Roman"/>
          <w:sz w:val="24"/>
          <w:szCs w:val="24"/>
        </w:rPr>
        <w:t>), as well as emit inorganic carbon to the atmosphere (</w:t>
      </w:r>
      <w:proofErr w:type="spellStart"/>
      <w:r w:rsidR="00B80037">
        <w:rPr>
          <w:rFonts w:ascii="Times New Roman" w:eastAsia="Times New Roman" w:hAnsi="Times New Roman" w:cs="Times New Roman"/>
          <w:sz w:val="24"/>
          <w:szCs w:val="24"/>
        </w:rPr>
        <w:t>Arvola</w:t>
      </w:r>
      <w:proofErr w:type="spellEnd"/>
      <w:r w:rsidR="00B80037">
        <w:rPr>
          <w:rFonts w:ascii="Times New Roman" w:eastAsia="Times New Roman" w:hAnsi="Times New Roman" w:cs="Times New Roman"/>
          <w:sz w:val="24"/>
          <w:szCs w:val="24"/>
        </w:rPr>
        <w:t xml:space="preserve"> et al. 2002, </w:t>
      </w:r>
      <w:r w:rsidR="003E6401">
        <w:rPr>
          <w:rFonts w:ascii="Times New Roman" w:eastAsia="Times New Roman" w:hAnsi="Times New Roman" w:cs="Times New Roman"/>
          <w:sz w:val="24"/>
          <w:szCs w:val="24"/>
        </w:rPr>
        <w:t xml:space="preserve">Raymond et al., 2013, </w:t>
      </w:r>
      <w:proofErr w:type="spellStart"/>
      <w:r w:rsidR="00B80037">
        <w:rPr>
          <w:rFonts w:ascii="Times New Roman" w:eastAsia="Times New Roman" w:hAnsi="Times New Roman" w:cs="Times New Roman"/>
          <w:sz w:val="24"/>
          <w:szCs w:val="24"/>
        </w:rPr>
        <w:t>Weyhenmeyer</w:t>
      </w:r>
      <w:proofErr w:type="spellEnd"/>
      <w:r w:rsidR="00B80037">
        <w:rPr>
          <w:rFonts w:ascii="Times New Roman" w:eastAsia="Times New Roman" w:hAnsi="Times New Roman" w:cs="Times New Roman"/>
          <w:sz w:val="24"/>
          <w:szCs w:val="24"/>
        </w:rPr>
        <w:t xml:space="preserve">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w:t>
      </w:r>
      <w:r w:rsidR="00665918">
        <w:rPr>
          <w:rFonts w:ascii="Times New Roman" w:eastAsia="Times New Roman" w:hAnsi="Times New Roman" w:cs="Times New Roman"/>
          <w:sz w:val="24"/>
          <w:szCs w:val="24"/>
        </w:rPr>
        <w:t>Owing to a dearth of ecosystem-scale studies</w:t>
      </w:r>
      <w:r w:rsidR="00522DCD">
        <w:rPr>
          <w:rFonts w:ascii="Times New Roman" w:eastAsia="Times New Roman" w:hAnsi="Times New Roman" w:cs="Times New Roman"/>
          <w:sz w:val="24"/>
          <w:szCs w:val="24"/>
        </w:rPr>
        <w:t xml:space="preserve"> that fully account for OC budgets (Hanson et al. </w:t>
      </w:r>
      <w:r w:rsidR="00522DCD" w:rsidRPr="00F060B1">
        <w:rPr>
          <w:rFonts w:ascii="Times New Roman" w:eastAsia="Times New Roman" w:hAnsi="Times New Roman" w:cs="Times New Roman"/>
          <w:sz w:val="24"/>
          <w:szCs w:val="24"/>
        </w:rPr>
        <w:t>2014</w:t>
      </w:r>
      <w:r w:rsidR="00F060B1" w:rsidRPr="00F060B1">
        <w:rPr>
          <w:rFonts w:ascii="Times New Roman" w:eastAsia="Times New Roman" w:hAnsi="Times New Roman" w:cs="Times New Roman"/>
          <w:color w:val="auto"/>
          <w:sz w:val="24"/>
          <w:szCs w:val="24"/>
        </w:rPr>
        <w:t>,</w:t>
      </w:r>
      <w:r w:rsidR="00F060B1">
        <w:rPr>
          <w:rFonts w:ascii="Times New Roman" w:eastAsia="Times New Roman" w:hAnsi="Times New Roman" w:cs="Times New Roman"/>
          <w:color w:val="FF0000"/>
          <w:sz w:val="24"/>
          <w:szCs w:val="24"/>
        </w:rPr>
        <w:t xml:space="preserve"> </w:t>
      </w:r>
      <w:r w:rsidR="00F060B1" w:rsidRPr="00F060B1">
        <w:rPr>
          <w:rFonts w:ascii="Times New Roman" w:eastAsia="Times New Roman" w:hAnsi="Times New Roman" w:cs="Times New Roman"/>
          <w:color w:val="auto"/>
          <w:sz w:val="24"/>
          <w:szCs w:val="24"/>
        </w:rPr>
        <w:t>2015</w:t>
      </w:r>
      <w:r w:rsidR="00522DCD" w:rsidRPr="00F060B1">
        <w:rPr>
          <w:rFonts w:ascii="Times New Roman" w:eastAsia="Times New Roman" w:hAnsi="Times New Roman" w:cs="Times New Roman"/>
          <w:sz w:val="24"/>
          <w:szCs w:val="24"/>
        </w:rPr>
        <w:t>)</w:t>
      </w:r>
      <w:r w:rsidR="00665918" w:rsidRPr="00F060B1">
        <w:rPr>
          <w:rFonts w:ascii="Times New Roman" w:eastAsia="Times New Roman" w:hAnsi="Times New Roman" w:cs="Times New Roman"/>
          <w:sz w:val="24"/>
          <w:szCs w:val="24"/>
        </w:rPr>
        <w:t xml:space="preserve">, </w:t>
      </w:r>
      <w:del w:id="11" w:author="HILARY A DUGAN" w:date="2017-10-20T10:54:00Z">
        <w:r w:rsidR="00665918" w:rsidDel="00AE2350">
          <w:rPr>
            <w:rFonts w:ascii="Times New Roman" w:eastAsia="Times New Roman" w:hAnsi="Times New Roman" w:cs="Times New Roman"/>
            <w:sz w:val="24"/>
            <w:szCs w:val="24"/>
          </w:rPr>
          <w:delText xml:space="preserve">however, </w:delText>
        </w:r>
      </w:del>
      <w:r w:rsidR="00665918">
        <w:rPr>
          <w:rFonts w:ascii="Times New Roman" w:eastAsia="Times New Roman" w:hAnsi="Times New Roman" w:cs="Times New Roman"/>
          <w:sz w:val="24"/>
          <w:szCs w:val="24"/>
        </w:rPr>
        <w:t xml:space="preserve">there remains a considerable knowledge gap in lake OC dynamics. </w:t>
      </w:r>
      <w:r w:rsidR="00522DCD">
        <w:rPr>
          <w:rFonts w:ascii="Times New Roman" w:eastAsia="Times New Roman" w:hAnsi="Times New Roman" w:cs="Times New Roman"/>
          <w:sz w:val="24"/>
          <w:szCs w:val="24"/>
        </w:rPr>
        <w:t xml:space="preserve">Models that fully account for major OC fluxes and storage terms in lakes and that explore uncertainties around those terms are needed to advance our understanding of lake OC cycling, quantify the magnitudes of those fluxes under a diversity of conditions, and better integrate lake OC cycling into </w:t>
      </w:r>
      <w:r w:rsidR="001C1B04">
        <w:rPr>
          <w:rFonts w:ascii="Times New Roman" w:eastAsia="Times New Roman" w:hAnsi="Times New Roman" w:cs="Times New Roman"/>
          <w:sz w:val="24"/>
          <w:szCs w:val="24"/>
        </w:rPr>
        <w:t xml:space="preserve">global </w:t>
      </w:r>
      <w:r w:rsidR="00F126CA">
        <w:rPr>
          <w:rFonts w:ascii="Times New Roman" w:eastAsia="Times New Roman" w:hAnsi="Times New Roman" w:cs="Times New Roman"/>
          <w:sz w:val="24"/>
          <w:szCs w:val="24"/>
        </w:rPr>
        <w:t xml:space="preserve">C </w:t>
      </w:r>
      <w:r w:rsidR="001C1B04">
        <w:rPr>
          <w:rFonts w:ascii="Times New Roman" w:eastAsia="Times New Roman" w:hAnsi="Times New Roman" w:cs="Times New Roman"/>
          <w:sz w:val="24"/>
          <w:szCs w:val="24"/>
        </w:rPr>
        <w:t>budgets</w:t>
      </w:r>
      <w:r w:rsidR="009A2119">
        <w:rPr>
          <w:rFonts w:ascii="Times New Roman" w:eastAsia="Times New Roman" w:hAnsi="Times New Roman" w:cs="Times New Roman"/>
          <w:sz w:val="24"/>
          <w:szCs w:val="24"/>
        </w:rPr>
        <w:t xml:space="preserve"> (Hanson et al. 2015). </w:t>
      </w:r>
      <w:r w:rsidR="00522DCD">
        <w:rPr>
          <w:rFonts w:ascii="Times New Roman" w:eastAsia="Times New Roman" w:hAnsi="Times New Roman" w:cs="Times New Roman"/>
          <w:sz w:val="24"/>
          <w:szCs w:val="24"/>
        </w:rPr>
        <w:t>E</w:t>
      </w:r>
      <w:r w:rsidR="00F13910">
        <w:rPr>
          <w:rFonts w:ascii="Times New Roman" w:eastAsia="Times New Roman" w:hAnsi="Times New Roman" w:cs="Times New Roman"/>
          <w:sz w:val="24"/>
          <w:szCs w:val="24"/>
        </w:rPr>
        <w:t xml:space="preserve">xisting </w:t>
      </w:r>
      <w:r w:rsidR="00B80037">
        <w:rPr>
          <w:rFonts w:ascii="Times New Roman" w:eastAsia="Times New Roman" w:hAnsi="Times New Roman" w:cs="Times New Roman"/>
          <w:sz w:val="24"/>
          <w:szCs w:val="24"/>
        </w:rPr>
        <w:t>mass balance</w:t>
      </w:r>
      <w:r w:rsidR="00522DCD">
        <w:rPr>
          <w:rFonts w:ascii="Times New Roman" w:eastAsia="Times New Roman" w:hAnsi="Times New Roman" w:cs="Times New Roman"/>
          <w:sz w:val="24"/>
          <w:szCs w:val="24"/>
        </w:rPr>
        <w:t xml:space="preserve"> models</w:t>
      </w:r>
      <w:r w:rsidR="00B80037">
        <w:rPr>
          <w:rFonts w:ascii="Times New Roman" w:eastAsia="Times New Roman" w:hAnsi="Times New Roman" w:cs="Times New Roman"/>
          <w:sz w:val="24"/>
          <w:szCs w:val="24"/>
        </w:rPr>
        <w:t xml:space="preserve">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w:t>
      </w:r>
      <w:proofErr w:type="spellStart"/>
      <w:r w:rsidR="00B80037">
        <w:rPr>
          <w:rFonts w:ascii="Times New Roman" w:eastAsia="Times New Roman" w:hAnsi="Times New Roman" w:cs="Times New Roman"/>
          <w:sz w:val="24"/>
          <w:szCs w:val="24"/>
        </w:rPr>
        <w:t>Jonsson</w:t>
      </w:r>
      <w:proofErr w:type="spellEnd"/>
      <w:r w:rsidR="00B80037">
        <w:rPr>
          <w:rFonts w:ascii="Times New Roman" w:eastAsia="Times New Roman" w:hAnsi="Times New Roman" w:cs="Times New Roman"/>
          <w:sz w:val="24"/>
          <w:szCs w:val="24"/>
        </w:rPr>
        <w:t xml:space="preserve"> et al. 2001, Urban et al. 2005, </w:t>
      </w:r>
      <w:proofErr w:type="spellStart"/>
      <w:r w:rsidR="00B80037">
        <w:rPr>
          <w:rFonts w:ascii="Times New Roman" w:eastAsia="Times New Roman" w:hAnsi="Times New Roman" w:cs="Times New Roman"/>
          <w:sz w:val="24"/>
          <w:szCs w:val="24"/>
        </w:rPr>
        <w:t>Andersson</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Sobek</w:t>
      </w:r>
      <w:proofErr w:type="spellEnd"/>
      <w:r w:rsidR="00B80037">
        <w:rPr>
          <w:rFonts w:ascii="Times New Roman" w:eastAsia="Times New Roman" w:hAnsi="Times New Roman" w:cs="Times New Roman"/>
          <w:sz w:val="24"/>
          <w:szCs w:val="24"/>
        </w:rPr>
        <w:t xml:space="preserve"> 2006, Cremona et al. 2014). </w:t>
      </w:r>
      <w:r w:rsidR="001C1B04">
        <w:rPr>
          <w:rFonts w:ascii="Times New Roman" w:eastAsia="Times New Roman" w:hAnsi="Times New Roman" w:cs="Times New Roman"/>
          <w:sz w:val="24"/>
          <w:szCs w:val="24"/>
        </w:rPr>
        <w:t xml:space="preserve"> </w:t>
      </w:r>
      <w:r w:rsidR="001C1B04" w:rsidRPr="00BA6634">
        <w:rPr>
          <w:rFonts w:ascii="Times New Roman" w:eastAsia="Times New Roman" w:hAnsi="Times New Roman" w:cs="Times New Roman"/>
          <w:sz w:val="24"/>
          <w:szCs w:val="24"/>
        </w:rPr>
        <w:t>Here we develop</w:t>
      </w:r>
      <w:r w:rsidR="003E6401" w:rsidRPr="00BA6634">
        <w:rPr>
          <w:rFonts w:ascii="Times New Roman" w:eastAsia="Times New Roman" w:hAnsi="Times New Roman" w:cs="Times New Roman"/>
          <w:sz w:val="24"/>
          <w:szCs w:val="24"/>
        </w:rPr>
        <w:t>ed</w:t>
      </w:r>
      <w:r w:rsidR="001C1B04" w:rsidRPr="00BA6634">
        <w:rPr>
          <w:rFonts w:ascii="Times New Roman" w:eastAsia="Times New Roman" w:hAnsi="Times New Roman" w:cs="Times New Roman"/>
          <w:sz w:val="24"/>
          <w:szCs w:val="24"/>
        </w:rPr>
        <w:t xml:space="preserve"> and </w:t>
      </w:r>
      <w:r w:rsidR="003E6401" w:rsidRPr="00BA6634">
        <w:rPr>
          <w:rFonts w:ascii="Times New Roman" w:eastAsia="Times New Roman" w:hAnsi="Times New Roman" w:cs="Times New Roman"/>
          <w:sz w:val="24"/>
          <w:szCs w:val="24"/>
        </w:rPr>
        <w:t>applied</w:t>
      </w:r>
      <w:r w:rsidR="001C1B04" w:rsidRPr="00BA6634">
        <w:rPr>
          <w:rFonts w:ascii="Times New Roman" w:eastAsia="Times New Roman" w:hAnsi="Times New Roman" w:cs="Times New Roman"/>
          <w:sz w:val="24"/>
          <w:szCs w:val="24"/>
        </w:rPr>
        <w:t xml:space="preserve"> a </w:t>
      </w:r>
      <w:r w:rsidR="003E6401" w:rsidRPr="00BA6634">
        <w:rPr>
          <w:rFonts w:ascii="Times New Roman" w:eastAsia="Times New Roman" w:hAnsi="Times New Roman" w:cs="Times New Roman"/>
          <w:sz w:val="24"/>
          <w:szCs w:val="24"/>
        </w:rPr>
        <w:t>dynamic</w:t>
      </w:r>
      <w:r w:rsidR="008F606D" w:rsidRPr="00BA6634">
        <w:rPr>
          <w:rFonts w:ascii="Times New Roman" w:eastAsia="Times New Roman" w:hAnsi="Times New Roman" w:cs="Times New Roman"/>
          <w:sz w:val="24"/>
          <w:szCs w:val="24"/>
        </w:rPr>
        <w:t>al</w:t>
      </w:r>
      <w:r w:rsidR="003E6401" w:rsidRPr="00BA6634">
        <w:rPr>
          <w:rFonts w:ascii="Times New Roman" w:eastAsia="Times New Roman" w:hAnsi="Times New Roman" w:cs="Times New Roman"/>
          <w:sz w:val="24"/>
          <w:szCs w:val="24"/>
        </w:rPr>
        <w:t xml:space="preserve"> </w:t>
      </w:r>
      <w:r w:rsidR="001C1B04" w:rsidRPr="00BA6634">
        <w:rPr>
          <w:rFonts w:ascii="Times New Roman" w:eastAsia="Times New Roman" w:hAnsi="Times New Roman" w:cs="Times New Roman"/>
          <w:sz w:val="24"/>
          <w:szCs w:val="24"/>
        </w:rPr>
        <w:t xml:space="preserve">mass balance model to examine </w:t>
      </w:r>
      <w:r w:rsidR="00BA6634" w:rsidRPr="00996689">
        <w:rPr>
          <w:rFonts w:ascii="Times New Roman" w:eastAsia="Times New Roman" w:hAnsi="Times New Roman" w:cs="Times New Roman"/>
          <w:sz w:val="24"/>
          <w:szCs w:val="24"/>
        </w:rPr>
        <w:t xml:space="preserve">the relative magnitudes of OC fluxes within </w:t>
      </w:r>
      <w:r w:rsidR="001C1B04" w:rsidRPr="00BA6634">
        <w:rPr>
          <w:rFonts w:ascii="Times New Roman" w:eastAsia="Times New Roman" w:hAnsi="Times New Roman" w:cs="Times New Roman"/>
          <w:sz w:val="24"/>
          <w:szCs w:val="24"/>
        </w:rPr>
        <w:t xml:space="preserve">a </w:t>
      </w:r>
      <w:r w:rsidR="003E6401" w:rsidRPr="00BA6634">
        <w:rPr>
          <w:rFonts w:ascii="Times New Roman" w:eastAsia="Times New Roman" w:hAnsi="Times New Roman" w:cs="Times New Roman"/>
          <w:sz w:val="24"/>
          <w:szCs w:val="24"/>
        </w:rPr>
        <w:t xml:space="preserve">heterogeneous </w:t>
      </w:r>
      <w:r w:rsidR="001C1B04" w:rsidRPr="00BA6634">
        <w:rPr>
          <w:rFonts w:ascii="Times New Roman" w:eastAsia="Times New Roman" w:hAnsi="Times New Roman" w:cs="Times New Roman"/>
          <w:sz w:val="24"/>
          <w:szCs w:val="24"/>
        </w:rPr>
        <w:t>set of five lakes</w:t>
      </w:r>
      <w:r w:rsidR="00F9491E" w:rsidRPr="00BA6634">
        <w:rPr>
          <w:rFonts w:ascii="Times New Roman" w:eastAsia="Times New Roman" w:hAnsi="Times New Roman" w:cs="Times New Roman"/>
          <w:sz w:val="24"/>
          <w:szCs w:val="24"/>
        </w:rPr>
        <w:t>.</w:t>
      </w:r>
      <w:r w:rsidR="00F574F9">
        <w:rPr>
          <w:rFonts w:ascii="Times New Roman" w:eastAsia="Times New Roman" w:hAnsi="Times New Roman" w:cs="Times New Roman"/>
          <w:sz w:val="24"/>
          <w:szCs w:val="24"/>
        </w:rPr>
        <w:t xml:space="preserve"> </w:t>
      </w:r>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2" w:name="_fgbmh3q8shl8" w:colFirst="0" w:colLast="0"/>
      <w:bookmarkEnd w:id="12"/>
      <w:commentRangeStart w:id="13"/>
      <w:r>
        <w:rPr>
          <w:rFonts w:ascii="Times New Roman" w:eastAsia="Times New Roman" w:hAnsi="Times New Roman" w:cs="Times New Roman"/>
          <w:i/>
          <w:color w:val="000000"/>
          <w:sz w:val="24"/>
          <w:szCs w:val="24"/>
        </w:rPr>
        <w:t xml:space="preserve">Overview </w:t>
      </w:r>
      <w:commentRangeEnd w:id="13"/>
      <w:r w:rsidR="00E873F8">
        <w:rPr>
          <w:rStyle w:val="CommentReference"/>
          <w:color w:val="000000"/>
        </w:rPr>
        <w:commentReference w:id="13"/>
      </w:r>
      <w:r>
        <w:rPr>
          <w:rFonts w:ascii="Times New Roman" w:eastAsia="Times New Roman" w:hAnsi="Times New Roman" w:cs="Times New Roman"/>
          <w:i/>
          <w:color w:val="000000"/>
          <w:sz w:val="24"/>
          <w:szCs w:val="24"/>
        </w:rPr>
        <w:t>of concepts of key OC fluxes in lake ecosystems</w:t>
      </w:r>
    </w:p>
    <w:p w14:paraId="3AB9818B" w14:textId="33C3BD1C"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 xml:space="preserve">he term “mass balance” has been broadly used to quantify budgets </w:t>
      </w:r>
      <w:r w:rsidR="003A0D4C">
        <w:rPr>
          <w:rFonts w:ascii="Times New Roman" w:eastAsia="Times New Roman" w:hAnsi="Times New Roman" w:cs="Times New Roman"/>
          <w:sz w:val="24"/>
          <w:szCs w:val="24"/>
        </w:rPr>
        <w:t>as the combination</w:t>
      </w:r>
      <w:r w:rsidR="00B80037">
        <w:rPr>
          <w:rFonts w:ascii="Times New Roman" w:eastAsia="Times New Roman" w:hAnsi="Times New Roman" w:cs="Times New Roman"/>
          <w:sz w:val="24"/>
          <w:szCs w:val="24"/>
        </w:rPr>
        <w:t xml:space="preserve"> of inputs</w:t>
      </w:r>
      <w:r w:rsidR="00CD39CC">
        <w:rPr>
          <w:rFonts w:ascii="Times New Roman" w:eastAsia="Times New Roman" w:hAnsi="Times New Roman" w:cs="Times New Roman"/>
          <w:sz w:val="24"/>
          <w:szCs w:val="24"/>
        </w:rPr>
        <w:t>, outputs</w:t>
      </w:r>
      <w:r w:rsidR="00B80037">
        <w:rPr>
          <w:rFonts w:ascii="Times New Roman" w:eastAsia="Times New Roman" w:hAnsi="Times New Roman" w:cs="Times New Roman"/>
          <w:sz w:val="24"/>
          <w:szCs w:val="24"/>
        </w:rPr>
        <w:t xml:space="preserve">, </w:t>
      </w:r>
      <w:r w:rsidR="00CD39CC">
        <w:rPr>
          <w:rFonts w:ascii="Times New Roman" w:eastAsia="Times New Roman" w:hAnsi="Times New Roman" w:cs="Times New Roman"/>
          <w:sz w:val="24"/>
          <w:szCs w:val="24"/>
        </w:rPr>
        <w:t xml:space="preserve">and changes to standing </w:t>
      </w:r>
      <w:del w:id="14" w:author="HILARY A DUGAN" w:date="2017-10-20T12:44:00Z">
        <w:r w:rsidR="005938FB" w:rsidDel="006D3ABD">
          <w:rPr>
            <w:rFonts w:ascii="Times New Roman" w:eastAsia="Times New Roman" w:hAnsi="Times New Roman" w:cs="Times New Roman"/>
            <w:sz w:val="24"/>
            <w:szCs w:val="24"/>
          </w:rPr>
          <w:delText xml:space="preserve">OC </w:delText>
        </w:r>
      </w:del>
      <w:r w:rsidR="005938FB">
        <w:rPr>
          <w:rFonts w:ascii="Times New Roman" w:eastAsia="Times New Roman" w:hAnsi="Times New Roman" w:cs="Times New Roman"/>
          <w:sz w:val="24"/>
          <w:szCs w:val="24"/>
        </w:rPr>
        <w:t xml:space="preserve">stocks in the </w:t>
      </w:r>
      <w:r w:rsidR="00E66C36">
        <w:rPr>
          <w:rFonts w:ascii="Times New Roman" w:eastAsia="Times New Roman" w:hAnsi="Times New Roman" w:cs="Times New Roman"/>
          <w:sz w:val="24"/>
          <w:szCs w:val="24"/>
        </w:rPr>
        <w:t>water column</w:t>
      </w:r>
      <w:r w:rsidR="00CD39CC">
        <w:rPr>
          <w:rFonts w:ascii="Times New Roman" w:eastAsia="Times New Roman" w:hAnsi="Times New Roman" w:cs="Times New Roman"/>
          <w:sz w:val="24"/>
          <w:szCs w:val="24"/>
        </w:rPr>
        <w:t xml:space="preserve"> </w:t>
      </w:r>
      <w:r w:rsidR="009038F7">
        <w:rPr>
          <w:rFonts w:ascii="Times New Roman" w:eastAsia="Times New Roman" w:hAnsi="Times New Roman" w:cs="Times New Roman"/>
          <w:sz w:val="24"/>
          <w:szCs w:val="24"/>
        </w:rPr>
        <w:t xml:space="preserve">and </w:t>
      </w:r>
      <w:r w:rsidR="00CD39CC">
        <w:rPr>
          <w:rFonts w:ascii="Times New Roman" w:eastAsia="Times New Roman" w:hAnsi="Times New Roman" w:cs="Times New Roman"/>
          <w:sz w:val="24"/>
          <w:szCs w:val="24"/>
        </w:rPr>
        <w:t xml:space="preserve">lake sediments. </w:t>
      </w:r>
      <w:r w:rsidR="00B80037">
        <w:rPr>
          <w:rFonts w:ascii="Times New Roman" w:eastAsia="Times New Roman" w:hAnsi="Times New Roman" w:cs="Times New Roman"/>
          <w:sz w:val="24"/>
          <w:szCs w:val="24"/>
        </w:rPr>
        <w:t>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xml:space="preserve">) dissolved (DOC) and particulate OC (POC) inflows from surface or groundwater sources, </w:t>
      </w:r>
      <w:ins w:id="15" w:author="HILARY A DUGAN" w:date="2017-10-20T12:56:00Z">
        <w:r w:rsidR="008D2A7D">
          <w:rPr>
            <w:rFonts w:ascii="Times New Roman" w:eastAsia="Times New Roman" w:hAnsi="Times New Roman" w:cs="Times New Roman"/>
            <w:sz w:val="24"/>
            <w:szCs w:val="24"/>
          </w:rPr>
          <w:t xml:space="preserve">atmospheric deposition via </w:t>
        </w:r>
      </w:ins>
      <w:r w:rsidR="00B80037">
        <w:rPr>
          <w:rFonts w:ascii="Times New Roman" w:eastAsia="Times New Roman" w:hAnsi="Times New Roman" w:cs="Times New Roman"/>
          <w:sz w:val="24"/>
          <w:szCs w:val="24"/>
        </w:rPr>
        <w:t>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litterfall</w:t>
      </w:r>
      <w:proofErr w:type="spellEnd"/>
      <w:r w:rsidR="00CD39CC">
        <w:rPr>
          <w:rFonts w:ascii="Times New Roman" w:eastAsia="Times New Roman" w:hAnsi="Times New Roman" w:cs="Times New Roman"/>
          <w:sz w:val="24"/>
          <w:szCs w:val="24"/>
        </w:rPr>
        <w:t>, as well as autochthonous (internally derived) DOC and POC from primary production</w:t>
      </w:r>
      <w:r w:rsidR="00B80037">
        <w:rPr>
          <w:rFonts w:ascii="Times New Roman" w:eastAsia="Times New Roman" w:hAnsi="Times New Roman" w:cs="Times New Roman"/>
          <w:sz w:val="24"/>
          <w:szCs w:val="24"/>
        </w:rPr>
        <w:t xml:space="preserve">. </w:t>
      </w:r>
      <w:r w:rsidR="00CD39CC">
        <w:rPr>
          <w:rFonts w:ascii="Times New Roman" w:eastAsia="Times New Roman" w:hAnsi="Times New Roman" w:cs="Times New Roman"/>
          <w:sz w:val="24"/>
          <w:szCs w:val="24"/>
        </w:rPr>
        <w:t xml:space="preserve">Outputs from the OC pool include </w:t>
      </w:r>
      <w:r w:rsidR="00B80037">
        <w:rPr>
          <w:rFonts w:ascii="Times New Roman" w:eastAsia="Times New Roman" w:hAnsi="Times New Roman" w:cs="Times New Roman"/>
          <w:sz w:val="24"/>
          <w:szCs w:val="24"/>
        </w:rPr>
        <w:t xml:space="preserve">mechanisms that </w:t>
      </w:r>
      <w:r w:rsidR="009038F7">
        <w:rPr>
          <w:rFonts w:ascii="Times New Roman" w:eastAsia="Times New Roman" w:hAnsi="Times New Roman" w:cs="Times New Roman"/>
          <w:sz w:val="24"/>
          <w:szCs w:val="24"/>
        </w:rPr>
        <w:t>mineralize</w:t>
      </w:r>
      <w:r w:rsidR="00B80037">
        <w:rPr>
          <w:rFonts w:ascii="Times New Roman" w:eastAsia="Times New Roman" w:hAnsi="Times New Roman" w:cs="Times New Roman"/>
          <w:sz w:val="24"/>
          <w:szCs w:val="24"/>
        </w:rPr>
        <w:t xml:space="preserve"> OC (i.e., </w:t>
      </w:r>
      <w:r w:rsidR="009038F7">
        <w:rPr>
          <w:rFonts w:ascii="Times New Roman" w:eastAsia="Times New Roman" w:hAnsi="Times New Roman" w:cs="Times New Roman"/>
          <w:sz w:val="24"/>
          <w:szCs w:val="24"/>
        </w:rPr>
        <w:t>photo-oxidation and</w:t>
      </w:r>
      <w:r w:rsidR="00CD39CC">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respiration)</w:t>
      </w:r>
      <w:r w:rsidR="00CD39CC">
        <w:rPr>
          <w:rFonts w:ascii="Times New Roman" w:eastAsia="Times New Roman" w:hAnsi="Times New Roman" w:cs="Times New Roman"/>
          <w:sz w:val="24"/>
          <w:szCs w:val="24"/>
        </w:rPr>
        <w:t xml:space="preserve"> and export </w:t>
      </w:r>
      <w:r w:rsidR="00B80037">
        <w:rPr>
          <w:rFonts w:ascii="Times New Roman" w:eastAsia="Times New Roman" w:hAnsi="Times New Roman" w:cs="Times New Roman"/>
          <w:sz w:val="24"/>
          <w:szCs w:val="24"/>
        </w:rPr>
        <w:t xml:space="preserve">via surface or </w:t>
      </w:r>
      <w:r w:rsidR="00B80037">
        <w:rPr>
          <w:rFonts w:ascii="Times New Roman" w:eastAsia="Times New Roman" w:hAnsi="Times New Roman" w:cs="Times New Roman"/>
          <w:sz w:val="24"/>
          <w:szCs w:val="24"/>
        </w:rPr>
        <w:lastRenderedPageBreak/>
        <w:t xml:space="preserve">groundwater </w:t>
      </w:r>
      <w:r w:rsidR="00CD39CC">
        <w:rPr>
          <w:rFonts w:ascii="Times New Roman" w:eastAsia="Times New Roman" w:hAnsi="Times New Roman" w:cs="Times New Roman"/>
          <w:sz w:val="24"/>
          <w:szCs w:val="24"/>
        </w:rPr>
        <w:t>outflows</w:t>
      </w:r>
      <w:r w:rsidR="00B80037">
        <w:rPr>
          <w:rFonts w:ascii="Times New Roman" w:eastAsia="Times New Roman" w:hAnsi="Times New Roman" w:cs="Times New Roman"/>
          <w:sz w:val="24"/>
          <w:szCs w:val="24"/>
        </w:rPr>
        <w:t xml:space="preserve">. </w:t>
      </w:r>
      <w:r w:rsidR="00CD39CC">
        <w:rPr>
          <w:rFonts w:ascii="Times New Roman" w:eastAsia="Times New Roman" w:hAnsi="Times New Roman" w:cs="Times New Roman"/>
          <w:sz w:val="24"/>
          <w:szCs w:val="24"/>
        </w:rPr>
        <w:t xml:space="preserve"> </w:t>
      </w:r>
      <w:ins w:id="16" w:author="HILARY A DUGAN" w:date="2017-10-20T12:50:00Z">
        <w:r w:rsidR="00E01A83">
          <w:rPr>
            <w:rFonts w:ascii="Times New Roman" w:eastAsia="Times New Roman" w:hAnsi="Times New Roman" w:cs="Times New Roman"/>
            <w:sz w:val="24"/>
            <w:szCs w:val="24"/>
          </w:rPr>
          <w:t>Here, f</w:t>
        </w:r>
      </w:ins>
      <w:del w:id="17" w:author="HILARY A DUGAN" w:date="2017-10-20T12:50:00Z">
        <w:r w:rsidR="00894618" w:rsidDel="00E01A83">
          <w:rPr>
            <w:rFonts w:ascii="Times New Roman" w:eastAsia="Times New Roman" w:hAnsi="Times New Roman" w:cs="Times New Roman"/>
            <w:sz w:val="24"/>
            <w:szCs w:val="24"/>
          </w:rPr>
          <w:delText>F</w:delText>
        </w:r>
      </w:del>
      <w:r w:rsidR="00894618">
        <w:rPr>
          <w:rFonts w:ascii="Times New Roman" w:eastAsia="Times New Roman" w:hAnsi="Times New Roman" w:cs="Times New Roman"/>
          <w:sz w:val="24"/>
          <w:szCs w:val="24"/>
        </w:rPr>
        <w:t>or simplicity</w:t>
      </w:r>
      <w:del w:id="18" w:author="HILARY A DUGAN" w:date="2017-10-20T12:49:00Z">
        <w:r w:rsidR="00894618" w:rsidDel="00E01A83">
          <w:rPr>
            <w:rFonts w:ascii="Times New Roman" w:eastAsia="Times New Roman" w:hAnsi="Times New Roman" w:cs="Times New Roman"/>
            <w:sz w:val="24"/>
            <w:szCs w:val="24"/>
          </w:rPr>
          <w:delText xml:space="preserve"> in terminology</w:delText>
        </w:r>
      </w:del>
      <w:r w:rsidR="00894618">
        <w:rPr>
          <w:rFonts w:ascii="Times New Roman" w:eastAsia="Times New Roman" w:hAnsi="Times New Roman" w:cs="Times New Roman"/>
          <w:sz w:val="24"/>
          <w:szCs w:val="24"/>
        </w:rPr>
        <w:t>, all mineralization processes</w:t>
      </w:r>
      <w:ins w:id="19" w:author="HILARY A DUGAN" w:date="2017-10-20T12:47:00Z">
        <w:r w:rsidR="00A574F1">
          <w:rPr>
            <w:rFonts w:ascii="Times New Roman" w:eastAsia="Times New Roman" w:hAnsi="Times New Roman" w:cs="Times New Roman"/>
            <w:sz w:val="24"/>
            <w:szCs w:val="24"/>
          </w:rPr>
          <w:t xml:space="preserve"> that convert OC to CO</w:t>
        </w:r>
        <w:r w:rsidR="00A574F1" w:rsidRPr="00A574F1">
          <w:rPr>
            <w:rFonts w:ascii="Times New Roman" w:eastAsia="Times New Roman" w:hAnsi="Times New Roman" w:cs="Times New Roman"/>
            <w:sz w:val="24"/>
            <w:szCs w:val="24"/>
            <w:vertAlign w:val="subscript"/>
            <w:rPrChange w:id="20" w:author="HILARY A DUGAN" w:date="2017-10-20T12:47:00Z">
              <w:rPr>
                <w:rFonts w:ascii="Times New Roman" w:eastAsia="Times New Roman" w:hAnsi="Times New Roman" w:cs="Times New Roman"/>
                <w:sz w:val="24"/>
                <w:szCs w:val="24"/>
              </w:rPr>
            </w:rPrChange>
          </w:rPr>
          <w:t>2</w:t>
        </w:r>
      </w:ins>
      <w:r w:rsidR="00894618">
        <w:rPr>
          <w:rFonts w:ascii="Times New Roman" w:eastAsia="Times New Roman" w:hAnsi="Times New Roman" w:cs="Times New Roman"/>
          <w:sz w:val="24"/>
          <w:szCs w:val="24"/>
        </w:rPr>
        <w:t xml:space="preserve"> are </w:t>
      </w:r>
      <w:del w:id="21" w:author="immccull@gmail.com" w:date="2017-10-15T09:11:00Z">
        <w:r w:rsidR="00894618" w:rsidDel="00A044C0">
          <w:rPr>
            <w:rFonts w:ascii="Times New Roman" w:eastAsia="Times New Roman" w:hAnsi="Times New Roman" w:cs="Times New Roman"/>
            <w:sz w:val="24"/>
            <w:szCs w:val="24"/>
          </w:rPr>
          <w:delText xml:space="preserve">often </w:delText>
        </w:r>
      </w:del>
      <w:del w:id="22" w:author="HILARY A DUGAN" w:date="2017-10-20T12:47:00Z">
        <w:r w:rsidR="00894618" w:rsidDel="00A574F1">
          <w:rPr>
            <w:rFonts w:ascii="Times New Roman" w:eastAsia="Times New Roman" w:hAnsi="Times New Roman" w:cs="Times New Roman"/>
            <w:sz w:val="24"/>
            <w:szCs w:val="24"/>
          </w:rPr>
          <w:delText>included under</w:delText>
        </w:r>
      </w:del>
      <w:ins w:id="23" w:author="HILARY A DUGAN" w:date="2017-10-20T12:50:00Z">
        <w:r w:rsidR="00E01A83">
          <w:rPr>
            <w:rFonts w:ascii="Times New Roman" w:eastAsia="Times New Roman" w:hAnsi="Times New Roman" w:cs="Times New Roman"/>
            <w:sz w:val="24"/>
            <w:szCs w:val="24"/>
          </w:rPr>
          <w:t>collectively modeled as</w:t>
        </w:r>
      </w:ins>
      <w:r w:rsidR="00894618">
        <w:rPr>
          <w:rFonts w:ascii="Times New Roman" w:eastAsia="Times New Roman" w:hAnsi="Times New Roman" w:cs="Times New Roman"/>
          <w:sz w:val="24"/>
          <w:szCs w:val="24"/>
        </w:rPr>
        <w:t xml:space="preserve"> respiration. </w:t>
      </w:r>
      <w:r w:rsidR="00CD39CC">
        <w:rPr>
          <w:rFonts w:ascii="Times New Roman" w:eastAsia="Times New Roman" w:hAnsi="Times New Roman" w:cs="Times New Roman"/>
          <w:sz w:val="24"/>
          <w:szCs w:val="24"/>
        </w:rPr>
        <w:t xml:space="preserve">Change in storage </w:t>
      </w:r>
      <w:ins w:id="24" w:author="HILARY A DUGAN" w:date="2017-10-20T12:51:00Z">
        <w:r w:rsidR="00E01A83">
          <w:rPr>
            <w:rFonts w:ascii="Times New Roman" w:eastAsia="Times New Roman" w:hAnsi="Times New Roman" w:cs="Times New Roman"/>
            <w:sz w:val="24"/>
            <w:szCs w:val="24"/>
          </w:rPr>
          <w:t xml:space="preserve">is considered the mass change in OC in </w:t>
        </w:r>
      </w:ins>
      <w:del w:id="25" w:author="HILARY A DUGAN" w:date="2017-10-20T12:51:00Z">
        <w:r w:rsidR="00CD39CC" w:rsidDel="00E01A83">
          <w:rPr>
            <w:rFonts w:ascii="Times New Roman" w:eastAsia="Times New Roman" w:hAnsi="Times New Roman" w:cs="Times New Roman"/>
            <w:sz w:val="24"/>
            <w:szCs w:val="24"/>
          </w:rPr>
          <w:delText xml:space="preserve">includes changes in the mass in </w:delText>
        </w:r>
      </w:del>
      <w:r w:rsidR="00CD39CC">
        <w:rPr>
          <w:rFonts w:ascii="Times New Roman" w:eastAsia="Times New Roman" w:hAnsi="Times New Roman" w:cs="Times New Roman"/>
          <w:sz w:val="24"/>
          <w:szCs w:val="24"/>
        </w:rPr>
        <w:t xml:space="preserve">the water column and lake sediments. </w:t>
      </w:r>
      <w:r w:rsidR="00660A44">
        <w:rPr>
          <w:rFonts w:ascii="Times New Roman" w:eastAsia="Times New Roman" w:hAnsi="Times New Roman" w:cs="Times New Roman"/>
          <w:sz w:val="24"/>
          <w:szCs w:val="24"/>
        </w:rPr>
        <w:t xml:space="preserve">Outputs and storage are the fates </w:t>
      </w:r>
      <w:r w:rsidR="00BE68CA">
        <w:rPr>
          <w:rFonts w:ascii="Times New Roman" w:eastAsia="Times New Roman" w:hAnsi="Times New Roman" w:cs="Times New Roman"/>
          <w:sz w:val="24"/>
          <w:szCs w:val="24"/>
        </w:rPr>
        <w:t xml:space="preserve">of OC </w:t>
      </w:r>
      <w:r w:rsidR="00660A44">
        <w:rPr>
          <w:rFonts w:ascii="Times New Roman" w:eastAsia="Times New Roman" w:hAnsi="Times New Roman" w:cs="Times New Roman"/>
          <w:sz w:val="24"/>
          <w:szCs w:val="24"/>
        </w:rPr>
        <w:t>loads</w:t>
      </w:r>
      <w:r w:rsidR="009038F7">
        <w:rPr>
          <w:rFonts w:ascii="Times New Roman" w:eastAsia="Times New Roman" w:hAnsi="Times New Roman" w:cs="Times New Roman"/>
          <w:sz w:val="24"/>
          <w:szCs w:val="24"/>
        </w:rPr>
        <w:t>,</w:t>
      </w:r>
      <w:r w:rsidR="00660A44">
        <w:rPr>
          <w:rFonts w:ascii="Times New Roman" w:eastAsia="Times New Roman" w:hAnsi="Times New Roman" w:cs="Times New Roman"/>
          <w:sz w:val="24"/>
          <w:szCs w:val="24"/>
        </w:rPr>
        <w:t xml:space="preserve"> and their balances define </w:t>
      </w:r>
      <w:r w:rsidR="00BE68CA">
        <w:rPr>
          <w:rFonts w:ascii="Times New Roman" w:eastAsia="Times New Roman" w:hAnsi="Times New Roman" w:cs="Times New Roman"/>
          <w:sz w:val="24"/>
          <w:szCs w:val="24"/>
        </w:rPr>
        <w:t xml:space="preserve">the role of lakes in broader C cycling. </w:t>
      </w:r>
      <w:r w:rsidR="00525E73">
        <w:rPr>
          <w:rFonts w:ascii="Times New Roman" w:eastAsia="Times New Roman" w:hAnsi="Times New Roman" w:cs="Times New Roman"/>
          <w:sz w:val="24"/>
          <w:szCs w:val="24"/>
        </w:rPr>
        <w:t>(</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p>
    <w:p w14:paraId="75BCD52A" w14:textId="5BC0E124" w:rsidR="00513F0F" w:rsidRDefault="00665918"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the global scale, lakes are thought to be net sources of carbon to the atmosphere based on the super</w:t>
      </w:r>
      <w:r w:rsidR="007B5FBF">
        <w:rPr>
          <w:rFonts w:ascii="Times New Roman" w:eastAsia="Times New Roman" w:hAnsi="Times New Roman" w:cs="Times New Roman"/>
          <w:sz w:val="24"/>
          <w:szCs w:val="24"/>
        </w:rPr>
        <w:t>-</w:t>
      </w:r>
      <w:r>
        <w:rPr>
          <w:rFonts w:ascii="Times New Roman" w:eastAsia="Times New Roman" w:hAnsi="Times New Roman" w:cs="Times New Roman"/>
          <w:sz w:val="24"/>
          <w:szCs w:val="24"/>
        </w:rPr>
        <w:t>saturation of carbon dioxide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et al. 2006,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Raymond et al. 2013) and methane (</w:t>
      </w:r>
      <w:proofErr w:type="spellStart"/>
      <w:r>
        <w:rPr>
          <w:rFonts w:ascii="Times New Roman" w:eastAsia="Times New Roman" w:hAnsi="Times New Roman" w:cs="Times New Roman"/>
          <w:sz w:val="24"/>
          <w:szCs w:val="24"/>
        </w:rPr>
        <w:t>Bastviken</w:t>
      </w:r>
      <w:proofErr w:type="spellEnd"/>
      <w:r>
        <w:rPr>
          <w:rFonts w:ascii="Times New Roman" w:eastAsia="Times New Roman" w:hAnsi="Times New Roman" w:cs="Times New Roman"/>
          <w:sz w:val="24"/>
          <w:szCs w:val="24"/>
        </w:rPr>
        <w:t xml:space="preserve"> et al. 2011) in lake surface waters</w:t>
      </w:r>
      <w:r w:rsidR="002927F2">
        <w:rPr>
          <w:rFonts w:ascii="Times New Roman" w:eastAsia="Times New Roman" w:hAnsi="Times New Roman" w:cs="Times New Roman"/>
          <w:sz w:val="24"/>
          <w:szCs w:val="24"/>
        </w:rPr>
        <w:t xml:space="preserve">. </w:t>
      </w:r>
      <w:r w:rsidR="00614236">
        <w:rPr>
          <w:rFonts w:ascii="Times New Roman" w:eastAsia="Times New Roman" w:hAnsi="Times New Roman" w:cs="Times New Roman"/>
          <w:sz w:val="24"/>
          <w:szCs w:val="24"/>
        </w:rPr>
        <w:t xml:space="preserve">OC export </w:t>
      </w:r>
      <w:r w:rsidR="002927F2">
        <w:rPr>
          <w:rFonts w:ascii="Times New Roman" w:eastAsia="Times New Roman" w:hAnsi="Times New Roman" w:cs="Times New Roman"/>
          <w:sz w:val="24"/>
          <w:szCs w:val="24"/>
        </w:rPr>
        <w:t>is less frequently considered</w:t>
      </w:r>
      <w:r w:rsidR="00AC2828">
        <w:rPr>
          <w:rFonts w:ascii="Times New Roman" w:eastAsia="Times New Roman" w:hAnsi="Times New Roman" w:cs="Times New Roman"/>
          <w:sz w:val="24"/>
          <w:szCs w:val="24"/>
        </w:rPr>
        <w:t>,</w:t>
      </w:r>
      <w:r w:rsidR="002927F2">
        <w:rPr>
          <w:rFonts w:ascii="Times New Roman" w:eastAsia="Times New Roman" w:hAnsi="Times New Roman" w:cs="Times New Roman"/>
          <w:sz w:val="24"/>
          <w:szCs w:val="24"/>
        </w:rPr>
        <w:t xml:space="preserve"> but equally important</w:t>
      </w:r>
      <w:r w:rsidR="00AC2828">
        <w:rPr>
          <w:rFonts w:ascii="Times New Roman" w:eastAsia="Times New Roman" w:hAnsi="Times New Roman" w:cs="Times New Roman"/>
          <w:sz w:val="24"/>
          <w:szCs w:val="24"/>
        </w:rPr>
        <w:t>,</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ultimately</w:t>
      </w:r>
      <w:r w:rsidR="00614236">
        <w:rPr>
          <w:rFonts w:ascii="Times New Roman" w:eastAsia="Times New Roman" w:hAnsi="Times New Roman" w:cs="Times New Roman"/>
          <w:sz w:val="24"/>
          <w:szCs w:val="24"/>
        </w:rPr>
        <w:t xml:space="preserve"> reaching</w:t>
      </w:r>
      <w:r w:rsidR="00B53CAF">
        <w:rPr>
          <w:rFonts w:ascii="Times New Roman" w:eastAsia="Times New Roman" w:hAnsi="Times New Roman" w:cs="Times New Roman"/>
          <w:sz w:val="24"/>
          <w:szCs w:val="24"/>
        </w:rPr>
        <w:t xml:space="preserve">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proofErr w:type="spellStart"/>
      <w:r w:rsidR="002565E5">
        <w:rPr>
          <w:rFonts w:ascii="Times New Roman" w:eastAsia="Times New Roman" w:hAnsi="Times New Roman" w:cs="Times New Roman"/>
          <w:sz w:val="24"/>
          <w:szCs w:val="24"/>
        </w:rPr>
        <w:t>Santoso</w:t>
      </w:r>
      <w:proofErr w:type="spellEnd"/>
      <w:r w:rsidR="002565E5">
        <w:rPr>
          <w:rFonts w:ascii="Times New Roman" w:eastAsia="Times New Roman" w:hAnsi="Times New Roman" w:cs="Times New Roman"/>
          <w:sz w:val="24"/>
          <w:szCs w:val="24"/>
        </w:rPr>
        <w:t xml:space="preserve">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w:t>
      </w:r>
      <w:ins w:id="26" w:author="immccull@gmail.com" w:date="2017-10-16T19:48:00Z">
        <w:r w:rsidR="00E66C36">
          <w:rPr>
            <w:rFonts w:ascii="Times New Roman" w:eastAsia="Times New Roman" w:hAnsi="Times New Roman" w:cs="Times New Roman"/>
            <w:sz w:val="24"/>
            <w:szCs w:val="24"/>
          </w:rPr>
          <w:t xml:space="preserve">can also </w:t>
        </w:r>
      </w:ins>
      <w:r w:rsidR="00B80037">
        <w:rPr>
          <w:rFonts w:ascii="Times New Roman" w:eastAsia="Times New Roman" w:hAnsi="Times New Roman" w:cs="Times New Roman"/>
          <w:sz w:val="24"/>
          <w:szCs w:val="24"/>
        </w:rPr>
        <w:t xml:space="preserve">act as sinks in the global carbon 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w:t>
      </w:r>
      <w:r w:rsidR="00152F60">
        <w:rPr>
          <w:rFonts w:ascii="Times New Roman" w:eastAsia="Times New Roman" w:hAnsi="Times New Roman" w:cs="Times New Roman"/>
          <w:sz w:val="24"/>
          <w:szCs w:val="24"/>
        </w:rPr>
        <w:t xml:space="preserve">. </w:t>
      </w:r>
    </w:p>
    <w:p w14:paraId="5CF7CE5A" w14:textId="77777777" w:rsidR="00513F0F" w:rsidRDefault="00513F0F" w:rsidP="002565E5">
      <w:pPr>
        <w:spacing w:line="480" w:lineRule="auto"/>
        <w:ind w:firstLine="720"/>
        <w:rPr>
          <w:rFonts w:ascii="Times New Roman" w:eastAsia="Times New Roman" w:hAnsi="Times New Roman" w:cs="Times New Roman"/>
          <w:sz w:val="24"/>
          <w:szCs w:val="24"/>
        </w:rPr>
      </w:pPr>
    </w:p>
    <w:p w14:paraId="43750647" w14:textId="41E0ED5D" w:rsidR="0032009C" w:rsidRDefault="00FE21F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BE59986" wp14:editId="1ABF79BD">
                <wp:simplePos x="0" y="0"/>
                <wp:positionH relativeFrom="margin">
                  <wp:align>left</wp:align>
                </wp:positionH>
                <wp:positionV relativeFrom="paragraph">
                  <wp:posOffset>0</wp:posOffset>
                </wp:positionV>
                <wp:extent cx="6191250" cy="1743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743075"/>
                        </a:xfrm>
                        <a:prstGeom prst="rect">
                          <a:avLst/>
                        </a:prstGeom>
                        <a:solidFill>
                          <a:srgbClr val="FFFFFF"/>
                        </a:solidFill>
                        <a:ln w="9525">
                          <a:solidFill>
                            <a:srgbClr val="000000"/>
                          </a:solidFill>
                          <a:miter lim="800000"/>
                          <a:headEnd/>
                          <a:tailEnd/>
                        </a:ln>
                      </wps:spPr>
                      <wps:txbx>
                        <w:txbxContent>
                          <w:p w14:paraId="1A2F8347" w14:textId="5CF6C809" w:rsidR="00F870E0" w:rsidRPr="006F4EC1" w:rsidRDefault="00F870E0"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F870E0" w:rsidRDefault="00F870E0"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4B9186F1" w14:textId="1322C16F" w:rsidR="00F870E0" w:rsidRDefault="00F870E0"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w:t>
                            </w:r>
                          </w:p>
                          <w:p w14:paraId="04AF8A12" w14:textId="77A5590D" w:rsidR="00F870E0" w:rsidRDefault="00F870E0" w:rsidP="00FE21F7">
                            <w:pPr>
                              <w:spacing w:line="480" w:lineRule="auto"/>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(in water column)</w:t>
                            </w:r>
                            <w: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59986" id="_x0000_t202" coordsize="21600,21600" o:spt="202" path="m0,0l0,21600,21600,21600,21600,0xe">
                <v:stroke joinstyle="miter"/>
                <v:path gradientshapeok="t" o:connecttype="rect"/>
              </v:shapetype>
              <v:shape id="Text Box 2" o:spid="_x0000_s1026" type="#_x0000_t202" style="position:absolute;left:0;text-align:left;margin-left:0;margin-top:0;width:487.5pt;height:137.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">
                <v:textbox>
                  <w:txbxContent>
                    <w:p w14:paraId="1A2F8347" w14:textId="5CF6C809" w:rsidR="00F870E0" w:rsidRPr="006F4EC1" w:rsidRDefault="00F870E0"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F870E0" w:rsidRDefault="00F870E0"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4B9186F1" w14:textId="1322C16F" w:rsidR="00F870E0" w:rsidRDefault="00F870E0"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w:t>
                      </w:r>
                    </w:p>
                    <w:p w14:paraId="04AF8A12" w14:textId="77A5590D" w:rsidR="00F870E0" w:rsidRDefault="00F870E0" w:rsidP="00FE21F7">
                      <w:pPr>
                        <w:spacing w:line="480" w:lineRule="auto"/>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(in water column)</w:t>
                      </w:r>
                      <w:r>
                        <w:annotationRef/>
                      </w:r>
                    </w:p>
                  </w:txbxContent>
                </v:textbox>
                <w10:wrap type="square" anchorx="margin"/>
              </v:shape>
            </w:pict>
          </mc:Fallback>
        </mc:AlternateContent>
      </w:r>
      <w:r w:rsidR="00B80037">
        <w:rPr>
          <w:rFonts w:ascii="Times New Roman" w:eastAsia="Times New Roman" w:hAnsi="Times New Roman" w:cs="Times New Roman"/>
          <w:sz w:val="24"/>
          <w:szCs w:val="24"/>
        </w:rPr>
        <w:t>We synthesized existing knowledge of lake OC budgets into a</w:t>
      </w:r>
      <w:r w:rsidR="0032269B">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sidR="00B80037">
        <w:rPr>
          <w:rFonts w:ascii="Times New Roman" w:eastAsia="Times New Roman" w:hAnsi="Times New Roman" w:cs="Times New Roman"/>
          <w:sz w:val="24"/>
          <w:szCs w:val="24"/>
        </w:rPr>
        <w:t xml:space="preserve"> three main categories 1) </w:t>
      </w:r>
      <w:proofErr w:type="spellStart"/>
      <w:r w:rsidR="00B80037">
        <w:rPr>
          <w:rFonts w:ascii="Times New Roman" w:eastAsia="Times New Roman" w:hAnsi="Times New Roman" w:cs="Times New Roman"/>
          <w:sz w:val="24"/>
          <w:szCs w:val="24"/>
        </w:rPr>
        <w:t>allochthony</w:t>
      </w:r>
      <w:proofErr w:type="spellEnd"/>
      <w:r w:rsidR="00B80037">
        <w:rPr>
          <w:rFonts w:ascii="Times New Roman" w:eastAsia="Times New Roman" w:hAnsi="Times New Roman" w:cs="Times New Roman"/>
          <w:sz w:val="24"/>
          <w:szCs w:val="24"/>
        </w:rPr>
        <w:t>, 2) autochthony</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sidR="00B80037">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7" w:name="_cia0tf49w3t8" w:colFirst="0" w:colLast="0"/>
      <w:bookmarkEnd w:id="27"/>
      <w:proofErr w:type="spellStart"/>
      <w:r>
        <w:rPr>
          <w:rFonts w:ascii="Times New Roman" w:eastAsia="Times New Roman" w:hAnsi="Times New Roman" w:cs="Times New Roman"/>
          <w:i/>
          <w:color w:val="000000"/>
          <w:sz w:val="24"/>
          <w:szCs w:val="24"/>
        </w:rPr>
        <w:lastRenderedPageBreak/>
        <w:t>Allochthony</w:t>
      </w:r>
      <w:proofErr w:type="spellEnd"/>
    </w:p>
    <w:p w14:paraId="46EFA77D" w14:textId="6E16C59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w:t>
      </w:r>
      <w:r w:rsidR="00A61EFB">
        <w:rPr>
          <w:rFonts w:ascii="Times New Roman" w:eastAsia="Times New Roman" w:hAnsi="Times New Roman" w:cs="Times New Roman"/>
          <w:sz w:val="24"/>
          <w:szCs w:val="24"/>
        </w:rPr>
        <w:t>D</w:t>
      </w:r>
      <w:r w:rsidR="005A467E">
        <w:rPr>
          <w:rFonts w:ascii="Times New Roman" w:eastAsia="Times New Roman" w:hAnsi="Times New Roman" w:cs="Times New Roman"/>
          <w:sz w:val="24"/>
          <w:szCs w:val="24"/>
        </w:rPr>
        <w:t>OC</w:t>
      </w:r>
      <w:r w:rsidR="00A61EFB">
        <w:rPr>
          <w:rFonts w:ascii="Times New Roman" w:eastAsia="Times New Roman" w:hAnsi="Times New Roman" w:cs="Times New Roman"/>
          <w:sz w:val="24"/>
          <w:szCs w:val="24"/>
        </w:rPr>
        <w:t xml:space="preserve"> and POC</w:t>
      </w:r>
      <w:r w:rsidR="005A467E">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rPr>
        <w:t xml:space="preserve">surface and groundwater inflows, </w:t>
      </w:r>
      <w:proofErr w:type="spellStart"/>
      <w:r>
        <w:rPr>
          <w:rFonts w:ascii="Times New Roman" w:eastAsia="Times New Roman" w:hAnsi="Times New Roman" w:cs="Times New Roman"/>
          <w:sz w:val="24"/>
          <w:szCs w:val="24"/>
        </w:rPr>
        <w:t>litterfall</w:t>
      </w:r>
      <w:proofErr w:type="spellEnd"/>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precipitation</w:t>
      </w:r>
      <w:r w:rsidR="006F4C36">
        <w:rPr>
          <w:rFonts w:ascii="Times New Roman" w:eastAsia="Times New Roman" w:hAnsi="Times New Roman" w:cs="Times New Roman"/>
          <w:sz w:val="24"/>
          <w:szCs w:val="24"/>
        </w:rPr>
        <w:t xml:space="preserve"> (Box 1)</w:t>
      </w:r>
      <w:r>
        <w:rPr>
          <w:rFonts w:ascii="Times New Roman" w:eastAsia="Times New Roman" w:hAnsi="Times New Roman" w:cs="Times New Roman"/>
          <w:sz w:val="24"/>
          <w:szCs w:val="24"/>
        </w:rPr>
        <w:t xml:space="preserve">. Although surface water inflows regularly deliver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 ecosystems, the </w:t>
      </w:r>
      <w:r w:rsidR="00927CBB">
        <w:rPr>
          <w:rFonts w:ascii="Times New Roman" w:eastAsia="Times New Roman" w:hAnsi="Times New Roman" w:cs="Times New Roman"/>
          <w:sz w:val="24"/>
          <w:szCs w:val="24"/>
        </w:rPr>
        <w:t xml:space="preserve">uncertainties around the sources and magnitudes </w:t>
      </w:r>
      <w:r>
        <w:rPr>
          <w:rFonts w:ascii="Times New Roman" w:eastAsia="Times New Roman" w:hAnsi="Times New Roman" w:cs="Times New Roman"/>
          <w:sz w:val="24"/>
          <w:szCs w:val="24"/>
        </w:rPr>
        <w:t xml:space="preserve">of terrestrially derived OC </w:t>
      </w:r>
      <w:r w:rsidR="00927CBB">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perhaps the most commonly </w:t>
      </w:r>
      <w:r w:rsidR="00195C20">
        <w:rPr>
          <w:rFonts w:ascii="Times New Roman" w:eastAsia="Times New Roman" w:hAnsi="Times New Roman" w:cs="Times New Roman"/>
          <w:sz w:val="24"/>
          <w:szCs w:val="24"/>
        </w:rPr>
        <w:t xml:space="preserve">overlooked </w:t>
      </w:r>
      <w:r w:rsidR="00927CBB">
        <w:rPr>
          <w:rFonts w:ascii="Times New Roman" w:eastAsia="Times New Roman" w:hAnsi="Times New Roman" w:cs="Times New Roman"/>
          <w:sz w:val="24"/>
          <w:szCs w:val="24"/>
        </w:rPr>
        <w:t>aspect</w:t>
      </w:r>
      <w:r>
        <w:rPr>
          <w:rFonts w:ascii="Times New Roman" w:eastAsia="Times New Roman" w:hAnsi="Times New Roman" w:cs="Times New Roman"/>
          <w:sz w:val="24"/>
          <w:szCs w:val="24"/>
        </w:rPr>
        <w:t xml:space="preserve">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when available (Schindler et al. 1997,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w:t>
      </w:r>
      <w:r w:rsidR="00586F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Urban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but other approaches have included </w:t>
      </w:r>
      <w:del w:id="28" w:author="immccull@gmail.com" w:date="2017-10-16T19:49:00Z">
        <w:r w:rsidDel="00E66C36">
          <w:rPr>
            <w:rFonts w:ascii="Times New Roman" w:eastAsia="Times New Roman" w:hAnsi="Times New Roman" w:cs="Times New Roman"/>
            <w:sz w:val="24"/>
            <w:szCs w:val="24"/>
          </w:rPr>
          <w:delText xml:space="preserve">use of </w:delText>
        </w:r>
      </w:del>
      <w:r>
        <w:rPr>
          <w:rFonts w:ascii="Times New Roman" w:eastAsia="Times New Roman" w:hAnsi="Times New Roman" w:cs="Times New Roman"/>
          <w:sz w:val="24"/>
          <w:szCs w:val="24"/>
        </w:rPr>
        <w:t>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w:t>
      </w:r>
      <w:proofErr w:type="spellStart"/>
      <w:r w:rsidR="00A227A3">
        <w:rPr>
          <w:rFonts w:ascii="Times New Roman" w:eastAsia="Times New Roman" w:hAnsi="Times New Roman" w:cs="Times New Roman"/>
          <w:sz w:val="24"/>
          <w:szCs w:val="24"/>
        </w:rPr>
        <w:t>Gaiser</w:t>
      </w:r>
      <w:proofErr w:type="spellEnd"/>
      <w:r w:rsidR="00A227A3">
        <w:rPr>
          <w:rFonts w:ascii="Times New Roman" w:eastAsia="Times New Roman" w:hAnsi="Times New Roman" w:cs="Times New Roman"/>
          <w:sz w:val="24"/>
          <w:szCs w:val="24"/>
        </w:rPr>
        <w:t xml:space="preserve">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 xml:space="preserve">and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r w:rsidR="00A61EFB">
        <w:rPr>
          <w:rFonts w:ascii="Times New Roman" w:eastAsia="Times New Roman" w:hAnsi="Times New Roman" w:cs="Times New Roman"/>
          <w:sz w:val="24"/>
          <w:szCs w:val="24"/>
        </w:rPr>
        <w:t>P</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r w:rsidR="00927CBB">
        <w:rPr>
          <w:rFonts w:ascii="Times New Roman" w:eastAsia="Times New Roman" w:hAnsi="Times New Roman" w:cs="Times New Roman"/>
          <w:sz w:val="24"/>
          <w:szCs w:val="24"/>
        </w:rPr>
        <w:t xml:space="preserve">While low in magnitude, these OC sources can be important for lakes with high perimeter to area ratios or </w:t>
      </w:r>
      <w:del w:id="29" w:author="immccull@gmail.com" w:date="2017-10-16T19:50:00Z">
        <w:r w:rsidR="00927CBB" w:rsidDel="00E66C36">
          <w:rPr>
            <w:rFonts w:ascii="Times New Roman" w:eastAsia="Times New Roman" w:hAnsi="Times New Roman" w:cs="Times New Roman"/>
            <w:sz w:val="24"/>
            <w:szCs w:val="24"/>
          </w:rPr>
          <w:delText xml:space="preserve">lakes </w:delText>
        </w:r>
      </w:del>
      <w:r w:rsidR="00927CBB">
        <w:rPr>
          <w:rFonts w:ascii="Times New Roman" w:eastAsia="Times New Roman" w:hAnsi="Times New Roman" w:cs="Times New Roman"/>
          <w:sz w:val="24"/>
          <w:szCs w:val="24"/>
        </w:rPr>
        <w:t>with large surface area</w:t>
      </w:r>
      <w:ins w:id="30" w:author="HILARY A DUGAN" w:date="2017-10-20T13:22:00Z">
        <w:r w:rsidR="004F662F">
          <w:rPr>
            <w:rFonts w:ascii="Times New Roman" w:eastAsia="Times New Roman" w:hAnsi="Times New Roman" w:cs="Times New Roman"/>
            <w:sz w:val="24"/>
            <w:szCs w:val="24"/>
          </w:rPr>
          <w:t>s</w:t>
        </w:r>
      </w:ins>
      <w:r w:rsidR="00927CBB">
        <w:rPr>
          <w:rFonts w:ascii="Times New Roman" w:eastAsia="Times New Roman" w:hAnsi="Times New Roman" w:cs="Times New Roman"/>
          <w:sz w:val="24"/>
          <w:szCs w:val="24"/>
        </w:rPr>
        <w:t xml:space="preserve"> and long hydrologic residence times.</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1" w:name="_z80hadduisff" w:colFirst="0" w:colLast="0"/>
      <w:bookmarkEnd w:id="31"/>
      <w:r>
        <w:rPr>
          <w:rFonts w:ascii="Times New Roman" w:eastAsia="Times New Roman" w:hAnsi="Times New Roman" w:cs="Times New Roman"/>
          <w:i/>
          <w:sz w:val="24"/>
          <w:szCs w:val="24"/>
        </w:rPr>
        <w:t>Autochthony</w:t>
      </w:r>
    </w:p>
    <w:p w14:paraId="5D3FBEA6" w14:textId="0E8D6988"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w:t>
      </w:r>
      <w:r w:rsidR="00FE4F14">
        <w:rPr>
          <w:rFonts w:ascii="Times New Roman" w:eastAsia="Times New Roman" w:hAnsi="Times New Roman" w:cs="Times New Roman"/>
          <w:sz w:val="24"/>
          <w:szCs w:val="24"/>
        </w:rPr>
        <w:t xml:space="preserve">and POC </w:t>
      </w:r>
      <w:r w:rsidR="005524A9">
        <w:rPr>
          <w:rFonts w:ascii="Times New Roman" w:eastAsia="Times New Roman" w:hAnsi="Times New Roman" w:cs="Times New Roman"/>
          <w:sz w:val="24"/>
          <w:szCs w:val="24"/>
        </w:rPr>
        <w:t>originate</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lastRenderedPageBreak/>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7D2588">
        <w:rPr>
          <w:rFonts w:ascii="Times New Roman" w:eastAsia="Times New Roman" w:hAnsi="Times New Roman" w:cs="Times New Roman"/>
          <w:sz w:val="24"/>
          <w:szCs w:val="24"/>
        </w:rPr>
        <w:t xml:space="preserve"> (Box 1)</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w:t>
      </w:r>
      <w:del w:id="32" w:author="HILARY A DUGAN" w:date="2017-10-20T13:23:00Z">
        <w:r w:rsidDel="00841D06">
          <w:rPr>
            <w:rFonts w:ascii="Times New Roman" w:eastAsia="Times New Roman" w:hAnsi="Times New Roman" w:cs="Times New Roman"/>
            <w:sz w:val="24"/>
            <w:szCs w:val="24"/>
          </w:rPr>
          <w:delText xml:space="preserve">previously </w:delText>
        </w:r>
      </w:del>
      <w:del w:id="33" w:author="HILARY A DUGAN" w:date="2017-10-20T13:24:00Z">
        <w:r w:rsidDel="00841D06">
          <w:rPr>
            <w:rFonts w:ascii="Times New Roman" w:eastAsia="Times New Roman" w:hAnsi="Times New Roman" w:cs="Times New Roman"/>
            <w:sz w:val="24"/>
            <w:szCs w:val="24"/>
          </w:rPr>
          <w:delText xml:space="preserve">employed </w:delText>
        </w:r>
      </w:del>
      <w:r>
        <w:rPr>
          <w:rFonts w:ascii="Times New Roman" w:eastAsia="Times New Roman" w:hAnsi="Times New Roman" w:cs="Times New Roman"/>
          <w:sz w:val="24"/>
          <w:szCs w:val="24"/>
        </w:rPr>
        <w:t>to estimat</w:t>
      </w:r>
      <w:ins w:id="34" w:author="HILARY A DUGAN" w:date="2017-10-20T13:24:00Z">
        <w:r w:rsidR="00841D06">
          <w:rPr>
            <w:rFonts w:ascii="Times New Roman" w:eastAsia="Times New Roman" w:hAnsi="Times New Roman" w:cs="Times New Roman"/>
            <w:sz w:val="24"/>
            <w:szCs w:val="24"/>
          </w:rPr>
          <w:t>ing</w:t>
        </w:r>
      </w:ins>
      <w:del w:id="35" w:author="HILARY A DUGAN" w:date="2017-10-20T13:24:00Z">
        <w:r w:rsidDel="00841D06">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bottle incubations (Urban 2005, Yang et al. 2008)</w:t>
      </w:r>
      <w:del w:id="36" w:author="Paul Hanson" w:date="2017-07-13T11:00:00Z">
        <w:r w:rsidR="004A2486" w:rsidDel="003543FC">
          <w:rPr>
            <w:rFonts w:ascii="Times New Roman" w:eastAsia="Times New Roman" w:hAnsi="Times New Roman" w:cs="Times New Roman"/>
            <w:sz w:val="24"/>
            <w:szCs w:val="24"/>
          </w:rPr>
          <w:delText>,</w:delText>
        </w:r>
      </w:del>
      <w:r w:rsidR="004A2486">
        <w:rPr>
          <w:rFonts w:ascii="Times New Roman" w:eastAsia="Times New Roman" w:hAnsi="Times New Roman" w:cs="Times New Roman"/>
          <w:sz w:val="24"/>
          <w:szCs w:val="24"/>
        </w:rPr>
        <w:t xml:space="preserve"> and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 xml:space="preserve">(Cole et al. 2002, </w:t>
      </w:r>
      <w:proofErr w:type="spellStart"/>
      <w:r w:rsidR="004A2486">
        <w:rPr>
          <w:rFonts w:ascii="Times New Roman" w:eastAsia="Times New Roman" w:hAnsi="Times New Roman" w:cs="Times New Roman"/>
          <w:sz w:val="24"/>
          <w:szCs w:val="24"/>
        </w:rPr>
        <w:t>Staehr</w:t>
      </w:r>
      <w:proofErr w:type="spellEnd"/>
      <w:r w:rsidR="004A2486">
        <w:rPr>
          <w:rFonts w:ascii="Times New Roman" w:eastAsia="Times New Roman" w:hAnsi="Times New Roman" w:cs="Times New Roman"/>
          <w:sz w:val="24"/>
          <w:szCs w:val="24"/>
        </w:rPr>
        <w:t xml:space="preserve">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w:t>
      </w:r>
      <w:ins w:id="37" w:author="immccull@gmail.com" w:date="2017-10-16T19:52:00Z">
        <w:r w:rsidR="00E66C36">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38" w:author="immccull@gmail.com" w:date="2017-10-16T19:52:00Z">
        <w:r w:rsidDel="00E66C36">
          <w:rPr>
            <w:rFonts w:ascii="Times New Roman" w:eastAsia="Times New Roman" w:hAnsi="Times New Roman" w:cs="Times New Roman"/>
            <w:sz w:val="24"/>
            <w:szCs w:val="24"/>
          </w:rPr>
          <w:delText xml:space="preserve">or </w:delText>
        </w:r>
      </w:del>
      <w:r>
        <w:rPr>
          <w:rFonts w:ascii="Times New Roman" w:eastAsia="Times New Roman" w:hAnsi="Times New Roman" w:cs="Times New Roman"/>
          <w:sz w:val="24"/>
          <w:szCs w:val="24"/>
        </w:rPr>
        <w:t>chlorophyll-</w:t>
      </w:r>
      <w:r w:rsidR="00C0534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roofErr w:type="spellStart"/>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50E1238B"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w:t>
      </w:r>
      <w:r w:rsidR="00FE4F1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OC in lake sediments </w:t>
      </w:r>
      <w:r w:rsidR="00274190">
        <w:rPr>
          <w:rFonts w:ascii="Times New Roman" w:eastAsia="Times New Roman" w:hAnsi="Times New Roman" w:cs="Times New Roman"/>
          <w:sz w:val="24"/>
          <w:szCs w:val="24"/>
        </w:rPr>
        <w:t>is the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sink dynamics of both allochthonous and autochthonous </w:t>
      </w:r>
      <w:r w:rsidR="00FE4F14">
        <w:rPr>
          <w:rFonts w:ascii="Times New Roman" w:eastAsia="Times New Roman" w:hAnsi="Times New Roman" w:cs="Times New Roman"/>
          <w:sz w:val="24"/>
          <w:szCs w:val="24"/>
        </w:rPr>
        <w:t>P</w:t>
      </w:r>
      <w:r w:rsidR="00B80037">
        <w:rPr>
          <w:rFonts w:ascii="Times New Roman" w:eastAsia="Times New Roman" w:hAnsi="Times New Roman" w:cs="Times New Roman"/>
          <w:sz w:val="24"/>
          <w:szCs w:val="24"/>
        </w:rPr>
        <w:t>OC</w:t>
      </w:r>
      <w:r w:rsidR="00C2241C">
        <w:rPr>
          <w:rFonts w:ascii="Times New Roman" w:eastAsia="Times New Roman" w:hAnsi="Times New Roman" w:cs="Times New Roman"/>
          <w:sz w:val="24"/>
          <w:szCs w:val="24"/>
        </w:rPr>
        <w:t xml:space="preserve"> (Cole et al. 2002, </w:t>
      </w:r>
      <w:proofErr w:type="spellStart"/>
      <w:r w:rsidR="00C2241C">
        <w:rPr>
          <w:rFonts w:ascii="Times New Roman" w:eastAsia="Times New Roman" w:hAnsi="Times New Roman" w:cs="Times New Roman"/>
          <w:sz w:val="24"/>
          <w:szCs w:val="24"/>
        </w:rPr>
        <w:t>Tranvik</w:t>
      </w:r>
      <w:proofErr w:type="spellEnd"/>
      <w:r w:rsidR="00C2241C">
        <w:rPr>
          <w:rFonts w:ascii="Times New Roman" w:eastAsia="Times New Roman" w:hAnsi="Times New Roman" w:cs="Times New Roman"/>
          <w:sz w:val="24"/>
          <w:szCs w:val="24"/>
        </w:rPr>
        <w:t xml:space="preserve"> et al. 2009)</w:t>
      </w:r>
      <w:r w:rsidR="00B80037">
        <w:rPr>
          <w:rFonts w:ascii="Times New Roman" w:eastAsia="Times New Roman" w:hAnsi="Times New Roman" w:cs="Times New Roman"/>
          <w:sz w:val="24"/>
          <w:szCs w:val="24"/>
        </w:rPr>
        <w:t xml:space="preserve">. Permanent </w:t>
      </w:r>
      <w:r w:rsidR="00FE4F14">
        <w:rPr>
          <w:rFonts w:ascii="Times New Roman" w:eastAsia="Times New Roman" w:hAnsi="Times New Roman" w:cs="Times New Roman"/>
          <w:sz w:val="24"/>
          <w:szCs w:val="24"/>
        </w:rPr>
        <w:t>P</w:t>
      </w:r>
      <w:r w:rsidR="00B80037">
        <w:rPr>
          <w:rFonts w:ascii="Times New Roman" w:eastAsia="Times New Roman" w:hAnsi="Times New Roman" w:cs="Times New Roman"/>
          <w:sz w:val="24"/>
          <w:szCs w:val="24"/>
        </w:rPr>
        <w:t xml:space="preserve">OC burial in lakes is a product of in-lake POC concentrations, POC particle sizes and associated settling rates, sediment particle size and density that </w:t>
      </w:r>
      <w:del w:id="39" w:author="HILARY A DUGAN" w:date="2017-10-20T13:27:00Z">
        <w:r w:rsidR="00B80037" w:rsidDel="002156D6">
          <w:rPr>
            <w:rFonts w:ascii="Times New Roman" w:eastAsia="Times New Roman" w:hAnsi="Times New Roman" w:cs="Times New Roman"/>
            <w:sz w:val="24"/>
            <w:szCs w:val="24"/>
          </w:rPr>
          <w:delText xml:space="preserve">affect </w:delText>
        </w:r>
      </w:del>
      <w:ins w:id="40" w:author="HILARY A DUGAN" w:date="2017-10-20T13:27:00Z">
        <w:r w:rsidR="002156D6">
          <w:rPr>
            <w:rFonts w:ascii="Times New Roman" w:eastAsia="Times New Roman" w:hAnsi="Times New Roman" w:cs="Times New Roman"/>
            <w:sz w:val="24"/>
            <w:szCs w:val="24"/>
          </w:rPr>
          <w:t>control</w:t>
        </w:r>
        <w:r w:rsidR="002156D6">
          <w:rPr>
            <w:rFonts w:ascii="Times New Roman" w:eastAsia="Times New Roman" w:hAnsi="Times New Roman" w:cs="Times New Roman"/>
            <w:sz w:val="24"/>
            <w:szCs w:val="24"/>
          </w:rPr>
          <w:t xml:space="preserve"> </w:t>
        </w:r>
      </w:ins>
      <w:r w:rsidR="00B80037">
        <w:rPr>
          <w:rFonts w:ascii="Times New Roman" w:eastAsia="Times New Roman" w:hAnsi="Times New Roman" w:cs="Times New Roman"/>
          <w:sz w:val="24"/>
          <w:szCs w:val="24"/>
        </w:rPr>
        <w:t>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w:t>
      </w:r>
      <w:del w:id="41" w:author="HILARY A DUGAN" w:date="2017-10-20T13:27:00Z">
        <w:r w:rsidR="00B80037" w:rsidDel="002156D6">
          <w:rPr>
            <w:rFonts w:ascii="Times New Roman" w:eastAsia="Times New Roman" w:hAnsi="Times New Roman" w:cs="Times New Roman"/>
            <w:sz w:val="24"/>
            <w:szCs w:val="24"/>
          </w:rPr>
          <w:delText xml:space="preserve">have </w:delText>
        </w:r>
      </w:del>
      <w:r w:rsidR="00B80037">
        <w:rPr>
          <w:rFonts w:ascii="Times New Roman" w:eastAsia="Times New Roman" w:hAnsi="Times New Roman" w:cs="Times New Roman"/>
          <w:sz w:val="24"/>
          <w:szCs w:val="24"/>
        </w:rPr>
        <w:t xml:space="preserve">commonly </w:t>
      </w:r>
      <w:proofErr w:type="spellStart"/>
      <w:r w:rsidR="00B80037">
        <w:rPr>
          <w:rFonts w:ascii="Times New Roman" w:eastAsia="Times New Roman" w:hAnsi="Times New Roman" w:cs="Times New Roman"/>
          <w:sz w:val="24"/>
          <w:szCs w:val="24"/>
        </w:rPr>
        <w:t>includ</w:t>
      </w:r>
      <w:proofErr w:type="spellEnd"/>
      <w:del w:id="42" w:author="HILARY A DUGAN" w:date="2017-10-20T13:27:00Z">
        <w:r w:rsidR="00B80037" w:rsidDel="002156D6">
          <w:rPr>
            <w:rFonts w:ascii="Times New Roman" w:eastAsia="Times New Roman" w:hAnsi="Times New Roman" w:cs="Times New Roman"/>
            <w:sz w:val="24"/>
            <w:szCs w:val="24"/>
          </w:rPr>
          <w:delText>ed</w:delText>
        </w:r>
      </w:del>
      <w:r w:rsidR="00B80037">
        <w:rPr>
          <w:rFonts w:ascii="Times New Roman" w:eastAsia="Times New Roman" w:hAnsi="Times New Roman" w:cs="Times New Roman"/>
          <w:sz w:val="24"/>
          <w:szCs w:val="24"/>
        </w:rPr>
        <w:t xml:space="preserve">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w:t>
      </w:r>
      <w:proofErr w:type="spellStart"/>
      <w:r w:rsidR="00B80037">
        <w:rPr>
          <w:rFonts w:ascii="Times New Roman" w:eastAsia="Times New Roman" w:hAnsi="Times New Roman" w:cs="Times New Roman"/>
          <w:sz w:val="24"/>
          <w:szCs w:val="24"/>
        </w:rPr>
        <w:t>Canham</w:t>
      </w:r>
      <w:proofErr w:type="spellEnd"/>
      <w:r w:rsidR="00B80037">
        <w:rPr>
          <w:rFonts w:ascii="Times New Roman" w:eastAsia="Times New Roman" w:hAnsi="Times New Roman" w:cs="Times New Roman"/>
          <w:sz w:val="24"/>
          <w:szCs w:val="24"/>
        </w:rPr>
        <w:t xml:space="preserve"> et al. 2004, Hanson et al. 2004). </w:t>
      </w:r>
      <w:r w:rsidR="00706822">
        <w:rPr>
          <w:rFonts w:ascii="Times New Roman" w:eastAsia="Times New Roman" w:hAnsi="Times New Roman" w:cs="Times New Roman"/>
          <w:sz w:val="24"/>
          <w:szCs w:val="24"/>
        </w:rPr>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w:t>
      </w:r>
      <w:proofErr w:type="spellStart"/>
      <w:r w:rsidR="00B80037">
        <w:rPr>
          <w:rFonts w:ascii="Times New Roman" w:eastAsia="Times New Roman" w:hAnsi="Times New Roman" w:cs="Times New Roman"/>
          <w:sz w:val="24"/>
          <w:szCs w:val="24"/>
        </w:rPr>
        <w:t>Klump</w:t>
      </w:r>
      <w:proofErr w:type="spellEnd"/>
      <w:r w:rsidR="00B80037">
        <w:rPr>
          <w:rFonts w:ascii="Times New Roman" w:eastAsia="Times New Roman" w:hAnsi="Times New Roman" w:cs="Times New Roman"/>
          <w:sz w:val="24"/>
          <w:szCs w:val="24"/>
        </w:rPr>
        <w:t xml:space="preserve">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sediment traps (</w:t>
      </w:r>
      <w:proofErr w:type="spellStart"/>
      <w:r w:rsidR="00B80037">
        <w:rPr>
          <w:rFonts w:ascii="Times New Roman" w:eastAsia="Times New Roman" w:hAnsi="Times New Roman" w:cs="Times New Roman"/>
          <w:sz w:val="24"/>
          <w:szCs w:val="24"/>
        </w:rPr>
        <w:t>Jonsson</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Ramlal</w:t>
      </w:r>
      <w:proofErr w:type="spellEnd"/>
      <w:r w:rsidR="00B80037">
        <w:rPr>
          <w:rFonts w:ascii="Times New Roman" w:eastAsia="Times New Roman" w:hAnsi="Times New Roman" w:cs="Times New Roman"/>
          <w:sz w:val="24"/>
          <w:szCs w:val="24"/>
        </w:rPr>
        <w:t xml:space="preserve">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w:t>
      </w:r>
      <w:r w:rsidR="00DB37D5">
        <w:rPr>
          <w:rFonts w:ascii="Times New Roman" w:eastAsia="Times New Roman" w:hAnsi="Times New Roman" w:cs="Times New Roman"/>
          <w:sz w:val="24"/>
          <w:szCs w:val="24"/>
        </w:rPr>
        <w:lastRenderedPageBreak/>
        <w:t xml:space="preserve">buried </w:t>
      </w:r>
      <w:r w:rsidR="002B082E">
        <w:rPr>
          <w:rFonts w:ascii="Times New Roman" w:eastAsia="Times New Roman" w:hAnsi="Times New Roman" w:cs="Times New Roman"/>
          <w:sz w:val="24"/>
          <w:szCs w:val="24"/>
        </w:rPr>
        <w:t xml:space="preserve">is </w:t>
      </w:r>
      <w:r w:rsidR="003543FC">
        <w:rPr>
          <w:rFonts w:ascii="Times New Roman" w:eastAsia="Times New Roman" w:hAnsi="Times New Roman" w:cs="Times New Roman"/>
          <w:sz w:val="24"/>
          <w:szCs w:val="24"/>
        </w:rPr>
        <w:t xml:space="preserve">mineralized directly or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w:t>
      </w:r>
      <w:r w:rsidR="00DB5AC5">
        <w:rPr>
          <w:rFonts w:ascii="Times New Roman" w:eastAsia="Times New Roman" w:hAnsi="Times New Roman" w:cs="Times New Roman"/>
          <w:sz w:val="24"/>
          <w:szCs w:val="24"/>
        </w:rPr>
        <w:t xml:space="preserve">In some lakes, although not included in this study, there is carbon efflux from lakes in the form of insect production and emergence (Vander </w:t>
      </w:r>
      <w:proofErr w:type="spellStart"/>
      <w:r w:rsidR="00DB5AC5">
        <w:rPr>
          <w:rFonts w:ascii="Times New Roman" w:eastAsia="Times New Roman" w:hAnsi="Times New Roman" w:cs="Times New Roman"/>
          <w:sz w:val="24"/>
          <w:szCs w:val="24"/>
        </w:rPr>
        <w:t>Zanden</w:t>
      </w:r>
      <w:proofErr w:type="spellEnd"/>
      <w:r w:rsidR="00DB5AC5">
        <w:rPr>
          <w:rFonts w:ascii="Times New Roman" w:eastAsia="Times New Roman" w:hAnsi="Times New Roman" w:cs="Times New Roman"/>
          <w:sz w:val="24"/>
          <w:szCs w:val="24"/>
        </w:rPr>
        <w:t xml:space="preserve"> and </w:t>
      </w:r>
      <w:proofErr w:type="spellStart"/>
      <w:r w:rsidR="00DB5AC5">
        <w:rPr>
          <w:rFonts w:ascii="Times New Roman" w:eastAsia="Times New Roman" w:hAnsi="Times New Roman" w:cs="Times New Roman"/>
          <w:sz w:val="24"/>
          <w:szCs w:val="24"/>
        </w:rPr>
        <w:t>Gratton</w:t>
      </w:r>
      <w:proofErr w:type="spellEnd"/>
      <w:r w:rsidR="00DB5AC5">
        <w:rPr>
          <w:rFonts w:ascii="Times New Roman" w:eastAsia="Times New Roman" w:hAnsi="Times New Roman" w:cs="Times New Roman"/>
          <w:sz w:val="24"/>
          <w:szCs w:val="24"/>
        </w:rPr>
        <w:t xml:space="preserve"> 2011). </w:t>
      </w:r>
      <w:r w:rsidR="00B80037">
        <w:rPr>
          <w:rFonts w:ascii="Times New Roman" w:eastAsia="Times New Roman" w:hAnsi="Times New Roman" w:cs="Times New Roman"/>
          <w:sz w:val="24"/>
          <w:szCs w:val="24"/>
        </w:rPr>
        <w:t xml:space="preserve">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w:t>
      </w:r>
      <w:r w:rsidR="007D2588">
        <w:rPr>
          <w:rFonts w:ascii="Times New Roman" w:eastAsia="Times New Roman" w:hAnsi="Times New Roman" w:cs="Times New Roman"/>
          <w:sz w:val="24"/>
          <w:szCs w:val="24"/>
        </w:rPr>
        <w:t xml:space="preserve">C </w:t>
      </w:r>
      <w:r w:rsidR="00B80037">
        <w:rPr>
          <w:rFonts w:ascii="Times New Roman" w:eastAsia="Times New Roman" w:hAnsi="Times New Roman" w:cs="Times New Roman"/>
          <w:sz w:val="24"/>
          <w:szCs w:val="24"/>
        </w:rPr>
        <w:t xml:space="preserve">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3" w:name="_hwd1sfdwl8es" w:colFirst="0" w:colLast="0"/>
      <w:bookmarkEnd w:id="43"/>
      <w:r>
        <w:rPr>
          <w:rFonts w:ascii="Times New Roman" w:eastAsia="Times New Roman" w:hAnsi="Times New Roman" w:cs="Times New Roman"/>
          <w:i/>
          <w:sz w:val="24"/>
          <w:szCs w:val="24"/>
        </w:rPr>
        <w:t>Objective and research questions</w:t>
      </w:r>
    </w:p>
    <w:p w14:paraId="6FCEB737" w14:textId="24F2671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44"/>
      <w:r>
        <w:rPr>
          <w:rFonts w:ascii="Times New Roman" w:eastAsia="Times New Roman" w:hAnsi="Times New Roman" w:cs="Times New Roman"/>
          <w:sz w:val="24"/>
          <w:szCs w:val="24"/>
        </w:rPr>
        <w:t xml:space="preserve">Our broad objective was to </w:t>
      </w:r>
      <w:r w:rsidR="00C16B08">
        <w:rPr>
          <w:rFonts w:ascii="Times New Roman" w:eastAsia="Times New Roman" w:hAnsi="Times New Roman" w:cs="Times New Roman"/>
          <w:sz w:val="24"/>
          <w:szCs w:val="24"/>
        </w:rPr>
        <w:t xml:space="preserve">predict </w:t>
      </w:r>
      <w:r w:rsidR="002B082E">
        <w:rPr>
          <w:rFonts w:ascii="Times New Roman" w:eastAsia="Times New Roman" w:hAnsi="Times New Roman" w:cs="Times New Roman"/>
          <w:sz w:val="24"/>
          <w:szCs w:val="24"/>
        </w:rPr>
        <w:t xml:space="preserve">long-term dynamics </w:t>
      </w:r>
      <w:commentRangeEnd w:id="44"/>
      <w:r w:rsidR="006C7950">
        <w:rPr>
          <w:rStyle w:val="CommentReference"/>
        </w:rPr>
        <w:commentReference w:id="44"/>
      </w:r>
      <w:r w:rsidR="002B082E">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w:t>
      </w:r>
      <w:r w:rsidR="00FE4F14">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OC</w:t>
      </w:r>
      <w:r w:rsidR="00FE4F14">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rPr>
        <w:t xml:space="preserve"> fluxes</w:t>
      </w:r>
      <w:r w:rsidR="006C7950">
        <w:rPr>
          <w:rFonts w:ascii="Times New Roman" w:eastAsia="Times New Roman" w:hAnsi="Times New Roman" w:cs="Times New Roman"/>
          <w:sz w:val="24"/>
          <w:szCs w:val="24"/>
        </w:rPr>
        <w:t xml:space="preserve"> using a simple model</w:t>
      </w:r>
      <w:r w:rsidR="002310A7">
        <w:rPr>
          <w:rFonts w:ascii="Times New Roman" w:eastAsia="Times New Roman" w:hAnsi="Times New Roman" w:cs="Times New Roman"/>
          <w:sz w:val="24"/>
          <w:szCs w:val="24"/>
        </w:rPr>
        <w:t xml:space="preserve">, and to use that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w:t>
      </w:r>
      <w:r w:rsidR="00C0534C">
        <w:rPr>
          <w:rFonts w:ascii="Times New Roman" w:eastAsia="Times New Roman" w:hAnsi="Times New Roman" w:cs="Times New Roman"/>
          <w:sz w:val="24"/>
          <w:szCs w:val="24"/>
        </w:rPr>
        <w:t>OC fate</w:t>
      </w:r>
      <w:r w:rsidR="007D2588">
        <w:rPr>
          <w:rFonts w:ascii="Times New Roman" w:eastAsia="Times New Roman" w:hAnsi="Times New Roman" w:cs="Times New Roman"/>
          <w:sz w:val="24"/>
          <w:szCs w:val="24"/>
        </w:rPr>
        <w:t>s</w:t>
      </w:r>
      <w:r w:rsidR="00C0534C">
        <w:rPr>
          <w:rFonts w:ascii="Times New Roman" w:eastAsia="Times New Roman" w:hAnsi="Times New Roman" w:cs="Times New Roman"/>
          <w:sz w:val="24"/>
          <w:szCs w:val="24"/>
        </w:rPr>
        <w:t xml:space="preserve"> </w:t>
      </w:r>
      <w:r w:rsidR="0032269B">
        <w:rPr>
          <w:rFonts w:ascii="Times New Roman" w:eastAsia="Times New Roman" w:hAnsi="Times New Roman" w:cs="Times New Roman"/>
          <w:sz w:val="24"/>
          <w:szCs w:val="24"/>
        </w:rPr>
        <w:t xml:space="preserve">(burial, respiration and export) </w:t>
      </w:r>
      <w:r w:rsidR="00C0534C">
        <w:rPr>
          <w:rFonts w:ascii="Times New Roman" w:eastAsia="Times New Roman" w:hAnsi="Times New Roman" w:cs="Times New Roman"/>
          <w:sz w:val="24"/>
          <w:szCs w:val="24"/>
        </w:rPr>
        <w:t xml:space="preserve">in </w:t>
      </w:r>
      <w:r w:rsidR="008F606D">
        <w:rPr>
          <w:rFonts w:ascii="Times New Roman" w:eastAsia="Times New Roman" w:hAnsi="Times New Roman" w:cs="Times New Roman"/>
          <w:sz w:val="24"/>
          <w:szCs w:val="24"/>
        </w:rPr>
        <w:t>lake</w:t>
      </w:r>
      <w:r w:rsidR="00C0534C">
        <w:rPr>
          <w:rFonts w:ascii="Times New Roman" w:eastAsia="Times New Roman" w:hAnsi="Times New Roman" w:cs="Times New Roman"/>
          <w:sz w:val="24"/>
          <w:szCs w:val="24"/>
        </w:rPr>
        <w:t>s</w:t>
      </w:r>
      <w:r w:rsidR="008F606D">
        <w:rPr>
          <w:rFonts w:ascii="Times New Roman" w:eastAsia="Times New Roman" w:hAnsi="Times New Roman" w:cs="Times New Roman"/>
          <w:sz w:val="24"/>
          <w:szCs w:val="24"/>
        </w:rPr>
        <w:t xml:space="preserve"> as well 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w:t>
      </w:r>
      <w:r w:rsidR="00C33781">
        <w:rPr>
          <w:rFonts w:ascii="Times New Roman" w:eastAsia="Times New Roman" w:hAnsi="Times New Roman" w:cs="Times New Roman"/>
          <w:sz w:val="24"/>
          <w:szCs w:val="24"/>
        </w:rPr>
        <w:t xml:space="preserve">The balance between burial and respiration is particularly important, given that </w:t>
      </w:r>
      <w:r w:rsidR="0096235B">
        <w:rPr>
          <w:rFonts w:ascii="Times New Roman" w:eastAsia="Times New Roman" w:hAnsi="Times New Roman" w:cs="Times New Roman"/>
          <w:sz w:val="24"/>
          <w:szCs w:val="24"/>
        </w:rPr>
        <w:t xml:space="preserve">these represent the </w:t>
      </w:r>
      <w:r w:rsidR="00C16B08">
        <w:rPr>
          <w:rFonts w:ascii="Times New Roman" w:eastAsia="Times New Roman" w:hAnsi="Times New Roman" w:cs="Times New Roman"/>
          <w:sz w:val="24"/>
          <w:szCs w:val="24"/>
        </w:rPr>
        <w:t>pathways by which lake OC enters permanent storage or effluxes to the atmosphere primarily as CO</w:t>
      </w:r>
      <w:r w:rsidR="00C16B08" w:rsidRPr="007B5FBF">
        <w:rPr>
          <w:rFonts w:ascii="Times New Roman" w:eastAsia="Times New Roman" w:hAnsi="Times New Roman" w:cs="Times New Roman"/>
          <w:sz w:val="24"/>
          <w:szCs w:val="24"/>
          <w:vertAlign w:val="subscript"/>
        </w:rPr>
        <w:t>2</w:t>
      </w:r>
      <w:r w:rsidR="00C16B08">
        <w:rPr>
          <w:rFonts w:ascii="Times New Roman" w:eastAsia="Times New Roman" w:hAnsi="Times New Roman" w:cs="Times New Roman"/>
          <w:sz w:val="24"/>
          <w:szCs w:val="24"/>
        </w:rPr>
        <w:t>. W</w:t>
      </w:r>
      <w:r w:rsidR="002B082E">
        <w:rPr>
          <w:rFonts w:ascii="Times New Roman" w:eastAsia="Times New Roman" w:hAnsi="Times New Roman" w:cs="Times New Roman"/>
          <w:sz w:val="24"/>
          <w:szCs w:val="24"/>
        </w:rPr>
        <w:t xml:space="preserve">e </w:t>
      </w:r>
      <w:r w:rsidR="00A50DA2">
        <w:rPr>
          <w:rFonts w:ascii="Times New Roman" w:eastAsia="Times New Roman" w:hAnsi="Times New Roman" w:cs="Times New Roman"/>
          <w:sz w:val="24"/>
          <w:szCs w:val="24"/>
        </w:rPr>
        <w:t xml:space="preserve">applied </w:t>
      </w:r>
      <w:r w:rsidR="00974653">
        <w:rPr>
          <w:rFonts w:ascii="Times New Roman" w:eastAsia="Times New Roman" w:hAnsi="Times New Roman" w:cs="Times New Roman"/>
          <w:sz w:val="24"/>
          <w:szCs w:val="24"/>
        </w:rPr>
        <w:t xml:space="preserve">the </w:t>
      </w:r>
      <w:r w:rsidR="002B082E">
        <w:rPr>
          <w:rFonts w:ascii="Times New Roman" w:eastAsia="Times New Roman" w:hAnsi="Times New Roman" w:cs="Times New Roman"/>
          <w:sz w:val="24"/>
          <w:szCs w:val="24"/>
        </w:rPr>
        <w:t xml:space="preserve">model </w:t>
      </w:r>
      <w:r w:rsidR="00974653">
        <w:rPr>
          <w:rFonts w:ascii="Times New Roman" w:eastAsia="Times New Roman" w:hAnsi="Times New Roman" w:cs="Times New Roman"/>
          <w:sz w:val="24"/>
          <w:szCs w:val="24"/>
        </w:rPr>
        <w:t>to</w:t>
      </w:r>
      <w:r w:rsidR="002B082E">
        <w:rPr>
          <w:rFonts w:ascii="Times New Roman" w:eastAsia="Times New Roman" w:hAnsi="Times New Roman" w:cs="Times New Roman"/>
          <w:sz w:val="24"/>
          <w:szCs w:val="24"/>
        </w:rPr>
        <w:t xml:space="preserve">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w:t>
      </w:r>
      <w:r w:rsidR="00974653">
        <w:rPr>
          <w:rFonts w:ascii="Times New Roman" w:eastAsia="Times New Roman" w:hAnsi="Times New Roman" w:cs="Times New Roman"/>
          <w:sz w:val="24"/>
          <w:szCs w:val="24"/>
        </w:rPr>
        <w:t>represent high contrasts in morphology, hydrology, and trophic state to better understand the relative influence of these lake characteristics on OC cycling (Hanson et al. 2011) and to address our over-arching question</w:t>
      </w:r>
      <w:r>
        <w:rPr>
          <w:rFonts w:ascii="Times New Roman" w:eastAsia="Times New Roman" w:hAnsi="Times New Roman" w:cs="Times New Roman"/>
          <w:sz w:val="24"/>
          <w:szCs w:val="24"/>
        </w:rPr>
        <w:t>:</w:t>
      </w:r>
      <w:r w:rsidR="00974653">
        <w:rPr>
          <w:rFonts w:ascii="Times New Roman" w:eastAsia="Times New Roman" w:hAnsi="Times New Roman" w:cs="Times New Roman"/>
          <w:sz w:val="24"/>
          <w:szCs w:val="24"/>
        </w:rPr>
        <w:t xml:space="preserve"> What are the magnitudes and uncertainties in processes governing lake OC cycling and how do these change through time?</w:t>
      </w:r>
    </w:p>
    <w:p w14:paraId="5992FE97" w14:textId="77777777" w:rsidR="00654ABC" w:rsidRDefault="00654ABC">
      <w:pPr>
        <w:pStyle w:val="Heading2"/>
        <w:spacing w:line="480" w:lineRule="auto"/>
        <w:contextualSpacing w:val="0"/>
        <w:rPr>
          <w:rFonts w:ascii="Times New Roman" w:eastAsia="Times New Roman" w:hAnsi="Times New Roman" w:cs="Times New Roman"/>
          <w:b/>
          <w:sz w:val="24"/>
          <w:szCs w:val="24"/>
        </w:rPr>
      </w:pPr>
      <w:bookmarkStart w:id="45" w:name="_d5wy3t4llow9" w:colFirst="0" w:colLast="0"/>
      <w:bookmarkEnd w:id="45"/>
    </w:p>
    <w:p w14:paraId="59DACA7A" w14:textId="6192D8C6" w:rsidR="0032009C" w:rsidRDefault="00B80037">
      <w:pPr>
        <w:pStyle w:val="Heading2"/>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6" w:name="_hvnmkjqwqiaq" w:colFirst="0" w:colLast="0"/>
      <w:bookmarkEnd w:id="46"/>
      <w:r>
        <w:rPr>
          <w:rFonts w:ascii="Times New Roman" w:eastAsia="Times New Roman" w:hAnsi="Times New Roman" w:cs="Times New Roman"/>
          <w:i/>
          <w:sz w:val="24"/>
          <w:szCs w:val="24"/>
        </w:rPr>
        <w:t>Study lakes and data sources</w:t>
      </w:r>
    </w:p>
    <w:p w14:paraId="6C1C146B" w14:textId="1A0190B6" w:rsidR="00B51B3B" w:rsidRPr="002F1D1D"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modeled </w:t>
      </w:r>
      <w:r w:rsidR="004718C6">
        <w:rPr>
          <w:rFonts w:ascii="Times New Roman" w:eastAsia="Times New Roman" w:hAnsi="Times New Roman" w:cs="Times New Roman"/>
          <w:sz w:val="24"/>
          <w:szCs w:val="24"/>
        </w:rPr>
        <w:t xml:space="preserve">time dynamics of </w:t>
      </w:r>
      <w:r>
        <w:rPr>
          <w:rFonts w:ascii="Times New Roman" w:eastAsia="Times New Roman" w:hAnsi="Times New Roman" w:cs="Times New Roman"/>
          <w:sz w:val="24"/>
          <w:szCs w:val="24"/>
        </w:rPr>
        <w:t xml:space="preserve">OC budgets for </w:t>
      </w:r>
      <w:r w:rsidR="00D92041">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that span a range of limnological characteristics (e.g., hydrologic residence time, </w:t>
      </w:r>
      <w:r w:rsidR="00DB37D5">
        <w:rPr>
          <w:rFonts w:ascii="Times New Roman" w:eastAsia="Times New Roman" w:hAnsi="Times New Roman" w:cs="Times New Roman"/>
          <w:sz w:val="24"/>
          <w:szCs w:val="24"/>
        </w:rPr>
        <w:t>depth</w:t>
      </w:r>
      <w:r w:rsidR="001D3422">
        <w:rPr>
          <w:rFonts w:ascii="Times New Roman" w:eastAsia="Times New Roman" w:hAnsi="Times New Roman" w:cs="Times New Roman"/>
          <w:sz w:val="24"/>
          <w:szCs w:val="24"/>
        </w:rPr>
        <w:t>, trophic state</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 Lakes </w:t>
      </w:r>
      <w:r>
        <w:rPr>
          <w:rFonts w:ascii="Times New Roman" w:eastAsia="Times New Roman" w:hAnsi="Times New Roman" w:cs="Times New Roman"/>
          <w:sz w:val="24"/>
          <w:szCs w:val="24"/>
        </w:rPr>
        <w:lastRenderedPageBreak/>
        <w:t>were selected</w:t>
      </w:r>
      <w:r w:rsidR="001D3422">
        <w:rPr>
          <w:rFonts w:ascii="Times New Roman" w:eastAsia="Times New Roman" w:hAnsi="Times New Roman" w:cs="Times New Roman"/>
          <w:sz w:val="24"/>
          <w:szCs w:val="24"/>
        </w:rPr>
        <w:t xml:space="preserve"> for </w:t>
      </w:r>
      <w:del w:id="47" w:author="HILARY A DUGAN" w:date="2017-10-20T13:31:00Z">
        <w:r w:rsidR="001D3422" w:rsidDel="009B528E">
          <w:rPr>
            <w:rFonts w:ascii="Times New Roman" w:eastAsia="Times New Roman" w:hAnsi="Times New Roman" w:cs="Times New Roman"/>
            <w:sz w:val="24"/>
            <w:szCs w:val="24"/>
          </w:rPr>
          <w:delText xml:space="preserve">high </w:delText>
        </w:r>
      </w:del>
      <w:r w:rsidR="001D3422">
        <w:rPr>
          <w:rFonts w:ascii="Times New Roman" w:eastAsia="Times New Roman" w:hAnsi="Times New Roman" w:cs="Times New Roman"/>
          <w:sz w:val="24"/>
          <w:szCs w:val="24"/>
        </w:rPr>
        <w:t>contrast in characteristics and</w:t>
      </w:r>
      <w:r>
        <w:rPr>
          <w:rFonts w:ascii="Times New Roman" w:eastAsia="Times New Roman" w:hAnsi="Times New Roman" w:cs="Times New Roman"/>
          <w:sz w:val="24"/>
          <w:szCs w:val="24"/>
        </w:rPr>
        <w:t xml:space="preserve"> </w:t>
      </w:r>
      <w:del w:id="48" w:author="HILARY A DUGAN" w:date="2017-10-20T13:31:00Z">
        <w:r w:rsidDel="009B528E">
          <w:rPr>
            <w:rFonts w:ascii="Times New Roman" w:eastAsia="Times New Roman" w:hAnsi="Times New Roman" w:cs="Times New Roman"/>
            <w:sz w:val="24"/>
            <w:szCs w:val="24"/>
          </w:rPr>
          <w:delText xml:space="preserve">based on </w:delText>
        </w:r>
      </w:del>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C21037">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All lakes had a minimum of 10 years of limnological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w:t>
      </w:r>
      <w:r w:rsidR="003C049B">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49" w:name="_zhqmebn7y8o8" w:colFirst="0" w:colLast="0"/>
      <w:bookmarkEnd w:id="49"/>
      <w:r w:rsidR="000820AD">
        <w:rPr>
          <w:rFonts w:ascii="Times New Roman" w:eastAsia="Times New Roman" w:hAnsi="Times New Roman" w:cs="Times New Roman"/>
          <w:sz w:val="24"/>
          <w:szCs w:val="24"/>
        </w:rPr>
        <w:t xml:space="preserve">Lakes ranged from 71.38 </w:t>
      </w:r>
      <w:r w:rsidR="00492471">
        <w:rPr>
          <w:rFonts w:ascii="Times New Roman" w:eastAsia="Times New Roman" w:hAnsi="Times New Roman" w:cs="Times New Roman"/>
          <w:sz w:val="24"/>
          <w:szCs w:val="24"/>
        </w:rPr>
        <w:t xml:space="preserve">ha </w:t>
      </w:r>
      <w:r w:rsidR="000820AD">
        <w:rPr>
          <w:rFonts w:ascii="Times New Roman" w:eastAsia="Times New Roman" w:hAnsi="Times New Roman" w:cs="Times New Roman"/>
          <w:sz w:val="24"/>
          <w:szCs w:val="24"/>
        </w:rPr>
        <w:t xml:space="preserve">(Harp Lake, Canada) to </w:t>
      </w:r>
      <w:r w:rsidR="000820AD" w:rsidRPr="000820AD">
        <w:rPr>
          <w:rFonts w:ascii="Times New Roman" w:eastAsia="Times New Roman" w:hAnsi="Times New Roman" w:cs="Times New Roman"/>
          <w:sz w:val="24"/>
          <w:szCs w:val="24"/>
        </w:rPr>
        <w:t>565000</w:t>
      </w:r>
      <w:r w:rsidR="00492471">
        <w:rPr>
          <w:rFonts w:ascii="Times New Roman" w:eastAsia="Times New Roman" w:hAnsi="Times New Roman" w:cs="Times New Roman"/>
          <w:sz w:val="24"/>
          <w:szCs w:val="24"/>
        </w:rPr>
        <w:t xml:space="preserve"> ha</w:t>
      </w:r>
      <w:r w:rsidR="000820AD">
        <w:rPr>
          <w:rFonts w:ascii="Times New Roman" w:eastAsia="Times New Roman" w:hAnsi="Times New Roman" w:cs="Times New Roman"/>
          <w:sz w:val="24"/>
          <w:szCs w:val="24"/>
        </w:rPr>
        <w:t xml:space="preserve"> (Lake Vanern, Sweden) and mean depths ranged from 7</w:t>
      </w:r>
      <w:r w:rsidR="00492471">
        <w:rPr>
          <w:rFonts w:ascii="Times New Roman" w:eastAsia="Times New Roman" w:hAnsi="Times New Roman" w:cs="Times New Roman"/>
          <w:sz w:val="24"/>
          <w:szCs w:val="24"/>
        </w:rPr>
        <w:t xml:space="preserve"> m</w:t>
      </w:r>
      <w:r w:rsidR="000820AD">
        <w:rPr>
          <w:rFonts w:ascii="Times New Roman" w:eastAsia="Times New Roman" w:hAnsi="Times New Roman" w:cs="Times New Roman"/>
          <w:sz w:val="24"/>
          <w:szCs w:val="24"/>
        </w:rPr>
        <w:t xml:space="preserve"> (</w:t>
      </w:r>
      <w:proofErr w:type="spellStart"/>
      <w:r w:rsidR="000820AD">
        <w:rPr>
          <w:rFonts w:ascii="Times New Roman" w:eastAsia="Times New Roman" w:hAnsi="Times New Roman" w:cs="Times New Roman"/>
          <w:sz w:val="24"/>
          <w:szCs w:val="24"/>
        </w:rPr>
        <w:t>Toolik</w:t>
      </w:r>
      <w:proofErr w:type="spellEnd"/>
      <w:r w:rsidR="000820AD">
        <w:rPr>
          <w:rFonts w:ascii="Times New Roman" w:eastAsia="Times New Roman" w:hAnsi="Times New Roman" w:cs="Times New Roman"/>
          <w:sz w:val="24"/>
          <w:szCs w:val="24"/>
        </w:rPr>
        <w:t xml:space="preserve"> Lake, USA) to 27</w:t>
      </w:r>
      <w:r w:rsidR="00492471">
        <w:rPr>
          <w:rFonts w:ascii="Times New Roman" w:eastAsia="Times New Roman" w:hAnsi="Times New Roman" w:cs="Times New Roman"/>
          <w:sz w:val="24"/>
          <w:szCs w:val="24"/>
        </w:rPr>
        <w:t xml:space="preserve"> m</w:t>
      </w:r>
      <w:r w:rsidR="000820AD">
        <w:rPr>
          <w:rFonts w:ascii="Times New Roman" w:eastAsia="Times New Roman" w:hAnsi="Times New Roman" w:cs="Times New Roman"/>
          <w:sz w:val="24"/>
          <w:szCs w:val="24"/>
        </w:rPr>
        <w:t xml:space="preserve"> (Vanern). Hydrologic residence time ranged </w:t>
      </w:r>
      <w:r w:rsidR="00BB6DBF">
        <w:rPr>
          <w:rFonts w:ascii="Times New Roman" w:eastAsia="Times New Roman" w:hAnsi="Times New Roman" w:cs="Times New Roman"/>
          <w:sz w:val="24"/>
          <w:szCs w:val="24"/>
        </w:rPr>
        <w:t xml:space="preserve">from </w:t>
      </w:r>
      <w:r w:rsidR="000820AD">
        <w:rPr>
          <w:rFonts w:ascii="Times New Roman" w:eastAsia="Times New Roman" w:hAnsi="Times New Roman" w:cs="Times New Roman"/>
          <w:sz w:val="24"/>
          <w:szCs w:val="24"/>
        </w:rPr>
        <w:t xml:space="preserve">0.8 (Lake Monona, USA and </w:t>
      </w:r>
      <w:proofErr w:type="spellStart"/>
      <w:r w:rsidR="000820AD">
        <w:rPr>
          <w:rFonts w:ascii="Times New Roman" w:eastAsia="Times New Roman" w:hAnsi="Times New Roman" w:cs="Times New Roman"/>
          <w:sz w:val="24"/>
          <w:szCs w:val="24"/>
        </w:rPr>
        <w:t>Toolik</w:t>
      </w:r>
      <w:proofErr w:type="spellEnd"/>
      <w:r w:rsidR="000820AD">
        <w:rPr>
          <w:rFonts w:ascii="Times New Roman" w:eastAsia="Times New Roman" w:hAnsi="Times New Roman" w:cs="Times New Roman"/>
          <w:sz w:val="24"/>
          <w:szCs w:val="24"/>
        </w:rPr>
        <w:t xml:space="preserve">) to 6.3 (Vanern) years. Our dataset included </w:t>
      </w:r>
      <w:commentRangeStart w:id="50"/>
      <w:commentRangeStart w:id="51"/>
      <w:r w:rsidR="000820AD">
        <w:rPr>
          <w:rFonts w:ascii="Times New Roman" w:eastAsia="Times New Roman" w:hAnsi="Times New Roman" w:cs="Times New Roman"/>
          <w:sz w:val="24"/>
          <w:szCs w:val="24"/>
        </w:rPr>
        <w:t xml:space="preserve">four oligotrophic </w:t>
      </w:r>
      <w:commentRangeEnd w:id="50"/>
      <w:r w:rsidR="00BB6DBF">
        <w:rPr>
          <w:rStyle w:val="CommentReference"/>
        </w:rPr>
        <w:commentReference w:id="50"/>
      </w:r>
      <w:commentRangeEnd w:id="51"/>
      <w:r w:rsidR="00B7657B">
        <w:rPr>
          <w:rStyle w:val="CommentReference"/>
        </w:rPr>
        <w:commentReference w:id="51"/>
      </w:r>
      <w:r w:rsidR="000820AD">
        <w:rPr>
          <w:rFonts w:ascii="Times New Roman" w:eastAsia="Times New Roman" w:hAnsi="Times New Roman" w:cs="Times New Roman"/>
          <w:sz w:val="24"/>
          <w:szCs w:val="24"/>
        </w:rPr>
        <w:t xml:space="preserve">lakes and one eutrophic lake (Monona). </w:t>
      </w:r>
      <w:r w:rsidR="002F1D1D">
        <w:rPr>
          <w:rFonts w:ascii="Times New Roman" w:eastAsia="Times New Roman" w:hAnsi="Times New Roman" w:cs="Times New Roman"/>
          <w:sz w:val="24"/>
          <w:szCs w:val="24"/>
        </w:rPr>
        <w:t>In-lake mean annual DOC</w:t>
      </w:r>
      <w:r w:rsidR="00492471">
        <w:rPr>
          <w:rFonts w:ascii="Times New Roman" w:eastAsia="Times New Roman" w:hAnsi="Times New Roman" w:cs="Times New Roman"/>
          <w:sz w:val="24"/>
          <w:szCs w:val="24"/>
        </w:rPr>
        <w:t xml:space="preserve"> concentrations</w:t>
      </w:r>
      <w:r w:rsidR="002F1D1D">
        <w:rPr>
          <w:rFonts w:ascii="Times New Roman" w:eastAsia="Times New Roman" w:hAnsi="Times New Roman" w:cs="Times New Roman"/>
          <w:sz w:val="24"/>
          <w:szCs w:val="24"/>
        </w:rPr>
        <w:t xml:space="preserve"> ranged</w:t>
      </w:r>
      <w:r w:rsidR="00BB6DBF">
        <w:rPr>
          <w:rFonts w:ascii="Times New Roman" w:eastAsia="Times New Roman" w:hAnsi="Times New Roman" w:cs="Times New Roman"/>
          <w:sz w:val="24"/>
          <w:szCs w:val="24"/>
        </w:rPr>
        <w:t xml:space="preserve"> from</w:t>
      </w:r>
      <w:r w:rsidR="002F1D1D">
        <w:rPr>
          <w:rFonts w:ascii="Times New Roman" w:eastAsia="Times New Roman" w:hAnsi="Times New Roman" w:cs="Times New Roman"/>
          <w:sz w:val="24"/>
          <w:szCs w:val="24"/>
        </w:rPr>
        <w:t xml:space="preserve"> 3 </w:t>
      </w:r>
      <w:r w:rsidR="00492471">
        <w:rPr>
          <w:rFonts w:ascii="Times New Roman" w:eastAsia="Times New Roman" w:hAnsi="Times New Roman" w:cs="Times New Roman"/>
          <w:sz w:val="24"/>
          <w:szCs w:val="24"/>
        </w:rPr>
        <w:t>g m</w:t>
      </w:r>
      <w:r w:rsidR="00492471">
        <w:rPr>
          <w:rFonts w:ascii="Times New Roman" w:eastAsia="Times New Roman" w:hAnsi="Times New Roman" w:cs="Times New Roman"/>
          <w:sz w:val="24"/>
          <w:szCs w:val="24"/>
          <w:vertAlign w:val="superscript"/>
        </w:rPr>
        <w:t>-3</w:t>
      </w:r>
      <w:r w:rsidR="00492471">
        <w:rPr>
          <w:rFonts w:ascii="Times New Roman" w:eastAsia="Times New Roman" w:hAnsi="Times New Roman" w:cs="Times New Roman"/>
          <w:sz w:val="24"/>
          <w:szCs w:val="24"/>
        </w:rPr>
        <w:t xml:space="preserve"> </w:t>
      </w:r>
      <w:r w:rsidR="002F1D1D">
        <w:rPr>
          <w:rFonts w:ascii="Times New Roman" w:eastAsia="Times New Roman" w:hAnsi="Times New Roman" w:cs="Times New Roman"/>
          <w:sz w:val="24"/>
          <w:szCs w:val="24"/>
        </w:rPr>
        <w:t xml:space="preserve">(Trout Lake, USA) to 6 </w:t>
      </w:r>
      <w:r w:rsidR="00492471">
        <w:rPr>
          <w:rFonts w:ascii="Times New Roman" w:eastAsia="Times New Roman" w:hAnsi="Times New Roman" w:cs="Times New Roman"/>
          <w:sz w:val="24"/>
          <w:szCs w:val="24"/>
        </w:rPr>
        <w:t>g m</w:t>
      </w:r>
      <w:r w:rsidR="00492471">
        <w:rPr>
          <w:rFonts w:ascii="Times New Roman" w:eastAsia="Times New Roman" w:hAnsi="Times New Roman" w:cs="Times New Roman"/>
          <w:sz w:val="24"/>
          <w:szCs w:val="24"/>
          <w:vertAlign w:val="superscript"/>
        </w:rPr>
        <w:t>-3</w:t>
      </w:r>
      <w:r w:rsidR="00492471">
        <w:rPr>
          <w:rFonts w:ascii="Times New Roman" w:eastAsia="Times New Roman" w:hAnsi="Times New Roman" w:cs="Times New Roman"/>
          <w:sz w:val="24"/>
          <w:szCs w:val="24"/>
        </w:rPr>
        <w:t xml:space="preserve"> </w:t>
      </w:r>
      <w:r w:rsidR="002F1D1D">
        <w:rPr>
          <w:rFonts w:ascii="Times New Roman" w:eastAsia="Times New Roman" w:hAnsi="Times New Roman" w:cs="Times New Roman"/>
          <w:sz w:val="24"/>
          <w:szCs w:val="24"/>
        </w:rPr>
        <w:t xml:space="preserve">(Monona). Watersheds are primarily forested for Harp, Trout, </w:t>
      </w:r>
      <w:r w:rsidR="00BB6DBF">
        <w:rPr>
          <w:rFonts w:ascii="Times New Roman" w:eastAsia="Times New Roman" w:hAnsi="Times New Roman" w:cs="Times New Roman"/>
          <w:sz w:val="24"/>
          <w:szCs w:val="24"/>
        </w:rPr>
        <w:t xml:space="preserve">and </w:t>
      </w:r>
      <w:r w:rsidR="002F1D1D">
        <w:rPr>
          <w:rFonts w:ascii="Times New Roman" w:eastAsia="Times New Roman" w:hAnsi="Times New Roman" w:cs="Times New Roman"/>
          <w:sz w:val="24"/>
          <w:szCs w:val="24"/>
        </w:rPr>
        <w:t>Vanern</w:t>
      </w:r>
      <w:r w:rsidR="00BB6DBF">
        <w:rPr>
          <w:rFonts w:ascii="Times New Roman" w:eastAsia="Times New Roman" w:hAnsi="Times New Roman" w:cs="Times New Roman"/>
          <w:sz w:val="24"/>
          <w:szCs w:val="24"/>
        </w:rPr>
        <w:t>;</w:t>
      </w:r>
      <w:r w:rsidR="002F1D1D">
        <w:rPr>
          <w:rFonts w:ascii="Times New Roman" w:eastAsia="Times New Roman" w:hAnsi="Times New Roman" w:cs="Times New Roman"/>
          <w:sz w:val="24"/>
          <w:szCs w:val="24"/>
        </w:rPr>
        <w:t xml:space="preserve"> whereas </w:t>
      </w:r>
      <w:proofErr w:type="spellStart"/>
      <w:r w:rsidR="002F1D1D">
        <w:rPr>
          <w:rFonts w:ascii="Times New Roman" w:eastAsia="Times New Roman" w:hAnsi="Times New Roman" w:cs="Times New Roman"/>
          <w:sz w:val="24"/>
          <w:szCs w:val="24"/>
        </w:rPr>
        <w:t>Toolik</w:t>
      </w:r>
      <w:proofErr w:type="spellEnd"/>
      <w:r w:rsidR="002F1D1D">
        <w:rPr>
          <w:rFonts w:ascii="Times New Roman" w:eastAsia="Times New Roman" w:hAnsi="Times New Roman" w:cs="Times New Roman"/>
          <w:sz w:val="24"/>
          <w:szCs w:val="24"/>
        </w:rPr>
        <w:t xml:space="preserve"> </w:t>
      </w:r>
      <w:r w:rsidR="00BB6DBF">
        <w:rPr>
          <w:rFonts w:ascii="Times New Roman" w:eastAsia="Times New Roman" w:hAnsi="Times New Roman" w:cs="Times New Roman"/>
          <w:sz w:val="24"/>
          <w:szCs w:val="24"/>
        </w:rPr>
        <w:t>is</w:t>
      </w:r>
      <w:r w:rsidR="002F1D1D">
        <w:rPr>
          <w:rFonts w:ascii="Times New Roman" w:eastAsia="Times New Roman" w:hAnsi="Times New Roman" w:cs="Times New Roman"/>
          <w:sz w:val="24"/>
          <w:szCs w:val="24"/>
        </w:rPr>
        <w:t xml:space="preserve"> in a tundra-dominated watershed and Monona </w:t>
      </w:r>
      <w:r w:rsidR="00BB6DBF">
        <w:rPr>
          <w:rFonts w:ascii="Times New Roman" w:eastAsia="Times New Roman" w:hAnsi="Times New Roman" w:cs="Times New Roman"/>
          <w:sz w:val="24"/>
          <w:szCs w:val="24"/>
        </w:rPr>
        <w:t xml:space="preserve">is </w:t>
      </w:r>
      <w:r w:rsidR="002F1D1D">
        <w:rPr>
          <w:rFonts w:ascii="Times New Roman" w:eastAsia="Times New Roman" w:hAnsi="Times New Roman" w:cs="Times New Roman"/>
          <w:sz w:val="24"/>
          <w:szCs w:val="24"/>
        </w:rPr>
        <w:t xml:space="preserve">in an agricultural and </w:t>
      </w:r>
      <w:r w:rsidR="004032ED">
        <w:rPr>
          <w:rFonts w:ascii="Times New Roman" w:eastAsia="Times New Roman" w:hAnsi="Times New Roman" w:cs="Times New Roman"/>
          <w:sz w:val="24"/>
          <w:szCs w:val="24"/>
        </w:rPr>
        <w:t>heavily developed</w:t>
      </w:r>
      <w:r w:rsidR="002F1D1D">
        <w:rPr>
          <w:rFonts w:ascii="Times New Roman" w:eastAsia="Times New Roman" w:hAnsi="Times New Roman" w:cs="Times New Roman"/>
          <w:sz w:val="24"/>
          <w:szCs w:val="24"/>
        </w:rPr>
        <w:t xml:space="preserve"> watershed. Although </w:t>
      </w:r>
      <w:del w:id="52" w:author="HILARY A DUGAN" w:date="2017-10-20T13:32:00Z">
        <w:r w:rsidR="002F1D1D" w:rsidDel="009B528E">
          <w:rPr>
            <w:rFonts w:ascii="Times New Roman" w:eastAsia="Times New Roman" w:hAnsi="Times New Roman" w:cs="Times New Roman"/>
            <w:sz w:val="24"/>
            <w:szCs w:val="24"/>
          </w:rPr>
          <w:delText xml:space="preserve">our </w:delText>
        </w:r>
      </w:del>
      <w:ins w:id="53" w:author="HILARY A DUGAN" w:date="2017-10-20T13:32:00Z">
        <w:r w:rsidR="009B528E">
          <w:rPr>
            <w:rFonts w:ascii="Times New Roman" w:eastAsia="Times New Roman" w:hAnsi="Times New Roman" w:cs="Times New Roman"/>
            <w:sz w:val="24"/>
            <w:szCs w:val="24"/>
          </w:rPr>
          <w:t>the</w:t>
        </w:r>
        <w:r w:rsidR="009B528E">
          <w:rPr>
            <w:rFonts w:ascii="Times New Roman" w:eastAsia="Times New Roman" w:hAnsi="Times New Roman" w:cs="Times New Roman"/>
            <w:sz w:val="24"/>
            <w:szCs w:val="24"/>
          </w:rPr>
          <w:t xml:space="preserve"> </w:t>
        </w:r>
      </w:ins>
      <w:r w:rsidR="002F1D1D">
        <w:rPr>
          <w:rFonts w:ascii="Times New Roman" w:eastAsia="Times New Roman" w:hAnsi="Times New Roman" w:cs="Times New Roman"/>
          <w:sz w:val="24"/>
          <w:szCs w:val="24"/>
        </w:rPr>
        <w:t>lakes span a</w:t>
      </w:r>
      <w:r w:rsidR="006B3D97">
        <w:rPr>
          <w:rFonts w:ascii="Times New Roman" w:eastAsia="Times New Roman" w:hAnsi="Times New Roman" w:cs="Times New Roman"/>
          <w:sz w:val="24"/>
          <w:szCs w:val="24"/>
        </w:rPr>
        <w:t xml:space="preserve"> set of</w:t>
      </w:r>
      <w:r w:rsidR="002F1D1D">
        <w:rPr>
          <w:rFonts w:ascii="Times New Roman" w:eastAsia="Times New Roman" w:hAnsi="Times New Roman" w:cs="Times New Roman"/>
          <w:sz w:val="24"/>
          <w:szCs w:val="24"/>
        </w:rPr>
        <w:t xml:space="preserve"> relatively wide environmental gradients, we did not include a formal analysis of OC fates along these gradients due to the small sample size of lakes.</w:t>
      </w:r>
    </w:p>
    <w:p w14:paraId="1E282EF0" w14:textId="77777777" w:rsidR="004453CF" w:rsidRDefault="004453CF" w:rsidP="00797426">
      <w:pPr>
        <w:spacing w:line="480" w:lineRule="auto"/>
        <w:ind w:firstLine="720"/>
        <w:rPr>
          <w:rFonts w:ascii="Times New Roman" w:eastAsia="Times New Roman" w:hAnsi="Times New Roman" w:cs="Times New Roman"/>
          <w:sz w:val="24"/>
          <w:szCs w:val="24"/>
        </w:rPr>
      </w:pPr>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523C95CB" w:rsidR="0032009C" w:rsidRDefault="004A4AE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designed a relatively simple mass balance model based on </w:t>
      </w:r>
      <w:del w:id="54" w:author="HILARY A DUGAN" w:date="2017-10-20T13:32:00Z">
        <w:r w:rsidDel="009B528E">
          <w:rPr>
            <w:rFonts w:ascii="Times New Roman" w:eastAsia="Times New Roman" w:hAnsi="Times New Roman" w:cs="Times New Roman"/>
            <w:sz w:val="24"/>
            <w:szCs w:val="24"/>
          </w:rPr>
          <w:delText xml:space="preserve">our </w:delText>
        </w:r>
      </w:del>
      <w:ins w:id="55" w:author="HILARY A DUGAN" w:date="2017-10-20T13:32:00Z">
        <w:r w:rsidR="009B528E">
          <w:rPr>
            <w:rFonts w:ascii="Times New Roman" w:eastAsia="Times New Roman" w:hAnsi="Times New Roman" w:cs="Times New Roman"/>
            <w:sz w:val="24"/>
            <w:szCs w:val="24"/>
          </w:rPr>
          <w:t>a</w:t>
        </w:r>
        <w:r w:rsidR="009B528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c</w:t>
      </w:r>
      <w:r w:rsidR="004718C6">
        <w:rPr>
          <w:rFonts w:ascii="Times New Roman" w:eastAsia="Times New Roman" w:hAnsi="Times New Roman" w:cs="Times New Roman"/>
          <w:sz w:val="24"/>
          <w:szCs w:val="24"/>
        </w:rPr>
        <w:t>onceptual frame</w:t>
      </w:r>
      <w:r>
        <w:rPr>
          <w:rFonts w:ascii="Times New Roman" w:eastAsia="Times New Roman" w:hAnsi="Times New Roman" w:cs="Times New Roman"/>
          <w:sz w:val="24"/>
          <w:szCs w:val="24"/>
        </w:rPr>
        <w:t xml:space="preserve">work </w:t>
      </w:r>
      <w:r w:rsidR="004718C6">
        <w:rPr>
          <w:rFonts w:ascii="Times New Roman" w:eastAsia="Times New Roman" w:hAnsi="Times New Roman" w:cs="Times New Roman"/>
          <w:sz w:val="24"/>
          <w:szCs w:val="24"/>
        </w:rPr>
        <w:t>(Fig. 1, Table</w:t>
      </w:r>
      <w:r w:rsidR="00426BF6">
        <w:rPr>
          <w:rFonts w:ascii="Times New Roman" w:eastAsia="Times New Roman" w:hAnsi="Times New Roman" w:cs="Times New Roman"/>
          <w:sz w:val="24"/>
          <w:szCs w:val="24"/>
        </w:rPr>
        <w:t>s 2-</w:t>
      </w:r>
      <w:r w:rsidR="004718C6">
        <w:rPr>
          <w:rFonts w:ascii="Times New Roman" w:eastAsia="Times New Roman" w:hAnsi="Times New Roman" w:cs="Times New Roman"/>
          <w:sz w:val="24"/>
          <w:szCs w:val="24"/>
        </w:rPr>
        <w:t>3), with four state variables representing OC (</w:t>
      </w:r>
      <w:proofErr w:type="spellStart"/>
      <w:r w:rsidR="004718C6">
        <w:rPr>
          <w:rFonts w:ascii="Times New Roman" w:eastAsia="Times New Roman" w:hAnsi="Times New Roman" w:cs="Times New Roman"/>
          <w:sz w:val="24"/>
          <w:szCs w:val="24"/>
        </w:rPr>
        <w:t>Eqs</w:t>
      </w:r>
      <w:proofErr w:type="spellEnd"/>
      <w:r w:rsidR="004718C6">
        <w:rPr>
          <w:rFonts w:ascii="Times New Roman" w:eastAsia="Times New Roman" w:hAnsi="Times New Roman" w:cs="Times New Roman"/>
          <w:sz w:val="24"/>
          <w:szCs w:val="24"/>
        </w:rPr>
        <w:t>. 1-4)</w:t>
      </w:r>
      <w:r>
        <w:rPr>
          <w:rFonts w:ascii="Times New Roman" w:eastAsia="Times New Roman" w:hAnsi="Times New Roman" w:cs="Times New Roman"/>
          <w:sz w:val="24"/>
          <w:szCs w:val="24"/>
        </w:rPr>
        <w:t xml:space="preserve"> </w:t>
      </w:r>
      <w:r w:rsidR="004718C6">
        <w:rPr>
          <w:rFonts w:ascii="Times New Roman" w:eastAsia="Times New Roman" w:hAnsi="Times New Roman" w:cs="Times New Roman"/>
          <w:sz w:val="24"/>
          <w:szCs w:val="24"/>
        </w:rPr>
        <w:t>and one representing dissolved oxygen (O</w:t>
      </w:r>
      <w:r w:rsidR="004718C6" w:rsidRPr="004718C6">
        <w:rPr>
          <w:rFonts w:ascii="Times New Roman" w:eastAsia="Times New Roman" w:hAnsi="Times New Roman" w:cs="Times New Roman"/>
          <w:sz w:val="24"/>
          <w:szCs w:val="24"/>
          <w:vertAlign w:val="subscript"/>
        </w:rPr>
        <w:t>2</w:t>
      </w:r>
      <w:r w:rsidR="004718C6">
        <w:rPr>
          <w:rFonts w:ascii="Times New Roman" w:eastAsia="Times New Roman" w:hAnsi="Times New Roman" w:cs="Times New Roman"/>
          <w:sz w:val="24"/>
          <w:szCs w:val="24"/>
        </w:rPr>
        <w:t>, Eq. 5).</w:t>
      </w:r>
      <w:r>
        <w:rPr>
          <w:rFonts w:ascii="Times New Roman" w:eastAsia="Times New Roman" w:hAnsi="Times New Roman" w:cs="Times New Roman"/>
          <w:sz w:val="24"/>
          <w:szCs w:val="24"/>
        </w:rPr>
        <w:t xml:space="preserve"> </w:t>
      </w:r>
      <w:r w:rsidR="00B65474">
        <w:rPr>
          <w:rFonts w:ascii="Times New Roman" w:eastAsia="Times New Roman" w:hAnsi="Times New Roman" w:cs="Times New Roman"/>
          <w:sz w:val="24"/>
          <w:szCs w:val="24"/>
        </w:rPr>
        <w:t xml:space="preserve">Parameters for the equations are in Table 2. </w:t>
      </w:r>
      <w:r w:rsidR="004718C6">
        <w:rPr>
          <w:rFonts w:ascii="Times New Roman" w:eastAsia="Times New Roman" w:hAnsi="Times New Roman" w:cs="Times New Roman"/>
          <w:sz w:val="24"/>
          <w:szCs w:val="24"/>
        </w:rPr>
        <w:t>Allochthonous DOC and POC (</w:t>
      </w:r>
      <w:proofErr w:type="spellStart"/>
      <w:r w:rsidR="004718C6">
        <w:rPr>
          <w:rFonts w:ascii="Times New Roman" w:eastAsia="Times New Roman" w:hAnsi="Times New Roman" w:cs="Times New Roman"/>
          <w:sz w:val="24"/>
          <w:szCs w:val="24"/>
        </w:rPr>
        <w:t>Eqs</w:t>
      </w:r>
      <w:proofErr w:type="spellEnd"/>
      <w:r w:rsidR="004718C6">
        <w:rPr>
          <w:rFonts w:ascii="Times New Roman" w:eastAsia="Times New Roman" w:hAnsi="Times New Roman" w:cs="Times New Roman"/>
          <w:sz w:val="24"/>
          <w:szCs w:val="24"/>
        </w:rPr>
        <w:t>. 1</w:t>
      </w:r>
      <w:r w:rsidR="00426BF6">
        <w:rPr>
          <w:rFonts w:ascii="Times New Roman" w:eastAsia="Times New Roman" w:hAnsi="Times New Roman" w:cs="Times New Roman"/>
          <w:sz w:val="24"/>
          <w:szCs w:val="24"/>
        </w:rPr>
        <w:t>-</w:t>
      </w:r>
      <w:r w:rsidR="004718C6">
        <w:rPr>
          <w:rFonts w:ascii="Times New Roman" w:eastAsia="Times New Roman" w:hAnsi="Times New Roman" w:cs="Times New Roman"/>
          <w:sz w:val="24"/>
          <w:szCs w:val="24"/>
        </w:rPr>
        <w:t xml:space="preserve">2) </w:t>
      </w:r>
      <w:r w:rsidR="00A85540">
        <w:rPr>
          <w:rFonts w:ascii="Times New Roman" w:eastAsia="Times New Roman" w:hAnsi="Times New Roman" w:cs="Times New Roman"/>
          <w:sz w:val="24"/>
          <w:szCs w:val="24"/>
        </w:rPr>
        <w:t xml:space="preserve">for the lakes </w:t>
      </w:r>
      <w:r w:rsidR="004718C6">
        <w:rPr>
          <w:rFonts w:ascii="Times New Roman" w:eastAsia="Times New Roman" w:hAnsi="Times New Roman" w:cs="Times New Roman"/>
          <w:sz w:val="24"/>
          <w:szCs w:val="24"/>
        </w:rPr>
        <w:t>were modeled separately</w:t>
      </w:r>
      <w:r w:rsidR="00A85540">
        <w:rPr>
          <w:rFonts w:ascii="Times New Roman" w:eastAsia="Times New Roman" w:hAnsi="Times New Roman" w:cs="Times New Roman"/>
          <w:sz w:val="24"/>
          <w:szCs w:val="24"/>
        </w:rPr>
        <w:t xml:space="preserve"> from au</w:t>
      </w:r>
      <w:r w:rsidR="00426BF6">
        <w:rPr>
          <w:rFonts w:ascii="Times New Roman" w:eastAsia="Times New Roman" w:hAnsi="Times New Roman" w:cs="Times New Roman"/>
          <w:sz w:val="24"/>
          <w:szCs w:val="24"/>
        </w:rPr>
        <w:t>tochthonous DOC and POC (</w:t>
      </w:r>
      <w:proofErr w:type="spellStart"/>
      <w:r w:rsidR="00426BF6">
        <w:rPr>
          <w:rFonts w:ascii="Times New Roman" w:eastAsia="Times New Roman" w:hAnsi="Times New Roman" w:cs="Times New Roman"/>
          <w:sz w:val="24"/>
          <w:szCs w:val="24"/>
        </w:rPr>
        <w:t>Eqs</w:t>
      </w:r>
      <w:proofErr w:type="spellEnd"/>
      <w:r w:rsidR="00426BF6">
        <w:rPr>
          <w:rFonts w:ascii="Times New Roman" w:eastAsia="Times New Roman" w:hAnsi="Times New Roman" w:cs="Times New Roman"/>
          <w:sz w:val="24"/>
          <w:szCs w:val="24"/>
        </w:rPr>
        <w:t>. 3-</w:t>
      </w:r>
      <w:r w:rsidR="00A85540">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The model complexity is commensurate with the modest number of observational variables</w:t>
      </w:r>
      <w:r w:rsidR="005A47BF">
        <w:rPr>
          <w:rFonts w:ascii="Times New Roman" w:eastAsia="Times New Roman" w:hAnsi="Times New Roman" w:cs="Times New Roman"/>
          <w:sz w:val="24"/>
          <w:szCs w:val="24"/>
        </w:rPr>
        <w:t xml:space="preserve"> available</w:t>
      </w:r>
      <w:r>
        <w:rPr>
          <w:rFonts w:ascii="Times New Roman" w:eastAsia="Times New Roman" w:hAnsi="Times New Roman" w:cs="Times New Roman"/>
          <w:sz w:val="24"/>
          <w:szCs w:val="24"/>
        </w:rPr>
        <w:t xml:space="preserve">. Our choice of variables would be common to many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monitoring </w:t>
      </w:r>
      <w:r>
        <w:rPr>
          <w:rFonts w:ascii="Times New Roman" w:eastAsia="Times New Roman" w:hAnsi="Times New Roman" w:cs="Times New Roman"/>
          <w:sz w:val="24"/>
          <w:szCs w:val="24"/>
        </w:rPr>
        <w:lastRenderedPageBreak/>
        <w:t xml:space="preserve">programs, making </w:t>
      </w:r>
      <w:del w:id="56" w:author="HILARY A DUGAN" w:date="2017-10-20T13:33:00Z">
        <w:r w:rsidDel="009B528E">
          <w:rPr>
            <w:rFonts w:ascii="Times New Roman" w:eastAsia="Times New Roman" w:hAnsi="Times New Roman" w:cs="Times New Roman"/>
            <w:sz w:val="24"/>
            <w:szCs w:val="24"/>
          </w:rPr>
          <w:delText xml:space="preserve">our </w:delText>
        </w:r>
      </w:del>
      <w:ins w:id="57" w:author="HILARY A DUGAN" w:date="2017-10-20T13:33:00Z">
        <w:r w:rsidR="009B528E">
          <w:rPr>
            <w:rFonts w:ascii="Times New Roman" w:eastAsia="Times New Roman" w:hAnsi="Times New Roman" w:cs="Times New Roman"/>
            <w:sz w:val="24"/>
            <w:szCs w:val="24"/>
          </w:rPr>
          <w:t>the</w:t>
        </w:r>
        <w:r w:rsidR="009B528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model generalizable </w:t>
      </w:r>
      <w:r w:rsidR="00B80037">
        <w:rPr>
          <w:rFonts w:ascii="Times New Roman" w:eastAsia="Times New Roman" w:hAnsi="Times New Roman" w:cs="Times New Roman"/>
          <w:sz w:val="24"/>
          <w:szCs w:val="24"/>
        </w:rPr>
        <w:t xml:space="preserve">across lake </w:t>
      </w:r>
      <w:r w:rsidR="00D92041">
        <w:rPr>
          <w:rFonts w:ascii="Times New Roman" w:eastAsia="Times New Roman" w:hAnsi="Times New Roman" w:cs="Times New Roman"/>
          <w:sz w:val="24"/>
          <w:szCs w:val="24"/>
        </w:rPr>
        <w:t>eco</w:t>
      </w:r>
      <w:r w:rsidR="00B80037">
        <w:rPr>
          <w:rFonts w:ascii="Times New Roman" w:eastAsia="Times New Roman" w:hAnsi="Times New Roman" w:cs="Times New Roman"/>
          <w:sz w:val="24"/>
          <w:szCs w:val="24"/>
        </w:rPr>
        <w:t xml:space="preserve">systems. We operated the model on a daily time step. Lake volume was assumed static and inflow volume was assumed equal to outflow volume. </w:t>
      </w:r>
      <w:r w:rsidR="004718C6">
        <w:rPr>
          <w:rFonts w:ascii="Times New Roman" w:eastAsia="Times New Roman" w:hAnsi="Times New Roman" w:cs="Times New Roman"/>
          <w:sz w:val="24"/>
          <w:szCs w:val="24"/>
        </w:rPr>
        <w:t>O</w:t>
      </w:r>
      <w:r w:rsidR="00B80037">
        <w:rPr>
          <w:rFonts w:ascii="Times New Roman" w:eastAsia="Times New Roman" w:hAnsi="Times New Roman" w:cs="Times New Roman"/>
          <w:sz w:val="24"/>
          <w:szCs w:val="24"/>
        </w:rPr>
        <w:t>bservational data</w:t>
      </w:r>
      <w:r w:rsidR="00261DF2">
        <w:rPr>
          <w:rFonts w:ascii="Times New Roman" w:eastAsia="Times New Roman" w:hAnsi="Times New Roman" w:cs="Times New Roman"/>
          <w:sz w:val="24"/>
          <w:szCs w:val="24"/>
        </w:rPr>
        <w:t xml:space="preserve"> of inflow DOC, in-lake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proofErr w:type="spellStart"/>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w:t>
      </w:r>
      <w:proofErr w:type="spellEnd"/>
      <w:r w:rsidR="00261DF2">
        <w:rPr>
          <w:rFonts w:ascii="Times New Roman" w:eastAsia="Times New Roman" w:hAnsi="Times New Roman" w:cs="Times New Roman"/>
          <w:sz w:val="24"/>
          <w:szCs w:val="24"/>
        </w:rPr>
        <w:t xml:space="preserve"> depth, and temperature</w:t>
      </w:r>
      <w:r w:rsidR="00B80037">
        <w:rPr>
          <w:rFonts w:ascii="Times New Roman" w:eastAsia="Times New Roman" w:hAnsi="Times New Roman" w:cs="Times New Roman"/>
          <w:sz w:val="24"/>
          <w:szCs w:val="24"/>
        </w:rPr>
        <w:t xml:space="preserve"> were </w:t>
      </w:r>
      <w:r w:rsidR="005A47BF">
        <w:rPr>
          <w:rFonts w:ascii="Times New Roman" w:eastAsia="Times New Roman" w:hAnsi="Times New Roman" w:cs="Times New Roman"/>
          <w:sz w:val="24"/>
          <w:szCs w:val="24"/>
        </w:rPr>
        <w:t>typically</w:t>
      </w:r>
      <w:r w:rsidR="00B80037">
        <w:rPr>
          <w:rFonts w:ascii="Times New Roman" w:eastAsia="Times New Roman" w:hAnsi="Times New Roman" w:cs="Times New Roman"/>
          <w:sz w:val="24"/>
          <w:szCs w:val="24"/>
        </w:rPr>
        <w:t xml:space="preserve"> weekly </w:t>
      </w:r>
      <w:r w:rsidR="005A47BF">
        <w:rPr>
          <w:rFonts w:ascii="Times New Roman" w:eastAsia="Times New Roman" w:hAnsi="Times New Roman" w:cs="Times New Roman"/>
          <w:sz w:val="24"/>
          <w:szCs w:val="24"/>
        </w:rPr>
        <w:t>or</w:t>
      </w:r>
      <w:r w:rsidR="00B80037">
        <w:rPr>
          <w:rFonts w:ascii="Times New Roman" w:eastAsia="Times New Roman" w:hAnsi="Times New Roman" w:cs="Times New Roman"/>
          <w:sz w:val="24"/>
          <w:szCs w:val="24"/>
        </w:rPr>
        <w:t xml:space="preserve"> bi-weekly</w:t>
      </w:r>
      <w:r w:rsidR="005A47BF">
        <w:rPr>
          <w:rFonts w:ascii="Times New Roman" w:eastAsia="Times New Roman" w:hAnsi="Times New Roman" w:cs="Times New Roman"/>
          <w:sz w:val="24"/>
          <w:szCs w:val="24"/>
        </w:rPr>
        <w:t xml:space="preserve"> and were linearly interpolated to </w:t>
      </w:r>
      <w:r w:rsidR="00C30946">
        <w:rPr>
          <w:rFonts w:ascii="Times New Roman" w:eastAsia="Times New Roman" w:hAnsi="Times New Roman" w:cs="Times New Roman"/>
          <w:sz w:val="24"/>
          <w:szCs w:val="24"/>
        </w:rPr>
        <w:t>a daily time step</w:t>
      </w:r>
      <w:r w:rsidR="005A47BF">
        <w:rPr>
          <w:rFonts w:ascii="Times New Roman" w:eastAsia="Times New Roman" w:hAnsi="Times New Roman" w:cs="Times New Roman"/>
          <w:sz w:val="24"/>
          <w:szCs w:val="24"/>
        </w:rPr>
        <w:t>. P</w:t>
      </w:r>
      <w:r w:rsidR="00C30946">
        <w:rPr>
          <w:rFonts w:ascii="Times New Roman" w:eastAsia="Times New Roman" w:hAnsi="Times New Roman" w:cs="Times New Roman"/>
          <w:sz w:val="24"/>
          <w:szCs w:val="24"/>
        </w:rPr>
        <w:t>recipitation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commentRangeStart w:id="58"/>
      <w:r w:rsidR="005466DF">
        <w:rPr>
          <w:rFonts w:ascii="Times New Roman" w:eastAsia="Times New Roman" w:hAnsi="Times New Roman" w:cs="Times New Roman"/>
          <w:sz w:val="24"/>
          <w:szCs w:val="24"/>
        </w:rPr>
        <w:t xml:space="preserve">Daily </w:t>
      </w:r>
      <w:r w:rsidR="00AF6D6E">
        <w:rPr>
          <w:rFonts w:ascii="Times New Roman" w:eastAsia="Times New Roman" w:hAnsi="Times New Roman" w:cs="Times New Roman"/>
          <w:sz w:val="24"/>
          <w:szCs w:val="24"/>
        </w:rPr>
        <w:t>evaporative losses</w:t>
      </w:r>
      <w:del w:id="59" w:author="immccull@gmail.com" w:date="2017-10-15T09:26:00Z">
        <w:r w:rsidR="00AF6D6E" w:rsidDel="00FB0F5E">
          <w:rPr>
            <w:rFonts w:ascii="Times New Roman" w:eastAsia="Times New Roman" w:hAnsi="Times New Roman" w:cs="Times New Roman"/>
            <w:sz w:val="24"/>
            <w:szCs w:val="24"/>
          </w:rPr>
          <w:delText xml:space="preserve"> </w:delText>
        </w:r>
        <w:r w:rsidR="004718C6" w:rsidDel="00FB0F5E">
          <w:rPr>
            <w:rFonts w:ascii="Times New Roman" w:eastAsia="Times New Roman" w:hAnsi="Times New Roman" w:cs="Times New Roman"/>
            <w:sz w:val="24"/>
            <w:szCs w:val="24"/>
          </w:rPr>
          <w:delText>(or organic carbon?)</w:delText>
        </w:r>
      </w:del>
      <w:r w:rsidR="004718C6">
        <w:rPr>
          <w:rFonts w:ascii="Times New Roman" w:eastAsia="Times New Roman" w:hAnsi="Times New Roman" w:cs="Times New Roman"/>
          <w:sz w:val="24"/>
          <w:szCs w:val="24"/>
        </w:rPr>
        <w:t xml:space="preserve"> </w:t>
      </w:r>
      <w:r w:rsidR="00AF6D6E">
        <w:rPr>
          <w:rFonts w:ascii="Times New Roman" w:eastAsia="Times New Roman" w:hAnsi="Times New Roman" w:cs="Times New Roman"/>
          <w:sz w:val="24"/>
          <w:szCs w:val="24"/>
        </w:rPr>
        <w:t>were assumed to be</w:t>
      </w:r>
      <w:ins w:id="60" w:author="immccull@gmail.com" w:date="2017-10-15T09:26:00Z">
        <w:r w:rsidR="00FB0F5E">
          <w:rPr>
            <w:rFonts w:ascii="Times New Roman" w:eastAsia="Times New Roman" w:hAnsi="Times New Roman" w:cs="Times New Roman"/>
            <w:sz w:val="24"/>
            <w:szCs w:val="24"/>
          </w:rPr>
          <w:t xml:space="preserve"> approximately equal to precipitation</w:t>
        </w:r>
      </w:ins>
      <w:del w:id="61" w:author="immccull@gmail.com" w:date="2017-10-15T09:26:00Z">
        <w:r w:rsidR="00AF6D6E" w:rsidDel="00FB0F5E">
          <w:rPr>
            <w:rFonts w:ascii="Times New Roman" w:eastAsia="Times New Roman" w:hAnsi="Times New Roman" w:cs="Times New Roman"/>
            <w:sz w:val="24"/>
            <w:szCs w:val="24"/>
          </w:rPr>
          <w:delText xml:space="preserve"> negligible and were not </w:delText>
        </w:r>
        <w:r w:rsidR="00F3068A" w:rsidDel="00FB0F5E">
          <w:rPr>
            <w:rFonts w:ascii="Times New Roman" w:eastAsia="Times New Roman" w:hAnsi="Times New Roman" w:cs="Times New Roman"/>
            <w:sz w:val="24"/>
            <w:szCs w:val="24"/>
          </w:rPr>
          <w:delText>accounted for in</w:delText>
        </w:r>
        <w:r w:rsidR="00AF6D6E" w:rsidDel="00FB0F5E">
          <w:rPr>
            <w:rFonts w:ascii="Times New Roman" w:eastAsia="Times New Roman" w:hAnsi="Times New Roman" w:cs="Times New Roman"/>
            <w:sz w:val="24"/>
            <w:szCs w:val="24"/>
          </w:rPr>
          <w:delText xml:space="preserve"> the model</w:delText>
        </w:r>
      </w:del>
      <w:r w:rsidR="00080925">
        <w:rPr>
          <w:rFonts w:ascii="Times New Roman" w:eastAsia="Times New Roman" w:hAnsi="Times New Roman" w:cs="Times New Roman"/>
          <w:sz w:val="24"/>
          <w:szCs w:val="24"/>
        </w:rPr>
        <w:t xml:space="preserve">. </w:t>
      </w:r>
      <w:commentRangeEnd w:id="58"/>
      <w:r w:rsidR="005A47BF">
        <w:rPr>
          <w:rStyle w:val="CommentReference"/>
        </w:rPr>
        <w:commentReference w:id="58"/>
      </w:r>
      <w:r w:rsidR="00B80037">
        <w:rPr>
          <w:rFonts w:ascii="Times New Roman" w:eastAsia="Times New Roman" w:hAnsi="Times New Roman" w:cs="Times New Roman"/>
          <w:sz w:val="24"/>
          <w:szCs w:val="24"/>
        </w:rPr>
        <w:t xml:space="preserve">To account for the absence of winter data at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we set inflow DOC to 0 when the main inflow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xml:space="preserve"> Inlet) was frozen (S2). We summarized static and calibrated model parameters in Table 2. </w:t>
      </w:r>
      <w:r w:rsidR="005466DF">
        <w:rPr>
          <w:rFonts w:ascii="Times New Roman" w:eastAsia="Times New Roman" w:hAnsi="Times New Roman" w:cs="Times New Roman"/>
          <w:sz w:val="24"/>
          <w:szCs w:val="24"/>
        </w:rPr>
        <w:t xml:space="preserve">The model was written in </w:t>
      </w:r>
      <w:r w:rsidR="00B80037">
        <w:rPr>
          <w:rFonts w:ascii="Times New Roman" w:eastAsia="Times New Roman" w:hAnsi="Times New Roman" w:cs="Times New Roman"/>
          <w:sz w:val="24"/>
          <w:szCs w:val="24"/>
        </w:rPr>
        <w:t>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62" w:name="_e3qajp1968u" w:colFirst="0" w:colLast="0"/>
      <w:bookmarkEnd w:id="62"/>
      <w:r>
        <w:rPr>
          <w:rFonts w:ascii="Times New Roman" w:eastAsia="Times New Roman" w:hAnsi="Times New Roman" w:cs="Times New Roman"/>
          <w:i/>
          <w:sz w:val="24"/>
          <w:szCs w:val="24"/>
        </w:rPr>
        <w:t>Allochthonous DOC and POC</w:t>
      </w:r>
    </w:p>
    <w:p w14:paraId="071798AB" w14:textId="7600E8A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load</w:t>
      </w:r>
      <w:r w:rsidR="003F30A5">
        <w:rPr>
          <w:rFonts w:ascii="Times New Roman" w:eastAsia="Times New Roman" w:hAnsi="Times New Roman" w:cs="Times New Roman"/>
          <w:sz w:val="24"/>
          <w:szCs w:val="24"/>
        </w:rPr>
        <w:t xml:space="preserve"> (Eq. 1.1)</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calculated as </w:t>
      </w:r>
      <w:r w:rsidR="00A85540">
        <w:rPr>
          <w:rFonts w:ascii="Times New Roman" w:eastAsia="Times New Roman" w:hAnsi="Times New Roman" w:cs="Times New Roman"/>
          <w:sz w:val="24"/>
          <w:szCs w:val="24"/>
        </w:rPr>
        <w:t>the sum of inflows (I</w:t>
      </w:r>
      <w:r w:rsidR="00A85540" w:rsidRPr="00FB0F5E">
        <w:rPr>
          <w:rFonts w:ascii="Times New Roman" w:eastAsia="Times New Roman" w:hAnsi="Times New Roman" w:cs="Times New Roman"/>
          <w:sz w:val="24"/>
          <w:szCs w:val="24"/>
          <w:vertAlign w:val="subscript"/>
        </w:rPr>
        <w:t>DO</w:t>
      </w:r>
      <w:r w:rsidR="00A85540">
        <w:rPr>
          <w:rFonts w:ascii="Times New Roman" w:eastAsia="Times New Roman" w:hAnsi="Times New Roman" w:cs="Times New Roman"/>
          <w:sz w:val="24"/>
          <w:szCs w:val="24"/>
        </w:rPr>
        <w:t>) from surface (I</w:t>
      </w:r>
      <w:r w:rsidR="00A85540" w:rsidRPr="00FB0F5E">
        <w:rPr>
          <w:rFonts w:ascii="Times New Roman" w:eastAsia="Times New Roman" w:hAnsi="Times New Roman" w:cs="Times New Roman"/>
          <w:sz w:val="24"/>
          <w:szCs w:val="24"/>
          <w:vertAlign w:val="subscript"/>
        </w:rPr>
        <w:t>DOC.SW</w:t>
      </w:r>
      <w:r w:rsidR="00A85540">
        <w:rPr>
          <w:rFonts w:ascii="Times New Roman" w:eastAsia="Times New Roman" w:hAnsi="Times New Roman" w:cs="Times New Roman"/>
          <w:sz w:val="24"/>
          <w:szCs w:val="24"/>
        </w:rPr>
        <w:t>, Eq.</w:t>
      </w:r>
      <w:r w:rsidR="003F30A5">
        <w:rPr>
          <w:rFonts w:ascii="Times New Roman" w:eastAsia="Times New Roman" w:hAnsi="Times New Roman" w:cs="Times New Roman"/>
          <w:sz w:val="24"/>
          <w:szCs w:val="24"/>
        </w:rPr>
        <w:t xml:space="preserve"> 1.11</w:t>
      </w:r>
      <w:r w:rsidR="00A85540">
        <w:rPr>
          <w:rFonts w:ascii="Times New Roman" w:eastAsia="Times New Roman" w:hAnsi="Times New Roman" w:cs="Times New Roman"/>
          <w:sz w:val="24"/>
          <w:szCs w:val="24"/>
        </w:rPr>
        <w:t>) and groundwater (I</w:t>
      </w:r>
      <w:r w:rsidR="00A85540" w:rsidRPr="00FB0F5E">
        <w:rPr>
          <w:rFonts w:ascii="Times New Roman" w:eastAsia="Times New Roman" w:hAnsi="Times New Roman" w:cs="Times New Roman"/>
          <w:sz w:val="24"/>
          <w:szCs w:val="24"/>
          <w:vertAlign w:val="subscript"/>
        </w:rPr>
        <w:t>DOC.GW</w:t>
      </w:r>
      <w:r w:rsidR="003F30A5">
        <w:rPr>
          <w:rFonts w:ascii="Times New Roman" w:eastAsia="Times New Roman" w:hAnsi="Times New Roman" w:cs="Times New Roman"/>
          <w:sz w:val="24"/>
          <w:szCs w:val="24"/>
        </w:rPr>
        <w:t>, Eq. 1.12</w:t>
      </w:r>
      <w:r w:rsidR="00A85540">
        <w:rPr>
          <w:rFonts w:ascii="Times New Roman" w:eastAsia="Times New Roman" w:hAnsi="Times New Roman" w:cs="Times New Roman"/>
          <w:sz w:val="24"/>
          <w:szCs w:val="24"/>
        </w:rPr>
        <w:t>) and deposition (D</w:t>
      </w:r>
      <w:r w:rsidR="00A85540" w:rsidRPr="00FB0F5E">
        <w:rPr>
          <w:rFonts w:ascii="Times New Roman" w:eastAsia="Times New Roman" w:hAnsi="Times New Roman" w:cs="Times New Roman"/>
          <w:sz w:val="24"/>
          <w:szCs w:val="24"/>
          <w:vertAlign w:val="subscript"/>
        </w:rPr>
        <w:t>DOC</w:t>
      </w:r>
      <w:r w:rsidR="003F30A5">
        <w:rPr>
          <w:rFonts w:ascii="Times New Roman" w:eastAsia="Times New Roman" w:hAnsi="Times New Roman" w:cs="Times New Roman"/>
          <w:sz w:val="24"/>
          <w:szCs w:val="24"/>
        </w:rPr>
        <w:t>, Eq. 1.2</w:t>
      </w:r>
      <w:r w:rsidR="00A85540">
        <w:rPr>
          <w:rFonts w:ascii="Times New Roman" w:eastAsia="Times New Roman" w:hAnsi="Times New Roman" w:cs="Times New Roman"/>
          <w:sz w:val="24"/>
          <w:szCs w:val="24"/>
        </w:rPr>
        <w:t>) from precipitation (</w:t>
      </w:r>
      <w:proofErr w:type="spellStart"/>
      <w:r w:rsidR="00A85540">
        <w:rPr>
          <w:rFonts w:ascii="Times New Roman" w:eastAsia="Times New Roman" w:hAnsi="Times New Roman" w:cs="Times New Roman"/>
          <w:sz w:val="24"/>
          <w:szCs w:val="24"/>
        </w:rPr>
        <w:t>D</w:t>
      </w:r>
      <w:r w:rsidR="00A85540" w:rsidRPr="00FB0F5E">
        <w:rPr>
          <w:rFonts w:ascii="Times New Roman" w:eastAsia="Times New Roman" w:hAnsi="Times New Roman" w:cs="Times New Roman"/>
          <w:sz w:val="24"/>
          <w:szCs w:val="24"/>
          <w:vertAlign w:val="subscript"/>
        </w:rPr>
        <w:t>Precip</w:t>
      </w:r>
      <w:proofErr w:type="spellEnd"/>
      <w:r w:rsidR="003F30A5">
        <w:rPr>
          <w:rFonts w:ascii="Times New Roman" w:eastAsia="Times New Roman" w:hAnsi="Times New Roman" w:cs="Times New Roman"/>
          <w:sz w:val="24"/>
          <w:szCs w:val="24"/>
        </w:rPr>
        <w:t>, Eq. 1.21</w:t>
      </w:r>
      <w:r w:rsidR="00A85540">
        <w:rPr>
          <w:rFonts w:ascii="Times New Roman" w:eastAsia="Times New Roman" w:hAnsi="Times New Roman" w:cs="Times New Roman"/>
          <w:sz w:val="24"/>
          <w:szCs w:val="24"/>
        </w:rPr>
        <w:t>) and wetlands (</w:t>
      </w:r>
      <w:proofErr w:type="spellStart"/>
      <w:r w:rsidR="00A85540">
        <w:rPr>
          <w:rFonts w:ascii="Times New Roman" w:eastAsia="Times New Roman" w:hAnsi="Times New Roman" w:cs="Times New Roman"/>
          <w:sz w:val="24"/>
          <w:szCs w:val="24"/>
        </w:rPr>
        <w:t>D</w:t>
      </w:r>
      <w:r w:rsidR="00A85540" w:rsidRPr="00FB0F5E">
        <w:rPr>
          <w:rFonts w:ascii="Times New Roman" w:eastAsia="Times New Roman" w:hAnsi="Times New Roman" w:cs="Times New Roman"/>
          <w:sz w:val="24"/>
          <w:szCs w:val="24"/>
          <w:vertAlign w:val="subscript"/>
        </w:rPr>
        <w:t>Wetland</w:t>
      </w:r>
      <w:proofErr w:type="spellEnd"/>
      <w:r w:rsidR="003F30A5">
        <w:rPr>
          <w:rFonts w:ascii="Times New Roman" w:eastAsia="Times New Roman" w:hAnsi="Times New Roman" w:cs="Times New Roman"/>
          <w:sz w:val="24"/>
          <w:szCs w:val="24"/>
        </w:rPr>
        <w:t>, Eq. 1.22</w:t>
      </w:r>
      <w:r w:rsidR="00A85540">
        <w:rPr>
          <w:rFonts w:ascii="Times New Roman" w:eastAsia="Times New Roman" w:hAnsi="Times New Roman" w:cs="Times New Roman"/>
          <w:sz w:val="24"/>
          <w:szCs w:val="24"/>
        </w:rPr>
        <w:t xml:space="preserve">). </w:t>
      </w:r>
      <w:r w:rsidR="003F30A5">
        <w:rPr>
          <w:rFonts w:ascii="Times New Roman" w:eastAsia="Times New Roman" w:hAnsi="Times New Roman" w:cs="Times New Roman"/>
          <w:sz w:val="24"/>
          <w:szCs w:val="24"/>
        </w:rPr>
        <w:t xml:space="preserve">Mass loads were calculated as the product of concentrations and flows, except for </w:t>
      </w:r>
      <w:proofErr w:type="spellStart"/>
      <w:r w:rsidR="003F30A5">
        <w:rPr>
          <w:rFonts w:ascii="Times New Roman" w:eastAsia="Times New Roman" w:hAnsi="Times New Roman" w:cs="Times New Roman"/>
          <w:sz w:val="24"/>
          <w:szCs w:val="24"/>
        </w:rPr>
        <w:t>D</w:t>
      </w:r>
      <w:r w:rsidR="003F30A5" w:rsidRPr="00FB0F5E">
        <w:rPr>
          <w:rFonts w:ascii="Times New Roman" w:eastAsia="Times New Roman" w:hAnsi="Times New Roman" w:cs="Times New Roman"/>
          <w:sz w:val="24"/>
          <w:szCs w:val="24"/>
          <w:vertAlign w:val="subscript"/>
        </w:rPr>
        <w:t>Wetland</w:t>
      </w:r>
      <w:proofErr w:type="spellEnd"/>
      <w:r w:rsidR="003F30A5">
        <w:rPr>
          <w:rFonts w:ascii="Times New Roman" w:eastAsia="Times New Roman" w:hAnsi="Times New Roman" w:cs="Times New Roman"/>
          <w:sz w:val="24"/>
          <w:szCs w:val="24"/>
        </w:rPr>
        <w:t>, which was the product of the proportion of lake perimeter that is wetland (</w:t>
      </w:r>
      <w:proofErr w:type="spellStart"/>
      <w:r w:rsidR="003F30A5">
        <w:rPr>
          <w:rFonts w:ascii="Times New Roman" w:eastAsia="Times New Roman" w:hAnsi="Times New Roman" w:cs="Times New Roman"/>
          <w:sz w:val="24"/>
          <w:szCs w:val="24"/>
        </w:rPr>
        <w:t>P</w:t>
      </w:r>
      <w:r w:rsidR="003F30A5" w:rsidRPr="00F448CE">
        <w:rPr>
          <w:rFonts w:ascii="Times New Roman" w:eastAsia="Times New Roman" w:hAnsi="Times New Roman" w:cs="Times New Roman"/>
          <w:sz w:val="24"/>
          <w:szCs w:val="24"/>
          <w:vertAlign w:val="subscript"/>
        </w:rPr>
        <w:t>Wetland</w:t>
      </w:r>
      <w:proofErr w:type="spellEnd"/>
      <w:r w:rsidR="003F30A5">
        <w:rPr>
          <w:rFonts w:ascii="Times New Roman" w:eastAsia="Times New Roman" w:hAnsi="Times New Roman" w:cs="Times New Roman"/>
          <w:sz w:val="24"/>
          <w:szCs w:val="24"/>
        </w:rPr>
        <w:t>), the lake perimeter (</w:t>
      </w:r>
      <w:proofErr w:type="spellStart"/>
      <w:r w:rsidR="003F30A5">
        <w:rPr>
          <w:rFonts w:ascii="Times New Roman" w:eastAsia="Times New Roman" w:hAnsi="Times New Roman" w:cs="Times New Roman"/>
          <w:sz w:val="24"/>
          <w:szCs w:val="24"/>
        </w:rPr>
        <w:t>LakePerimeter</w:t>
      </w:r>
      <w:proofErr w:type="spellEnd"/>
      <w:r w:rsidR="003F30A5">
        <w:rPr>
          <w:rFonts w:ascii="Times New Roman" w:eastAsia="Times New Roman" w:hAnsi="Times New Roman" w:cs="Times New Roman"/>
          <w:sz w:val="24"/>
          <w:szCs w:val="24"/>
        </w:rPr>
        <w:t>), and a parameter representing a transfer coefficient (</w:t>
      </w:r>
      <w:proofErr w:type="spellStart"/>
      <w:r w:rsidR="003F30A5">
        <w:rPr>
          <w:rFonts w:ascii="Times New Roman" w:eastAsia="Times New Roman" w:hAnsi="Times New Roman" w:cs="Times New Roman"/>
          <w:sz w:val="24"/>
          <w:szCs w:val="24"/>
        </w:rPr>
        <w:t>C</w:t>
      </w:r>
      <w:r w:rsidR="003F30A5" w:rsidRPr="00FB0F5E">
        <w:rPr>
          <w:rFonts w:ascii="Times New Roman" w:eastAsia="Times New Roman" w:hAnsi="Times New Roman" w:cs="Times New Roman"/>
          <w:sz w:val="24"/>
          <w:szCs w:val="24"/>
          <w:vertAlign w:val="subscript"/>
        </w:rPr>
        <w:t>DOC.Wetland</w:t>
      </w:r>
      <w:proofErr w:type="spellEnd"/>
      <w:r w:rsidR="003F30A5">
        <w:rPr>
          <w:rFonts w:ascii="Times New Roman" w:eastAsia="Times New Roman" w:hAnsi="Times New Roman" w:cs="Times New Roman"/>
          <w:sz w:val="24"/>
          <w:szCs w:val="24"/>
        </w:rPr>
        <w:t>)</w:t>
      </w:r>
      <w:r w:rsidR="004816DC">
        <w:rPr>
          <w:rFonts w:ascii="Times New Roman" w:eastAsia="Times New Roman" w:hAnsi="Times New Roman" w:cs="Times New Roman"/>
          <w:sz w:val="24"/>
          <w:szCs w:val="24"/>
        </w:rPr>
        <w:t xml:space="preserve"> of DOC from the wetland to the lake</w:t>
      </w:r>
      <w:r w:rsidR="003F30A5">
        <w:rPr>
          <w:rFonts w:ascii="Times New Roman" w:eastAsia="Times New Roman" w:hAnsi="Times New Roman" w:cs="Times New Roman"/>
          <w:sz w:val="24"/>
          <w:szCs w:val="24"/>
        </w:rPr>
        <w:t xml:space="preserve">. </w:t>
      </w:r>
      <w:r w:rsidR="00A85540">
        <w:rPr>
          <w:rFonts w:ascii="Times New Roman" w:eastAsia="Times New Roman" w:hAnsi="Times New Roman" w:cs="Times New Roman"/>
          <w:sz w:val="24"/>
          <w:szCs w:val="24"/>
        </w:rPr>
        <w:t>The third input</w:t>
      </w:r>
      <w:r w:rsidR="003F30A5">
        <w:rPr>
          <w:rFonts w:ascii="Times New Roman" w:eastAsia="Times New Roman" w:hAnsi="Times New Roman" w:cs="Times New Roman"/>
          <w:sz w:val="24"/>
          <w:szCs w:val="24"/>
        </w:rPr>
        <w:t xml:space="preserve"> (</w:t>
      </w:r>
      <w:proofErr w:type="spellStart"/>
      <w:r w:rsidR="003F30A5">
        <w:rPr>
          <w:rFonts w:ascii="Times New Roman" w:eastAsia="Times New Roman" w:hAnsi="Times New Roman" w:cs="Times New Roman"/>
          <w:sz w:val="24"/>
          <w:szCs w:val="24"/>
        </w:rPr>
        <w:t>L</w:t>
      </w:r>
      <w:r w:rsidR="003F30A5" w:rsidRPr="00FB0F5E">
        <w:rPr>
          <w:rFonts w:ascii="Times New Roman" w:eastAsia="Times New Roman" w:hAnsi="Times New Roman" w:cs="Times New Roman"/>
          <w:sz w:val="24"/>
          <w:szCs w:val="24"/>
          <w:vertAlign w:val="subscript"/>
        </w:rPr>
        <w:t>Alloch</w:t>
      </w:r>
      <w:proofErr w:type="spellEnd"/>
      <w:r w:rsidR="003F30A5">
        <w:rPr>
          <w:rFonts w:ascii="Times New Roman" w:eastAsia="Times New Roman" w:hAnsi="Times New Roman" w:cs="Times New Roman"/>
          <w:sz w:val="24"/>
          <w:szCs w:val="24"/>
        </w:rPr>
        <w:t>, Eq. 1.3)</w:t>
      </w:r>
      <w:r w:rsidR="00A85540">
        <w:rPr>
          <w:rFonts w:ascii="Times New Roman" w:eastAsia="Times New Roman" w:hAnsi="Times New Roman" w:cs="Times New Roman"/>
          <w:sz w:val="24"/>
          <w:szCs w:val="24"/>
        </w:rPr>
        <w:t xml:space="preserve"> represents leaching of </w:t>
      </w:r>
      <w:proofErr w:type="spellStart"/>
      <w:r w:rsidR="00A85540">
        <w:rPr>
          <w:rFonts w:ascii="Times New Roman" w:eastAsia="Times New Roman" w:hAnsi="Times New Roman" w:cs="Times New Roman"/>
          <w:sz w:val="24"/>
          <w:szCs w:val="24"/>
        </w:rPr>
        <w:t>POC</w:t>
      </w:r>
      <w:r w:rsidR="00A85540" w:rsidRPr="00FB0F5E">
        <w:rPr>
          <w:rFonts w:ascii="Times New Roman" w:eastAsia="Times New Roman" w:hAnsi="Times New Roman" w:cs="Times New Roman"/>
          <w:sz w:val="24"/>
          <w:szCs w:val="24"/>
          <w:vertAlign w:val="subscript"/>
        </w:rPr>
        <w:t>Alloch</w:t>
      </w:r>
      <w:proofErr w:type="spellEnd"/>
      <w:r w:rsidR="00A85540">
        <w:rPr>
          <w:rFonts w:ascii="Times New Roman" w:eastAsia="Times New Roman" w:hAnsi="Times New Roman" w:cs="Times New Roman"/>
          <w:sz w:val="24"/>
          <w:szCs w:val="24"/>
        </w:rPr>
        <w:t xml:space="preserve"> to </w:t>
      </w:r>
      <w:proofErr w:type="spellStart"/>
      <w:r w:rsidR="00A85540">
        <w:rPr>
          <w:rFonts w:ascii="Times New Roman" w:eastAsia="Times New Roman" w:hAnsi="Times New Roman" w:cs="Times New Roman"/>
          <w:sz w:val="24"/>
          <w:szCs w:val="24"/>
        </w:rPr>
        <w:t>DOC</w:t>
      </w:r>
      <w:r w:rsidR="003F30A5" w:rsidRPr="00FB0F5E">
        <w:rPr>
          <w:rFonts w:ascii="Times New Roman" w:eastAsia="Times New Roman" w:hAnsi="Times New Roman" w:cs="Times New Roman"/>
          <w:sz w:val="24"/>
          <w:szCs w:val="24"/>
          <w:vertAlign w:val="subscript"/>
        </w:rPr>
        <w:t>Alloch</w:t>
      </w:r>
      <w:proofErr w:type="spellEnd"/>
      <w:r w:rsidR="003F30A5">
        <w:rPr>
          <w:rFonts w:ascii="Times New Roman" w:eastAsia="Times New Roman" w:hAnsi="Times New Roman" w:cs="Times New Roman"/>
          <w:sz w:val="24"/>
          <w:szCs w:val="24"/>
        </w:rPr>
        <w:t xml:space="preserve"> and is the product of the </w:t>
      </w:r>
      <w:proofErr w:type="spellStart"/>
      <w:r w:rsidR="003F30A5">
        <w:rPr>
          <w:rFonts w:ascii="Times New Roman" w:eastAsia="Times New Roman" w:hAnsi="Times New Roman" w:cs="Times New Roman"/>
          <w:sz w:val="24"/>
          <w:szCs w:val="24"/>
        </w:rPr>
        <w:t>POC</w:t>
      </w:r>
      <w:r w:rsidR="003F30A5" w:rsidRPr="00FB0F5E">
        <w:rPr>
          <w:rFonts w:ascii="Times New Roman" w:eastAsia="Times New Roman" w:hAnsi="Times New Roman" w:cs="Times New Roman"/>
          <w:sz w:val="24"/>
          <w:szCs w:val="24"/>
          <w:vertAlign w:val="subscript"/>
        </w:rPr>
        <w:t>Alloch</w:t>
      </w:r>
      <w:proofErr w:type="spellEnd"/>
      <w:r w:rsidR="003F30A5">
        <w:rPr>
          <w:rFonts w:ascii="Times New Roman" w:eastAsia="Times New Roman" w:hAnsi="Times New Roman" w:cs="Times New Roman"/>
          <w:sz w:val="24"/>
          <w:szCs w:val="24"/>
        </w:rPr>
        <w:t xml:space="preserve"> concentration and a first-order decay rate, </w:t>
      </w:r>
      <w:proofErr w:type="spellStart"/>
      <w:proofErr w:type="gramStart"/>
      <w:r w:rsidR="003F30A5">
        <w:rPr>
          <w:rFonts w:ascii="Times New Roman" w:eastAsia="Times New Roman" w:hAnsi="Times New Roman" w:cs="Times New Roman"/>
          <w:sz w:val="24"/>
          <w:szCs w:val="24"/>
        </w:rPr>
        <w:t>C</w:t>
      </w:r>
      <w:r w:rsidR="003F30A5" w:rsidRPr="004816DC">
        <w:rPr>
          <w:rFonts w:ascii="Times New Roman" w:eastAsia="Times New Roman" w:hAnsi="Times New Roman" w:cs="Times New Roman"/>
          <w:sz w:val="24"/>
          <w:szCs w:val="24"/>
          <w:vertAlign w:val="subscript"/>
        </w:rPr>
        <w:t>L.Alloch</w:t>
      </w:r>
      <w:proofErr w:type="spellEnd"/>
      <w:proofErr w:type="gramEnd"/>
      <w:r w:rsidR="003F30A5">
        <w:rPr>
          <w:rFonts w:ascii="Times New Roman" w:eastAsia="Times New Roman" w:hAnsi="Times New Roman" w:cs="Times New Roman"/>
          <w:sz w:val="24"/>
          <w:szCs w:val="24"/>
        </w:rPr>
        <w:t>.</w:t>
      </w:r>
      <w:r w:rsidR="00A85540">
        <w:rPr>
          <w:rFonts w:ascii="Times New Roman" w:eastAsia="Times New Roman" w:hAnsi="Times New Roman" w:cs="Times New Roman"/>
          <w:sz w:val="24"/>
          <w:szCs w:val="24"/>
        </w:rPr>
        <w:t xml:space="preserve"> </w:t>
      </w:r>
      <w:r w:rsidR="004816DC">
        <w:rPr>
          <w:rFonts w:ascii="Times New Roman" w:eastAsia="Times New Roman" w:hAnsi="Times New Roman" w:cs="Times New Roman"/>
          <w:sz w:val="24"/>
          <w:szCs w:val="24"/>
        </w:rPr>
        <w:t xml:space="preserve">There are two fates of </w:t>
      </w:r>
      <w:proofErr w:type="spellStart"/>
      <w:r w:rsidR="004816DC">
        <w:rPr>
          <w:rFonts w:ascii="Times New Roman" w:eastAsia="Times New Roman" w:hAnsi="Times New Roman" w:cs="Times New Roman"/>
          <w:sz w:val="24"/>
          <w:szCs w:val="24"/>
        </w:rPr>
        <w:t>DOC</w:t>
      </w:r>
      <w:r w:rsidR="004816DC" w:rsidRPr="004816DC">
        <w:rPr>
          <w:rFonts w:ascii="Times New Roman" w:eastAsia="Times New Roman" w:hAnsi="Times New Roman" w:cs="Times New Roman"/>
          <w:sz w:val="24"/>
          <w:szCs w:val="24"/>
          <w:vertAlign w:val="subscript"/>
        </w:rPr>
        <w:t>Alloch</w:t>
      </w:r>
      <w:proofErr w:type="spellEnd"/>
      <w:r w:rsidR="004816DC">
        <w:rPr>
          <w:rFonts w:ascii="Times New Roman" w:eastAsia="Times New Roman" w:hAnsi="Times New Roman" w:cs="Times New Roman"/>
          <w:sz w:val="24"/>
          <w:szCs w:val="24"/>
        </w:rPr>
        <w:t>. The first is mineralization (</w:t>
      </w:r>
      <w:proofErr w:type="spellStart"/>
      <w:r w:rsidR="004816DC">
        <w:rPr>
          <w:rFonts w:ascii="Times New Roman" w:eastAsia="Times New Roman" w:hAnsi="Times New Roman" w:cs="Times New Roman"/>
          <w:sz w:val="24"/>
          <w:szCs w:val="24"/>
        </w:rPr>
        <w:t>R</w:t>
      </w:r>
      <w:r w:rsidR="004816DC" w:rsidRPr="004816DC">
        <w:rPr>
          <w:rFonts w:ascii="Times New Roman" w:eastAsia="Times New Roman" w:hAnsi="Times New Roman" w:cs="Times New Roman"/>
          <w:sz w:val="24"/>
          <w:szCs w:val="24"/>
          <w:vertAlign w:val="subscript"/>
        </w:rPr>
        <w:t>DOCAlloch</w:t>
      </w:r>
      <w:proofErr w:type="spellEnd"/>
      <w:r w:rsidR="004816DC">
        <w:rPr>
          <w:rFonts w:ascii="Times New Roman" w:eastAsia="Times New Roman" w:hAnsi="Times New Roman" w:cs="Times New Roman"/>
          <w:sz w:val="24"/>
          <w:szCs w:val="24"/>
        </w:rPr>
        <w:t xml:space="preserve">, Eq. 1.4), which is the product of </w:t>
      </w:r>
      <w:proofErr w:type="spellStart"/>
      <w:r w:rsidR="004816DC">
        <w:rPr>
          <w:rFonts w:ascii="Times New Roman" w:eastAsia="Times New Roman" w:hAnsi="Times New Roman" w:cs="Times New Roman"/>
          <w:sz w:val="24"/>
          <w:szCs w:val="24"/>
        </w:rPr>
        <w:t>DOC</w:t>
      </w:r>
      <w:r w:rsidR="004816DC" w:rsidRPr="004816DC">
        <w:rPr>
          <w:rFonts w:ascii="Times New Roman" w:eastAsia="Times New Roman" w:hAnsi="Times New Roman" w:cs="Times New Roman"/>
          <w:sz w:val="24"/>
          <w:szCs w:val="24"/>
          <w:vertAlign w:val="subscript"/>
        </w:rPr>
        <w:t>Alloch</w:t>
      </w:r>
      <w:proofErr w:type="spellEnd"/>
      <w:r w:rsidR="004816DC">
        <w:rPr>
          <w:rFonts w:ascii="Times New Roman" w:eastAsia="Times New Roman" w:hAnsi="Times New Roman" w:cs="Times New Roman"/>
          <w:sz w:val="24"/>
          <w:szCs w:val="24"/>
        </w:rPr>
        <w:t xml:space="preserve"> and a first-order decay rate, </w:t>
      </w:r>
      <w:proofErr w:type="spellStart"/>
      <w:r w:rsidR="004816DC">
        <w:rPr>
          <w:rFonts w:ascii="Times New Roman" w:eastAsia="Times New Roman" w:hAnsi="Times New Roman" w:cs="Times New Roman"/>
          <w:sz w:val="24"/>
          <w:szCs w:val="24"/>
        </w:rPr>
        <w:t>R</w:t>
      </w:r>
      <w:r w:rsidR="004816DC" w:rsidRPr="004816DC">
        <w:rPr>
          <w:rFonts w:ascii="Times New Roman" w:eastAsia="Times New Roman" w:hAnsi="Times New Roman" w:cs="Times New Roman"/>
          <w:sz w:val="24"/>
          <w:szCs w:val="24"/>
          <w:vertAlign w:val="subscript"/>
        </w:rPr>
        <w:t>DOCAlloch</w:t>
      </w:r>
      <w:proofErr w:type="spellEnd"/>
      <w:r w:rsidR="004816DC">
        <w:rPr>
          <w:rFonts w:ascii="Times New Roman" w:eastAsia="Times New Roman" w:hAnsi="Times New Roman" w:cs="Times New Roman"/>
          <w:sz w:val="24"/>
          <w:szCs w:val="24"/>
        </w:rPr>
        <w:t>, adjusted for temperature using a standard Arrhenius equation. The second is export downstream (</w:t>
      </w:r>
      <w:proofErr w:type="spellStart"/>
      <w:r w:rsidR="004816DC">
        <w:rPr>
          <w:rFonts w:ascii="Times New Roman" w:eastAsia="Times New Roman" w:hAnsi="Times New Roman" w:cs="Times New Roman"/>
          <w:sz w:val="24"/>
          <w:szCs w:val="24"/>
        </w:rPr>
        <w:t>E</w:t>
      </w:r>
      <w:r w:rsidR="004816DC" w:rsidRPr="004816DC">
        <w:rPr>
          <w:rFonts w:ascii="Times New Roman" w:eastAsia="Times New Roman" w:hAnsi="Times New Roman" w:cs="Times New Roman"/>
          <w:sz w:val="24"/>
          <w:szCs w:val="24"/>
          <w:vertAlign w:val="subscript"/>
        </w:rPr>
        <w:t>POCAlloch</w:t>
      </w:r>
      <w:proofErr w:type="spellEnd"/>
      <w:r w:rsidR="004816DC">
        <w:rPr>
          <w:rFonts w:ascii="Times New Roman" w:eastAsia="Times New Roman" w:hAnsi="Times New Roman" w:cs="Times New Roman"/>
          <w:sz w:val="24"/>
          <w:szCs w:val="24"/>
        </w:rPr>
        <w:t xml:space="preserve">, Eq. 1.5), which is the product of </w:t>
      </w:r>
      <w:proofErr w:type="spellStart"/>
      <w:r w:rsidR="004816DC">
        <w:rPr>
          <w:rFonts w:ascii="Times New Roman" w:eastAsia="Times New Roman" w:hAnsi="Times New Roman" w:cs="Times New Roman"/>
          <w:sz w:val="24"/>
          <w:szCs w:val="24"/>
        </w:rPr>
        <w:t>DOC</w:t>
      </w:r>
      <w:r w:rsidR="004816DC" w:rsidRPr="004816DC">
        <w:rPr>
          <w:rFonts w:ascii="Times New Roman" w:eastAsia="Times New Roman" w:hAnsi="Times New Roman" w:cs="Times New Roman"/>
          <w:sz w:val="24"/>
          <w:szCs w:val="24"/>
          <w:vertAlign w:val="subscript"/>
        </w:rPr>
        <w:t>Alloch</w:t>
      </w:r>
      <w:proofErr w:type="spellEnd"/>
      <w:r w:rsidR="004816DC">
        <w:rPr>
          <w:rFonts w:ascii="Times New Roman" w:eastAsia="Times New Roman" w:hAnsi="Times New Roman" w:cs="Times New Roman"/>
          <w:sz w:val="24"/>
          <w:szCs w:val="24"/>
        </w:rPr>
        <w:t xml:space="preserve"> and outflow (</w:t>
      </w:r>
      <w:proofErr w:type="spellStart"/>
      <w:r w:rsidR="004816DC">
        <w:rPr>
          <w:rFonts w:ascii="Times New Roman" w:eastAsia="Times New Roman" w:hAnsi="Times New Roman" w:cs="Times New Roman"/>
          <w:sz w:val="24"/>
          <w:szCs w:val="24"/>
        </w:rPr>
        <w:t>Q</w:t>
      </w:r>
      <w:r w:rsidR="004816DC" w:rsidRPr="004816DC">
        <w:rPr>
          <w:rFonts w:ascii="Times New Roman" w:eastAsia="Times New Roman" w:hAnsi="Times New Roman" w:cs="Times New Roman"/>
          <w:sz w:val="24"/>
          <w:szCs w:val="24"/>
          <w:vertAlign w:val="subscript"/>
        </w:rPr>
        <w:t>Outflow</w:t>
      </w:r>
      <w:proofErr w:type="spellEnd"/>
      <w:r w:rsidR="004816DC">
        <w:rPr>
          <w:rFonts w:ascii="Times New Roman" w:eastAsia="Times New Roman" w:hAnsi="Times New Roman" w:cs="Times New Roman"/>
          <w:sz w:val="24"/>
          <w:szCs w:val="24"/>
        </w:rPr>
        <w:t>). Allochthonous POC (</w:t>
      </w:r>
      <w:proofErr w:type="spellStart"/>
      <w:r w:rsidR="004816DC">
        <w:rPr>
          <w:rFonts w:ascii="Times New Roman" w:eastAsia="Times New Roman" w:hAnsi="Times New Roman" w:cs="Times New Roman"/>
          <w:sz w:val="24"/>
          <w:szCs w:val="24"/>
        </w:rPr>
        <w:t>POC</w:t>
      </w:r>
      <w:r w:rsidR="004816DC" w:rsidRPr="00FB0F5E">
        <w:rPr>
          <w:rFonts w:ascii="Times New Roman" w:eastAsia="Times New Roman" w:hAnsi="Times New Roman" w:cs="Times New Roman"/>
          <w:sz w:val="24"/>
          <w:szCs w:val="24"/>
          <w:vertAlign w:val="subscript"/>
        </w:rPr>
        <w:t>Alloch</w:t>
      </w:r>
      <w:proofErr w:type="spellEnd"/>
      <w:r w:rsidR="004816DC">
        <w:rPr>
          <w:rFonts w:ascii="Times New Roman" w:eastAsia="Times New Roman" w:hAnsi="Times New Roman" w:cs="Times New Roman"/>
          <w:sz w:val="24"/>
          <w:szCs w:val="24"/>
        </w:rPr>
        <w:t xml:space="preserve">, Eq. 2) was modeled similarly to </w:t>
      </w:r>
      <w:proofErr w:type="spellStart"/>
      <w:r w:rsidR="004816DC">
        <w:rPr>
          <w:rFonts w:ascii="Times New Roman" w:eastAsia="Times New Roman" w:hAnsi="Times New Roman" w:cs="Times New Roman"/>
          <w:sz w:val="24"/>
          <w:szCs w:val="24"/>
        </w:rPr>
        <w:t>DOC</w:t>
      </w:r>
      <w:r w:rsidR="004816DC" w:rsidRPr="00FB0F5E">
        <w:rPr>
          <w:rFonts w:ascii="Times New Roman" w:eastAsia="Times New Roman" w:hAnsi="Times New Roman" w:cs="Times New Roman"/>
          <w:sz w:val="24"/>
          <w:szCs w:val="24"/>
          <w:vertAlign w:val="subscript"/>
        </w:rPr>
        <w:t>Alloch</w:t>
      </w:r>
      <w:proofErr w:type="spellEnd"/>
      <w:r w:rsidR="004816DC">
        <w:rPr>
          <w:rFonts w:ascii="Times New Roman" w:eastAsia="Times New Roman" w:hAnsi="Times New Roman" w:cs="Times New Roman"/>
          <w:sz w:val="24"/>
          <w:szCs w:val="24"/>
        </w:rPr>
        <w:t xml:space="preserve">, but with the following differences. Deposition (DPOC, Eq. 2.2) is the sum of </w:t>
      </w:r>
      <w:r w:rsidR="004816DC">
        <w:rPr>
          <w:rFonts w:ascii="Times New Roman" w:eastAsia="Times New Roman" w:hAnsi="Times New Roman" w:cs="Times New Roman"/>
          <w:sz w:val="24"/>
          <w:szCs w:val="24"/>
        </w:rPr>
        <w:lastRenderedPageBreak/>
        <w:t>canopy (</w:t>
      </w:r>
      <w:proofErr w:type="spellStart"/>
      <w:r w:rsidR="004816DC">
        <w:rPr>
          <w:rFonts w:ascii="Times New Roman" w:eastAsia="Times New Roman" w:hAnsi="Times New Roman" w:cs="Times New Roman"/>
          <w:sz w:val="24"/>
          <w:szCs w:val="24"/>
        </w:rPr>
        <w:t>D</w:t>
      </w:r>
      <w:r w:rsidR="004816DC" w:rsidRPr="00FB0F5E">
        <w:rPr>
          <w:rFonts w:ascii="Times New Roman" w:eastAsia="Times New Roman" w:hAnsi="Times New Roman" w:cs="Times New Roman"/>
          <w:sz w:val="24"/>
          <w:szCs w:val="24"/>
          <w:vertAlign w:val="subscript"/>
        </w:rPr>
        <w:t>POCCanopy</w:t>
      </w:r>
      <w:proofErr w:type="spellEnd"/>
      <w:r w:rsidR="004816DC">
        <w:rPr>
          <w:rFonts w:ascii="Times New Roman" w:eastAsia="Times New Roman" w:hAnsi="Times New Roman" w:cs="Times New Roman"/>
          <w:sz w:val="24"/>
          <w:szCs w:val="24"/>
        </w:rPr>
        <w:t>) and wetland (</w:t>
      </w:r>
      <w:proofErr w:type="spellStart"/>
      <w:r w:rsidR="004816DC">
        <w:rPr>
          <w:rFonts w:ascii="Times New Roman" w:eastAsia="Times New Roman" w:hAnsi="Times New Roman" w:cs="Times New Roman"/>
          <w:sz w:val="24"/>
          <w:szCs w:val="24"/>
        </w:rPr>
        <w:t>D</w:t>
      </w:r>
      <w:r w:rsidR="004816DC" w:rsidRPr="00FB0F5E">
        <w:rPr>
          <w:rFonts w:ascii="Times New Roman" w:eastAsia="Times New Roman" w:hAnsi="Times New Roman" w:cs="Times New Roman"/>
          <w:sz w:val="24"/>
          <w:szCs w:val="24"/>
          <w:vertAlign w:val="subscript"/>
        </w:rPr>
        <w:t>POCWetland</w:t>
      </w:r>
      <w:proofErr w:type="spellEnd"/>
      <w:r w:rsidR="004816DC">
        <w:rPr>
          <w:rFonts w:ascii="Times New Roman" w:eastAsia="Times New Roman" w:hAnsi="Times New Roman" w:cs="Times New Roman"/>
          <w:sz w:val="24"/>
          <w:szCs w:val="24"/>
        </w:rPr>
        <w:t xml:space="preserve">) inputs, where </w:t>
      </w:r>
      <w:proofErr w:type="spellStart"/>
      <w:r w:rsidR="004816DC">
        <w:rPr>
          <w:rFonts w:ascii="Times New Roman" w:eastAsia="Times New Roman" w:hAnsi="Times New Roman" w:cs="Times New Roman"/>
          <w:sz w:val="24"/>
          <w:szCs w:val="24"/>
        </w:rPr>
        <w:t>DPOC</w:t>
      </w:r>
      <w:r w:rsidR="004816DC" w:rsidRPr="00426BF6">
        <w:rPr>
          <w:rFonts w:ascii="Times New Roman" w:eastAsia="Times New Roman" w:hAnsi="Times New Roman" w:cs="Times New Roman"/>
          <w:sz w:val="24"/>
          <w:szCs w:val="24"/>
          <w:vertAlign w:val="subscript"/>
        </w:rPr>
        <w:t>Canopy</w:t>
      </w:r>
      <w:proofErr w:type="spellEnd"/>
      <w:r w:rsidR="004816DC">
        <w:rPr>
          <w:rFonts w:ascii="Times New Roman" w:eastAsia="Times New Roman" w:hAnsi="Times New Roman" w:cs="Times New Roman"/>
          <w:sz w:val="24"/>
          <w:szCs w:val="24"/>
        </w:rPr>
        <w:t xml:space="preserve"> was the product of the proportion of lake perimeter that is canopy (</w:t>
      </w:r>
      <w:proofErr w:type="spellStart"/>
      <w:r w:rsidR="004816DC">
        <w:rPr>
          <w:rFonts w:ascii="Times New Roman" w:eastAsia="Times New Roman" w:hAnsi="Times New Roman" w:cs="Times New Roman"/>
          <w:sz w:val="24"/>
          <w:szCs w:val="24"/>
        </w:rPr>
        <w:t>P</w:t>
      </w:r>
      <w:r w:rsidR="004816DC">
        <w:rPr>
          <w:rFonts w:ascii="Times New Roman" w:eastAsia="Times New Roman" w:hAnsi="Times New Roman" w:cs="Times New Roman"/>
          <w:sz w:val="24"/>
          <w:szCs w:val="24"/>
          <w:vertAlign w:val="subscript"/>
        </w:rPr>
        <w:t>Canopy</w:t>
      </w:r>
      <w:proofErr w:type="spellEnd"/>
      <w:r w:rsidR="004816DC">
        <w:rPr>
          <w:rFonts w:ascii="Times New Roman" w:eastAsia="Times New Roman" w:hAnsi="Times New Roman" w:cs="Times New Roman"/>
          <w:sz w:val="24"/>
          <w:szCs w:val="24"/>
        </w:rPr>
        <w:t>), the lake perimeter (</w:t>
      </w:r>
      <w:proofErr w:type="spellStart"/>
      <w:r w:rsidR="004816DC">
        <w:rPr>
          <w:rFonts w:ascii="Times New Roman" w:eastAsia="Times New Roman" w:hAnsi="Times New Roman" w:cs="Times New Roman"/>
          <w:sz w:val="24"/>
          <w:szCs w:val="24"/>
        </w:rPr>
        <w:t>LakePerimeter</w:t>
      </w:r>
      <w:proofErr w:type="spellEnd"/>
      <w:r w:rsidR="004816DC">
        <w:rPr>
          <w:rFonts w:ascii="Times New Roman" w:eastAsia="Times New Roman" w:hAnsi="Times New Roman" w:cs="Times New Roman"/>
          <w:sz w:val="24"/>
          <w:szCs w:val="24"/>
        </w:rPr>
        <w:t>), and a parameter representing a transfer coefficient (</w:t>
      </w:r>
      <w:proofErr w:type="spellStart"/>
      <w:r w:rsidR="004816DC">
        <w:rPr>
          <w:rFonts w:ascii="Times New Roman" w:eastAsia="Times New Roman" w:hAnsi="Times New Roman" w:cs="Times New Roman"/>
          <w:sz w:val="24"/>
          <w:szCs w:val="24"/>
        </w:rPr>
        <w:t>C</w:t>
      </w:r>
      <w:r w:rsidR="004816DC">
        <w:rPr>
          <w:rFonts w:ascii="Times New Roman" w:eastAsia="Times New Roman" w:hAnsi="Times New Roman" w:cs="Times New Roman"/>
          <w:sz w:val="24"/>
          <w:szCs w:val="24"/>
          <w:vertAlign w:val="subscript"/>
        </w:rPr>
        <w:t>P</w:t>
      </w:r>
      <w:r w:rsidR="004816DC" w:rsidRPr="00F448CE">
        <w:rPr>
          <w:rFonts w:ascii="Times New Roman" w:eastAsia="Times New Roman" w:hAnsi="Times New Roman" w:cs="Times New Roman"/>
          <w:sz w:val="24"/>
          <w:szCs w:val="24"/>
          <w:vertAlign w:val="subscript"/>
        </w:rPr>
        <w:t>OC.Wetland</w:t>
      </w:r>
      <w:proofErr w:type="spellEnd"/>
      <w:r w:rsidR="00FC4353">
        <w:rPr>
          <w:rFonts w:ascii="Times New Roman" w:eastAsia="Times New Roman" w:hAnsi="Times New Roman" w:cs="Times New Roman"/>
          <w:sz w:val="24"/>
          <w:szCs w:val="24"/>
        </w:rPr>
        <w:t>) of POC from the canopy to the lake</w:t>
      </w:r>
      <w:r w:rsidR="004816DC">
        <w:rPr>
          <w:rFonts w:ascii="Times New Roman" w:eastAsia="Times New Roman" w:hAnsi="Times New Roman" w:cs="Times New Roman"/>
          <w:sz w:val="24"/>
          <w:szCs w:val="24"/>
        </w:rPr>
        <w:t>.</w:t>
      </w:r>
      <w:r w:rsidR="00FC4353">
        <w:rPr>
          <w:rFonts w:ascii="Times New Roman" w:eastAsia="Times New Roman" w:hAnsi="Times New Roman" w:cs="Times New Roman"/>
          <w:sz w:val="24"/>
          <w:szCs w:val="24"/>
        </w:rPr>
        <w:t xml:space="preserve"> </w:t>
      </w:r>
      <w:proofErr w:type="spellStart"/>
      <w:r w:rsidR="00FC4353">
        <w:rPr>
          <w:rFonts w:ascii="Times New Roman" w:eastAsia="Times New Roman" w:hAnsi="Times New Roman" w:cs="Times New Roman"/>
          <w:sz w:val="24"/>
          <w:szCs w:val="24"/>
        </w:rPr>
        <w:t>D</w:t>
      </w:r>
      <w:r w:rsidR="00FC4353" w:rsidRPr="00FB0F5E">
        <w:rPr>
          <w:rFonts w:ascii="Times New Roman" w:eastAsia="Times New Roman" w:hAnsi="Times New Roman" w:cs="Times New Roman"/>
          <w:sz w:val="24"/>
          <w:szCs w:val="24"/>
          <w:vertAlign w:val="subscript"/>
        </w:rPr>
        <w:t>POCWetland</w:t>
      </w:r>
      <w:proofErr w:type="spellEnd"/>
      <w:r w:rsidR="00FC4353">
        <w:rPr>
          <w:rFonts w:ascii="Times New Roman" w:eastAsia="Times New Roman" w:hAnsi="Times New Roman" w:cs="Times New Roman"/>
          <w:sz w:val="24"/>
          <w:szCs w:val="24"/>
        </w:rPr>
        <w:t xml:space="preserve"> (Eq. 2.22) was assumed to scale with </w:t>
      </w:r>
      <w:proofErr w:type="spellStart"/>
      <w:r w:rsidR="00FC4353">
        <w:rPr>
          <w:rFonts w:ascii="Times New Roman" w:eastAsia="Times New Roman" w:hAnsi="Times New Roman" w:cs="Times New Roman"/>
          <w:sz w:val="24"/>
          <w:szCs w:val="24"/>
        </w:rPr>
        <w:t>D</w:t>
      </w:r>
      <w:r w:rsidR="00FC4353" w:rsidRPr="00FB0F5E">
        <w:rPr>
          <w:rFonts w:ascii="Times New Roman" w:eastAsia="Times New Roman" w:hAnsi="Times New Roman" w:cs="Times New Roman"/>
          <w:sz w:val="24"/>
          <w:szCs w:val="24"/>
          <w:vertAlign w:val="subscript"/>
        </w:rPr>
        <w:t>DOC.Wetland</w:t>
      </w:r>
      <w:proofErr w:type="spellEnd"/>
      <w:r w:rsidR="00FC4353">
        <w:rPr>
          <w:rFonts w:ascii="Times New Roman" w:eastAsia="Times New Roman" w:hAnsi="Times New Roman" w:cs="Times New Roman"/>
          <w:sz w:val="24"/>
          <w:szCs w:val="24"/>
        </w:rPr>
        <w:t xml:space="preserve"> by the proportion, </w:t>
      </w:r>
      <w:proofErr w:type="spellStart"/>
      <w:r w:rsidR="00FC4353">
        <w:rPr>
          <w:rFonts w:ascii="Times New Roman" w:eastAsia="Times New Roman" w:hAnsi="Times New Roman" w:cs="Times New Roman"/>
          <w:sz w:val="24"/>
          <w:szCs w:val="24"/>
        </w:rPr>
        <w:t>C</w:t>
      </w:r>
      <w:r w:rsidR="00FC4353" w:rsidRPr="00FB0F5E">
        <w:rPr>
          <w:rFonts w:ascii="Times New Roman" w:eastAsia="Times New Roman" w:hAnsi="Times New Roman" w:cs="Times New Roman"/>
          <w:sz w:val="24"/>
          <w:szCs w:val="24"/>
          <w:vertAlign w:val="subscript"/>
        </w:rPr>
        <w:t>POC.Factor</w:t>
      </w:r>
      <w:proofErr w:type="spellEnd"/>
      <w:r w:rsidR="00FC4353">
        <w:rPr>
          <w:rFonts w:ascii="Times New Roman" w:eastAsia="Times New Roman" w:hAnsi="Times New Roman" w:cs="Times New Roman"/>
          <w:sz w:val="24"/>
          <w:szCs w:val="24"/>
        </w:rPr>
        <w:t xml:space="preserve">. </w:t>
      </w:r>
      <w:r w:rsidR="004816DC">
        <w:rPr>
          <w:rFonts w:ascii="Times New Roman" w:eastAsia="Times New Roman" w:hAnsi="Times New Roman" w:cs="Times New Roman"/>
          <w:sz w:val="24"/>
          <w:szCs w:val="24"/>
        </w:rPr>
        <w:t xml:space="preserve"> </w:t>
      </w:r>
      <w:proofErr w:type="spellStart"/>
      <w:r w:rsidR="00FC4353">
        <w:rPr>
          <w:rFonts w:ascii="Times New Roman" w:eastAsia="Times New Roman" w:hAnsi="Times New Roman" w:cs="Times New Roman"/>
          <w:sz w:val="24"/>
          <w:szCs w:val="24"/>
        </w:rPr>
        <w:t>POC</w:t>
      </w:r>
      <w:r w:rsidR="00FC4353" w:rsidRPr="00426BF6">
        <w:rPr>
          <w:rFonts w:ascii="Times New Roman" w:eastAsia="Times New Roman" w:hAnsi="Times New Roman" w:cs="Times New Roman"/>
          <w:sz w:val="24"/>
          <w:szCs w:val="24"/>
          <w:vertAlign w:val="subscript"/>
        </w:rPr>
        <w:t>Alloch</w:t>
      </w:r>
      <w:proofErr w:type="spellEnd"/>
      <w:r w:rsidR="00FC4353">
        <w:rPr>
          <w:rFonts w:ascii="Times New Roman" w:eastAsia="Times New Roman" w:hAnsi="Times New Roman" w:cs="Times New Roman"/>
          <w:sz w:val="24"/>
          <w:szCs w:val="24"/>
        </w:rPr>
        <w:t xml:space="preserve"> has a burial fate (</w:t>
      </w:r>
      <w:proofErr w:type="spellStart"/>
      <w:r w:rsidR="00FC4353">
        <w:rPr>
          <w:rFonts w:ascii="Times New Roman" w:eastAsia="Times New Roman" w:hAnsi="Times New Roman" w:cs="Times New Roman"/>
          <w:sz w:val="24"/>
          <w:szCs w:val="24"/>
        </w:rPr>
        <w:t>B</w:t>
      </w:r>
      <w:r w:rsidR="00FC4353" w:rsidRPr="00FB0F5E">
        <w:rPr>
          <w:rFonts w:ascii="Times New Roman" w:eastAsia="Times New Roman" w:hAnsi="Times New Roman" w:cs="Times New Roman"/>
          <w:sz w:val="24"/>
          <w:szCs w:val="24"/>
          <w:vertAlign w:val="subscript"/>
        </w:rPr>
        <w:t>Alloch</w:t>
      </w:r>
      <w:proofErr w:type="spellEnd"/>
      <w:r w:rsidR="00FC4353">
        <w:rPr>
          <w:rFonts w:ascii="Times New Roman" w:eastAsia="Times New Roman" w:hAnsi="Times New Roman" w:cs="Times New Roman"/>
          <w:sz w:val="24"/>
          <w:szCs w:val="24"/>
        </w:rPr>
        <w:t xml:space="preserve">, Eq. 2.3), calculated as the product of </w:t>
      </w:r>
      <w:proofErr w:type="spellStart"/>
      <w:r w:rsidR="00FC4353">
        <w:rPr>
          <w:rFonts w:ascii="Times New Roman" w:eastAsia="Times New Roman" w:hAnsi="Times New Roman" w:cs="Times New Roman"/>
          <w:sz w:val="24"/>
          <w:szCs w:val="24"/>
        </w:rPr>
        <w:t>POC</w:t>
      </w:r>
      <w:r w:rsidR="00FC4353" w:rsidRPr="00FB0F5E">
        <w:rPr>
          <w:rFonts w:ascii="Times New Roman" w:eastAsia="Times New Roman" w:hAnsi="Times New Roman" w:cs="Times New Roman"/>
          <w:sz w:val="24"/>
          <w:szCs w:val="24"/>
          <w:vertAlign w:val="subscript"/>
        </w:rPr>
        <w:t>Alloch</w:t>
      </w:r>
      <w:proofErr w:type="spellEnd"/>
      <w:r w:rsidR="00FC4353">
        <w:rPr>
          <w:rFonts w:ascii="Times New Roman" w:eastAsia="Times New Roman" w:hAnsi="Times New Roman" w:cs="Times New Roman"/>
          <w:sz w:val="24"/>
          <w:szCs w:val="24"/>
        </w:rPr>
        <w:t xml:space="preserve"> and a burial coefficient (</w:t>
      </w:r>
      <w:proofErr w:type="spellStart"/>
      <w:r w:rsidR="00FC4353" w:rsidRPr="00224097">
        <w:rPr>
          <w:rFonts w:ascii="Times New Roman" w:eastAsia="Times New Roman" w:hAnsi="Times New Roman" w:cs="Times New Roman"/>
          <w:i/>
          <w:sz w:val="24"/>
          <w:szCs w:val="24"/>
        </w:rPr>
        <w:t>B</w:t>
      </w:r>
      <w:r w:rsidR="00FC4353" w:rsidRPr="00224097">
        <w:rPr>
          <w:rFonts w:ascii="Times New Roman" w:eastAsia="Times New Roman" w:hAnsi="Times New Roman" w:cs="Times New Roman"/>
          <w:i/>
          <w:sz w:val="24"/>
          <w:szCs w:val="24"/>
          <w:vertAlign w:val="subscript"/>
        </w:rPr>
        <w:t>POCAlloch</w:t>
      </w:r>
      <w:proofErr w:type="spellEnd"/>
      <w:r w:rsidR="00FC43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0E56B04A" w14:textId="1416441A" w:rsidR="0032009C" w:rsidRDefault="006535DD" w:rsidP="00B6547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Daily s</w:t>
      </w:r>
      <w:r w:rsidR="00B80037">
        <w:rPr>
          <w:rFonts w:ascii="Times New Roman" w:eastAsia="Times New Roman" w:hAnsi="Times New Roman" w:cs="Times New Roman"/>
          <w:sz w:val="24"/>
          <w:szCs w:val="24"/>
        </w:rPr>
        <w:t>urface water inflow (m</w:t>
      </w:r>
      <w:r w:rsidR="00B80037">
        <w:rPr>
          <w:rFonts w:ascii="Times New Roman" w:eastAsia="Times New Roman" w:hAnsi="Times New Roman" w:cs="Times New Roman"/>
          <w:sz w:val="24"/>
          <w:szCs w:val="24"/>
          <w:vertAlign w:val="superscript"/>
        </w:rPr>
        <w:t>3</w:t>
      </w:r>
      <w:r w:rsidR="00B80037">
        <w:rPr>
          <w:rFonts w:ascii="Times New Roman" w:eastAsia="Times New Roman" w:hAnsi="Times New Roman" w:cs="Times New Roman"/>
          <w:sz w:val="24"/>
          <w:szCs w:val="24"/>
        </w:rPr>
        <w:t xml:space="preserve"> s</w:t>
      </w:r>
      <w:r w:rsidR="00B80037">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available for the main tributaries of all lakes. </w:t>
      </w:r>
      <w:r w:rsidR="007A75D4">
        <w:rPr>
          <w:rFonts w:ascii="Times New Roman" w:eastAsia="Times New Roman" w:hAnsi="Times New Roman" w:cs="Times New Roman"/>
          <w:sz w:val="24"/>
          <w:szCs w:val="24"/>
        </w:rPr>
        <w:t>Inflow DOC concentration</w:t>
      </w:r>
      <w:r w:rsidR="00B800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less</w:t>
      </w:r>
      <w:r w:rsidR="00B80037">
        <w:rPr>
          <w:rFonts w:ascii="Times New Roman" w:eastAsia="Times New Roman" w:hAnsi="Times New Roman" w:cs="Times New Roman"/>
          <w:sz w:val="24"/>
          <w:szCs w:val="24"/>
        </w:rPr>
        <w:t xml:space="preserve"> frequently measured</w:t>
      </w:r>
      <w:r>
        <w:rPr>
          <w:rFonts w:ascii="Times New Roman" w:eastAsia="Times New Roman" w:hAnsi="Times New Roman" w:cs="Times New Roman"/>
          <w:sz w:val="24"/>
          <w:szCs w:val="24"/>
        </w:rPr>
        <w:t>, and was</w:t>
      </w:r>
      <w:r w:rsidR="00426BF6">
        <w:rPr>
          <w:rFonts w:ascii="Times New Roman" w:eastAsia="Times New Roman" w:hAnsi="Times New Roman" w:cs="Times New Roman"/>
          <w:sz w:val="24"/>
          <w:szCs w:val="24"/>
        </w:rPr>
        <w:t xml:space="preserve"> linearly</w:t>
      </w:r>
      <w:r>
        <w:rPr>
          <w:rFonts w:ascii="Times New Roman" w:eastAsia="Times New Roman" w:hAnsi="Times New Roman" w:cs="Times New Roman"/>
          <w:sz w:val="24"/>
          <w:szCs w:val="24"/>
        </w:rPr>
        <w:t xml:space="preserve"> interpolated to a daily </w:t>
      </w:r>
      <w:proofErr w:type="spellStart"/>
      <w:r>
        <w:rPr>
          <w:rFonts w:ascii="Times New Roman" w:eastAsia="Times New Roman" w:hAnsi="Times New Roman" w:cs="Times New Roman"/>
          <w:sz w:val="24"/>
          <w:szCs w:val="24"/>
        </w:rPr>
        <w:t>timestep</w:t>
      </w:r>
      <w:proofErr w:type="spellEnd"/>
      <w:r>
        <w:rPr>
          <w:rFonts w:ascii="Times New Roman" w:eastAsia="Times New Roman" w:hAnsi="Times New Roman" w:cs="Times New Roman"/>
          <w:sz w:val="24"/>
          <w:szCs w:val="24"/>
        </w:rPr>
        <w:t xml:space="preserve"> from sub-weekly to monthly data (S2). </w:t>
      </w:r>
      <w:r w:rsidR="00B80037">
        <w:rPr>
          <w:rFonts w:ascii="Times New Roman" w:eastAsia="Times New Roman" w:hAnsi="Times New Roman" w:cs="Times New Roman"/>
          <w:sz w:val="24"/>
          <w:szCs w:val="24"/>
        </w:rPr>
        <w:t xml:space="preserve">When inflow DOC </w:t>
      </w:r>
      <w:r w:rsidR="003266D7">
        <w:rPr>
          <w:rFonts w:ascii="Times New Roman" w:eastAsia="Times New Roman" w:hAnsi="Times New Roman" w:cs="Times New Roman"/>
          <w:sz w:val="24"/>
          <w:szCs w:val="24"/>
        </w:rPr>
        <w:t xml:space="preserve">concentrations </w:t>
      </w:r>
      <w:r w:rsidR="00B80037">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w:t>
      </w:r>
      <w:r>
        <w:rPr>
          <w:rFonts w:ascii="Times New Roman" w:eastAsia="Times New Roman" w:hAnsi="Times New Roman" w:cs="Times New Roman"/>
          <w:sz w:val="24"/>
          <w:szCs w:val="24"/>
        </w:rPr>
        <w:t>equal across</w:t>
      </w:r>
      <w:r w:rsidR="00B80037">
        <w:rPr>
          <w:rFonts w:ascii="Times New Roman" w:eastAsia="Times New Roman" w:hAnsi="Times New Roman" w:cs="Times New Roman"/>
          <w:sz w:val="24"/>
          <w:szCs w:val="24"/>
        </w:rPr>
        <w:t xml:space="preserve"> all tributaries. </w:t>
      </w:r>
      <w:r w:rsidR="00B65474">
        <w:rPr>
          <w:rFonts w:ascii="Times New Roman" w:eastAsia="Times New Roman" w:hAnsi="Times New Roman" w:cs="Times New Roman"/>
          <w:sz w:val="24"/>
          <w:szCs w:val="24"/>
        </w:rPr>
        <w:t>D</w:t>
      </w:r>
      <w:r w:rsidR="00B80037">
        <w:rPr>
          <w:rFonts w:ascii="Times New Roman" w:eastAsia="Times New Roman" w:hAnsi="Times New Roman" w:cs="Times New Roman"/>
          <w:sz w:val="24"/>
          <w:szCs w:val="24"/>
        </w:rPr>
        <w:t xml:space="preserve">aily precipitation (mm) </w:t>
      </w:r>
      <w:r w:rsidR="00B65474">
        <w:rPr>
          <w:rFonts w:ascii="Times New Roman" w:eastAsia="Times New Roman" w:hAnsi="Times New Roman" w:cs="Times New Roman"/>
          <w:sz w:val="24"/>
          <w:szCs w:val="24"/>
        </w:rPr>
        <w:t xml:space="preserve">was </w:t>
      </w:r>
      <w:r w:rsidR="00B80037">
        <w:rPr>
          <w:rFonts w:ascii="Times New Roman" w:eastAsia="Times New Roman" w:hAnsi="Times New Roman" w:cs="Times New Roman"/>
          <w:sz w:val="24"/>
          <w:szCs w:val="24"/>
        </w:rPr>
        <w:t>measured at the weather station nearest</w:t>
      </w:r>
      <w:r w:rsidR="00654ABC">
        <w:rPr>
          <w:rFonts w:ascii="Times New Roman" w:eastAsia="Times New Roman" w:hAnsi="Times New Roman" w:cs="Times New Roman"/>
          <w:sz w:val="24"/>
          <w:szCs w:val="24"/>
        </w:rPr>
        <w:t xml:space="preserve"> to each lake (Table 3: Eq. 1.21</w:t>
      </w:r>
      <w:r w:rsidR="00B80037">
        <w:rPr>
          <w:rFonts w:ascii="Times New Roman" w:eastAsia="Times New Roman" w:hAnsi="Times New Roman" w:cs="Times New Roman"/>
          <w:sz w:val="24"/>
          <w:szCs w:val="24"/>
        </w:rPr>
        <w:t>). The concentration of DOC in precipitation was set to 2 g m</w:t>
      </w:r>
      <w:r w:rsidR="00B80037">
        <w:rPr>
          <w:rFonts w:ascii="Times New Roman" w:eastAsia="Times New Roman" w:hAnsi="Times New Roman" w:cs="Times New Roman"/>
          <w:sz w:val="24"/>
          <w:szCs w:val="24"/>
          <w:vertAlign w:val="superscript"/>
        </w:rPr>
        <w:t xml:space="preserve">-3 </w:t>
      </w:r>
      <w:r w:rsidR="00B80037">
        <w:rPr>
          <w:rFonts w:ascii="Times New Roman" w:eastAsia="Times New Roman" w:hAnsi="Times New Roman" w:cs="Times New Roman"/>
          <w:sz w:val="24"/>
          <w:szCs w:val="24"/>
        </w:rPr>
        <w:t>(Hanson et al. 2014).</w:t>
      </w:r>
      <w:r w:rsidR="00B65474" w:rsidRPr="00B65474">
        <w:rPr>
          <w:rFonts w:ascii="Times New Roman" w:eastAsia="Times New Roman" w:hAnsi="Times New Roman" w:cs="Times New Roman"/>
          <w:sz w:val="24"/>
          <w:szCs w:val="24"/>
        </w:rPr>
        <w:t xml:space="preserve"> </w:t>
      </w:r>
      <w:r w:rsidR="00B65474">
        <w:rPr>
          <w:rFonts w:ascii="Times New Roman" w:eastAsia="Times New Roman" w:hAnsi="Times New Roman" w:cs="Times New Roman"/>
          <w:sz w:val="24"/>
          <w:szCs w:val="24"/>
        </w:rPr>
        <w:t>Time series of lake-specific groundwater inflow volume (m</w:t>
      </w:r>
      <w:r w:rsidR="00B65474">
        <w:rPr>
          <w:rFonts w:ascii="Times New Roman" w:eastAsia="Times New Roman" w:hAnsi="Times New Roman" w:cs="Times New Roman"/>
          <w:sz w:val="24"/>
          <w:szCs w:val="24"/>
          <w:vertAlign w:val="superscript"/>
        </w:rPr>
        <w:t>3</w:t>
      </w:r>
      <w:r w:rsidR="00B65474">
        <w:rPr>
          <w:rFonts w:ascii="Times New Roman" w:eastAsia="Times New Roman" w:hAnsi="Times New Roman" w:cs="Times New Roman"/>
          <w:sz w:val="24"/>
          <w:szCs w:val="24"/>
        </w:rPr>
        <w:t>) and DOC concentration (g m</w:t>
      </w:r>
      <w:r w:rsidR="00B65474">
        <w:rPr>
          <w:rFonts w:ascii="Times New Roman" w:eastAsia="Times New Roman" w:hAnsi="Times New Roman" w:cs="Times New Roman"/>
          <w:sz w:val="24"/>
          <w:szCs w:val="24"/>
          <w:vertAlign w:val="superscript"/>
        </w:rPr>
        <w:t>-3</w:t>
      </w:r>
      <w:r w:rsidR="00B65474">
        <w:rPr>
          <w:rFonts w:ascii="Times New Roman" w:eastAsia="Times New Roman" w:hAnsi="Times New Roman" w:cs="Times New Roman"/>
          <w:sz w:val="24"/>
          <w:szCs w:val="24"/>
        </w:rPr>
        <w:t>) were not available. The proportion of inflow as groundwater in our study lakes ranged from 0-19%; we used literature values when available, but assumed no groundwater inflow in the absence of data (S2). Groundwater DOC concentration was assumed to be 10 g m</w:t>
      </w:r>
      <w:r w:rsidR="00B65474">
        <w:rPr>
          <w:rFonts w:ascii="Times New Roman" w:eastAsia="Times New Roman" w:hAnsi="Times New Roman" w:cs="Times New Roman"/>
          <w:sz w:val="24"/>
          <w:szCs w:val="24"/>
          <w:vertAlign w:val="superscript"/>
        </w:rPr>
        <w:t>-3</w:t>
      </w:r>
      <w:r w:rsidR="00B65474">
        <w:rPr>
          <w:rFonts w:ascii="Times New Roman" w:eastAsia="Times New Roman" w:hAnsi="Times New Roman" w:cs="Times New Roman"/>
          <w:sz w:val="24"/>
          <w:szCs w:val="24"/>
        </w:rPr>
        <w:t xml:space="preserve"> (Table 2: </w:t>
      </w:r>
      <w:proofErr w:type="spellStart"/>
      <w:r w:rsidR="00B65474">
        <w:rPr>
          <w:rFonts w:ascii="Times New Roman" w:eastAsia="Times New Roman" w:hAnsi="Times New Roman" w:cs="Times New Roman"/>
          <w:sz w:val="24"/>
          <w:szCs w:val="24"/>
        </w:rPr>
        <w:t>DOC</w:t>
      </w:r>
      <w:r w:rsidR="00B65474" w:rsidRPr="0035058C">
        <w:rPr>
          <w:rFonts w:ascii="Times New Roman" w:eastAsia="Times New Roman" w:hAnsi="Times New Roman" w:cs="Times New Roman"/>
          <w:sz w:val="24"/>
          <w:szCs w:val="24"/>
          <w:vertAlign w:val="subscript"/>
        </w:rPr>
        <w:t>GWConc</w:t>
      </w:r>
      <w:proofErr w:type="spellEnd"/>
      <w:r w:rsidR="00B65474">
        <w:rPr>
          <w:rFonts w:ascii="Times New Roman" w:eastAsia="Times New Roman" w:hAnsi="Times New Roman" w:cs="Times New Roman"/>
          <w:sz w:val="24"/>
          <w:szCs w:val="24"/>
        </w:rPr>
        <w:t xml:space="preserve">, Hanson et al. 2014). </w:t>
      </w:r>
    </w:p>
    <w:p w14:paraId="2EB5C932" w14:textId="4C667C37" w:rsidR="0032009C" w:rsidRDefault="00B6547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80037">
        <w:rPr>
          <w:rFonts w:ascii="Times New Roman" w:eastAsia="Times New Roman" w:hAnsi="Times New Roman" w:cs="Times New Roman"/>
          <w:sz w:val="24"/>
          <w:szCs w:val="24"/>
        </w:rPr>
        <w:t>horeline-adjacent wetlands</w:t>
      </w:r>
      <w:r w:rsidR="00426BF6">
        <w:rPr>
          <w:rFonts w:ascii="Times New Roman" w:eastAsia="Times New Roman" w:hAnsi="Times New Roman" w:cs="Times New Roman"/>
          <w:sz w:val="24"/>
          <w:szCs w:val="24"/>
        </w:rPr>
        <w:t xml:space="preserve"> and forests</w:t>
      </w:r>
      <w:r w:rsidR="00B80037">
        <w:rPr>
          <w:rFonts w:ascii="Times New Roman" w:eastAsia="Times New Roman" w:hAnsi="Times New Roman" w:cs="Times New Roman"/>
          <w:sz w:val="24"/>
          <w:szCs w:val="24"/>
        </w:rPr>
        <w:t xml:space="preserve"> were estimated </w:t>
      </w:r>
      <w:r w:rsidR="00DD3D90">
        <w:rPr>
          <w:rFonts w:ascii="Times New Roman" w:eastAsia="Times New Roman" w:hAnsi="Times New Roman" w:cs="Times New Roman"/>
          <w:sz w:val="24"/>
          <w:szCs w:val="24"/>
        </w:rPr>
        <w:t xml:space="preserve">from </w:t>
      </w:r>
      <w:r w:rsidR="00B80037">
        <w:rPr>
          <w:rFonts w:ascii="Times New Roman" w:eastAsia="Times New Roman" w:hAnsi="Times New Roman" w:cs="Times New Roman"/>
          <w:sz w:val="24"/>
          <w:szCs w:val="24"/>
        </w:rPr>
        <w:t>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sidR="00B80037">
        <w:rPr>
          <w:rFonts w:ascii="Times New Roman" w:eastAsia="Times New Roman" w:hAnsi="Times New Roman" w:cs="Times New Roman"/>
          <w:sz w:val="24"/>
          <w:szCs w:val="24"/>
        </w:rPr>
        <w:t xml:space="preserve">contribute </w:t>
      </w:r>
      <w:r w:rsidR="00551251">
        <w:rPr>
          <w:rFonts w:ascii="Times New Roman" w:eastAsia="Times New Roman" w:hAnsi="Times New Roman" w:cs="Times New Roman"/>
          <w:sz w:val="24"/>
          <w:szCs w:val="24"/>
        </w:rPr>
        <w:t xml:space="preserve">most </w:t>
      </w:r>
      <w:r w:rsidR="00B80037">
        <w:rPr>
          <w:rFonts w:ascii="Times New Roman" w:eastAsia="Times New Roman" w:hAnsi="Times New Roman" w:cs="Times New Roman"/>
          <w:sz w:val="24"/>
          <w:szCs w:val="24"/>
        </w:rPr>
        <w:t xml:space="preserve">of wetland-derived </w:t>
      </w:r>
      <w:r w:rsidR="00C65AEE">
        <w:rPr>
          <w:rFonts w:ascii="Times New Roman" w:eastAsia="Times New Roman" w:hAnsi="Times New Roman" w:cs="Times New Roman"/>
          <w:sz w:val="24"/>
          <w:szCs w:val="24"/>
        </w:rPr>
        <w:t>D</w:t>
      </w:r>
      <w:r w:rsidR="00B80037">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sidR="00B80037">
        <w:rPr>
          <w:rFonts w:ascii="Times New Roman" w:eastAsia="Times New Roman" w:hAnsi="Times New Roman" w:cs="Times New Roman"/>
          <w:sz w:val="24"/>
          <w:szCs w:val="24"/>
        </w:rPr>
        <w:t>OC</w:t>
      </w:r>
      <w:r w:rsidR="00DD3D90">
        <w:rPr>
          <w:rFonts w:ascii="Times New Roman" w:eastAsia="Times New Roman" w:hAnsi="Times New Roman" w:cs="Times New Roman"/>
          <w:sz w:val="24"/>
          <w:szCs w:val="24"/>
        </w:rPr>
        <w:t xml:space="preserve">, except through surface water inflow, which is </w:t>
      </w:r>
      <w:r w:rsidR="00426BF6">
        <w:rPr>
          <w:rFonts w:ascii="Times New Roman" w:eastAsia="Times New Roman" w:hAnsi="Times New Roman" w:cs="Times New Roman"/>
          <w:sz w:val="24"/>
          <w:szCs w:val="24"/>
        </w:rPr>
        <w:t>captured</w:t>
      </w:r>
      <w:r w:rsidR="00DD3D90">
        <w:rPr>
          <w:rFonts w:ascii="Times New Roman" w:eastAsia="Times New Roman" w:hAnsi="Times New Roman" w:cs="Times New Roman"/>
          <w:sz w:val="24"/>
          <w:szCs w:val="24"/>
        </w:rPr>
        <w:t xml:space="preserve"> in Eq. 1</w:t>
      </w:r>
      <w:r w:rsidR="00B80037">
        <w:rPr>
          <w:rFonts w:ascii="Times New Roman" w:eastAsia="Times New Roman" w:hAnsi="Times New Roman" w:cs="Times New Roman"/>
          <w:sz w:val="24"/>
          <w:szCs w:val="24"/>
        </w:rPr>
        <w:t xml:space="preserve"> (Hanson et al. 2014). </w:t>
      </w:r>
      <w:r w:rsidR="002933B5">
        <w:rPr>
          <w:rFonts w:ascii="Times New Roman" w:eastAsia="Times New Roman" w:hAnsi="Times New Roman" w:cs="Times New Roman"/>
          <w:sz w:val="24"/>
          <w:szCs w:val="24"/>
        </w:rPr>
        <w:t xml:space="preserve">To account for </w:t>
      </w:r>
      <w:r w:rsidR="002933B5">
        <w:rPr>
          <w:rFonts w:ascii="Times New Roman" w:eastAsia="Times New Roman" w:hAnsi="Times New Roman" w:cs="Times New Roman"/>
          <w:sz w:val="24"/>
          <w:szCs w:val="24"/>
        </w:rPr>
        <w:lastRenderedPageBreak/>
        <w:t xml:space="preserve">potentially misaligned topology among spatial wetland </w:t>
      </w:r>
      <w:r w:rsidR="00426BF6">
        <w:rPr>
          <w:rFonts w:ascii="Times New Roman" w:eastAsia="Times New Roman" w:hAnsi="Times New Roman" w:cs="Times New Roman"/>
          <w:sz w:val="24"/>
          <w:szCs w:val="24"/>
        </w:rPr>
        <w:t xml:space="preserve">and forest </w:t>
      </w:r>
      <w:r w:rsidR="002933B5">
        <w:rPr>
          <w:rFonts w:ascii="Times New Roman" w:eastAsia="Times New Roman" w:hAnsi="Times New Roman" w:cs="Times New Roman"/>
          <w:sz w:val="24"/>
          <w:szCs w:val="24"/>
        </w:rPr>
        <w:t xml:space="preserve">data and lake boundaries, we defined adjacency as within 30 m of </w:t>
      </w:r>
      <w:r w:rsidR="0070626F">
        <w:rPr>
          <w:rFonts w:ascii="Times New Roman" w:eastAsia="Times New Roman" w:hAnsi="Times New Roman" w:cs="Times New Roman"/>
          <w:sz w:val="24"/>
          <w:szCs w:val="24"/>
        </w:rPr>
        <w:t>lake boundaries.</w:t>
      </w:r>
    </w:p>
    <w:p w14:paraId="302BC78C" w14:textId="63065701"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63" w:name="_6mc5pfc13zyv" w:colFirst="0" w:colLast="0"/>
      <w:bookmarkEnd w:id="63"/>
      <w:r>
        <w:rPr>
          <w:rFonts w:ascii="Times New Roman" w:eastAsia="Times New Roman" w:hAnsi="Times New Roman" w:cs="Times New Roman"/>
          <w:i/>
          <w:color w:val="000000"/>
          <w:sz w:val="24"/>
          <w:szCs w:val="24"/>
        </w:rPr>
        <w:t xml:space="preserve">Autochthonous DOC and POC </w:t>
      </w:r>
    </w:p>
    <w:p w14:paraId="1A930ADF" w14:textId="49CA32F9" w:rsidR="0032009C" w:rsidRDefault="00AD696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approach </w:t>
      </w:r>
      <w:r w:rsidR="00426BF6">
        <w:rPr>
          <w:rFonts w:ascii="Times New Roman" w:eastAsia="Times New Roman" w:hAnsi="Times New Roman" w:cs="Times New Roman"/>
          <w:sz w:val="24"/>
          <w:szCs w:val="24"/>
        </w:rPr>
        <w:t>to modeling autochthony (</w:t>
      </w:r>
      <w:proofErr w:type="spellStart"/>
      <w:r w:rsidR="00426BF6">
        <w:rPr>
          <w:rFonts w:ascii="Times New Roman" w:eastAsia="Times New Roman" w:hAnsi="Times New Roman" w:cs="Times New Roman"/>
          <w:sz w:val="24"/>
          <w:szCs w:val="24"/>
        </w:rPr>
        <w:t>Eqs</w:t>
      </w:r>
      <w:proofErr w:type="spellEnd"/>
      <w:r w:rsidR="00426BF6">
        <w:rPr>
          <w:rFonts w:ascii="Times New Roman" w:eastAsia="Times New Roman" w:hAnsi="Times New Roman" w:cs="Times New Roman"/>
          <w:sz w:val="24"/>
          <w:szCs w:val="24"/>
        </w:rPr>
        <w:t>. 3-</w:t>
      </w:r>
      <w:r>
        <w:rPr>
          <w:rFonts w:ascii="Times New Roman" w:eastAsia="Times New Roman" w:hAnsi="Times New Roman" w:cs="Times New Roman"/>
          <w:sz w:val="24"/>
          <w:szCs w:val="24"/>
        </w:rPr>
        <w:t xml:space="preserve">4) differs from that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w:t>
      </w:r>
      <w:r w:rsidR="00426BF6">
        <w:rPr>
          <w:rFonts w:ascii="Times New Roman" w:eastAsia="Times New Roman" w:hAnsi="Times New Roman" w:cs="Times New Roman"/>
          <w:sz w:val="24"/>
          <w:szCs w:val="24"/>
        </w:rPr>
        <w:t>primarily in the input terms</w:t>
      </w:r>
      <w:r>
        <w:rPr>
          <w:rFonts w:ascii="Times New Roman" w:eastAsia="Times New Roman" w:hAnsi="Times New Roman" w:cs="Times New Roman"/>
          <w:sz w:val="24"/>
          <w:szCs w:val="24"/>
        </w:rPr>
        <w:t xml:space="preserve"> NPP</w:t>
      </w:r>
      <w:r w:rsidRPr="00D4048B">
        <w:rPr>
          <w:rFonts w:ascii="Times New Roman" w:eastAsia="Times New Roman" w:hAnsi="Times New Roman" w:cs="Times New Roman"/>
          <w:sz w:val="24"/>
          <w:szCs w:val="24"/>
          <w:vertAlign w:val="subscript"/>
        </w:rPr>
        <w:t>DOC</w:t>
      </w:r>
      <w:r>
        <w:rPr>
          <w:rFonts w:ascii="Times New Roman" w:eastAsia="Times New Roman" w:hAnsi="Times New Roman" w:cs="Times New Roman"/>
          <w:sz w:val="24"/>
          <w:szCs w:val="24"/>
        </w:rPr>
        <w:t xml:space="preserve"> and NPP</w:t>
      </w:r>
      <w:r w:rsidRPr="00D4048B">
        <w:rPr>
          <w:rFonts w:ascii="Times New Roman" w:eastAsia="Times New Roman" w:hAnsi="Times New Roman" w:cs="Times New Roman"/>
          <w:sz w:val="24"/>
          <w:szCs w:val="24"/>
          <w:vertAlign w:val="subscript"/>
        </w:rPr>
        <w:t>POC</w:t>
      </w:r>
      <w:r>
        <w:rPr>
          <w:rFonts w:ascii="Times New Roman" w:eastAsia="Times New Roman" w:hAnsi="Times New Roman" w:cs="Times New Roman"/>
          <w:sz w:val="24"/>
          <w:szCs w:val="24"/>
        </w:rPr>
        <w:t xml:space="preserve">. </w:t>
      </w:r>
      <w:r w:rsidR="00070658">
        <w:rPr>
          <w:rFonts w:ascii="Times New Roman" w:eastAsia="Times New Roman" w:hAnsi="Times New Roman" w:cs="Times New Roman"/>
          <w:sz w:val="24"/>
          <w:szCs w:val="24"/>
        </w:rPr>
        <w:t>Total autochthony (NPP</w:t>
      </w:r>
      <w:r w:rsidR="00070658" w:rsidRPr="00D4048B">
        <w:rPr>
          <w:rFonts w:ascii="Times New Roman" w:eastAsia="Times New Roman" w:hAnsi="Times New Roman" w:cs="Times New Roman"/>
          <w:sz w:val="24"/>
          <w:szCs w:val="24"/>
          <w:vertAlign w:val="subscript"/>
        </w:rPr>
        <w:t>TOT</w:t>
      </w:r>
      <w:r w:rsidR="00070658">
        <w:rPr>
          <w:rFonts w:ascii="Times New Roman" w:eastAsia="Times New Roman" w:hAnsi="Times New Roman" w:cs="Times New Roman"/>
          <w:sz w:val="24"/>
          <w:szCs w:val="24"/>
        </w:rPr>
        <w:t xml:space="preserve">, Eq. 3.1) is the product of </w:t>
      </w:r>
      <w:r>
        <w:rPr>
          <w:rFonts w:ascii="Times New Roman" w:eastAsia="Times New Roman" w:hAnsi="Times New Roman" w:cs="Times New Roman"/>
          <w:sz w:val="24"/>
          <w:szCs w:val="24"/>
        </w:rPr>
        <w:t>gross primary production</w:t>
      </w:r>
      <w:r w:rsidR="00694AAD">
        <w:rPr>
          <w:rFonts w:ascii="Times New Roman" w:eastAsia="Times New Roman" w:hAnsi="Times New Roman" w:cs="Times New Roman"/>
          <w:sz w:val="24"/>
          <w:szCs w:val="24"/>
        </w:rPr>
        <w:t xml:space="preserve"> (GPP)</w:t>
      </w:r>
      <w:r w:rsidR="00070658">
        <w:rPr>
          <w:rFonts w:ascii="Times New Roman" w:eastAsia="Times New Roman" w:hAnsi="Times New Roman" w:cs="Times New Roman"/>
          <w:sz w:val="24"/>
          <w:szCs w:val="24"/>
        </w:rPr>
        <w:t xml:space="preserve">, which is </w:t>
      </w:r>
      <w:r w:rsidR="00B80037">
        <w:rPr>
          <w:rFonts w:ascii="Times New Roman" w:eastAsia="Times New Roman" w:hAnsi="Times New Roman" w:cs="Times New Roman"/>
          <w:sz w:val="24"/>
          <w:szCs w:val="24"/>
        </w:rPr>
        <w:t>modeled as a function of</w:t>
      </w:r>
      <w:r w:rsidR="00426BF6">
        <w:rPr>
          <w:rFonts w:ascii="Times New Roman" w:eastAsia="Times New Roman" w:hAnsi="Times New Roman" w:cs="Times New Roman"/>
          <w:sz w:val="24"/>
          <w:szCs w:val="24"/>
        </w:rPr>
        <w:t xml:space="preserve"> </w:t>
      </w:r>
      <w:proofErr w:type="spellStart"/>
      <w:r w:rsidR="00D43A30">
        <w:rPr>
          <w:rFonts w:ascii="Times New Roman" w:eastAsia="Times New Roman" w:hAnsi="Times New Roman" w:cs="Times New Roman"/>
          <w:sz w:val="24"/>
          <w:szCs w:val="24"/>
        </w:rPr>
        <w:t>chl</w:t>
      </w:r>
      <w:proofErr w:type="spellEnd"/>
      <w:r w:rsidR="00D43A30">
        <w:rPr>
          <w:rFonts w:ascii="Times New Roman" w:eastAsia="Times New Roman" w:hAnsi="Times New Roman" w:cs="Times New Roman"/>
          <w:sz w:val="24"/>
          <w:szCs w:val="24"/>
        </w:rPr>
        <w:t>-</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sidR="00426BF6">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sidR="00B80037">
        <w:rPr>
          <w:rFonts w:ascii="Times New Roman" w:eastAsia="Times New Roman" w:hAnsi="Times New Roman" w:cs="Times New Roman"/>
          <w:sz w:val="24"/>
          <w:szCs w:val="24"/>
        </w:rPr>
        <w:t>g L</w:t>
      </w:r>
      <w:r w:rsidR="00B80037">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w:t>
      </w:r>
      <w:r>
        <w:rPr>
          <w:rFonts w:ascii="Times New Roman" w:eastAsia="Times New Roman" w:hAnsi="Times New Roman" w:cs="Times New Roman"/>
          <w:sz w:val="24"/>
          <w:szCs w:val="24"/>
        </w:rPr>
        <w:t>, mixing depth (</w:t>
      </w:r>
      <w:proofErr w:type="spellStart"/>
      <w:r w:rsidR="00D4048B">
        <w:rPr>
          <w:rFonts w:ascii="Times New Roman" w:eastAsia="Times New Roman" w:hAnsi="Times New Roman" w:cs="Times New Roman"/>
          <w:sz w:val="24"/>
          <w:szCs w:val="24"/>
        </w:rPr>
        <w:t>Z</w:t>
      </w:r>
      <w:r w:rsidRPr="00D4048B">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and surface water temperature (</w:t>
      </w:r>
      <w:r w:rsidR="00426BF6">
        <w:rPr>
          <w:rFonts w:ascii="Times New Roman" w:eastAsia="Times New Roman" w:hAnsi="Times New Roman" w:cs="Times New Roman"/>
          <w:sz w:val="24"/>
          <w:szCs w:val="24"/>
        </w:rPr>
        <w:t xml:space="preserve">T, </w:t>
      </w:r>
      <w:r w:rsidR="00B80037">
        <w:rPr>
          <w:rFonts w:ascii="Times New Roman" w:eastAsia="Times New Roman" w:hAnsi="Times New Roman" w:cs="Times New Roman"/>
          <w:sz w:val="24"/>
          <w:szCs w:val="24"/>
        </w:rPr>
        <w:t>°C) per Morin et al. (1999)</w:t>
      </w:r>
      <w:r w:rsidR="00070658">
        <w:rPr>
          <w:rFonts w:ascii="Times New Roman" w:eastAsia="Times New Roman" w:hAnsi="Times New Roman" w:cs="Times New Roman"/>
          <w:sz w:val="24"/>
          <w:szCs w:val="24"/>
        </w:rPr>
        <w:t xml:space="preserve">, and the proportion of </w:t>
      </w:r>
      <w:r w:rsidR="00694AAD">
        <w:rPr>
          <w:rFonts w:ascii="Times New Roman" w:eastAsia="Times New Roman" w:hAnsi="Times New Roman" w:cs="Times New Roman"/>
          <w:sz w:val="24"/>
          <w:szCs w:val="24"/>
        </w:rPr>
        <w:t>GPP</w:t>
      </w:r>
      <w:r w:rsidR="00070658">
        <w:rPr>
          <w:rFonts w:ascii="Times New Roman" w:eastAsia="Times New Roman" w:hAnsi="Times New Roman" w:cs="Times New Roman"/>
          <w:sz w:val="24"/>
          <w:szCs w:val="24"/>
        </w:rPr>
        <w:t xml:space="preserve"> not respired by autotrophs (1-R</w:t>
      </w:r>
      <w:r w:rsidR="00070658" w:rsidRPr="00D4048B">
        <w:rPr>
          <w:rFonts w:ascii="Times New Roman" w:eastAsia="Times New Roman" w:hAnsi="Times New Roman" w:cs="Times New Roman"/>
          <w:sz w:val="24"/>
          <w:szCs w:val="24"/>
          <w:vertAlign w:val="subscript"/>
        </w:rPr>
        <w:t>Autotroph</w:t>
      </w:r>
      <w:r w:rsidR="0007065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694AAD">
        <w:rPr>
          <w:rFonts w:ascii="Times New Roman" w:eastAsia="Times New Roman" w:hAnsi="Times New Roman" w:cs="Times New Roman"/>
          <w:sz w:val="24"/>
          <w:szCs w:val="24"/>
        </w:rPr>
        <w:t xml:space="preserve">The </w:t>
      </w:r>
      <w:r w:rsidR="00B80037">
        <w:rPr>
          <w:rFonts w:ascii="Times New Roman" w:eastAsia="Times New Roman" w:hAnsi="Times New Roman" w:cs="Times New Roman"/>
          <w:sz w:val="24"/>
          <w:szCs w:val="24"/>
        </w:rPr>
        <w:t>statistical model</w:t>
      </w:r>
      <w:r w:rsidR="00694AAD">
        <w:rPr>
          <w:rFonts w:ascii="Times New Roman" w:eastAsia="Times New Roman" w:hAnsi="Times New Roman" w:cs="Times New Roman"/>
          <w:sz w:val="24"/>
          <w:szCs w:val="24"/>
        </w:rPr>
        <w:t xml:space="preserve"> underlying GPP</w:t>
      </w:r>
      <w:r w:rsidR="00B80037">
        <w:rPr>
          <w:rFonts w:ascii="Times New Roman" w:eastAsia="Times New Roman" w:hAnsi="Times New Roman" w:cs="Times New Roman"/>
          <w:sz w:val="24"/>
          <w:szCs w:val="24"/>
        </w:rPr>
        <w:t xml:space="preserve"> was based on observational temperature and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sidR="00B80037">
        <w:rPr>
          <w:rFonts w:ascii="Times New Roman" w:eastAsia="Times New Roman" w:hAnsi="Times New Roman" w:cs="Times New Roman"/>
          <w:sz w:val="24"/>
          <w:szCs w:val="24"/>
        </w:rPr>
        <w:t xml:space="preserve"> data that ranged from 5-</w:t>
      </w:r>
      <w:r w:rsidR="00B80037"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sidR="00B80037">
        <w:rPr>
          <w:rFonts w:ascii="Times New Roman" w:eastAsia="Times New Roman" w:hAnsi="Times New Roman" w:cs="Times New Roman"/>
          <w:sz w:val="24"/>
          <w:szCs w:val="24"/>
        </w:rPr>
        <w:t xml:space="preserve">, respectively. Since </w:t>
      </w:r>
      <w:r w:rsidR="005466DF">
        <w:rPr>
          <w:rFonts w:ascii="Times New Roman" w:eastAsia="Times New Roman" w:hAnsi="Times New Roman" w:cs="Times New Roman"/>
          <w:sz w:val="24"/>
          <w:szCs w:val="24"/>
        </w:rPr>
        <w:t>models of GPP are not well constrained at low temperatures</w:t>
      </w:r>
      <w:r w:rsidR="00B80037">
        <w:rPr>
          <w:rFonts w:ascii="Times New Roman" w:eastAsia="Times New Roman" w:hAnsi="Times New Roman" w:cs="Times New Roman"/>
          <w:sz w:val="24"/>
          <w:szCs w:val="24"/>
        </w:rPr>
        <w:t xml:space="preserve">, we set GPP to zero if surface water temperatures were &lt; 4 </w:t>
      </w:r>
      <w:r w:rsidR="00E24120">
        <w:rPr>
          <w:rFonts w:ascii="Times New Roman" w:eastAsia="Times New Roman" w:hAnsi="Times New Roman" w:cs="Times New Roman"/>
          <w:sz w:val="24"/>
          <w:szCs w:val="24"/>
          <w:vertAlign w:val="superscript"/>
        </w:rPr>
        <w:t>°</w:t>
      </w:r>
      <w:r w:rsidR="00B80037">
        <w:rPr>
          <w:rFonts w:ascii="Times New Roman" w:eastAsia="Times New Roman" w:hAnsi="Times New Roman" w:cs="Times New Roman"/>
          <w:sz w:val="24"/>
          <w:szCs w:val="24"/>
        </w:rPr>
        <w:t>C</w:t>
      </w:r>
      <w:r w:rsidR="00917B72">
        <w:rPr>
          <w:rFonts w:ascii="Times New Roman" w:eastAsia="Times New Roman" w:hAnsi="Times New Roman" w:cs="Times New Roman"/>
          <w:sz w:val="24"/>
          <w:szCs w:val="24"/>
        </w:rPr>
        <w:t>, as this is the maximum density of water and a point at which lakes would no longer be stratified</w:t>
      </w:r>
      <w:r w:rsidR="00B80037">
        <w:rPr>
          <w:rFonts w:ascii="Times New Roman" w:eastAsia="Times New Roman" w:hAnsi="Times New Roman" w:cs="Times New Roman"/>
          <w:sz w:val="24"/>
          <w:szCs w:val="24"/>
        </w:rPr>
        <w:t xml:space="preserve">.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sidR="00B80037">
        <w:rPr>
          <w:rFonts w:ascii="Times New Roman" w:eastAsia="Times New Roman" w:hAnsi="Times New Roman" w:cs="Times New Roman"/>
          <w:sz w:val="24"/>
          <w:szCs w:val="24"/>
        </w:rPr>
        <w:t xml:space="preserve"> concentrations were converted from volume to areal units by multiplying by photic depth, which was estimated from </w:t>
      </w:r>
      <w:proofErr w:type="spellStart"/>
      <w:r w:rsidR="00B80037">
        <w:rPr>
          <w:rFonts w:ascii="Times New Roman" w:eastAsia="Times New Roman" w:hAnsi="Times New Roman" w:cs="Times New Roman"/>
          <w:sz w:val="24"/>
          <w:szCs w:val="24"/>
        </w:rPr>
        <w:t>Secchi</w:t>
      </w:r>
      <w:proofErr w:type="spellEnd"/>
      <w:r w:rsidR="00B80037">
        <w:rPr>
          <w:rFonts w:ascii="Times New Roman" w:eastAsia="Times New Roman" w:hAnsi="Times New Roman" w:cs="Times New Roman"/>
          <w:sz w:val="24"/>
          <w:szCs w:val="24"/>
        </w:rPr>
        <w:t xml:space="preserve"> depth (m; Wetzel </w:t>
      </w:r>
      <w:r w:rsidR="004C7B82">
        <w:rPr>
          <w:rFonts w:ascii="Times New Roman" w:eastAsia="Times New Roman" w:hAnsi="Times New Roman" w:cs="Times New Roman"/>
          <w:sz w:val="24"/>
          <w:szCs w:val="24"/>
        </w:rPr>
        <w:t>2001</w:t>
      </w:r>
      <w:r w:rsidR="00B80037">
        <w:rPr>
          <w:rFonts w:ascii="Times New Roman" w:eastAsia="Times New Roman" w:hAnsi="Times New Roman" w:cs="Times New Roman"/>
          <w:sz w:val="24"/>
          <w:szCs w:val="24"/>
        </w:rPr>
        <w:t xml:space="preserve">). </w:t>
      </w:r>
      <w:r w:rsidR="00B12BFC">
        <w:rPr>
          <w:rFonts w:ascii="Times New Roman" w:eastAsia="Times New Roman" w:hAnsi="Times New Roman" w:cs="Times New Roman"/>
          <w:sz w:val="24"/>
          <w:szCs w:val="24"/>
        </w:rPr>
        <w:t xml:space="preserve">Eq. 3.2 </w:t>
      </w:r>
      <w:r w:rsidR="00694AAD">
        <w:rPr>
          <w:rFonts w:ascii="Times New Roman" w:eastAsia="Times New Roman" w:hAnsi="Times New Roman" w:cs="Times New Roman"/>
          <w:sz w:val="24"/>
          <w:szCs w:val="24"/>
        </w:rPr>
        <w:t>determines the proportion of NPP</w:t>
      </w:r>
      <w:r w:rsidR="00694AAD" w:rsidRPr="00D4048B">
        <w:rPr>
          <w:rFonts w:ascii="Times New Roman" w:eastAsia="Times New Roman" w:hAnsi="Times New Roman" w:cs="Times New Roman"/>
          <w:sz w:val="24"/>
          <w:szCs w:val="24"/>
          <w:vertAlign w:val="subscript"/>
        </w:rPr>
        <w:t>TOT</w:t>
      </w:r>
      <w:r w:rsidR="00694AAD">
        <w:rPr>
          <w:rFonts w:ascii="Times New Roman" w:eastAsia="Times New Roman" w:hAnsi="Times New Roman" w:cs="Times New Roman"/>
          <w:sz w:val="24"/>
          <w:szCs w:val="24"/>
        </w:rPr>
        <w:t xml:space="preserve"> that is the DOC fraction</w:t>
      </w:r>
      <w:r>
        <w:rPr>
          <w:rFonts w:ascii="Times New Roman" w:eastAsia="Times New Roman" w:hAnsi="Times New Roman" w:cs="Times New Roman"/>
          <w:sz w:val="24"/>
          <w:szCs w:val="24"/>
        </w:rPr>
        <w:t xml:space="preserve"> (NPP</w:t>
      </w:r>
      <w:r w:rsidRPr="00D4048B">
        <w:rPr>
          <w:rFonts w:ascii="Times New Roman" w:eastAsia="Times New Roman" w:hAnsi="Times New Roman" w:cs="Times New Roman"/>
          <w:sz w:val="24"/>
          <w:szCs w:val="24"/>
          <w:vertAlign w:val="subscript"/>
        </w:rPr>
        <w:t>DOC</w:t>
      </w:r>
      <w:r>
        <w:rPr>
          <w:rFonts w:ascii="Times New Roman" w:eastAsia="Times New Roman" w:hAnsi="Times New Roman" w:cs="Times New Roman"/>
          <w:sz w:val="24"/>
          <w:szCs w:val="24"/>
        </w:rPr>
        <w:t>)</w:t>
      </w:r>
      <w:r w:rsidR="00B12BFC">
        <w:rPr>
          <w:rFonts w:ascii="Times New Roman" w:eastAsia="Times New Roman" w:hAnsi="Times New Roman" w:cs="Times New Roman"/>
          <w:sz w:val="24"/>
          <w:szCs w:val="24"/>
        </w:rPr>
        <w:t xml:space="preserve"> using the Pace and Prairie (2005) negative exponential equation</w:t>
      </w:r>
      <w:r w:rsidR="00694AAD">
        <w:rPr>
          <w:rFonts w:ascii="Times New Roman" w:eastAsia="Times New Roman" w:hAnsi="Times New Roman" w:cs="Times New Roman"/>
          <w:sz w:val="24"/>
          <w:szCs w:val="24"/>
        </w:rPr>
        <w:t>. The remainder of NPP</w:t>
      </w:r>
      <w:r w:rsidR="00694AAD" w:rsidRPr="00D4048B">
        <w:rPr>
          <w:rFonts w:ascii="Times New Roman" w:eastAsia="Times New Roman" w:hAnsi="Times New Roman" w:cs="Times New Roman"/>
          <w:sz w:val="24"/>
          <w:szCs w:val="24"/>
          <w:vertAlign w:val="subscript"/>
        </w:rPr>
        <w:t>TOT</w:t>
      </w:r>
      <w:r w:rsidR="00694AAD">
        <w:rPr>
          <w:rFonts w:ascii="Times New Roman" w:eastAsia="Times New Roman" w:hAnsi="Times New Roman" w:cs="Times New Roman"/>
          <w:sz w:val="24"/>
          <w:szCs w:val="24"/>
        </w:rPr>
        <w:t xml:space="preserve"> is added to POC (NPP</w:t>
      </w:r>
      <w:r w:rsidR="00694AAD" w:rsidRPr="00D4048B">
        <w:rPr>
          <w:rFonts w:ascii="Times New Roman" w:eastAsia="Times New Roman" w:hAnsi="Times New Roman" w:cs="Times New Roman"/>
          <w:sz w:val="24"/>
          <w:szCs w:val="24"/>
          <w:vertAlign w:val="subscript"/>
        </w:rPr>
        <w:t>POC</w:t>
      </w:r>
      <w:r w:rsidR="00694AAD">
        <w:rPr>
          <w:rFonts w:ascii="Times New Roman" w:eastAsia="Times New Roman" w:hAnsi="Times New Roman" w:cs="Times New Roman"/>
          <w:sz w:val="24"/>
          <w:szCs w:val="24"/>
        </w:rPr>
        <w:t>, Eq. 4.1).</w:t>
      </w:r>
      <w:r w:rsidR="00B12BFC">
        <w:rPr>
          <w:rFonts w:ascii="Times New Roman" w:eastAsia="Times New Roman" w:hAnsi="Times New Roman" w:cs="Times New Roman"/>
          <w:sz w:val="24"/>
          <w:szCs w:val="24"/>
        </w:rPr>
        <w:t xml:space="preserve"> </w:t>
      </w:r>
    </w:p>
    <w:p w14:paraId="03A7C7E9" w14:textId="3343443B" w:rsidR="00E72FBD" w:rsidRDefault="00317B4F" w:rsidP="00D4048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Dissolved </w:t>
      </w:r>
      <w:r w:rsidR="00D4048B">
        <w:rPr>
          <w:rFonts w:ascii="Times New Roman" w:eastAsia="Times New Roman" w:hAnsi="Times New Roman" w:cs="Times New Roman"/>
          <w:sz w:val="24"/>
          <w:szCs w:val="24"/>
        </w:rPr>
        <w:t>o</w:t>
      </w:r>
      <w:r>
        <w:rPr>
          <w:rFonts w:ascii="Times New Roman" w:eastAsia="Times New Roman" w:hAnsi="Times New Roman" w:cs="Times New Roman"/>
          <w:sz w:val="24"/>
          <w:szCs w:val="24"/>
        </w:rPr>
        <w:t>xygen (O</w:t>
      </w:r>
      <w:r w:rsidRPr="00D4048B">
        <w:rPr>
          <w:rFonts w:ascii="Times New Roman" w:eastAsia="Times New Roman" w:hAnsi="Times New Roman" w:cs="Times New Roman"/>
          <w:sz w:val="24"/>
          <w:szCs w:val="24"/>
          <w:vertAlign w:val="subscript"/>
        </w:rPr>
        <w:t>2</w:t>
      </w:r>
      <w:r w:rsidR="00C63123">
        <w:rPr>
          <w:rFonts w:ascii="Times New Roman" w:eastAsia="Times New Roman" w:hAnsi="Times New Roman" w:cs="Times New Roman"/>
          <w:sz w:val="24"/>
          <w:szCs w:val="24"/>
        </w:rPr>
        <w:t>) was used to constrain net ecosystem production (NE</w:t>
      </w:r>
      <w:r>
        <w:rPr>
          <w:rFonts w:ascii="Times New Roman" w:eastAsia="Times New Roman" w:hAnsi="Times New Roman" w:cs="Times New Roman"/>
          <w:sz w:val="24"/>
          <w:szCs w:val="24"/>
        </w:rPr>
        <w:t>P</w:t>
      </w:r>
      <w:r w:rsidR="00C63123" w:rsidRPr="00C63123">
        <w:rPr>
          <w:rFonts w:ascii="Times New Roman" w:eastAsia="Times New Roman" w:hAnsi="Times New Roman" w:cs="Times New Roman"/>
          <w:sz w:val="24"/>
          <w:szCs w:val="24"/>
          <w:vertAlign w:val="subscript"/>
        </w:rPr>
        <w:t>OC</w:t>
      </w:r>
      <w:r w:rsidR="00C631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Eq. 5.1)</w:t>
      </w:r>
      <w:r w:rsidR="00C63123">
        <w:rPr>
          <w:rFonts w:ascii="Times New Roman" w:eastAsia="Times New Roman" w:hAnsi="Times New Roman" w:cs="Times New Roman"/>
          <w:sz w:val="24"/>
          <w:szCs w:val="24"/>
        </w:rPr>
        <w:t>, under the assumption that at short time scales and under pseudo-equilibrium conditions, atmospheric exchange (</w:t>
      </w:r>
      <w:proofErr w:type="spellStart"/>
      <w:r w:rsidR="00C63123">
        <w:rPr>
          <w:rFonts w:ascii="Times New Roman" w:eastAsia="Times New Roman" w:hAnsi="Times New Roman" w:cs="Times New Roman"/>
          <w:sz w:val="24"/>
          <w:szCs w:val="24"/>
        </w:rPr>
        <w:t>F</w:t>
      </w:r>
      <w:r w:rsidR="00C63123" w:rsidRPr="00D4048B">
        <w:rPr>
          <w:rFonts w:ascii="Times New Roman" w:eastAsia="Times New Roman" w:hAnsi="Times New Roman" w:cs="Times New Roman"/>
          <w:sz w:val="24"/>
          <w:szCs w:val="24"/>
          <w:vertAlign w:val="subscript"/>
        </w:rPr>
        <w:t>atm</w:t>
      </w:r>
      <w:proofErr w:type="spellEnd"/>
      <w:r w:rsidR="00C63123">
        <w:rPr>
          <w:rFonts w:ascii="Times New Roman" w:eastAsia="Times New Roman" w:hAnsi="Times New Roman" w:cs="Times New Roman"/>
          <w:sz w:val="24"/>
          <w:szCs w:val="24"/>
        </w:rPr>
        <w:t xml:space="preserve">) </w:t>
      </w:r>
      <w:r w:rsidR="00FD727D">
        <w:rPr>
          <w:rFonts w:ascii="Times New Roman" w:eastAsia="Times New Roman" w:hAnsi="Times New Roman" w:cs="Times New Roman"/>
          <w:sz w:val="24"/>
          <w:szCs w:val="24"/>
        </w:rPr>
        <w:t>approximates</w:t>
      </w:r>
      <w:r w:rsidR="00C63123">
        <w:rPr>
          <w:rFonts w:ascii="Times New Roman" w:eastAsia="Times New Roman" w:hAnsi="Times New Roman" w:cs="Times New Roman"/>
          <w:sz w:val="24"/>
          <w:szCs w:val="24"/>
        </w:rPr>
        <w:t xml:space="preserve"> NEP</w:t>
      </w:r>
      <w:r w:rsidR="00C63123" w:rsidRPr="00D4048B">
        <w:rPr>
          <w:rFonts w:ascii="Times New Roman" w:eastAsia="Times New Roman" w:hAnsi="Times New Roman" w:cs="Times New Roman"/>
          <w:sz w:val="24"/>
          <w:szCs w:val="24"/>
          <w:vertAlign w:val="subscript"/>
        </w:rPr>
        <w:t>OC</w:t>
      </w:r>
      <w:r>
        <w:rPr>
          <w:rFonts w:ascii="Times New Roman" w:eastAsia="Times New Roman" w:hAnsi="Times New Roman" w:cs="Times New Roman"/>
          <w:sz w:val="24"/>
          <w:szCs w:val="24"/>
        </w:rPr>
        <w:t xml:space="preserve">. </w:t>
      </w:r>
      <w:r w:rsidR="00E72FBD">
        <w:rPr>
          <w:rFonts w:ascii="Times New Roman" w:eastAsia="Times New Roman" w:hAnsi="Times New Roman" w:cs="Times New Roman"/>
          <w:sz w:val="24"/>
          <w:szCs w:val="24"/>
        </w:rPr>
        <w:t>Atmospheric flux rate (</w:t>
      </w:r>
      <w:proofErr w:type="spellStart"/>
      <w:r w:rsidR="00E72FBD">
        <w:rPr>
          <w:rFonts w:ascii="Times New Roman" w:eastAsia="Times New Roman" w:hAnsi="Times New Roman" w:cs="Times New Roman"/>
          <w:sz w:val="24"/>
          <w:szCs w:val="24"/>
        </w:rPr>
        <w:t>F</w:t>
      </w:r>
      <w:r w:rsidR="00E72FBD">
        <w:rPr>
          <w:rFonts w:ascii="Times New Roman" w:eastAsia="Times New Roman" w:hAnsi="Times New Roman" w:cs="Times New Roman"/>
          <w:sz w:val="24"/>
          <w:szCs w:val="24"/>
          <w:vertAlign w:val="subscript"/>
        </w:rPr>
        <w:t>atm</w:t>
      </w:r>
      <w:proofErr w:type="spellEnd"/>
      <w:r w:rsidR="00E72FBD">
        <w:rPr>
          <w:rFonts w:ascii="Times New Roman" w:eastAsia="Times New Roman" w:hAnsi="Times New Roman" w:cs="Times New Roman"/>
          <w:sz w:val="24"/>
          <w:szCs w:val="24"/>
        </w:rPr>
        <w:t xml:space="preserve">) was calculated as k </w:t>
      </w:r>
      <w:r w:rsidR="00E72FBD">
        <w:rPr>
          <w:rFonts w:ascii="Times New Roman" w:eastAsia="Times New Roman" w:hAnsi="Times New Roman" w:cs="Times New Roman"/>
          <w:sz w:val="24"/>
          <w:szCs w:val="24"/>
        </w:rPr>
        <w:sym w:font="Symbol" w:char="F0B4"/>
      </w:r>
      <w:r w:rsidR="005A6824">
        <w:rPr>
          <w:rFonts w:ascii="Times New Roman" w:eastAsia="Times New Roman" w:hAnsi="Times New Roman" w:cs="Times New Roman"/>
          <w:sz w:val="24"/>
          <w:szCs w:val="24"/>
        </w:rPr>
        <w:t xml:space="preserve"> (</w:t>
      </w:r>
      <w:r w:rsidR="00E72FBD">
        <w:rPr>
          <w:rFonts w:ascii="Times New Roman" w:eastAsia="Times New Roman" w:hAnsi="Times New Roman" w:cs="Times New Roman"/>
          <w:sz w:val="24"/>
          <w:szCs w:val="24"/>
        </w:rPr>
        <w:t>O</w:t>
      </w:r>
      <w:r w:rsidR="005A6824">
        <w:rPr>
          <w:rFonts w:ascii="Times New Roman" w:eastAsia="Times New Roman" w:hAnsi="Times New Roman" w:cs="Times New Roman"/>
          <w:sz w:val="24"/>
          <w:szCs w:val="24"/>
          <w:vertAlign w:val="subscript"/>
        </w:rPr>
        <w:t>2</w:t>
      </w:r>
      <w:r w:rsidR="005A6824">
        <w:rPr>
          <w:rFonts w:ascii="Times New Roman" w:eastAsia="Times New Roman" w:hAnsi="Times New Roman" w:cs="Times New Roman"/>
          <w:sz w:val="24"/>
          <w:szCs w:val="24"/>
        </w:rPr>
        <w:t xml:space="preserve"> – O</w:t>
      </w:r>
      <w:r w:rsidR="005A6824" w:rsidRPr="005A6824">
        <w:rPr>
          <w:rFonts w:ascii="Times New Roman" w:eastAsia="Times New Roman" w:hAnsi="Times New Roman" w:cs="Times New Roman"/>
          <w:sz w:val="24"/>
          <w:szCs w:val="24"/>
          <w:vertAlign w:val="subscript"/>
        </w:rPr>
        <w:t>2</w:t>
      </w:r>
      <w:r w:rsidR="00E72FBD">
        <w:rPr>
          <w:rFonts w:ascii="Times New Roman" w:eastAsia="Times New Roman" w:hAnsi="Times New Roman" w:cs="Times New Roman"/>
          <w:sz w:val="24"/>
          <w:szCs w:val="24"/>
          <w:vertAlign w:val="subscript"/>
        </w:rPr>
        <w:t>sat</w:t>
      </w:r>
      <w:r w:rsidR="00E72FBD">
        <w:rPr>
          <w:rFonts w:ascii="Times New Roman" w:eastAsia="Times New Roman" w:hAnsi="Times New Roman" w:cs="Times New Roman"/>
          <w:sz w:val="24"/>
          <w:szCs w:val="24"/>
        </w:rPr>
        <w:t>)/</w:t>
      </w:r>
      <w:proofErr w:type="spellStart"/>
      <w:r w:rsidR="00E72FBD">
        <w:rPr>
          <w:rFonts w:ascii="Times New Roman" w:eastAsia="Times New Roman" w:hAnsi="Times New Roman" w:cs="Times New Roman"/>
          <w:sz w:val="24"/>
          <w:szCs w:val="24"/>
        </w:rPr>
        <w:t>Z</w:t>
      </w:r>
      <w:r w:rsidR="00E72FBD">
        <w:rPr>
          <w:rFonts w:ascii="Times New Roman" w:eastAsia="Times New Roman" w:hAnsi="Times New Roman" w:cs="Times New Roman"/>
          <w:sz w:val="24"/>
          <w:szCs w:val="24"/>
          <w:vertAlign w:val="subscript"/>
        </w:rPr>
        <w:t>mix</w:t>
      </w:r>
      <w:proofErr w:type="spellEnd"/>
      <w:r w:rsidR="00E72FBD">
        <w:rPr>
          <w:rFonts w:ascii="Times New Roman" w:eastAsia="Times New Roman" w:hAnsi="Times New Roman" w:cs="Times New Roman"/>
          <w:sz w:val="24"/>
          <w:szCs w:val="24"/>
        </w:rPr>
        <w:t xml:space="preserve">. </w:t>
      </w:r>
      <w:proofErr w:type="spellStart"/>
      <w:r w:rsidR="00D4048B">
        <w:rPr>
          <w:rFonts w:ascii="Times New Roman" w:eastAsia="Times New Roman" w:hAnsi="Times New Roman" w:cs="Times New Roman"/>
          <w:sz w:val="24"/>
          <w:szCs w:val="24"/>
        </w:rPr>
        <w:t>Z</w:t>
      </w:r>
      <w:r w:rsidR="00D4048B" w:rsidRPr="00D4048B">
        <w:rPr>
          <w:rFonts w:ascii="Times New Roman" w:eastAsia="Times New Roman" w:hAnsi="Times New Roman" w:cs="Times New Roman"/>
          <w:sz w:val="24"/>
          <w:szCs w:val="24"/>
          <w:vertAlign w:val="subscript"/>
        </w:rPr>
        <w:t>mix</w:t>
      </w:r>
      <w:proofErr w:type="spellEnd"/>
      <w:r w:rsidR="00D4048B">
        <w:rPr>
          <w:rFonts w:ascii="Times New Roman" w:eastAsia="Times New Roman" w:hAnsi="Times New Roman" w:cs="Times New Roman"/>
          <w:sz w:val="24"/>
          <w:szCs w:val="24"/>
          <w:vertAlign w:val="subscript"/>
        </w:rPr>
        <w:t xml:space="preserve"> </w:t>
      </w:r>
      <w:r w:rsidR="00E72FBD">
        <w:rPr>
          <w:rFonts w:ascii="Times New Roman" w:eastAsia="Times New Roman" w:hAnsi="Times New Roman" w:cs="Times New Roman"/>
          <w:sz w:val="24"/>
          <w:szCs w:val="24"/>
        </w:rPr>
        <w:t>was set equal to half the photic depth (m) and the piston velocity (k) was set at 0.7 m d</w:t>
      </w:r>
      <w:r w:rsidR="00E72FBD">
        <w:rPr>
          <w:rFonts w:ascii="Times New Roman" w:eastAsia="Times New Roman" w:hAnsi="Times New Roman" w:cs="Times New Roman"/>
          <w:sz w:val="24"/>
          <w:szCs w:val="24"/>
          <w:vertAlign w:val="superscript"/>
        </w:rPr>
        <w:t>-1</w:t>
      </w:r>
      <w:r w:rsidR="00654ABC">
        <w:rPr>
          <w:rFonts w:ascii="Times New Roman" w:eastAsia="Times New Roman" w:hAnsi="Times New Roman" w:cs="Times New Roman"/>
          <w:sz w:val="24"/>
          <w:szCs w:val="24"/>
        </w:rPr>
        <w:t xml:space="preserve"> (Table 3: Eq. 5.2</w:t>
      </w:r>
      <w:r w:rsidR="00E72FBD">
        <w:rPr>
          <w:rFonts w:ascii="Times New Roman" w:eastAsia="Times New Roman" w:hAnsi="Times New Roman" w:cs="Times New Roman"/>
          <w:sz w:val="24"/>
          <w:szCs w:val="24"/>
        </w:rPr>
        <w:t>) The saturation of DO (</w:t>
      </w:r>
      <w:r w:rsidR="005A6824">
        <w:rPr>
          <w:rFonts w:ascii="Times New Roman" w:eastAsia="Times New Roman" w:hAnsi="Times New Roman" w:cs="Times New Roman"/>
          <w:sz w:val="24"/>
          <w:szCs w:val="24"/>
        </w:rPr>
        <w:t>O</w:t>
      </w:r>
      <w:r w:rsidR="005A6824" w:rsidRPr="005A6824">
        <w:rPr>
          <w:rFonts w:ascii="Times New Roman" w:eastAsia="Times New Roman" w:hAnsi="Times New Roman" w:cs="Times New Roman"/>
          <w:sz w:val="24"/>
          <w:szCs w:val="24"/>
          <w:vertAlign w:val="subscript"/>
        </w:rPr>
        <w:t>2</w:t>
      </w:r>
      <w:r w:rsidR="005A6824">
        <w:rPr>
          <w:rFonts w:ascii="Times New Roman" w:eastAsia="Times New Roman" w:hAnsi="Times New Roman" w:cs="Times New Roman"/>
          <w:sz w:val="24"/>
          <w:szCs w:val="24"/>
          <w:vertAlign w:val="subscript"/>
        </w:rPr>
        <w:t>sat</w:t>
      </w:r>
      <w:r w:rsidR="00E72FBD">
        <w:rPr>
          <w:rFonts w:ascii="Times New Roman" w:eastAsia="Times New Roman" w:hAnsi="Times New Roman" w:cs="Times New Roman"/>
          <w:sz w:val="24"/>
          <w:szCs w:val="24"/>
        </w:rPr>
        <w:t xml:space="preserve">) is temperature dependent and was determined using the Garcia-Benson method in the </w:t>
      </w:r>
      <w:proofErr w:type="spellStart"/>
      <w:r w:rsidR="00E72FBD">
        <w:rPr>
          <w:rFonts w:ascii="Times New Roman" w:eastAsia="Times New Roman" w:hAnsi="Times New Roman" w:cs="Times New Roman"/>
          <w:sz w:val="24"/>
          <w:szCs w:val="24"/>
        </w:rPr>
        <w:t>LakeMetabolizer</w:t>
      </w:r>
      <w:proofErr w:type="spellEnd"/>
      <w:r w:rsidR="00E72FBD">
        <w:rPr>
          <w:rFonts w:ascii="Times New Roman" w:eastAsia="Times New Roman" w:hAnsi="Times New Roman" w:cs="Times New Roman"/>
          <w:sz w:val="24"/>
          <w:szCs w:val="24"/>
        </w:rPr>
        <w:t xml:space="preserve"> R package (Winslow et al. 2016). </w:t>
      </w:r>
      <w:r w:rsidR="00B80037">
        <w:rPr>
          <w:rFonts w:ascii="Times New Roman" w:eastAsia="Times New Roman" w:hAnsi="Times New Roman" w:cs="Times New Roman"/>
          <w:sz w:val="24"/>
          <w:szCs w:val="24"/>
        </w:rPr>
        <w:t xml:space="preserve">Heterotrophic respiration was calculated as a function of </w:t>
      </w:r>
      <w:proofErr w:type="spellStart"/>
      <w:r w:rsidR="00B80037">
        <w:rPr>
          <w:rFonts w:ascii="Times New Roman" w:eastAsia="Times New Roman" w:hAnsi="Times New Roman" w:cs="Times New Roman"/>
          <w:sz w:val="24"/>
          <w:szCs w:val="24"/>
        </w:rPr>
        <w:t>DOC</w:t>
      </w:r>
      <w:r w:rsidR="00654ABC">
        <w:rPr>
          <w:rFonts w:ascii="Times New Roman" w:eastAsia="Times New Roman" w:hAnsi="Times New Roman" w:cs="Times New Roman"/>
          <w:sz w:val="24"/>
          <w:szCs w:val="24"/>
          <w:vertAlign w:val="subscript"/>
        </w:rPr>
        <w:t>Autoch</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DOC</w:t>
      </w:r>
      <w:r w:rsidR="00654ABC">
        <w:rPr>
          <w:rFonts w:ascii="Times New Roman" w:eastAsia="Times New Roman" w:hAnsi="Times New Roman" w:cs="Times New Roman"/>
          <w:sz w:val="24"/>
          <w:szCs w:val="24"/>
          <w:vertAlign w:val="subscript"/>
        </w:rPr>
        <w:t>A</w:t>
      </w:r>
      <w:r w:rsidR="00B80037">
        <w:rPr>
          <w:rFonts w:ascii="Times New Roman" w:eastAsia="Times New Roman" w:hAnsi="Times New Roman" w:cs="Times New Roman"/>
          <w:sz w:val="24"/>
          <w:szCs w:val="24"/>
          <w:vertAlign w:val="subscript"/>
        </w:rPr>
        <w:t>lloch</w:t>
      </w:r>
      <w:proofErr w:type="spellEnd"/>
      <w:r w:rsidR="00B80037">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lastRenderedPageBreak/>
        <w:t>concentration (g m</w:t>
      </w:r>
      <w:r w:rsidR="00B80037">
        <w:rPr>
          <w:rFonts w:ascii="Times New Roman" w:eastAsia="Times New Roman" w:hAnsi="Times New Roman" w:cs="Times New Roman"/>
          <w:sz w:val="24"/>
          <w:szCs w:val="24"/>
          <w:vertAlign w:val="superscript"/>
        </w:rPr>
        <w:t>-3</w:t>
      </w:r>
      <w:r w:rsidR="00B80037">
        <w:rPr>
          <w:rFonts w:ascii="Times New Roman" w:eastAsia="Times New Roman" w:hAnsi="Times New Roman" w:cs="Times New Roman"/>
          <w:sz w:val="24"/>
          <w:szCs w:val="24"/>
        </w:rPr>
        <w:t xml:space="preserve">) </w:t>
      </w:r>
      <w:commentRangeStart w:id="64"/>
      <w:r w:rsidR="00B80037">
        <w:rPr>
          <w:rFonts w:ascii="Times New Roman" w:eastAsia="Times New Roman" w:hAnsi="Times New Roman" w:cs="Times New Roman"/>
          <w:sz w:val="24"/>
          <w:szCs w:val="24"/>
        </w:rPr>
        <w:t xml:space="preserve">in the photic zone, </w:t>
      </w:r>
      <w:proofErr w:type="spellStart"/>
      <w:r w:rsidR="00B80037">
        <w:rPr>
          <w:rFonts w:ascii="Times New Roman" w:eastAsia="Times New Roman" w:hAnsi="Times New Roman" w:cs="Times New Roman"/>
          <w:sz w:val="24"/>
          <w:szCs w:val="24"/>
        </w:rPr>
        <w:t>epilimnion</w:t>
      </w:r>
      <w:proofErr w:type="spellEnd"/>
      <w:r w:rsidR="00B80037">
        <w:rPr>
          <w:rFonts w:ascii="Times New Roman" w:eastAsia="Times New Roman" w:hAnsi="Times New Roman" w:cs="Times New Roman"/>
          <w:sz w:val="24"/>
          <w:szCs w:val="24"/>
        </w:rPr>
        <w:t xml:space="preserve"> temperature</w:t>
      </w:r>
      <w:r w:rsidR="004725D4">
        <w:rPr>
          <w:rFonts w:ascii="Times New Roman" w:eastAsia="Times New Roman" w:hAnsi="Times New Roman" w:cs="Times New Roman"/>
          <w:sz w:val="24"/>
          <w:szCs w:val="24"/>
        </w:rPr>
        <w:t xml:space="preserve"> (assumed to be uniform through the photic zone</w:t>
      </w:r>
      <w:commentRangeEnd w:id="64"/>
      <w:r w:rsidR="00791B38">
        <w:rPr>
          <w:rStyle w:val="CommentReference"/>
        </w:rPr>
        <w:commentReference w:id="64"/>
      </w:r>
      <w:r w:rsidR="004725D4">
        <w:rPr>
          <w:rFonts w:ascii="Times New Roman" w:eastAsia="Times New Roman" w:hAnsi="Times New Roman" w:cs="Times New Roman"/>
          <w:sz w:val="24"/>
          <w:szCs w:val="24"/>
        </w:rPr>
        <w:t>)</w:t>
      </w:r>
      <w:r w:rsidR="004E3080">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sidR="00B80037">
        <w:rPr>
          <w:rFonts w:ascii="Times New Roman" w:eastAsia="Times New Roman" w:hAnsi="Times New Roman" w:cs="Times New Roman"/>
          <w:sz w:val="24"/>
          <w:szCs w:val="24"/>
        </w:rPr>
        <w:t xml:space="preserve"> parameters: </w:t>
      </w:r>
      <w:proofErr w:type="spellStart"/>
      <w:r w:rsidR="00654ABC" w:rsidRPr="005A6824">
        <w:rPr>
          <w:rFonts w:ascii="Times New Roman" w:eastAsia="Times New Roman" w:hAnsi="Times New Roman" w:cs="Times New Roman"/>
          <w:i/>
          <w:sz w:val="24"/>
          <w:szCs w:val="24"/>
        </w:rPr>
        <w:t>RDOC</w:t>
      </w:r>
      <w:r w:rsidR="00654ABC" w:rsidRPr="005A6824">
        <w:rPr>
          <w:rFonts w:ascii="Times New Roman" w:eastAsia="Times New Roman" w:hAnsi="Times New Roman" w:cs="Times New Roman"/>
          <w:i/>
          <w:sz w:val="24"/>
          <w:szCs w:val="24"/>
          <w:vertAlign w:val="subscript"/>
        </w:rPr>
        <w:t>Autoch</w:t>
      </w:r>
      <w:proofErr w:type="spellEnd"/>
      <w:r w:rsidR="00654ABC">
        <w:rPr>
          <w:rFonts w:ascii="Times New Roman" w:eastAsia="Times New Roman" w:hAnsi="Times New Roman" w:cs="Times New Roman"/>
          <w:sz w:val="24"/>
          <w:szCs w:val="24"/>
        </w:rPr>
        <w:t xml:space="preserve"> and </w:t>
      </w:r>
      <w:proofErr w:type="spellStart"/>
      <w:r w:rsidR="00654ABC" w:rsidRPr="005A6824">
        <w:rPr>
          <w:rFonts w:ascii="Times New Roman" w:eastAsia="Times New Roman" w:hAnsi="Times New Roman" w:cs="Times New Roman"/>
          <w:i/>
          <w:sz w:val="24"/>
          <w:szCs w:val="24"/>
        </w:rPr>
        <w:t>RDOC</w:t>
      </w:r>
      <w:r w:rsidR="00654ABC" w:rsidRPr="005A6824">
        <w:rPr>
          <w:rFonts w:ascii="Times New Roman" w:eastAsia="Times New Roman" w:hAnsi="Times New Roman" w:cs="Times New Roman"/>
          <w:i/>
          <w:sz w:val="24"/>
          <w:szCs w:val="24"/>
          <w:vertAlign w:val="subscript"/>
        </w:rPr>
        <w:t>Alloch</w:t>
      </w:r>
      <w:proofErr w:type="spellEnd"/>
      <w:r w:rsidR="00654ABC">
        <w:rPr>
          <w:rFonts w:ascii="Times New Roman" w:eastAsia="Times New Roman" w:hAnsi="Times New Roman" w:cs="Times New Roman"/>
          <w:i/>
          <w:sz w:val="24"/>
          <w:szCs w:val="24"/>
          <w:vertAlign w:val="subscript"/>
        </w:rPr>
        <w:t xml:space="preserve"> </w:t>
      </w:r>
      <w:r w:rsidR="00B80037">
        <w:rPr>
          <w:rFonts w:ascii="Times New Roman" w:eastAsia="Times New Roman" w:hAnsi="Times New Roman" w:cs="Times New Roman"/>
          <w:sz w:val="24"/>
          <w:szCs w:val="24"/>
        </w:rPr>
        <w:t xml:space="preserve">(Table 2, Table 3: </w:t>
      </w:r>
      <w:proofErr w:type="spellStart"/>
      <w:r w:rsidR="00B80037">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sidR="00654ABC">
        <w:rPr>
          <w:rFonts w:ascii="Times New Roman" w:eastAsia="Times New Roman" w:hAnsi="Times New Roman" w:cs="Times New Roman"/>
          <w:sz w:val="24"/>
          <w:szCs w:val="24"/>
        </w:rPr>
        <w:t xml:space="preserve"> 1.4, 3.4</w:t>
      </w:r>
      <w:r w:rsidR="00B80037">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We determined </w:t>
      </w:r>
      <w:proofErr w:type="spellStart"/>
      <w:r w:rsidR="00600B15">
        <w:rPr>
          <w:rFonts w:ascii="Times New Roman" w:eastAsia="Times New Roman" w:hAnsi="Times New Roman" w:cs="Times New Roman"/>
          <w:sz w:val="24"/>
          <w:szCs w:val="24"/>
        </w:rPr>
        <w:t>epilimnion</w:t>
      </w:r>
      <w:proofErr w:type="spellEnd"/>
      <w:r w:rsidR="00600B15">
        <w:rPr>
          <w:rFonts w:ascii="Times New Roman" w:eastAsia="Times New Roman" w:hAnsi="Times New Roman" w:cs="Times New Roman"/>
          <w:sz w:val="24"/>
          <w:szCs w:val="24"/>
        </w:rPr>
        <w:t xml:space="preserve"> temperature 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surface temperature (S2). </w:t>
      </w:r>
      <w:proofErr w:type="spellStart"/>
      <w:r w:rsidR="005A6824" w:rsidRPr="005A6824">
        <w:rPr>
          <w:rFonts w:ascii="Times New Roman" w:eastAsia="Times New Roman" w:hAnsi="Times New Roman" w:cs="Times New Roman"/>
          <w:i/>
          <w:sz w:val="24"/>
          <w:szCs w:val="24"/>
        </w:rPr>
        <w:t>RDOC</w:t>
      </w:r>
      <w:r w:rsidR="005A6824" w:rsidRPr="005A6824">
        <w:rPr>
          <w:rFonts w:ascii="Times New Roman" w:eastAsia="Times New Roman" w:hAnsi="Times New Roman" w:cs="Times New Roman"/>
          <w:i/>
          <w:sz w:val="24"/>
          <w:szCs w:val="24"/>
          <w:vertAlign w:val="subscript"/>
        </w:rPr>
        <w:t>Alloch</w:t>
      </w:r>
      <w:proofErr w:type="spellEnd"/>
      <w:r w:rsidR="005A6824">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was constrained between 0.0003 and 0.03 (d</w:t>
      </w:r>
      <w:r w:rsidR="00B80037">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w:t>
      </w:r>
      <w:proofErr w:type="spellStart"/>
      <w:r w:rsidR="005A6824" w:rsidRPr="005A6824">
        <w:rPr>
          <w:rFonts w:ascii="Times New Roman" w:eastAsia="Times New Roman" w:hAnsi="Times New Roman" w:cs="Times New Roman"/>
          <w:i/>
          <w:sz w:val="24"/>
          <w:szCs w:val="24"/>
        </w:rPr>
        <w:t>RDOC</w:t>
      </w:r>
      <w:r w:rsidR="005A6824" w:rsidRPr="005A6824">
        <w:rPr>
          <w:rFonts w:ascii="Times New Roman" w:eastAsia="Times New Roman" w:hAnsi="Times New Roman" w:cs="Times New Roman"/>
          <w:i/>
          <w:sz w:val="24"/>
          <w:szCs w:val="24"/>
          <w:vertAlign w:val="subscript"/>
        </w:rPr>
        <w:t>Autoch</w:t>
      </w:r>
      <w:proofErr w:type="spellEnd"/>
      <w:r w:rsidR="005A6824">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was constrained between 0.03 and 0.3 (d</w:t>
      </w:r>
      <w:r w:rsidR="00B80037">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t>
      </w:r>
    </w:p>
    <w:p w14:paraId="5E906DEB" w14:textId="77777777" w:rsidR="005A6824" w:rsidRDefault="005A6824" w:rsidP="00E72FBD">
      <w:pPr>
        <w:spacing w:line="480" w:lineRule="auto"/>
        <w:rPr>
          <w:rFonts w:ascii="Times New Roman" w:eastAsia="Times New Roman" w:hAnsi="Times New Roman" w:cs="Times New Roman"/>
          <w:sz w:val="24"/>
          <w:szCs w:val="24"/>
        </w:rPr>
      </w:pPr>
      <w:bookmarkStart w:id="65" w:name="_ny5h27mmaq7k" w:colFirst="0" w:colLast="0"/>
      <w:bookmarkStart w:id="66" w:name="_l03fr54i2e0u" w:colFirst="0" w:colLast="0"/>
      <w:bookmarkEnd w:id="65"/>
      <w:bookmarkEnd w:id="66"/>
    </w:p>
    <w:p w14:paraId="627519BA" w14:textId="29668F33" w:rsidR="0032009C" w:rsidRDefault="00B80037" w:rsidP="00E72FBD">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calibration</w:t>
      </w:r>
      <w:r w:rsidR="008D467A">
        <w:rPr>
          <w:rFonts w:ascii="Times New Roman" w:eastAsia="Times New Roman" w:hAnsi="Times New Roman" w:cs="Times New Roman"/>
          <w:i/>
          <w:sz w:val="24"/>
          <w:szCs w:val="24"/>
        </w:rPr>
        <w:t xml:space="preserve"> and uncertainty analysis</w:t>
      </w:r>
      <w:r>
        <w:rPr>
          <w:rFonts w:ascii="Times New Roman" w:eastAsia="Times New Roman" w:hAnsi="Times New Roman" w:cs="Times New Roman"/>
          <w:i/>
          <w:sz w:val="24"/>
          <w:szCs w:val="24"/>
        </w:rPr>
        <w:t xml:space="preserve"> </w:t>
      </w:r>
    </w:p>
    <w:p w14:paraId="05E6BB09" w14:textId="19978AA5" w:rsidR="00B65474" w:rsidRDefault="007D3D0C" w:rsidP="007D3D0C">
      <w:pPr>
        <w:spacing w:line="480" w:lineRule="auto"/>
        <w:rPr>
          <w:rFonts w:ascii="Times New Roman" w:eastAsia="Times New Roman" w:hAnsi="Times New Roman" w:cs="Times New Roman"/>
          <w:sz w:val="24"/>
          <w:szCs w:val="24"/>
        </w:rPr>
      </w:pPr>
      <w:ins w:id="67" w:author="HILARY A DUGAN" w:date="2017-10-20T13:52:00Z">
        <w:r>
          <w:rPr>
            <w:rFonts w:ascii="Times New Roman" w:eastAsia="Times New Roman" w:hAnsi="Times New Roman" w:cs="Times New Roman"/>
            <w:i/>
            <w:sz w:val="24"/>
            <w:szCs w:val="24"/>
          </w:rPr>
          <w:t>The collinearity of the</w:t>
        </w:r>
      </w:ins>
      <w:del w:id="68" w:author="HILARY A DUGAN" w:date="2017-10-20T13:52:00Z">
        <w:r w:rsidR="00B80037" w:rsidDel="007D3D0C">
          <w:rPr>
            <w:rFonts w:ascii="Times New Roman" w:eastAsia="Times New Roman" w:hAnsi="Times New Roman" w:cs="Times New Roman"/>
            <w:i/>
            <w:sz w:val="24"/>
            <w:szCs w:val="24"/>
          </w:rPr>
          <w:tab/>
        </w:r>
        <w:r w:rsidR="00B80037" w:rsidDel="007D3D0C">
          <w:rPr>
            <w:rFonts w:ascii="Times New Roman" w:eastAsia="Times New Roman" w:hAnsi="Times New Roman" w:cs="Times New Roman"/>
            <w:sz w:val="24"/>
            <w:szCs w:val="24"/>
          </w:rPr>
          <w:delText>The</w:delText>
        </w:r>
      </w:del>
      <w:r w:rsidR="00B80037">
        <w:rPr>
          <w:rFonts w:ascii="Times New Roman" w:eastAsia="Times New Roman" w:hAnsi="Times New Roman" w:cs="Times New Roman"/>
          <w:sz w:val="24"/>
          <w:szCs w:val="24"/>
        </w:rPr>
        <w:t xml:space="preserve"> four </w:t>
      </w:r>
      <w:r w:rsidR="000D0D2C">
        <w:rPr>
          <w:rFonts w:ascii="Times New Roman" w:eastAsia="Times New Roman" w:hAnsi="Times New Roman" w:cs="Times New Roman"/>
          <w:sz w:val="24"/>
          <w:szCs w:val="24"/>
        </w:rPr>
        <w:t xml:space="preserve">free </w:t>
      </w:r>
      <w:r w:rsidR="00B80037">
        <w:rPr>
          <w:rFonts w:ascii="Times New Roman" w:eastAsia="Times New Roman" w:hAnsi="Times New Roman" w:cs="Times New Roman"/>
          <w:sz w:val="24"/>
          <w:szCs w:val="24"/>
        </w:rPr>
        <w:t xml:space="preserve">parameters in the model </w:t>
      </w:r>
      <w:r w:rsidR="00B80037" w:rsidRPr="00E72FBD">
        <w:rPr>
          <w:rFonts w:ascii="Times New Roman" w:eastAsia="Times New Roman" w:hAnsi="Times New Roman" w:cs="Times New Roman"/>
          <w:sz w:val="24"/>
          <w:szCs w:val="24"/>
        </w:rPr>
        <w:t>(</w:t>
      </w:r>
      <w:proofErr w:type="spellStart"/>
      <w:r w:rsidR="00E72FBD" w:rsidRPr="005A6824">
        <w:rPr>
          <w:rFonts w:ascii="Times New Roman" w:eastAsia="Times New Roman" w:hAnsi="Times New Roman" w:cs="Times New Roman"/>
          <w:i/>
          <w:sz w:val="24"/>
          <w:szCs w:val="24"/>
        </w:rPr>
        <w:t>RDOC</w:t>
      </w:r>
      <w:r w:rsidR="00E72FBD" w:rsidRPr="005A6824">
        <w:rPr>
          <w:rFonts w:ascii="Times New Roman" w:eastAsia="Times New Roman" w:hAnsi="Times New Roman" w:cs="Times New Roman"/>
          <w:i/>
          <w:sz w:val="24"/>
          <w:szCs w:val="24"/>
          <w:vertAlign w:val="subscript"/>
        </w:rPr>
        <w:t>Alloch</w:t>
      </w:r>
      <w:proofErr w:type="spellEnd"/>
      <w:r w:rsidR="00B80037" w:rsidRPr="00E72FBD">
        <w:rPr>
          <w:rFonts w:ascii="Times New Roman" w:eastAsia="Times New Roman" w:hAnsi="Times New Roman" w:cs="Times New Roman"/>
          <w:sz w:val="24"/>
          <w:szCs w:val="24"/>
        </w:rPr>
        <w:t xml:space="preserve">, </w:t>
      </w:r>
      <w:proofErr w:type="spellStart"/>
      <w:r w:rsidR="00E72FBD" w:rsidRPr="005A6824">
        <w:rPr>
          <w:rFonts w:ascii="Times New Roman" w:eastAsia="Times New Roman" w:hAnsi="Times New Roman" w:cs="Times New Roman"/>
          <w:i/>
          <w:sz w:val="24"/>
          <w:szCs w:val="24"/>
        </w:rPr>
        <w:t>RDOC</w:t>
      </w:r>
      <w:r w:rsidR="00E72FBD" w:rsidRPr="005A6824">
        <w:rPr>
          <w:rFonts w:ascii="Times New Roman" w:eastAsia="Times New Roman" w:hAnsi="Times New Roman" w:cs="Times New Roman"/>
          <w:bCs/>
          <w:i/>
          <w:sz w:val="24"/>
          <w:szCs w:val="24"/>
          <w:vertAlign w:val="subscript"/>
        </w:rPr>
        <w:t>Autoch</w:t>
      </w:r>
      <w:proofErr w:type="spellEnd"/>
      <w:r w:rsidR="00B80037" w:rsidRPr="00E72FBD">
        <w:rPr>
          <w:rFonts w:ascii="Times New Roman" w:eastAsia="Times New Roman" w:hAnsi="Times New Roman" w:cs="Times New Roman"/>
          <w:sz w:val="24"/>
          <w:szCs w:val="24"/>
        </w:rPr>
        <w:t xml:space="preserve">, </w:t>
      </w:r>
      <w:proofErr w:type="spellStart"/>
      <w:r w:rsidR="00E72FBD" w:rsidRPr="005A6824">
        <w:rPr>
          <w:rFonts w:ascii="Times New Roman" w:eastAsia="Times New Roman" w:hAnsi="Times New Roman" w:cs="Times New Roman"/>
          <w:i/>
          <w:sz w:val="24"/>
          <w:szCs w:val="24"/>
        </w:rPr>
        <w:t>BPOC</w:t>
      </w:r>
      <w:r w:rsidR="00E72FBD" w:rsidRPr="005A6824">
        <w:rPr>
          <w:rFonts w:ascii="Times New Roman" w:eastAsia="Times New Roman" w:hAnsi="Times New Roman" w:cs="Times New Roman"/>
          <w:i/>
          <w:sz w:val="24"/>
          <w:szCs w:val="24"/>
          <w:vertAlign w:val="subscript"/>
        </w:rPr>
        <w:t>Alloch</w:t>
      </w:r>
      <w:proofErr w:type="spellEnd"/>
      <w:r w:rsidR="00E72FBD" w:rsidRPr="00E72FBD">
        <w:rPr>
          <w:rFonts w:ascii="Times New Roman" w:eastAsia="Times New Roman" w:hAnsi="Times New Roman" w:cs="Times New Roman"/>
          <w:sz w:val="24"/>
          <w:szCs w:val="24"/>
        </w:rPr>
        <w:t xml:space="preserve">, </w:t>
      </w:r>
      <w:r w:rsidR="00B80037" w:rsidRPr="00E72FBD">
        <w:rPr>
          <w:rFonts w:ascii="Times New Roman" w:eastAsia="Times New Roman" w:hAnsi="Times New Roman" w:cs="Times New Roman"/>
          <w:sz w:val="24"/>
          <w:szCs w:val="24"/>
        </w:rPr>
        <w:t xml:space="preserve">and </w:t>
      </w:r>
      <w:proofErr w:type="spellStart"/>
      <w:r w:rsidR="00E72FBD" w:rsidRPr="005A6824">
        <w:rPr>
          <w:rFonts w:ascii="Times New Roman" w:eastAsia="Times New Roman" w:hAnsi="Times New Roman" w:cs="Times New Roman"/>
          <w:i/>
          <w:sz w:val="24"/>
          <w:szCs w:val="24"/>
        </w:rPr>
        <w:t>BPOC</w:t>
      </w:r>
      <w:r w:rsidR="00E72FBD" w:rsidRPr="005A6824">
        <w:rPr>
          <w:rFonts w:ascii="Times New Roman" w:eastAsia="Times New Roman" w:hAnsi="Times New Roman" w:cs="Times New Roman"/>
          <w:i/>
          <w:sz w:val="24"/>
          <w:szCs w:val="24"/>
          <w:vertAlign w:val="subscript"/>
        </w:rPr>
        <w:t>Autoch</w:t>
      </w:r>
      <w:proofErr w:type="spellEnd"/>
      <w:r w:rsidR="00B80037" w:rsidRPr="00E72FBD">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Table 2) </w:t>
      </w:r>
      <w:ins w:id="69" w:author="HILARY A DUGAN" w:date="2017-10-20T13:52:00Z">
        <w:r>
          <w:rPr>
            <w:rFonts w:ascii="Times New Roman" w:eastAsia="Times New Roman" w:hAnsi="Times New Roman" w:cs="Times New Roman"/>
            <w:sz w:val="24"/>
            <w:szCs w:val="24"/>
          </w:rPr>
          <w:t xml:space="preserve">was tested using the </w:t>
        </w:r>
        <w:proofErr w:type="spellStart"/>
        <w:r>
          <w:rPr>
            <w:rFonts w:ascii="Times New Roman" w:eastAsia="Times New Roman" w:hAnsi="Times New Roman" w:cs="Times New Roman"/>
            <w:i/>
            <w:sz w:val="24"/>
            <w:szCs w:val="24"/>
          </w:rPr>
          <w:t>collin</w:t>
        </w:r>
        <w:proofErr w:type="spellEnd"/>
        <w:r>
          <w:rPr>
            <w:rFonts w:ascii="Times New Roman" w:eastAsia="Times New Roman" w:hAnsi="Times New Roman" w:cs="Times New Roman"/>
            <w:sz w:val="24"/>
            <w:szCs w:val="24"/>
          </w:rPr>
          <w:t xml:space="preserve"> function </w:t>
        </w:r>
        <w:r>
          <w:rPr>
            <w:rFonts w:ascii="Times New Roman" w:eastAsia="Times New Roman" w:hAnsi="Times New Roman" w:cs="Times New Roman"/>
            <w:sz w:val="24"/>
            <w:szCs w:val="24"/>
          </w:rPr>
          <w:t>in the R package FME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w:t>
        </w:r>
        <w:commentRangeStart w:id="70"/>
        <w:r>
          <w:rPr>
            <w:rFonts w:ascii="Times New Roman" w:eastAsia="Times New Roman" w:hAnsi="Times New Roman" w:cs="Times New Roman"/>
            <w:sz w:val="24"/>
            <w:szCs w:val="24"/>
          </w:rPr>
          <w:t>2010</w:t>
        </w:r>
      </w:ins>
      <w:commentRangeEnd w:id="70"/>
      <w:ins w:id="71" w:author="HILARY A DUGAN" w:date="2017-10-20T13:53:00Z">
        <w:r>
          <w:rPr>
            <w:rStyle w:val="CommentReference"/>
          </w:rPr>
          <w:commentReference w:id="70"/>
        </w:r>
      </w:ins>
      <w:ins w:id="72" w:author="HILARY A DUGAN" w:date="2017-10-20T13:52:00Z">
        <w:r>
          <w:rPr>
            <w:rFonts w:ascii="Times New Roman" w:eastAsia="Times New Roman" w:hAnsi="Times New Roman" w:cs="Times New Roman"/>
            <w:sz w:val="24"/>
            <w:szCs w:val="24"/>
          </w:rPr>
          <w:t>)</w:t>
        </w:r>
      </w:ins>
      <w:ins w:id="73" w:author="HILARY A DUGAN" w:date="2017-10-20T13:53:00Z">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In general, when the </w:t>
      </w:r>
      <w:r w:rsidRPr="007D3D0C">
        <w:rPr>
          <w:rFonts w:ascii="Times New Roman" w:eastAsia="Times New Roman" w:hAnsi="Times New Roman" w:cs="Times New Roman"/>
          <w:sz w:val="24"/>
          <w:szCs w:val="24"/>
        </w:rPr>
        <w:t xml:space="preserve">collinearity index </w:t>
      </w:r>
      <w:r>
        <w:rPr>
          <w:rFonts w:ascii="Times New Roman" w:eastAsia="Times New Roman" w:hAnsi="Times New Roman" w:cs="Times New Roman"/>
          <w:sz w:val="24"/>
          <w:szCs w:val="24"/>
        </w:rPr>
        <w:t>is less than</w:t>
      </w:r>
      <w:r w:rsidRPr="007D3D0C">
        <w:rPr>
          <w:rFonts w:ascii="Times New Roman" w:eastAsia="Times New Roman" w:hAnsi="Times New Roman" w:cs="Times New Roman"/>
          <w:sz w:val="24"/>
          <w:szCs w:val="24"/>
        </w:rPr>
        <w:t xml:space="preserve"> 20, linear </w:t>
      </w:r>
      <w:r>
        <w:rPr>
          <w:rFonts w:ascii="Times New Roman" w:eastAsia="Times New Roman" w:hAnsi="Times New Roman" w:cs="Times New Roman"/>
          <w:sz w:val="24"/>
          <w:szCs w:val="24"/>
        </w:rPr>
        <w:t>in</w:t>
      </w:r>
      <w:r w:rsidRPr="007D3D0C">
        <w:rPr>
          <w:rFonts w:ascii="Times New Roman" w:eastAsia="Times New Roman" w:hAnsi="Times New Roman" w:cs="Times New Roman"/>
          <w:sz w:val="24"/>
          <w:szCs w:val="24"/>
        </w:rPr>
        <w:t xml:space="preserve">dependence is </w:t>
      </w:r>
      <w:r>
        <w:rPr>
          <w:rFonts w:ascii="Times New Roman" w:eastAsia="Times New Roman" w:hAnsi="Times New Roman" w:cs="Times New Roman"/>
          <w:sz w:val="24"/>
          <w:szCs w:val="24"/>
        </w:rPr>
        <w:t xml:space="preserve">assumed. Finding low collinearity, the four parameters </w:t>
      </w:r>
      <w:r w:rsidR="00B80037">
        <w:rPr>
          <w:rFonts w:ascii="Times New Roman" w:eastAsia="Times New Roman" w:hAnsi="Times New Roman" w:cs="Times New Roman"/>
          <w:sz w:val="24"/>
          <w:szCs w:val="24"/>
        </w:rPr>
        <w:t>were fit by minimizing the sum of the squared residuals of DOC and DO (equally weighted by number of observations). The model was fit using a pseudo-random search algorithm in the R package FME (</w:t>
      </w:r>
      <w:proofErr w:type="spellStart"/>
      <w:r w:rsidR="00B80037">
        <w:rPr>
          <w:rFonts w:ascii="Times New Roman" w:eastAsia="Times New Roman" w:hAnsi="Times New Roman" w:cs="Times New Roman"/>
          <w:sz w:val="24"/>
          <w:szCs w:val="24"/>
        </w:rPr>
        <w:t>Soetaert</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Petzoldt</w:t>
      </w:r>
      <w:proofErr w:type="spellEnd"/>
      <w:r w:rsidR="00B80037">
        <w:rPr>
          <w:rFonts w:ascii="Times New Roman" w:eastAsia="Times New Roman" w:hAnsi="Times New Roman" w:cs="Times New Roman"/>
          <w:sz w:val="24"/>
          <w:szCs w:val="24"/>
        </w:rPr>
        <w:t xml:space="preserve"> 2010). </w:t>
      </w:r>
      <w:ins w:id="74" w:author="HILARY A DUGAN" w:date="2017-10-20T13:46:00Z">
        <w:r w:rsidR="00550653">
          <w:rPr>
            <w:rFonts w:ascii="Times New Roman" w:eastAsia="Times New Roman" w:hAnsi="Times New Roman" w:cs="Times New Roman"/>
            <w:sz w:val="24"/>
            <w:szCs w:val="24"/>
          </w:rPr>
          <w:t>Burial parameters were constrained in the model as a proportion between 0 (no burial of POC) and 1 (all POC is buried).</w:t>
        </w:r>
      </w:ins>
      <w:ins w:id="75" w:author="HILARY A DUGAN" w:date="2017-10-20T13:47:00Z">
        <w:r>
          <w:rPr>
            <w:rFonts w:ascii="Times New Roman" w:eastAsia="Times New Roman" w:hAnsi="Times New Roman" w:cs="Times New Roman"/>
            <w:sz w:val="24"/>
            <w:szCs w:val="24"/>
          </w:rPr>
          <w:t xml:space="preserve"> </w:t>
        </w:r>
        <w:proofErr w:type="spellStart"/>
        <w:r w:rsidRPr="005A6824">
          <w:rPr>
            <w:rFonts w:ascii="Times New Roman" w:eastAsia="Times New Roman" w:hAnsi="Times New Roman" w:cs="Times New Roman"/>
            <w:i/>
            <w:sz w:val="24"/>
            <w:szCs w:val="24"/>
          </w:rPr>
          <w:t>RDOC</w:t>
        </w:r>
        <w:r w:rsidRPr="005A6824">
          <w:rPr>
            <w:rFonts w:ascii="Times New Roman" w:eastAsia="Times New Roman" w:hAnsi="Times New Roman" w:cs="Times New Roman"/>
            <w:i/>
            <w:sz w:val="24"/>
            <w:szCs w:val="24"/>
            <w:vertAlign w:val="subscript"/>
          </w:rPr>
          <w:t>Alloch</w:t>
        </w:r>
        <w:proofErr w:type="spellEnd"/>
        <w:r>
          <w:rPr>
            <w:rFonts w:ascii="Times New Roman" w:eastAsia="Times New Roman" w:hAnsi="Times New Roman" w:cs="Times New Roman"/>
            <w:sz w:val="24"/>
            <w:szCs w:val="24"/>
          </w:rPr>
          <w:t xml:space="preserve"> was constrained between 0.00003 and 0.03, and</w:t>
        </w:r>
        <w:r w:rsidRPr="00E72FBD">
          <w:rPr>
            <w:rFonts w:ascii="Times New Roman" w:eastAsia="Times New Roman" w:hAnsi="Times New Roman" w:cs="Times New Roman"/>
            <w:sz w:val="24"/>
            <w:szCs w:val="24"/>
          </w:rPr>
          <w:t xml:space="preserve"> </w:t>
        </w:r>
        <w:proofErr w:type="spellStart"/>
        <w:r w:rsidRPr="005A6824">
          <w:rPr>
            <w:rFonts w:ascii="Times New Roman" w:eastAsia="Times New Roman" w:hAnsi="Times New Roman" w:cs="Times New Roman"/>
            <w:i/>
            <w:sz w:val="24"/>
            <w:szCs w:val="24"/>
          </w:rPr>
          <w:t>RDOC</w:t>
        </w:r>
        <w:r w:rsidRPr="005A6824">
          <w:rPr>
            <w:rFonts w:ascii="Times New Roman" w:eastAsia="Times New Roman" w:hAnsi="Times New Roman" w:cs="Times New Roman"/>
            <w:bCs/>
            <w:i/>
            <w:sz w:val="24"/>
            <w:szCs w:val="24"/>
            <w:vertAlign w:val="subscript"/>
          </w:rPr>
          <w:t>Autoch</w:t>
        </w:r>
        <w:proofErr w:type="spellEnd"/>
        <w:r>
          <w:rPr>
            <w:rFonts w:ascii="Times New Roman" w:eastAsia="Times New Roman" w:hAnsi="Times New Roman" w:cs="Times New Roman"/>
            <w:sz w:val="24"/>
            <w:szCs w:val="24"/>
          </w:rPr>
          <w:t xml:space="preserve"> was constrained between 0.0003 and 3. </w:t>
        </w:r>
      </w:ins>
      <w:r w:rsidR="006C7950">
        <w:rPr>
          <w:rFonts w:ascii="Times New Roman" w:eastAsia="Times New Roman" w:hAnsi="Times New Roman" w:cs="Times New Roman"/>
          <w:sz w:val="24"/>
          <w:szCs w:val="24"/>
        </w:rPr>
        <w:t xml:space="preserve">Metrics for goodness of fit were </w:t>
      </w:r>
      <w:r w:rsidR="001D3328">
        <w:rPr>
          <w:rFonts w:ascii="Times New Roman" w:eastAsia="Times New Roman" w:hAnsi="Times New Roman" w:cs="Times New Roman"/>
          <w:sz w:val="24"/>
          <w:szCs w:val="24"/>
        </w:rPr>
        <w:t>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w:t>
      </w:r>
      <w:ins w:id="76" w:author="HILARY A DUGAN" w:date="2017-10-20T13:45:00Z">
        <w:r w:rsidR="00550653">
          <w:rPr>
            <w:rFonts w:ascii="Times New Roman" w:eastAsia="Times New Roman" w:hAnsi="Times New Roman" w:cs="Times New Roman"/>
            <w:sz w:val="24"/>
            <w:szCs w:val="24"/>
          </w:rPr>
          <w:t>E</w:t>
        </w:r>
      </w:ins>
      <w:del w:id="77" w:author="HILARY A DUGAN" w:date="2017-10-20T13:45:00Z">
        <w:r w:rsidR="001D3328" w:rsidDel="00550653">
          <w:rPr>
            <w:rFonts w:ascii="Times New Roman" w:eastAsia="Times New Roman" w:hAnsi="Times New Roman" w:cs="Times New Roman"/>
            <w:sz w:val="24"/>
            <w:szCs w:val="24"/>
          </w:rPr>
          <w:delText>e</w:delText>
        </w:r>
      </w:del>
      <w:r w:rsidR="001D3328">
        <w:rPr>
          <w:rFonts w:ascii="Times New Roman" w:eastAsia="Times New Roman" w:hAnsi="Times New Roman" w:cs="Times New Roman"/>
          <w:sz w:val="24"/>
          <w:szCs w:val="24"/>
        </w:rPr>
        <w:t>fficiency</w:t>
      </w:r>
      <w:ins w:id="78" w:author="HILARY A DUGAN" w:date="2017-10-20T13:45:00Z">
        <w:r w:rsidR="00550653">
          <w:rPr>
            <w:rFonts w:ascii="Times New Roman" w:eastAsia="Times New Roman" w:hAnsi="Times New Roman" w:cs="Times New Roman"/>
            <w:sz w:val="24"/>
            <w:szCs w:val="24"/>
          </w:rPr>
          <w:t xml:space="preserve"> (NSE)</w:t>
        </w:r>
      </w:ins>
      <w:r w:rsidR="001D3328">
        <w:rPr>
          <w:rFonts w:ascii="Times New Roman" w:eastAsia="Times New Roman" w:hAnsi="Times New Roman" w:cs="Times New Roman"/>
          <w:sz w:val="24"/>
          <w:szCs w:val="24"/>
        </w:rPr>
        <w:t xml:space="preserve"> scores </w:t>
      </w:r>
      <w:r w:rsidR="006C7950">
        <w:rPr>
          <w:rFonts w:ascii="Times New Roman" w:eastAsia="Times New Roman" w:hAnsi="Times New Roman" w:cs="Times New Roman"/>
          <w:sz w:val="24"/>
          <w:szCs w:val="24"/>
        </w:rPr>
        <w:t xml:space="preserve">calculated separately for DOC and DO </w:t>
      </w:r>
      <w:r w:rsidR="001D3328">
        <w:rPr>
          <w:rFonts w:ascii="Times New Roman" w:eastAsia="Times New Roman" w:hAnsi="Times New Roman" w:cs="Times New Roman"/>
          <w:sz w:val="24"/>
          <w:szCs w:val="24"/>
        </w:rPr>
        <w:t xml:space="preserve">for each lake. </w:t>
      </w:r>
      <w:r w:rsidR="00B80037">
        <w:rPr>
          <w:rFonts w:ascii="Times New Roman" w:eastAsia="Times New Roman" w:hAnsi="Times New Roman" w:cs="Times New Roman"/>
          <w:sz w:val="24"/>
          <w:szCs w:val="24"/>
        </w:rPr>
        <w:t xml:space="preserve">A sensitivity analysis of each parameter was conducted by allowing the parameter to vary </w:t>
      </w:r>
      <w:r w:rsidR="007013F2">
        <w:rPr>
          <w:rFonts w:ascii="Times New Roman" w:eastAsia="Times New Roman" w:hAnsi="Times New Roman" w:cs="Times New Roman"/>
          <w:sz w:val="24"/>
          <w:szCs w:val="24"/>
        </w:rPr>
        <w:t>at 100 different values</w:t>
      </w:r>
      <w:r w:rsidR="00832318">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within the set bounds while fixing the other three parameters at their calibrated values. </w:t>
      </w:r>
      <w:commentRangeStart w:id="79"/>
      <w:del w:id="80" w:author="HILARY A DUGAN" w:date="2017-10-20T13:47:00Z">
        <w:r w:rsidR="00B65474" w:rsidDel="007D3D0C">
          <w:rPr>
            <w:rFonts w:ascii="Times New Roman" w:eastAsia="Times New Roman" w:hAnsi="Times New Roman" w:cs="Times New Roman"/>
            <w:sz w:val="24"/>
            <w:szCs w:val="24"/>
          </w:rPr>
          <w:delText xml:space="preserve">Burial parameters were </w:delText>
        </w:r>
        <w:r w:rsidR="006C7950" w:rsidDel="007D3D0C">
          <w:rPr>
            <w:rFonts w:ascii="Times New Roman" w:eastAsia="Times New Roman" w:hAnsi="Times New Roman" w:cs="Times New Roman"/>
            <w:sz w:val="24"/>
            <w:szCs w:val="24"/>
          </w:rPr>
          <w:delText>constrained</w:delText>
        </w:r>
        <w:r w:rsidR="00B65474" w:rsidDel="007D3D0C">
          <w:rPr>
            <w:rFonts w:ascii="Times New Roman" w:eastAsia="Times New Roman" w:hAnsi="Times New Roman" w:cs="Times New Roman"/>
            <w:sz w:val="24"/>
            <w:szCs w:val="24"/>
          </w:rPr>
          <w:delText xml:space="preserve"> </w:delText>
        </w:r>
        <w:commentRangeStart w:id="81"/>
        <w:commentRangeStart w:id="82"/>
        <w:r w:rsidR="00B65474" w:rsidDel="007D3D0C">
          <w:rPr>
            <w:rFonts w:ascii="Times New Roman" w:eastAsia="Times New Roman" w:hAnsi="Times New Roman" w:cs="Times New Roman"/>
            <w:sz w:val="24"/>
            <w:szCs w:val="24"/>
          </w:rPr>
          <w:delText xml:space="preserve">in the model as a proportion between 0 (no burial of POC) and 1 (all POC is buried). </w:delText>
        </w:r>
      </w:del>
      <w:r w:rsidR="00B65474">
        <w:rPr>
          <w:rFonts w:ascii="Times New Roman" w:eastAsia="Times New Roman" w:hAnsi="Times New Roman" w:cs="Times New Roman"/>
          <w:sz w:val="24"/>
          <w:szCs w:val="24"/>
        </w:rPr>
        <w:t xml:space="preserve">This simple approach allowed burial to function as the expected feedback mechanism to high POC loads from inflows and/or primary production. </w:t>
      </w:r>
      <w:commentRangeEnd w:id="81"/>
      <w:r w:rsidR="00B65474">
        <w:rPr>
          <w:rStyle w:val="CommentReference"/>
        </w:rPr>
        <w:commentReference w:id="81"/>
      </w:r>
      <w:commentRangeEnd w:id="82"/>
      <w:r w:rsidR="005A6824">
        <w:rPr>
          <w:rStyle w:val="CommentReference"/>
        </w:rPr>
        <w:commentReference w:id="82"/>
      </w:r>
      <w:commentRangeEnd w:id="79"/>
      <w:r>
        <w:rPr>
          <w:rStyle w:val="CommentReference"/>
        </w:rPr>
        <w:commentReference w:id="79"/>
      </w:r>
    </w:p>
    <w:p w14:paraId="541EBD58" w14:textId="139122BA" w:rsidR="00AB2945" w:rsidRDefault="008D46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commentRangeStart w:id="83"/>
      <w:commentRangeStart w:id="84"/>
      <w:r w:rsidR="00B80037">
        <w:rPr>
          <w:rFonts w:ascii="Times New Roman" w:eastAsia="Times New Roman" w:hAnsi="Times New Roman" w:cs="Times New Roman"/>
          <w:sz w:val="24"/>
          <w:szCs w:val="24"/>
        </w:rPr>
        <w:t xml:space="preserve">We </w:t>
      </w:r>
      <w:r w:rsidR="000757F6">
        <w:rPr>
          <w:rFonts w:ascii="Times New Roman" w:eastAsia="Times New Roman" w:hAnsi="Times New Roman" w:cs="Times New Roman"/>
          <w:sz w:val="24"/>
          <w:szCs w:val="24"/>
        </w:rPr>
        <w:t>estimated</w:t>
      </w:r>
      <w:r w:rsidR="00B80037">
        <w:rPr>
          <w:rFonts w:ascii="Times New Roman" w:eastAsia="Times New Roman" w:hAnsi="Times New Roman" w:cs="Times New Roman"/>
          <w:sz w:val="24"/>
          <w:szCs w:val="24"/>
        </w:rPr>
        <w:t xml:space="preserve"> parameter</w:t>
      </w:r>
      <w:commentRangeEnd w:id="83"/>
      <w:r w:rsidR="002C26A5">
        <w:rPr>
          <w:rStyle w:val="CommentReference"/>
        </w:rPr>
        <w:commentReference w:id="83"/>
      </w:r>
      <w:commentRangeEnd w:id="84"/>
      <w:r w:rsidR="00423667">
        <w:rPr>
          <w:rStyle w:val="CommentReference"/>
        </w:rPr>
        <w:commentReference w:id="84"/>
      </w:r>
      <w:r w:rsidR="00B80037">
        <w:rPr>
          <w:rFonts w:ascii="Times New Roman" w:eastAsia="Times New Roman" w:hAnsi="Times New Roman" w:cs="Times New Roman"/>
          <w:sz w:val="24"/>
          <w:szCs w:val="24"/>
        </w:rPr>
        <w:t xml:space="preserve"> </w:t>
      </w:r>
      <w:r w:rsidR="000757F6">
        <w:rPr>
          <w:rFonts w:ascii="Times New Roman" w:eastAsia="Times New Roman" w:hAnsi="Times New Roman" w:cs="Times New Roman"/>
          <w:sz w:val="24"/>
          <w:szCs w:val="24"/>
        </w:rPr>
        <w:t>means and uncertainties</w:t>
      </w:r>
      <w:r w:rsidR="00AB2945">
        <w:rPr>
          <w:rFonts w:ascii="Times New Roman" w:eastAsia="Times New Roman" w:hAnsi="Times New Roman" w:cs="Times New Roman"/>
          <w:sz w:val="24"/>
          <w:szCs w:val="24"/>
        </w:rPr>
        <w:t xml:space="preserve"> using a bootstrapping routine</w:t>
      </w:r>
      <w:r w:rsidR="0061096A">
        <w:rPr>
          <w:rFonts w:ascii="Times New Roman" w:eastAsia="Times New Roman" w:hAnsi="Times New Roman" w:cs="Times New Roman"/>
          <w:sz w:val="24"/>
          <w:szCs w:val="24"/>
        </w:rPr>
        <w:t xml:space="preserve"> (</w:t>
      </w:r>
      <w:r w:rsidR="00D4048B">
        <w:rPr>
          <w:rFonts w:ascii="Times New Roman" w:eastAsia="Times New Roman" w:hAnsi="Times New Roman" w:cs="Times New Roman"/>
          <w:sz w:val="24"/>
          <w:szCs w:val="24"/>
        </w:rPr>
        <w:t>per</w:t>
      </w:r>
      <w:r w:rsidR="0061096A">
        <w:rPr>
          <w:rFonts w:ascii="Times New Roman" w:eastAsia="Times New Roman" w:hAnsi="Times New Roman" w:cs="Times New Roman"/>
          <w:sz w:val="24"/>
          <w:szCs w:val="24"/>
        </w:rPr>
        <w:t xml:space="preserve"> </w:t>
      </w:r>
      <w:commentRangeStart w:id="85"/>
      <w:r w:rsidR="0061096A">
        <w:rPr>
          <w:rFonts w:ascii="Times New Roman" w:eastAsia="Times New Roman" w:hAnsi="Times New Roman" w:cs="Times New Roman"/>
          <w:sz w:val="24"/>
          <w:szCs w:val="24"/>
        </w:rPr>
        <w:t>Dugan et al. 2017</w:t>
      </w:r>
      <w:commentRangeEnd w:id="85"/>
      <w:r w:rsidR="004E6F7E">
        <w:rPr>
          <w:rStyle w:val="CommentReference"/>
        </w:rPr>
        <w:commentReference w:id="85"/>
      </w:r>
      <w:r w:rsidR="0061096A">
        <w:rPr>
          <w:rFonts w:ascii="Times New Roman" w:eastAsia="Times New Roman" w:hAnsi="Times New Roman" w:cs="Times New Roman"/>
          <w:sz w:val="24"/>
          <w:szCs w:val="24"/>
        </w:rPr>
        <w:t>)</w:t>
      </w:r>
      <w:r w:rsidR="00AB2945">
        <w:rPr>
          <w:rFonts w:ascii="Times New Roman" w:eastAsia="Times New Roman" w:hAnsi="Times New Roman" w:cs="Times New Roman"/>
          <w:sz w:val="24"/>
          <w:szCs w:val="24"/>
        </w:rPr>
        <w:t xml:space="preserve">. </w:t>
      </w:r>
      <w:ins w:id="86" w:author="HILARY A DUGAN" w:date="2017-10-20T13:48:00Z">
        <w:r w:rsidR="007D3D0C">
          <w:rPr>
            <w:rFonts w:ascii="Times New Roman" w:eastAsia="Times New Roman" w:hAnsi="Times New Roman" w:cs="Times New Roman"/>
            <w:sz w:val="24"/>
            <w:szCs w:val="24"/>
          </w:rPr>
          <w:t>Using the parameters</w:t>
        </w:r>
      </w:ins>
      <w:ins w:id="87" w:author="HILARY A DUGAN" w:date="2017-10-20T13:50:00Z">
        <w:r w:rsidR="007D3D0C">
          <w:rPr>
            <w:rFonts w:ascii="Times New Roman" w:eastAsia="Times New Roman" w:hAnsi="Times New Roman" w:cs="Times New Roman"/>
            <w:sz w:val="24"/>
            <w:szCs w:val="24"/>
          </w:rPr>
          <w:t xml:space="preserve"> returned from the optimization routine,</w:t>
        </w:r>
      </w:ins>
      <w:ins w:id="88" w:author="HILARY A DUGAN" w:date="2017-10-20T13:48:00Z">
        <w:r w:rsidR="007D3D0C">
          <w:rPr>
            <w:rFonts w:ascii="Times New Roman" w:eastAsia="Times New Roman" w:hAnsi="Times New Roman" w:cs="Times New Roman"/>
            <w:sz w:val="24"/>
            <w:szCs w:val="24"/>
          </w:rPr>
          <w:t xml:space="preserve"> </w:t>
        </w:r>
      </w:ins>
      <w:ins w:id="89" w:author="HILARY A DUGAN" w:date="2017-10-20T13:50:00Z">
        <w:r w:rsidR="007D3D0C">
          <w:rPr>
            <w:rFonts w:ascii="Times New Roman" w:eastAsia="Times New Roman" w:hAnsi="Times New Roman" w:cs="Times New Roman"/>
            <w:sz w:val="24"/>
            <w:szCs w:val="24"/>
          </w:rPr>
          <w:t>r</w:t>
        </w:r>
      </w:ins>
      <w:del w:id="90" w:author="HILARY A DUGAN" w:date="2017-10-20T13:50:00Z">
        <w:r w:rsidR="00AB2945" w:rsidDel="007D3D0C">
          <w:rPr>
            <w:rFonts w:ascii="Times New Roman" w:eastAsia="Times New Roman" w:hAnsi="Times New Roman" w:cs="Times New Roman"/>
            <w:sz w:val="24"/>
            <w:szCs w:val="24"/>
          </w:rPr>
          <w:delText>R</w:delText>
        </w:r>
      </w:del>
      <w:r w:rsidR="00AB2945">
        <w:rPr>
          <w:rFonts w:ascii="Times New Roman" w:eastAsia="Times New Roman" w:hAnsi="Times New Roman" w:cs="Times New Roman"/>
          <w:sz w:val="24"/>
          <w:szCs w:val="24"/>
        </w:rPr>
        <w:t>esidual errors between observed and modeled DOC as well as observed and modeled DO were calculated</w:t>
      </w:r>
      <w:r w:rsidR="006C7950">
        <w:rPr>
          <w:rFonts w:ascii="Times New Roman" w:eastAsia="Times New Roman" w:hAnsi="Times New Roman" w:cs="Times New Roman"/>
          <w:sz w:val="24"/>
          <w:szCs w:val="24"/>
        </w:rPr>
        <w:t xml:space="preserve"> </w:t>
      </w:r>
      <w:del w:id="91" w:author="HILARY A DUGAN" w:date="2017-10-20T13:48:00Z">
        <w:r w:rsidR="006C7950" w:rsidDel="007D3D0C">
          <w:rPr>
            <w:rFonts w:ascii="Times New Roman" w:eastAsia="Times New Roman" w:hAnsi="Times New Roman" w:cs="Times New Roman"/>
            <w:sz w:val="24"/>
            <w:szCs w:val="24"/>
          </w:rPr>
          <w:delText xml:space="preserve">for </w:delText>
        </w:r>
      </w:del>
      <w:del w:id="92" w:author="HILARY A DUGAN" w:date="2017-10-20T13:49:00Z">
        <w:r w:rsidR="006C7950" w:rsidDel="007D3D0C">
          <w:rPr>
            <w:rFonts w:ascii="Times New Roman" w:eastAsia="Times New Roman" w:hAnsi="Times New Roman" w:cs="Times New Roman"/>
            <w:sz w:val="24"/>
            <w:szCs w:val="24"/>
          </w:rPr>
          <w:delText>the best fit model</w:delText>
        </w:r>
      </w:del>
      <w:r w:rsidR="00AB2945">
        <w:rPr>
          <w:rFonts w:ascii="Times New Roman" w:eastAsia="Times New Roman" w:hAnsi="Times New Roman" w:cs="Times New Roman"/>
          <w:sz w:val="24"/>
          <w:szCs w:val="24"/>
        </w:rPr>
        <w:t>. We created 100 pseudo-observational data</w:t>
      </w:r>
      <w:del w:id="93" w:author="immccull@gmail.com" w:date="2017-10-15T09:43:00Z">
        <w:r w:rsidR="00AB2945" w:rsidDel="00423667">
          <w:rPr>
            <w:rFonts w:ascii="Times New Roman" w:eastAsia="Times New Roman" w:hAnsi="Times New Roman" w:cs="Times New Roman"/>
            <w:sz w:val="24"/>
            <w:szCs w:val="24"/>
          </w:rPr>
          <w:delText xml:space="preserve"> </w:delText>
        </w:r>
      </w:del>
      <w:r w:rsidR="00AB2945">
        <w:rPr>
          <w:rFonts w:ascii="Times New Roman" w:eastAsia="Times New Roman" w:hAnsi="Times New Roman" w:cs="Times New Roman"/>
          <w:sz w:val="24"/>
          <w:szCs w:val="24"/>
        </w:rPr>
        <w:t xml:space="preserve">sets </w:t>
      </w:r>
      <w:r w:rsidR="006C7950">
        <w:rPr>
          <w:rFonts w:ascii="Times New Roman" w:eastAsia="Times New Roman" w:hAnsi="Times New Roman" w:cs="Times New Roman"/>
          <w:sz w:val="24"/>
          <w:szCs w:val="24"/>
        </w:rPr>
        <w:t xml:space="preserve">by randomizing 100 times these residuals and adding each randomized residual set to the </w:t>
      </w:r>
      <w:del w:id="94" w:author="HILARY A DUGAN" w:date="2017-10-20T13:51:00Z">
        <w:r w:rsidR="006C7950" w:rsidDel="007D3D0C">
          <w:rPr>
            <w:rFonts w:ascii="Times New Roman" w:eastAsia="Times New Roman" w:hAnsi="Times New Roman" w:cs="Times New Roman"/>
            <w:sz w:val="24"/>
            <w:szCs w:val="24"/>
          </w:rPr>
          <w:delText xml:space="preserve">model </w:delText>
        </w:r>
      </w:del>
      <w:ins w:id="95" w:author="HILARY A DUGAN" w:date="2017-10-20T13:51:00Z">
        <w:r w:rsidR="007D3D0C">
          <w:rPr>
            <w:rFonts w:ascii="Times New Roman" w:eastAsia="Times New Roman" w:hAnsi="Times New Roman" w:cs="Times New Roman"/>
            <w:sz w:val="24"/>
            <w:szCs w:val="24"/>
          </w:rPr>
          <w:t>observed data</w:t>
        </w:r>
      </w:ins>
      <w:del w:id="96" w:author="HILARY A DUGAN" w:date="2017-10-20T13:51:00Z">
        <w:r w:rsidR="006C7950" w:rsidDel="007D3D0C">
          <w:rPr>
            <w:rFonts w:ascii="Times New Roman" w:eastAsia="Times New Roman" w:hAnsi="Times New Roman" w:cs="Times New Roman"/>
            <w:sz w:val="24"/>
            <w:szCs w:val="24"/>
          </w:rPr>
          <w:delText>predictions</w:delText>
        </w:r>
      </w:del>
      <w:r w:rsidR="006C7950">
        <w:rPr>
          <w:rFonts w:ascii="Times New Roman" w:eastAsia="Times New Roman" w:hAnsi="Times New Roman" w:cs="Times New Roman"/>
          <w:sz w:val="24"/>
          <w:szCs w:val="24"/>
        </w:rPr>
        <w:t xml:space="preserve">. </w:t>
      </w:r>
      <w:r w:rsidR="00423667">
        <w:rPr>
          <w:rFonts w:ascii="Times New Roman" w:eastAsia="Times New Roman" w:hAnsi="Times New Roman" w:cs="Times New Roman"/>
          <w:sz w:val="24"/>
          <w:szCs w:val="24"/>
        </w:rPr>
        <w:t>We</w:t>
      </w:r>
      <w:r w:rsidR="00AB2945">
        <w:rPr>
          <w:rFonts w:ascii="Times New Roman" w:eastAsia="Times New Roman" w:hAnsi="Times New Roman" w:cs="Times New Roman"/>
          <w:sz w:val="24"/>
          <w:szCs w:val="24"/>
        </w:rPr>
        <w:t xml:space="preserve"> then re-fit </w:t>
      </w:r>
      <w:ins w:id="97" w:author="HILARY A DUGAN" w:date="2017-10-20T13:51:00Z">
        <w:r w:rsidR="007D3D0C">
          <w:rPr>
            <w:rFonts w:ascii="Times New Roman" w:eastAsia="Times New Roman" w:hAnsi="Times New Roman" w:cs="Times New Roman"/>
            <w:sz w:val="24"/>
            <w:szCs w:val="24"/>
          </w:rPr>
          <w:t xml:space="preserve">the parameters </w:t>
        </w:r>
      </w:ins>
      <w:r w:rsidR="00AB2945">
        <w:rPr>
          <w:rFonts w:ascii="Times New Roman" w:eastAsia="Times New Roman" w:hAnsi="Times New Roman" w:cs="Times New Roman"/>
          <w:sz w:val="24"/>
          <w:szCs w:val="24"/>
        </w:rPr>
        <w:t xml:space="preserve">to the pseudo-observational datasets to provide 100 new parameter estimates. </w:t>
      </w:r>
      <w:r w:rsidR="00423667">
        <w:rPr>
          <w:rFonts w:ascii="Times New Roman" w:eastAsia="Times New Roman" w:hAnsi="Times New Roman" w:cs="Times New Roman"/>
          <w:sz w:val="24"/>
          <w:szCs w:val="24"/>
        </w:rPr>
        <w:t>Finally, we recorded p</w:t>
      </w:r>
      <w:r w:rsidR="006C7950">
        <w:rPr>
          <w:rFonts w:ascii="Times New Roman" w:eastAsia="Times New Roman" w:hAnsi="Times New Roman" w:cs="Times New Roman"/>
          <w:sz w:val="24"/>
          <w:szCs w:val="24"/>
        </w:rPr>
        <w:t>arameter distribution</w:t>
      </w:r>
      <w:r w:rsidR="000757F6">
        <w:rPr>
          <w:rFonts w:ascii="Times New Roman" w:eastAsia="Times New Roman" w:hAnsi="Times New Roman" w:cs="Times New Roman"/>
          <w:sz w:val="24"/>
          <w:szCs w:val="24"/>
        </w:rPr>
        <w:t xml:space="preserve"> characteristics </w:t>
      </w:r>
      <w:r w:rsidR="006C7950">
        <w:rPr>
          <w:rFonts w:ascii="Times New Roman" w:eastAsia="Times New Roman" w:hAnsi="Times New Roman" w:cs="Times New Roman"/>
          <w:sz w:val="24"/>
          <w:szCs w:val="24"/>
        </w:rPr>
        <w:t xml:space="preserve">were recorded and </w:t>
      </w:r>
      <w:r w:rsidR="00423667">
        <w:rPr>
          <w:rFonts w:ascii="Times New Roman" w:eastAsia="Times New Roman" w:hAnsi="Times New Roman" w:cs="Times New Roman"/>
          <w:sz w:val="24"/>
          <w:szCs w:val="24"/>
        </w:rPr>
        <w:t xml:space="preserve">assessed </w:t>
      </w:r>
      <w:r w:rsidR="006C7950">
        <w:rPr>
          <w:rFonts w:ascii="Times New Roman" w:eastAsia="Times New Roman" w:hAnsi="Times New Roman" w:cs="Times New Roman"/>
          <w:sz w:val="24"/>
          <w:szCs w:val="24"/>
        </w:rPr>
        <w:t xml:space="preserve">correlations </w:t>
      </w:r>
      <w:r w:rsidR="00423667">
        <w:rPr>
          <w:rFonts w:ascii="Times New Roman" w:eastAsia="Times New Roman" w:hAnsi="Times New Roman" w:cs="Times New Roman"/>
          <w:sz w:val="24"/>
          <w:szCs w:val="24"/>
        </w:rPr>
        <w:t>among</w:t>
      </w:r>
      <w:r w:rsidR="006C7950">
        <w:rPr>
          <w:rFonts w:ascii="Times New Roman" w:eastAsia="Times New Roman" w:hAnsi="Times New Roman" w:cs="Times New Roman"/>
          <w:sz w:val="24"/>
          <w:szCs w:val="24"/>
        </w:rPr>
        <w:t xml:space="preserve"> parameters </w:t>
      </w:r>
      <w:r w:rsidR="007D690D">
        <w:rPr>
          <w:rFonts w:ascii="Times New Roman" w:eastAsia="Times New Roman" w:hAnsi="Times New Roman" w:cs="Times New Roman"/>
          <w:sz w:val="24"/>
          <w:szCs w:val="24"/>
        </w:rPr>
        <w:t>within a lake</w:t>
      </w:r>
      <w:r w:rsidR="006C7950">
        <w:rPr>
          <w:rFonts w:ascii="Times New Roman" w:eastAsia="Times New Roman" w:hAnsi="Times New Roman" w:cs="Times New Roman"/>
          <w:sz w:val="24"/>
          <w:szCs w:val="24"/>
        </w:rPr>
        <w:t>.</w:t>
      </w:r>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98" w:name="_ocy0aysirc6j" w:colFirst="0" w:colLast="0"/>
      <w:bookmarkEnd w:id="98"/>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99" w:name="_5q3azwjwpxro" w:colFirst="0" w:colLast="0"/>
      <w:bookmarkEnd w:id="99"/>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0F04A9AF" w:rsidR="0032009C" w:rsidRDefault="00B80037">
      <w:pPr>
        <w:spacing w:line="480" w:lineRule="auto"/>
        <w:ind w:firstLine="720"/>
        <w:rPr>
          <w:rFonts w:ascii="Times New Roman" w:eastAsia="Times New Roman" w:hAnsi="Times New Roman" w:cs="Times New Roman"/>
          <w:sz w:val="24"/>
          <w:szCs w:val="24"/>
        </w:rPr>
      </w:pPr>
      <w:commentRangeStart w:id="100"/>
      <w:r>
        <w:rPr>
          <w:rFonts w:ascii="Times New Roman" w:eastAsia="Times New Roman" w:hAnsi="Times New Roman" w:cs="Times New Roman"/>
          <w:sz w:val="24"/>
          <w:szCs w:val="24"/>
        </w:rPr>
        <w:t xml:space="preserve">Modeled DOC and DO </w:t>
      </w:r>
      <w:commentRangeEnd w:id="100"/>
      <w:r w:rsidR="00191DFF">
        <w:rPr>
          <w:rStyle w:val="CommentReference"/>
        </w:rPr>
        <w:commentReference w:id="100"/>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w:t>
      </w:r>
      <w:r w:rsidR="008A695B">
        <w:rPr>
          <w:rFonts w:ascii="Times New Roman" w:eastAsia="Times New Roman" w:hAnsi="Times New Roman" w:cs="Times New Roman"/>
          <w:sz w:val="24"/>
          <w:szCs w:val="24"/>
        </w:rPr>
        <w:t xml:space="preserve">for each </w:t>
      </w:r>
      <w:r w:rsidR="00CA6BFB">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 xml:space="preserve">The model also accounted for considerably more </w:t>
      </w:r>
      <w:r w:rsidR="007A237A">
        <w:rPr>
          <w:rFonts w:ascii="Times New Roman" w:eastAsia="Times New Roman" w:hAnsi="Times New Roman" w:cs="Times New Roman"/>
          <w:sz w:val="24"/>
          <w:szCs w:val="24"/>
        </w:rPr>
        <w:t xml:space="preserve">pattern </w:t>
      </w:r>
      <w:r w:rsidR="00A66EFE">
        <w:rPr>
          <w:rFonts w:ascii="Times New Roman" w:eastAsia="Times New Roman" w:hAnsi="Times New Roman" w:cs="Times New Roman"/>
          <w:sz w:val="24"/>
          <w:szCs w:val="24"/>
        </w:rPr>
        <w:t>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4FB97440" w:rsidR="0032009C" w:rsidRDefault="00D81C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Parameter estimates for the allochthonous components of the budget were more consistent and better constrained than those for autochthony (Table 4). Respiration of </w:t>
      </w:r>
      <w:r w:rsidRPr="00D81C2F">
        <w:rPr>
          <w:rFonts w:ascii="Times New Roman" w:eastAsia="Times New Roman" w:hAnsi="Times New Roman" w:cs="Times New Roman"/>
          <w:sz w:val="24"/>
          <w:szCs w:val="24"/>
        </w:rPr>
        <w:t>allochthonous DOC (</w:t>
      </w:r>
      <w:proofErr w:type="spellStart"/>
      <w:r w:rsidRPr="007C5B3F">
        <w:rPr>
          <w:rFonts w:ascii="Times New Roman" w:eastAsia="Times New Roman" w:hAnsi="Times New Roman" w:cs="Times New Roman"/>
          <w:i/>
          <w:sz w:val="24"/>
          <w:szCs w:val="24"/>
        </w:rPr>
        <w:t>RDOC</w:t>
      </w:r>
      <w:r w:rsidRPr="007C5B3F">
        <w:rPr>
          <w:rFonts w:ascii="Times New Roman" w:eastAsia="Times New Roman" w:hAnsi="Times New Roman" w:cs="Times New Roman"/>
          <w:i/>
          <w:sz w:val="24"/>
          <w:szCs w:val="24"/>
          <w:vertAlign w:val="subscript"/>
        </w:rPr>
        <w:t>Alloch</w:t>
      </w:r>
      <w:proofErr w:type="spellEnd"/>
      <w:r w:rsidRPr="00D81C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ranged from about 0.001-0.003 d</w:t>
      </w:r>
      <w:r w:rsidRPr="007C5B3F">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RMSE values were about two orders of magnitude lower, indicating tightly constrained mean values. Respiration of </w:t>
      </w:r>
      <w:r>
        <w:rPr>
          <w:rFonts w:ascii="Times New Roman" w:eastAsia="Times New Roman" w:hAnsi="Times New Roman" w:cs="Times New Roman"/>
          <w:sz w:val="24"/>
          <w:szCs w:val="24"/>
        </w:rPr>
        <w:lastRenderedPageBreak/>
        <w:t>autochthonous DOC (</w:t>
      </w:r>
      <w:proofErr w:type="spellStart"/>
      <w:r w:rsidRPr="0077776A">
        <w:rPr>
          <w:rFonts w:ascii="Times New Roman" w:eastAsia="Times New Roman" w:hAnsi="Times New Roman" w:cs="Times New Roman"/>
          <w:i/>
          <w:sz w:val="24"/>
          <w:szCs w:val="24"/>
        </w:rPr>
        <w:t>RDOC</w:t>
      </w:r>
      <w:r>
        <w:rPr>
          <w:rFonts w:ascii="Times New Roman" w:eastAsia="Times New Roman" w:hAnsi="Times New Roman" w:cs="Times New Roman"/>
          <w:i/>
          <w:sz w:val="24"/>
          <w:szCs w:val="24"/>
          <w:vertAlign w:val="subscript"/>
        </w:rPr>
        <w:t>Aut</w:t>
      </w:r>
      <w:r w:rsidRPr="0077776A">
        <w:rPr>
          <w:rFonts w:ascii="Times New Roman" w:eastAsia="Times New Roman" w:hAnsi="Times New Roman" w:cs="Times New Roman"/>
          <w:i/>
          <w:sz w:val="24"/>
          <w:szCs w:val="24"/>
          <w:vertAlign w:val="subscript"/>
        </w:rPr>
        <w:t>och</w:t>
      </w:r>
      <w:proofErr w:type="spellEnd"/>
      <w:r>
        <w:rPr>
          <w:rFonts w:ascii="Times New Roman" w:eastAsia="Times New Roman" w:hAnsi="Times New Roman" w:cs="Times New Roman"/>
          <w:sz w:val="24"/>
          <w:szCs w:val="24"/>
        </w:rPr>
        <w:t>) was more variable, ranging from about 0.03-0.</w:t>
      </w:r>
      <w:r w:rsidR="00224097">
        <w:rPr>
          <w:rFonts w:ascii="Times New Roman" w:eastAsia="Times New Roman" w:hAnsi="Times New Roman" w:cs="Times New Roman"/>
          <w:sz w:val="24"/>
          <w:szCs w:val="24"/>
        </w:rPr>
        <w:t>45</w:t>
      </w:r>
      <w:r>
        <w:rPr>
          <w:rFonts w:ascii="Times New Roman" w:eastAsia="Times New Roman" w:hAnsi="Times New Roman" w:cs="Times New Roman"/>
          <w:sz w:val="24"/>
          <w:szCs w:val="24"/>
        </w:rPr>
        <w:t xml:space="preserve"> d</w:t>
      </w:r>
      <w:r w:rsidRPr="007C5B3F">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Burial rates for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were high, with </w:t>
      </w:r>
      <w:proofErr w:type="spellStart"/>
      <w:r w:rsidRPr="007C5B3F">
        <w:rPr>
          <w:rFonts w:ascii="Times New Roman" w:eastAsia="Times New Roman" w:hAnsi="Times New Roman" w:cs="Times New Roman"/>
          <w:i/>
          <w:sz w:val="24"/>
          <w:szCs w:val="24"/>
        </w:rPr>
        <w:t>BPOC</w:t>
      </w:r>
      <w:r w:rsidRPr="007C5B3F">
        <w:rPr>
          <w:rFonts w:ascii="Times New Roman" w:eastAsia="Times New Roman" w:hAnsi="Times New Roman" w:cs="Times New Roman"/>
          <w:i/>
          <w:sz w:val="24"/>
          <w:szCs w:val="24"/>
          <w:vertAlign w:val="subscript"/>
        </w:rPr>
        <w:t>Alloch</w:t>
      </w:r>
      <w:proofErr w:type="spellEnd"/>
      <w:r>
        <w:rPr>
          <w:rFonts w:ascii="Times New Roman" w:eastAsia="Times New Roman" w:hAnsi="Times New Roman" w:cs="Times New Roman"/>
          <w:sz w:val="24"/>
          <w:szCs w:val="24"/>
        </w:rPr>
        <w:t xml:space="preserve"> at or near 1 d</w:t>
      </w:r>
      <w:r w:rsidRPr="007C5B3F">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the upper limit, except for Lake Monona. Burial of autochthony (</w:t>
      </w:r>
      <w:proofErr w:type="spellStart"/>
      <w:r w:rsidRPr="0077776A">
        <w:rPr>
          <w:rFonts w:ascii="Times New Roman" w:eastAsia="Times New Roman" w:hAnsi="Times New Roman" w:cs="Times New Roman"/>
          <w:i/>
          <w:sz w:val="24"/>
          <w:szCs w:val="24"/>
        </w:rPr>
        <w:t>BPOC</w:t>
      </w:r>
      <w:r w:rsidR="00657C84" w:rsidRPr="007C5B3F">
        <w:rPr>
          <w:rFonts w:ascii="Times New Roman" w:eastAsia="Times New Roman" w:hAnsi="Times New Roman" w:cs="Times New Roman"/>
          <w:i/>
          <w:sz w:val="24"/>
          <w:szCs w:val="24"/>
          <w:vertAlign w:val="subscript"/>
        </w:rPr>
        <w:t>A</w:t>
      </w:r>
      <w:r w:rsidR="00657C84">
        <w:rPr>
          <w:rFonts w:ascii="Times New Roman" w:eastAsia="Times New Roman" w:hAnsi="Times New Roman" w:cs="Times New Roman"/>
          <w:i/>
          <w:sz w:val="24"/>
          <w:szCs w:val="24"/>
          <w:vertAlign w:val="subscript"/>
        </w:rPr>
        <w:t>ut</w:t>
      </w:r>
      <w:r w:rsidRPr="0077776A">
        <w:rPr>
          <w:rFonts w:ascii="Times New Roman" w:eastAsia="Times New Roman" w:hAnsi="Times New Roman" w:cs="Times New Roman"/>
          <w:i/>
          <w:sz w:val="24"/>
          <w:szCs w:val="24"/>
          <w:vertAlign w:val="subscript"/>
        </w:rPr>
        <w:t>och</w:t>
      </w:r>
      <w:proofErr w:type="spellEnd"/>
      <w:r>
        <w:rPr>
          <w:rFonts w:ascii="Times New Roman" w:eastAsia="Times New Roman" w:hAnsi="Times New Roman" w:cs="Times New Roman"/>
          <w:sz w:val="24"/>
          <w:szCs w:val="24"/>
        </w:rPr>
        <w:t>) ranged from about 0.03-0.9 d</w:t>
      </w:r>
      <w:r w:rsidRPr="007C5B3F">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RMSE values for burial tended to be about one order of magnitude smaller than the means.  </w:t>
      </w:r>
    </w:p>
    <w:p w14:paraId="1984E2BA" w14:textId="2B988E76" w:rsidR="00366556" w:rsidRDefault="00366556" w:rsidP="00F87A9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proofErr w:type="spellStart"/>
      <w:r w:rsidR="00657C84" w:rsidRPr="0077776A">
        <w:rPr>
          <w:rFonts w:ascii="Times New Roman" w:eastAsia="Times New Roman" w:hAnsi="Times New Roman" w:cs="Times New Roman"/>
          <w:i/>
          <w:sz w:val="24"/>
          <w:szCs w:val="24"/>
        </w:rPr>
        <w:t>RDOC</w:t>
      </w:r>
      <w:r w:rsidR="00657C84" w:rsidRPr="0077776A">
        <w:rPr>
          <w:rFonts w:ascii="Times New Roman" w:eastAsia="Times New Roman" w:hAnsi="Times New Roman" w:cs="Times New Roman"/>
          <w:i/>
          <w:sz w:val="24"/>
          <w:szCs w:val="24"/>
          <w:vertAlign w:val="subscript"/>
        </w:rPr>
        <w:t>Alloch</w:t>
      </w:r>
      <w:proofErr w:type="spellEnd"/>
      <w:r w:rsidR="00B80037">
        <w:rPr>
          <w:rFonts w:ascii="Times New Roman" w:eastAsia="Times New Roman" w:hAnsi="Times New Roman" w:cs="Times New Roman"/>
          <w:sz w:val="24"/>
          <w:szCs w:val="24"/>
        </w:rPr>
        <w:t xml:space="preserve">, except for </w:t>
      </w:r>
      <w:r w:rsidR="00657C84">
        <w:rPr>
          <w:rFonts w:ascii="Times New Roman" w:eastAsia="Times New Roman" w:hAnsi="Times New Roman" w:cs="Times New Roman"/>
          <w:sz w:val="24"/>
          <w:szCs w:val="24"/>
        </w:rPr>
        <w:t xml:space="preserve">Lake </w:t>
      </w:r>
      <w:r w:rsidR="00B80037">
        <w:rPr>
          <w:rFonts w:ascii="Times New Roman" w:eastAsia="Times New Roman" w:hAnsi="Times New Roman" w:cs="Times New Roman"/>
          <w:sz w:val="24"/>
          <w:szCs w:val="24"/>
        </w:rPr>
        <w:t xml:space="preserve">Monona, for which modeled DOC was most sensitive to </w:t>
      </w:r>
      <w:proofErr w:type="spellStart"/>
      <w:r w:rsidR="00657C84" w:rsidRPr="0077776A">
        <w:rPr>
          <w:rFonts w:ascii="Times New Roman" w:eastAsia="Times New Roman" w:hAnsi="Times New Roman" w:cs="Times New Roman"/>
          <w:i/>
          <w:sz w:val="24"/>
          <w:szCs w:val="24"/>
        </w:rPr>
        <w:t>BPOC</w:t>
      </w:r>
      <w:r w:rsidR="00657C84" w:rsidRPr="0077776A">
        <w:rPr>
          <w:rFonts w:ascii="Times New Roman" w:eastAsia="Times New Roman" w:hAnsi="Times New Roman" w:cs="Times New Roman"/>
          <w:i/>
          <w:sz w:val="24"/>
          <w:szCs w:val="24"/>
          <w:vertAlign w:val="subscript"/>
        </w:rPr>
        <w:t>A</w:t>
      </w:r>
      <w:r w:rsidR="00657C84">
        <w:rPr>
          <w:rFonts w:ascii="Times New Roman" w:eastAsia="Times New Roman" w:hAnsi="Times New Roman" w:cs="Times New Roman"/>
          <w:i/>
          <w:sz w:val="24"/>
          <w:szCs w:val="24"/>
          <w:vertAlign w:val="subscript"/>
        </w:rPr>
        <w:t>ut</w:t>
      </w:r>
      <w:r w:rsidR="00657C84" w:rsidRPr="0077776A">
        <w:rPr>
          <w:rFonts w:ascii="Times New Roman" w:eastAsia="Times New Roman" w:hAnsi="Times New Roman" w:cs="Times New Roman"/>
          <w:i/>
          <w:sz w:val="24"/>
          <w:szCs w:val="24"/>
          <w:vertAlign w:val="subscript"/>
        </w:rPr>
        <w:t>och</w:t>
      </w:r>
      <w:proofErr w:type="spellEnd"/>
      <w:r w:rsidR="00B80037">
        <w:rPr>
          <w:rFonts w:ascii="Times New Roman" w:eastAsia="Times New Roman" w:hAnsi="Times New Roman" w:cs="Times New Roman"/>
          <w:sz w:val="24"/>
          <w:szCs w:val="24"/>
        </w:rPr>
        <w:t xml:space="preserve">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proofErr w:type="spellStart"/>
      <w:r w:rsidR="00657C84" w:rsidRPr="0077776A">
        <w:rPr>
          <w:rFonts w:ascii="Times New Roman" w:eastAsia="Times New Roman" w:hAnsi="Times New Roman" w:cs="Times New Roman"/>
          <w:i/>
          <w:sz w:val="24"/>
          <w:szCs w:val="24"/>
        </w:rPr>
        <w:t>BPOC</w:t>
      </w:r>
      <w:r w:rsidR="00657C84" w:rsidRPr="0077776A">
        <w:rPr>
          <w:rFonts w:ascii="Times New Roman" w:eastAsia="Times New Roman" w:hAnsi="Times New Roman" w:cs="Times New Roman"/>
          <w:i/>
          <w:sz w:val="24"/>
          <w:szCs w:val="24"/>
          <w:vertAlign w:val="subscript"/>
        </w:rPr>
        <w:t>Alloch</w:t>
      </w:r>
      <w:proofErr w:type="spellEnd"/>
      <w:r w:rsidR="00657C84">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modeled DOC across lakes. Harp</w:t>
      </w:r>
      <w:r w:rsidR="00657C84">
        <w:rPr>
          <w:rFonts w:ascii="Times New Roman" w:eastAsia="Times New Roman" w:hAnsi="Times New Roman" w:cs="Times New Roman"/>
          <w:sz w:val="24"/>
          <w:szCs w:val="24"/>
        </w:rPr>
        <w:t xml:space="preserve"> Lake</w:t>
      </w:r>
      <w:r w:rsidR="00224097">
        <w:rPr>
          <w:rFonts w:ascii="Times New Roman" w:eastAsia="Times New Roman" w:hAnsi="Times New Roman" w:cs="Times New Roman"/>
          <w:sz w:val="24"/>
          <w:szCs w:val="24"/>
        </w:rPr>
        <w:t xml:space="preserve">, </w:t>
      </w:r>
      <w:ins w:id="101" w:author="immccull@gmail.com" w:date="2017-10-16T20:38:00Z">
        <w:r w:rsidR="00224097">
          <w:rPr>
            <w:rFonts w:ascii="Times New Roman" w:eastAsia="Times New Roman" w:hAnsi="Times New Roman" w:cs="Times New Roman"/>
            <w:sz w:val="24"/>
            <w:szCs w:val="24"/>
          </w:rPr>
          <w:t xml:space="preserve">Trout Lake and </w:t>
        </w:r>
        <w:proofErr w:type="spellStart"/>
        <w:r w:rsidR="00224097">
          <w:rPr>
            <w:rFonts w:ascii="Times New Roman" w:eastAsia="Times New Roman" w:hAnsi="Times New Roman" w:cs="Times New Roman"/>
            <w:sz w:val="24"/>
            <w:szCs w:val="24"/>
          </w:rPr>
          <w:t>Toolik</w:t>
        </w:r>
        <w:proofErr w:type="spellEnd"/>
        <w:r w:rsidR="00224097">
          <w:rPr>
            <w:rFonts w:ascii="Times New Roman" w:eastAsia="Times New Roman" w:hAnsi="Times New Roman" w:cs="Times New Roman"/>
            <w:sz w:val="24"/>
            <w:szCs w:val="24"/>
          </w:rPr>
          <w:t xml:space="preserve"> Lake </w:t>
        </w:r>
      </w:ins>
      <w:del w:id="102" w:author="immccull@gmail.com" w:date="2017-10-16T20:38:00Z">
        <w:r w:rsidR="00B80037" w:rsidDel="00224097">
          <w:rPr>
            <w:rFonts w:ascii="Times New Roman" w:eastAsia="Times New Roman" w:hAnsi="Times New Roman" w:cs="Times New Roman"/>
            <w:sz w:val="24"/>
            <w:szCs w:val="24"/>
          </w:rPr>
          <w:delText xml:space="preserve">and </w:delText>
        </w:r>
        <w:r w:rsidR="00657C84" w:rsidDel="00224097">
          <w:rPr>
            <w:rFonts w:ascii="Times New Roman" w:eastAsia="Times New Roman" w:hAnsi="Times New Roman" w:cs="Times New Roman"/>
            <w:sz w:val="24"/>
            <w:szCs w:val="24"/>
          </w:rPr>
          <w:delText xml:space="preserve">Lake </w:delText>
        </w:r>
        <w:r w:rsidR="00B80037" w:rsidDel="00224097">
          <w:rPr>
            <w:rFonts w:ascii="Times New Roman" w:eastAsia="Times New Roman" w:hAnsi="Times New Roman" w:cs="Times New Roman"/>
            <w:sz w:val="24"/>
            <w:szCs w:val="24"/>
          </w:rPr>
          <w:delText xml:space="preserve">Monona </w:delText>
        </w:r>
      </w:del>
      <w:r w:rsidR="00B80037">
        <w:rPr>
          <w:rFonts w:ascii="Times New Roman" w:eastAsia="Times New Roman" w:hAnsi="Times New Roman" w:cs="Times New Roman"/>
          <w:sz w:val="24"/>
          <w:szCs w:val="24"/>
        </w:rPr>
        <w:t xml:space="preserve">were the only lakes with considerable sensitivity to </w:t>
      </w:r>
      <w:proofErr w:type="spellStart"/>
      <w:r w:rsidR="00657C84" w:rsidRPr="0077776A">
        <w:rPr>
          <w:rFonts w:ascii="Times New Roman" w:eastAsia="Times New Roman" w:hAnsi="Times New Roman" w:cs="Times New Roman"/>
          <w:i/>
          <w:sz w:val="24"/>
          <w:szCs w:val="24"/>
        </w:rPr>
        <w:t>RDOC</w:t>
      </w:r>
      <w:r w:rsidR="00657C84">
        <w:rPr>
          <w:rFonts w:ascii="Times New Roman" w:eastAsia="Times New Roman" w:hAnsi="Times New Roman" w:cs="Times New Roman"/>
          <w:i/>
          <w:sz w:val="24"/>
          <w:szCs w:val="24"/>
          <w:vertAlign w:val="subscript"/>
        </w:rPr>
        <w:t>Aut</w:t>
      </w:r>
      <w:r w:rsidR="00657C84" w:rsidRPr="0077776A">
        <w:rPr>
          <w:rFonts w:ascii="Times New Roman" w:eastAsia="Times New Roman" w:hAnsi="Times New Roman" w:cs="Times New Roman"/>
          <w:i/>
          <w:sz w:val="24"/>
          <w:szCs w:val="24"/>
          <w:vertAlign w:val="subscript"/>
        </w:rPr>
        <w:t>och</w:t>
      </w:r>
      <w:proofErr w:type="spellEnd"/>
      <w:r w:rsidR="00B80037">
        <w:rPr>
          <w:rFonts w:ascii="Times New Roman" w:eastAsia="Times New Roman" w:hAnsi="Times New Roman" w:cs="Times New Roman"/>
          <w:sz w:val="24"/>
          <w:szCs w:val="24"/>
        </w:rPr>
        <w:t xml:space="preserve">. Overall, parameter sensitivity was greatest for </w:t>
      </w:r>
      <w:r w:rsidR="00657C84">
        <w:rPr>
          <w:rFonts w:ascii="Times New Roman" w:eastAsia="Times New Roman" w:hAnsi="Times New Roman" w:cs="Times New Roman"/>
          <w:sz w:val="24"/>
          <w:szCs w:val="24"/>
        </w:rPr>
        <w:t xml:space="preserve">Lake </w:t>
      </w:r>
      <w:r w:rsidR="00B80037">
        <w:rPr>
          <w:rFonts w:ascii="Times New Roman" w:eastAsia="Times New Roman" w:hAnsi="Times New Roman" w:cs="Times New Roman"/>
          <w:sz w:val="24"/>
          <w:szCs w:val="24"/>
        </w:rPr>
        <w:t>Vanern, Harp</w:t>
      </w:r>
      <w:r w:rsidR="00657C84">
        <w:rPr>
          <w:rFonts w:ascii="Times New Roman" w:eastAsia="Times New Roman" w:hAnsi="Times New Roman" w:cs="Times New Roman"/>
          <w:sz w:val="24"/>
          <w:szCs w:val="24"/>
        </w:rPr>
        <w:t xml:space="preserve"> Lake</w:t>
      </w:r>
      <w:r w:rsidR="00B80037">
        <w:rPr>
          <w:rFonts w:ascii="Times New Roman" w:eastAsia="Times New Roman" w:hAnsi="Times New Roman" w:cs="Times New Roman"/>
          <w:sz w:val="24"/>
          <w:szCs w:val="24"/>
        </w:rPr>
        <w:t xml:space="preserve"> and </w:t>
      </w:r>
      <w:r w:rsidR="00657C84">
        <w:rPr>
          <w:rFonts w:ascii="Times New Roman" w:eastAsia="Times New Roman" w:hAnsi="Times New Roman" w:cs="Times New Roman"/>
          <w:sz w:val="24"/>
          <w:szCs w:val="24"/>
        </w:rPr>
        <w:t xml:space="preserve">Lake </w:t>
      </w:r>
      <w:r w:rsidR="00B80037">
        <w:rPr>
          <w:rFonts w:ascii="Times New Roman" w:eastAsia="Times New Roman" w:hAnsi="Times New Roman" w:cs="Times New Roman"/>
          <w:sz w:val="24"/>
          <w:szCs w:val="24"/>
        </w:rPr>
        <w:t>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w:t>
      </w:r>
      <w:r w:rsidR="00687ECB">
        <w:rPr>
          <w:rFonts w:ascii="Times New Roman" w:eastAsia="Times New Roman" w:hAnsi="Times New Roman" w:cs="Times New Roman"/>
          <w:sz w:val="24"/>
          <w:szCs w:val="24"/>
        </w:rPr>
        <w:t xml:space="preserve"> (Fi</w:t>
      </w:r>
      <w:r w:rsidR="00657C84">
        <w:rPr>
          <w:rFonts w:ascii="Times New Roman" w:eastAsia="Times New Roman" w:hAnsi="Times New Roman" w:cs="Times New Roman"/>
          <w:sz w:val="24"/>
          <w:szCs w:val="24"/>
        </w:rPr>
        <w:t>g.</w:t>
      </w:r>
      <w:r w:rsidR="00687ECB">
        <w:rPr>
          <w:rFonts w:ascii="Times New Roman" w:eastAsia="Times New Roman" w:hAnsi="Times New Roman" w:cs="Times New Roman"/>
          <w:sz w:val="24"/>
          <w:szCs w:val="24"/>
        </w:rPr>
        <w:t xml:space="preserve"> </w:t>
      </w:r>
      <w:r w:rsidR="00B33163">
        <w:rPr>
          <w:rFonts w:ascii="Times New Roman" w:eastAsia="Times New Roman" w:hAnsi="Times New Roman" w:cs="Times New Roman"/>
          <w:sz w:val="24"/>
          <w:szCs w:val="24"/>
        </w:rPr>
        <w:t>3</w:t>
      </w:r>
      <w:r w:rsidR="00687ECB">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w:t>
      </w:r>
      <w:proofErr w:type="spellStart"/>
      <w:r w:rsidR="00B80037">
        <w:rPr>
          <w:rFonts w:ascii="Times New Roman" w:eastAsia="Times New Roman" w:hAnsi="Times New Roman" w:cs="Times New Roman"/>
          <w:sz w:val="24"/>
          <w:szCs w:val="24"/>
        </w:rPr>
        <w:t>T</w:t>
      </w:r>
      <w:r w:rsidR="00750233">
        <w:rPr>
          <w:rFonts w:ascii="Times New Roman" w:eastAsia="Times New Roman" w:hAnsi="Times New Roman" w:cs="Times New Roman"/>
          <w:sz w:val="24"/>
          <w:szCs w:val="24"/>
        </w:rPr>
        <w:t>oolik</w:t>
      </w:r>
      <w:proofErr w:type="spellEnd"/>
      <w:r w:rsidR="00657C84">
        <w:rPr>
          <w:rFonts w:ascii="Times New Roman" w:eastAsia="Times New Roman" w:hAnsi="Times New Roman" w:cs="Times New Roman"/>
          <w:sz w:val="24"/>
          <w:szCs w:val="24"/>
        </w:rPr>
        <w:t xml:space="preserve"> Lake</w:t>
      </w:r>
      <w:r w:rsidR="00750233">
        <w:rPr>
          <w:rFonts w:ascii="Times New Roman" w:eastAsia="Times New Roman" w:hAnsi="Times New Roman" w:cs="Times New Roman"/>
          <w:sz w:val="24"/>
          <w:szCs w:val="24"/>
        </w:rPr>
        <w:t xml:space="preserve"> and Trout</w:t>
      </w:r>
      <w:r w:rsidR="00657C84">
        <w:rPr>
          <w:rFonts w:ascii="Times New Roman" w:eastAsia="Times New Roman" w:hAnsi="Times New Roman" w:cs="Times New Roman"/>
          <w:sz w:val="24"/>
          <w:szCs w:val="24"/>
        </w:rPr>
        <w:t xml:space="preserve"> Lake</w:t>
      </w:r>
      <w:r w:rsidR="00750233">
        <w:rPr>
          <w:rFonts w:ascii="Times New Roman" w:eastAsia="Times New Roman" w:hAnsi="Times New Roman" w:cs="Times New Roman"/>
          <w:sz w:val="24"/>
          <w:szCs w:val="24"/>
        </w:rPr>
        <w:t xml:space="preserve">, respectively. </w:t>
      </w:r>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3" w:name="_xlemxvr7c40e" w:colFirst="0" w:colLast="0"/>
      <w:bookmarkEnd w:id="103"/>
      <w:commentRangeStart w:id="104"/>
      <w:r>
        <w:rPr>
          <w:rFonts w:ascii="Times New Roman" w:eastAsia="Times New Roman" w:hAnsi="Times New Roman" w:cs="Times New Roman"/>
          <w:i/>
          <w:sz w:val="24"/>
          <w:szCs w:val="24"/>
        </w:rPr>
        <w:t>Summary of fluxes and fates</w:t>
      </w:r>
      <w:commentRangeEnd w:id="104"/>
      <w:r w:rsidR="001775B1">
        <w:rPr>
          <w:rStyle w:val="CommentReference"/>
          <w:color w:val="000000"/>
        </w:rPr>
        <w:commentReference w:id="104"/>
      </w:r>
    </w:p>
    <w:p w14:paraId="6FB4A20D" w14:textId="0E1A9D43" w:rsidR="00C949C7" w:rsidRDefault="00BE1116"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exception of Trout</w:t>
      </w:r>
      <w:r w:rsidR="00657C84">
        <w:rPr>
          <w:rFonts w:ascii="Times New Roman" w:eastAsia="Times New Roman" w:hAnsi="Times New Roman" w:cs="Times New Roman"/>
          <w:sz w:val="24"/>
          <w:szCs w:val="24"/>
        </w:rPr>
        <w:t xml:space="preserve"> Lake</w:t>
      </w:r>
      <w:r>
        <w:rPr>
          <w:rFonts w:ascii="Times New Roman" w:eastAsia="Times New Roman" w:hAnsi="Times New Roman" w:cs="Times New Roman"/>
          <w:sz w:val="24"/>
          <w:szCs w:val="24"/>
        </w:rPr>
        <w:t xml:space="preserve">, OC loads were primarily driven by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underscoring the importance of terrestrially derived OC in overall lake budgets (Table 5). </w:t>
      </w:r>
      <w:r>
        <w:rPr>
          <w:rStyle w:val="CommentReference"/>
        </w:rPr>
        <w:commentReference w:id="105"/>
      </w:r>
      <w:r w:rsidR="00413E34">
        <w:rPr>
          <w:rStyle w:val="CommentReference"/>
        </w:rPr>
        <w:commentReference w:id="106"/>
      </w:r>
      <w:r>
        <w:rPr>
          <w:rFonts w:ascii="Times New Roman" w:eastAsia="Times New Roman" w:hAnsi="Times New Roman" w:cs="Times New Roman"/>
          <w:sz w:val="24"/>
          <w:szCs w:val="24"/>
        </w:rPr>
        <w:t xml:space="preserve">Trout </w:t>
      </w:r>
      <w:r w:rsidR="002E3AD9">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had the smallest OC load of the five lakes (41.5 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was the only lake driven</w:t>
      </w:r>
      <w:r w:rsidR="00BE01EA">
        <w:rPr>
          <w:rFonts w:ascii="Times New Roman" w:eastAsia="Times New Roman" w:hAnsi="Times New Roman" w:cs="Times New Roman"/>
          <w:sz w:val="24"/>
          <w:szCs w:val="24"/>
        </w:rPr>
        <w:t xml:space="preserve"> primarily by autochthony 28.17 g m</w:t>
      </w:r>
      <w:r w:rsidR="00BE01EA" w:rsidRPr="00450F71">
        <w:rPr>
          <w:rFonts w:ascii="Times New Roman" w:eastAsia="Times New Roman" w:hAnsi="Times New Roman" w:cs="Times New Roman"/>
          <w:sz w:val="24"/>
          <w:szCs w:val="24"/>
          <w:vertAlign w:val="superscript"/>
        </w:rPr>
        <w:t>-2</w:t>
      </w:r>
      <w:r w:rsidR="00BE01EA">
        <w:rPr>
          <w:rFonts w:ascii="Times New Roman" w:eastAsia="Times New Roman" w:hAnsi="Times New Roman" w:cs="Times New Roman"/>
          <w:sz w:val="24"/>
          <w:szCs w:val="24"/>
        </w:rPr>
        <w:t xml:space="preserve"> yr</w:t>
      </w:r>
      <w:r w:rsidR="00BE01EA" w:rsidRPr="00450F71">
        <w:rPr>
          <w:rFonts w:ascii="Times New Roman" w:eastAsia="Times New Roman" w:hAnsi="Times New Roman" w:cs="Times New Roman"/>
          <w:sz w:val="24"/>
          <w:szCs w:val="24"/>
          <w:vertAlign w:val="superscript"/>
        </w:rPr>
        <w:t>-1</w:t>
      </w:r>
      <w:r w:rsidR="00BE01EA">
        <w:rPr>
          <w:rFonts w:ascii="Times New Roman" w:eastAsia="Times New Roman" w:hAnsi="Times New Roman" w:cs="Times New Roman"/>
          <w:sz w:val="24"/>
          <w:szCs w:val="24"/>
        </w:rPr>
        <w:t xml:space="preserve">) rather than </w:t>
      </w:r>
      <w:proofErr w:type="spellStart"/>
      <w:r w:rsidR="00BE01EA">
        <w:rPr>
          <w:rFonts w:ascii="Times New Roman" w:eastAsia="Times New Roman" w:hAnsi="Times New Roman" w:cs="Times New Roman"/>
          <w:sz w:val="24"/>
          <w:szCs w:val="24"/>
        </w:rPr>
        <w:t>allochthony</w:t>
      </w:r>
      <w:proofErr w:type="spellEnd"/>
      <w:r w:rsidR="00BE01EA">
        <w:rPr>
          <w:rFonts w:ascii="Times New Roman" w:eastAsia="Times New Roman" w:hAnsi="Times New Roman" w:cs="Times New Roman"/>
          <w:sz w:val="24"/>
          <w:szCs w:val="24"/>
        </w:rPr>
        <w:t xml:space="preserve"> (13.35 g m</w:t>
      </w:r>
      <w:r w:rsidR="00BE01EA" w:rsidRPr="00450F71">
        <w:rPr>
          <w:rFonts w:ascii="Times New Roman" w:eastAsia="Times New Roman" w:hAnsi="Times New Roman" w:cs="Times New Roman"/>
          <w:sz w:val="24"/>
          <w:szCs w:val="24"/>
          <w:vertAlign w:val="superscript"/>
        </w:rPr>
        <w:t>-2</w:t>
      </w:r>
      <w:r w:rsidR="00BE01EA">
        <w:rPr>
          <w:rFonts w:ascii="Times New Roman" w:eastAsia="Times New Roman" w:hAnsi="Times New Roman" w:cs="Times New Roman"/>
          <w:sz w:val="24"/>
          <w:szCs w:val="24"/>
        </w:rPr>
        <w:t xml:space="preserve"> yr</w:t>
      </w:r>
      <w:r w:rsidR="00BE01EA" w:rsidRPr="00450F71">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07"/>
      <w:r>
        <w:rPr>
          <w:rFonts w:ascii="Times New Roman" w:eastAsia="Times New Roman" w:hAnsi="Times New Roman" w:cs="Times New Roman"/>
          <w:sz w:val="24"/>
          <w:szCs w:val="24"/>
        </w:rPr>
        <w:t xml:space="preserve">Trout </w:t>
      </w:r>
      <w:r w:rsidR="002E3AD9">
        <w:rPr>
          <w:rFonts w:ascii="Times New Roman" w:eastAsia="Times New Roman" w:hAnsi="Times New Roman" w:cs="Times New Roman"/>
          <w:sz w:val="24"/>
          <w:szCs w:val="24"/>
        </w:rPr>
        <w:t xml:space="preserve">Lake </w:t>
      </w:r>
      <w:commentRangeEnd w:id="107"/>
      <w:r w:rsidR="00717167">
        <w:rPr>
          <w:rStyle w:val="CommentReference"/>
        </w:rPr>
        <w:commentReference w:id="107"/>
      </w:r>
      <w:commentRangeStart w:id="108"/>
      <w:r w:rsidR="00717167">
        <w:rPr>
          <w:rFonts w:ascii="Times New Roman" w:eastAsia="Times New Roman" w:hAnsi="Times New Roman" w:cs="Times New Roman"/>
          <w:sz w:val="24"/>
          <w:szCs w:val="24"/>
        </w:rPr>
        <w:t>had the l</w:t>
      </w:r>
      <w:r w:rsidR="00BE01EA">
        <w:rPr>
          <w:rFonts w:ascii="Times New Roman" w:eastAsia="Times New Roman" w:hAnsi="Times New Roman" w:cs="Times New Roman"/>
          <w:sz w:val="24"/>
          <w:szCs w:val="24"/>
        </w:rPr>
        <w:t>owest export of total load (3.95 g m</w:t>
      </w:r>
      <w:r w:rsidR="00BE01EA" w:rsidRPr="00450F71">
        <w:rPr>
          <w:rFonts w:ascii="Times New Roman" w:eastAsia="Times New Roman" w:hAnsi="Times New Roman" w:cs="Times New Roman"/>
          <w:sz w:val="24"/>
          <w:szCs w:val="24"/>
          <w:vertAlign w:val="superscript"/>
        </w:rPr>
        <w:t>-2</w:t>
      </w:r>
      <w:r w:rsidR="00BE01EA">
        <w:rPr>
          <w:rFonts w:ascii="Times New Roman" w:eastAsia="Times New Roman" w:hAnsi="Times New Roman" w:cs="Times New Roman"/>
          <w:sz w:val="24"/>
          <w:szCs w:val="24"/>
        </w:rPr>
        <w:t xml:space="preserve"> yr</w:t>
      </w:r>
      <w:r w:rsidR="00BE01EA" w:rsidRPr="00450F71">
        <w:rPr>
          <w:rFonts w:ascii="Times New Roman" w:eastAsia="Times New Roman" w:hAnsi="Times New Roman" w:cs="Times New Roman"/>
          <w:sz w:val="24"/>
          <w:szCs w:val="24"/>
          <w:vertAlign w:val="superscript"/>
        </w:rPr>
        <w:t>-1</w:t>
      </w:r>
      <w:r w:rsidR="00717167">
        <w:rPr>
          <w:rFonts w:ascii="Times New Roman" w:eastAsia="Times New Roman" w:hAnsi="Times New Roman" w:cs="Times New Roman"/>
          <w:sz w:val="24"/>
          <w:szCs w:val="24"/>
        </w:rPr>
        <w:t>)</w:t>
      </w:r>
      <w:r w:rsidR="002E3AD9">
        <w:rPr>
          <w:rFonts w:ascii="Times New Roman" w:eastAsia="Times New Roman" w:hAnsi="Times New Roman" w:cs="Times New Roman"/>
          <w:sz w:val="24"/>
          <w:szCs w:val="24"/>
        </w:rPr>
        <w:t xml:space="preserve"> </w:t>
      </w:r>
      <w:r w:rsidR="00717167">
        <w:rPr>
          <w:rFonts w:ascii="Times New Roman" w:eastAsia="Times New Roman" w:hAnsi="Times New Roman" w:cs="Times New Roman"/>
          <w:sz w:val="24"/>
          <w:szCs w:val="24"/>
        </w:rPr>
        <w:t>among all lakes</w:t>
      </w:r>
      <w:commentRangeEnd w:id="108"/>
      <w:r w:rsidR="00717167">
        <w:rPr>
          <w:rStyle w:val="CommentReference"/>
        </w:rPr>
        <w:commentReference w:id="108"/>
      </w:r>
      <w:r w:rsidR="00717167">
        <w:rPr>
          <w:rFonts w:ascii="Times New Roman" w:eastAsia="Times New Roman" w:hAnsi="Times New Roman" w:cs="Times New Roman"/>
          <w:sz w:val="24"/>
          <w:szCs w:val="24"/>
        </w:rPr>
        <w:t>, with r</w:t>
      </w:r>
      <w:r w:rsidR="00BE01EA">
        <w:rPr>
          <w:rFonts w:ascii="Times New Roman" w:eastAsia="Times New Roman" w:hAnsi="Times New Roman" w:cs="Times New Roman"/>
          <w:sz w:val="24"/>
          <w:szCs w:val="24"/>
        </w:rPr>
        <w:t>espiration (37.45 g m</w:t>
      </w:r>
      <w:r w:rsidR="00BE01EA" w:rsidRPr="00450F71">
        <w:rPr>
          <w:rFonts w:ascii="Times New Roman" w:eastAsia="Times New Roman" w:hAnsi="Times New Roman" w:cs="Times New Roman"/>
          <w:sz w:val="24"/>
          <w:szCs w:val="24"/>
          <w:vertAlign w:val="superscript"/>
        </w:rPr>
        <w:t>-2</w:t>
      </w:r>
      <w:r w:rsidR="00BE01EA">
        <w:rPr>
          <w:rFonts w:ascii="Times New Roman" w:eastAsia="Times New Roman" w:hAnsi="Times New Roman" w:cs="Times New Roman"/>
          <w:sz w:val="24"/>
          <w:szCs w:val="24"/>
        </w:rPr>
        <w:t xml:space="preserve"> yr</w:t>
      </w:r>
      <w:r w:rsidR="00BE01EA" w:rsidRPr="00450F71">
        <w:rPr>
          <w:rFonts w:ascii="Times New Roman" w:eastAsia="Times New Roman" w:hAnsi="Times New Roman" w:cs="Times New Roman"/>
          <w:sz w:val="24"/>
          <w:szCs w:val="24"/>
          <w:vertAlign w:val="superscript"/>
        </w:rPr>
        <w:t>-1</w:t>
      </w:r>
      <w:r w:rsidR="00BE01EA">
        <w:rPr>
          <w:rFonts w:ascii="Times New Roman" w:eastAsia="Times New Roman" w:hAnsi="Times New Roman" w:cs="Times New Roman"/>
          <w:sz w:val="24"/>
          <w:szCs w:val="24"/>
        </w:rPr>
        <w:t>) and burial (1.19 g m</w:t>
      </w:r>
      <w:r w:rsidR="00BE01EA" w:rsidRPr="00450F71">
        <w:rPr>
          <w:rFonts w:ascii="Times New Roman" w:eastAsia="Times New Roman" w:hAnsi="Times New Roman" w:cs="Times New Roman"/>
          <w:sz w:val="24"/>
          <w:szCs w:val="24"/>
          <w:vertAlign w:val="superscript"/>
        </w:rPr>
        <w:t>-2</w:t>
      </w:r>
      <w:r w:rsidR="00BE01EA">
        <w:rPr>
          <w:rFonts w:ascii="Times New Roman" w:eastAsia="Times New Roman" w:hAnsi="Times New Roman" w:cs="Times New Roman"/>
          <w:sz w:val="24"/>
          <w:szCs w:val="24"/>
        </w:rPr>
        <w:t xml:space="preserve"> yr</w:t>
      </w:r>
      <w:r w:rsidR="00BE01EA" w:rsidRPr="00450F71">
        <w:rPr>
          <w:rFonts w:ascii="Times New Roman" w:eastAsia="Times New Roman" w:hAnsi="Times New Roman" w:cs="Times New Roman"/>
          <w:sz w:val="24"/>
          <w:szCs w:val="24"/>
          <w:vertAlign w:val="superscript"/>
        </w:rPr>
        <w:t>-1</w:t>
      </w:r>
      <w:r w:rsidR="00717167">
        <w:rPr>
          <w:rFonts w:ascii="Times New Roman" w:eastAsia="Times New Roman" w:hAnsi="Times New Roman" w:cs="Times New Roman"/>
          <w:sz w:val="24"/>
          <w:szCs w:val="24"/>
        </w:rPr>
        <w:t xml:space="preserve">) accounting for the remainder. </w:t>
      </w:r>
      <w:commentRangeStart w:id="109"/>
      <w:commentRangeStart w:id="110"/>
      <w:r w:rsidR="00D8533E">
        <w:rPr>
          <w:rFonts w:ascii="Times New Roman" w:eastAsia="Times New Roman" w:hAnsi="Times New Roman" w:cs="Times New Roman"/>
          <w:sz w:val="24"/>
          <w:szCs w:val="24"/>
        </w:rPr>
        <w:t>OC</w:t>
      </w:r>
      <w:commentRangeEnd w:id="109"/>
      <w:r w:rsidR="00324A39">
        <w:rPr>
          <w:rStyle w:val="CommentReference"/>
        </w:rPr>
        <w:commentReference w:id="109"/>
      </w:r>
      <w:commentRangeEnd w:id="110"/>
      <w:r>
        <w:rPr>
          <w:rStyle w:val="CommentReference"/>
        </w:rPr>
        <w:commentReference w:id="110"/>
      </w:r>
      <w:r w:rsidR="00D8533E">
        <w:rPr>
          <w:rFonts w:ascii="Times New Roman" w:eastAsia="Times New Roman" w:hAnsi="Times New Roman" w:cs="Times New Roman"/>
          <w:sz w:val="24"/>
          <w:szCs w:val="24"/>
        </w:rPr>
        <w:t xml:space="preserve"> </w:t>
      </w:r>
      <w:r w:rsidR="002E3AD9">
        <w:rPr>
          <w:rFonts w:ascii="Times New Roman" w:eastAsia="Times New Roman" w:hAnsi="Times New Roman" w:cs="Times New Roman"/>
          <w:sz w:val="24"/>
          <w:szCs w:val="24"/>
        </w:rPr>
        <w:t xml:space="preserve">loads </w:t>
      </w:r>
      <w:r w:rsidR="00D8533E">
        <w:rPr>
          <w:rFonts w:ascii="Times New Roman" w:eastAsia="Times New Roman" w:hAnsi="Times New Roman" w:cs="Times New Roman"/>
          <w:sz w:val="24"/>
          <w:szCs w:val="24"/>
        </w:rPr>
        <w:t xml:space="preserve">to Harp </w:t>
      </w:r>
      <w:r w:rsidR="002E3AD9">
        <w:rPr>
          <w:rFonts w:ascii="Times New Roman" w:eastAsia="Times New Roman" w:hAnsi="Times New Roman" w:cs="Times New Roman"/>
          <w:sz w:val="24"/>
          <w:szCs w:val="24"/>
        </w:rPr>
        <w:t xml:space="preserve">Lake </w:t>
      </w:r>
      <w:r w:rsidR="00D8533E">
        <w:rPr>
          <w:rFonts w:ascii="Times New Roman" w:eastAsia="Times New Roman" w:hAnsi="Times New Roman" w:cs="Times New Roman"/>
          <w:sz w:val="24"/>
          <w:szCs w:val="24"/>
        </w:rPr>
        <w:t>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predominant</w:t>
      </w:r>
      <w:r w:rsidR="004B5404">
        <w:rPr>
          <w:rFonts w:ascii="Times New Roman" w:eastAsia="Times New Roman" w:hAnsi="Times New Roman" w:cs="Times New Roman"/>
          <w:sz w:val="24"/>
          <w:szCs w:val="24"/>
        </w:rPr>
        <w:t xml:space="preserve">ly driven by </w:t>
      </w:r>
      <w:proofErr w:type="spellStart"/>
      <w:r w:rsidR="004B5404">
        <w:rPr>
          <w:rFonts w:ascii="Times New Roman" w:eastAsia="Times New Roman" w:hAnsi="Times New Roman" w:cs="Times New Roman"/>
          <w:sz w:val="24"/>
          <w:szCs w:val="24"/>
        </w:rPr>
        <w:t>allochthony</w:t>
      </w:r>
      <w:proofErr w:type="spellEnd"/>
      <w:r w:rsidR="004B5404">
        <w:rPr>
          <w:rFonts w:ascii="Times New Roman" w:eastAsia="Times New Roman" w:hAnsi="Times New Roman" w:cs="Times New Roman"/>
          <w:sz w:val="24"/>
          <w:szCs w:val="24"/>
        </w:rPr>
        <w:t xml:space="preserve"> (39.88 g m</w:t>
      </w:r>
      <w:r w:rsidR="004B5404" w:rsidRPr="00450F71">
        <w:rPr>
          <w:rFonts w:ascii="Times New Roman" w:eastAsia="Times New Roman" w:hAnsi="Times New Roman" w:cs="Times New Roman"/>
          <w:sz w:val="24"/>
          <w:szCs w:val="24"/>
          <w:vertAlign w:val="superscript"/>
        </w:rPr>
        <w:t>-2</w:t>
      </w:r>
      <w:r w:rsidR="004B5404">
        <w:rPr>
          <w:rFonts w:ascii="Times New Roman" w:eastAsia="Times New Roman" w:hAnsi="Times New Roman" w:cs="Times New Roman"/>
          <w:sz w:val="24"/>
          <w:szCs w:val="24"/>
        </w:rPr>
        <w:t xml:space="preserve"> yr</w:t>
      </w:r>
      <w:r w:rsidR="004B5404" w:rsidRPr="00450F71">
        <w:rPr>
          <w:rFonts w:ascii="Times New Roman" w:eastAsia="Times New Roman" w:hAnsi="Times New Roman" w:cs="Times New Roman"/>
          <w:sz w:val="24"/>
          <w:szCs w:val="24"/>
          <w:vertAlign w:val="superscript"/>
        </w:rPr>
        <w:t>-1</w:t>
      </w:r>
      <w:r w:rsidR="004B5404">
        <w:rPr>
          <w:rFonts w:ascii="Times New Roman" w:eastAsia="Times New Roman" w:hAnsi="Times New Roman" w:cs="Times New Roman"/>
          <w:sz w:val="24"/>
          <w:szCs w:val="24"/>
        </w:rPr>
        <w:t>) rather than autochthony (32.03 g m</w:t>
      </w:r>
      <w:r w:rsidR="004B5404" w:rsidRPr="00450F71">
        <w:rPr>
          <w:rFonts w:ascii="Times New Roman" w:eastAsia="Times New Roman" w:hAnsi="Times New Roman" w:cs="Times New Roman"/>
          <w:sz w:val="24"/>
          <w:szCs w:val="24"/>
          <w:vertAlign w:val="superscript"/>
        </w:rPr>
        <w:t>-2</w:t>
      </w:r>
      <w:r w:rsidR="004B5404">
        <w:rPr>
          <w:rFonts w:ascii="Times New Roman" w:eastAsia="Times New Roman" w:hAnsi="Times New Roman" w:cs="Times New Roman"/>
          <w:sz w:val="24"/>
          <w:szCs w:val="24"/>
        </w:rPr>
        <w:t xml:space="preserve"> yr</w:t>
      </w:r>
      <w:r w:rsidR="004B5404" w:rsidRPr="00450F71">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Harp</w:t>
      </w:r>
      <w:r w:rsidR="002E3AD9">
        <w:rPr>
          <w:rFonts w:ascii="Times New Roman" w:eastAsia="Times New Roman" w:hAnsi="Times New Roman" w:cs="Times New Roman"/>
          <w:sz w:val="24"/>
          <w:szCs w:val="24"/>
        </w:rPr>
        <w:t xml:space="preserve"> Lake</w:t>
      </w:r>
      <w:r w:rsidR="00871C60">
        <w:rPr>
          <w:rFonts w:ascii="Times New Roman" w:eastAsia="Times New Roman" w:hAnsi="Times New Roman" w:cs="Times New Roman"/>
          <w:sz w:val="24"/>
          <w:szCs w:val="24"/>
        </w:rPr>
        <w:t xml:space="preserve"> </w:t>
      </w:r>
      <w:r w:rsidR="004B5404">
        <w:rPr>
          <w:rFonts w:ascii="Times New Roman" w:eastAsia="Times New Roman" w:hAnsi="Times New Roman" w:cs="Times New Roman"/>
          <w:sz w:val="24"/>
          <w:szCs w:val="24"/>
        </w:rPr>
        <w:t>exported</w:t>
      </w:r>
      <w:r w:rsidR="002E3AD9">
        <w:rPr>
          <w:rFonts w:ascii="Times New Roman" w:eastAsia="Times New Roman" w:hAnsi="Times New Roman" w:cs="Times New Roman"/>
          <w:sz w:val="24"/>
          <w:szCs w:val="24"/>
        </w:rPr>
        <w:t xml:space="preserve"> </w:t>
      </w:r>
      <w:r w:rsidR="004B5404">
        <w:rPr>
          <w:rFonts w:ascii="Times New Roman" w:eastAsia="Times New Roman" w:hAnsi="Times New Roman" w:cs="Times New Roman"/>
          <w:sz w:val="24"/>
          <w:szCs w:val="24"/>
        </w:rPr>
        <w:t>17.60 g m</w:t>
      </w:r>
      <w:r w:rsidR="004B5404" w:rsidRPr="00450F71">
        <w:rPr>
          <w:rFonts w:ascii="Times New Roman" w:eastAsia="Times New Roman" w:hAnsi="Times New Roman" w:cs="Times New Roman"/>
          <w:sz w:val="24"/>
          <w:szCs w:val="24"/>
          <w:vertAlign w:val="superscript"/>
        </w:rPr>
        <w:t>-2</w:t>
      </w:r>
      <w:r w:rsidR="004B5404">
        <w:rPr>
          <w:rFonts w:ascii="Times New Roman" w:eastAsia="Times New Roman" w:hAnsi="Times New Roman" w:cs="Times New Roman"/>
          <w:sz w:val="24"/>
          <w:szCs w:val="24"/>
        </w:rPr>
        <w:t xml:space="preserve"> yr</w:t>
      </w:r>
      <w:r w:rsidR="004B5404"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sidR="004B5404">
        <w:rPr>
          <w:rFonts w:ascii="Times New Roman" w:eastAsia="Times New Roman" w:hAnsi="Times New Roman" w:cs="Times New Roman"/>
          <w:sz w:val="24"/>
          <w:szCs w:val="24"/>
        </w:rPr>
        <w:t>and respired 47.46 g m</w:t>
      </w:r>
      <w:r w:rsidR="004B5404" w:rsidRPr="00365809">
        <w:rPr>
          <w:rFonts w:ascii="Times New Roman" w:eastAsia="Times New Roman" w:hAnsi="Times New Roman" w:cs="Times New Roman"/>
          <w:sz w:val="24"/>
          <w:szCs w:val="24"/>
          <w:vertAlign w:val="superscript"/>
        </w:rPr>
        <w:t>-2</w:t>
      </w:r>
      <w:r w:rsidR="004B5404">
        <w:rPr>
          <w:rFonts w:ascii="Times New Roman" w:eastAsia="Times New Roman" w:hAnsi="Times New Roman" w:cs="Times New Roman"/>
          <w:sz w:val="24"/>
          <w:szCs w:val="24"/>
        </w:rPr>
        <w:t xml:space="preserve"> yr</w:t>
      </w:r>
      <w:r w:rsidR="004B5404" w:rsidRPr="00365809">
        <w:rPr>
          <w:rFonts w:ascii="Times New Roman" w:eastAsia="Times New Roman" w:hAnsi="Times New Roman" w:cs="Times New Roman"/>
          <w:sz w:val="24"/>
          <w:szCs w:val="24"/>
          <w:vertAlign w:val="superscript"/>
        </w:rPr>
        <w:t>-1</w:t>
      </w:r>
      <w:r w:rsidR="004B5404">
        <w:rPr>
          <w:rFonts w:ascii="Times New Roman" w:eastAsia="Times New Roman" w:hAnsi="Times New Roman" w:cs="Times New Roman"/>
          <w:sz w:val="24"/>
          <w:szCs w:val="24"/>
          <w:vertAlign w:val="superscript"/>
        </w:rPr>
        <w:t xml:space="preserve"> </w:t>
      </w:r>
      <w:r w:rsidR="00CF0305">
        <w:rPr>
          <w:rFonts w:ascii="Times New Roman" w:eastAsia="Times New Roman" w:hAnsi="Times New Roman" w:cs="Times New Roman"/>
          <w:sz w:val="24"/>
          <w:szCs w:val="24"/>
        </w:rPr>
        <w:t>of its</w:t>
      </w:r>
      <w:r w:rsidR="00871C60">
        <w:rPr>
          <w:rFonts w:ascii="Times New Roman" w:eastAsia="Times New Roman" w:hAnsi="Times New Roman" w:cs="Times New Roman"/>
          <w:sz w:val="24"/>
          <w:szCs w:val="24"/>
        </w:rPr>
        <w:t xml:space="preserve"> load</w:t>
      </w:r>
      <w:r w:rsidR="004B5404">
        <w:rPr>
          <w:rFonts w:ascii="Times New Roman" w:eastAsia="Times New Roman" w:hAnsi="Times New Roman" w:cs="Times New Roman"/>
          <w:sz w:val="24"/>
          <w:szCs w:val="24"/>
        </w:rPr>
        <w:t xml:space="preserve">, </w:t>
      </w:r>
      <w:r w:rsidR="00EB28D8">
        <w:rPr>
          <w:rFonts w:ascii="Times New Roman" w:eastAsia="Times New Roman" w:hAnsi="Times New Roman" w:cs="Times New Roman"/>
          <w:sz w:val="24"/>
          <w:szCs w:val="24"/>
        </w:rPr>
        <w:t>whereas a smaller fraction was processed through</w:t>
      </w:r>
      <w:r w:rsidR="00D8533E">
        <w:rPr>
          <w:rFonts w:ascii="Times New Roman" w:eastAsia="Times New Roman" w:hAnsi="Times New Roman" w:cs="Times New Roman"/>
          <w:sz w:val="24"/>
          <w:szCs w:val="24"/>
        </w:rPr>
        <w:t xml:space="preserve"> burial (5.3</w:t>
      </w:r>
      <w:r w:rsidR="001775B1">
        <w:rPr>
          <w:rFonts w:ascii="Times New Roman" w:eastAsia="Times New Roman" w:hAnsi="Times New Roman" w:cs="Times New Roman"/>
          <w:sz w:val="24"/>
          <w:szCs w:val="24"/>
        </w:rPr>
        <w:t>0</w:t>
      </w:r>
      <w:r w:rsidR="00D8533E">
        <w:rPr>
          <w:rFonts w:ascii="Times New Roman" w:eastAsia="Times New Roman" w:hAnsi="Times New Roman" w:cs="Times New Roman"/>
          <w:sz w:val="24"/>
          <w:szCs w:val="24"/>
        </w:rPr>
        <w:t xml:space="preserve">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r w:rsidR="002E3AD9">
        <w:rPr>
          <w:rFonts w:ascii="Times New Roman" w:eastAsia="Times New Roman" w:hAnsi="Times New Roman" w:cs="Times New Roman"/>
          <w:sz w:val="24"/>
          <w:szCs w:val="24"/>
        </w:rPr>
        <w:t xml:space="preserve">Lake </w:t>
      </w:r>
      <w:r w:rsidR="008769D4">
        <w:rPr>
          <w:rFonts w:ascii="Times New Roman" w:eastAsia="Times New Roman" w:hAnsi="Times New Roman" w:cs="Times New Roman"/>
          <w:sz w:val="24"/>
          <w:szCs w:val="24"/>
        </w:rPr>
        <w:t xml:space="preserve">Monona had the </w:t>
      </w:r>
      <w:r w:rsidR="008769D4">
        <w:rPr>
          <w:rFonts w:ascii="Times New Roman" w:eastAsia="Times New Roman" w:hAnsi="Times New Roman" w:cs="Times New Roman"/>
          <w:sz w:val="24"/>
          <w:szCs w:val="24"/>
        </w:rPr>
        <w:lastRenderedPageBreak/>
        <w:t>larges</w:t>
      </w:r>
      <w:r w:rsidR="00D8533E">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proofErr w:type="spellStart"/>
      <w:r w:rsidR="008769D4">
        <w:rPr>
          <w:rFonts w:ascii="Times New Roman" w:eastAsia="Times New Roman" w:hAnsi="Times New Roman" w:cs="Times New Roman"/>
          <w:sz w:val="24"/>
          <w:szCs w:val="24"/>
        </w:rPr>
        <w:t>allochthony</w:t>
      </w:r>
      <w:proofErr w:type="spellEnd"/>
      <w:r w:rsidR="008769D4">
        <w:rPr>
          <w:rFonts w:ascii="Times New Roman" w:eastAsia="Times New Roman" w:hAnsi="Times New Roman" w:cs="Times New Roman"/>
          <w:sz w:val="24"/>
          <w:szCs w:val="24"/>
        </w:rPr>
        <w:t xml:space="preserve"> </w:t>
      </w:r>
      <w:r w:rsidR="001775B1">
        <w:rPr>
          <w:rFonts w:ascii="Times New Roman" w:eastAsia="Times New Roman" w:hAnsi="Times New Roman" w:cs="Times New Roman"/>
          <w:sz w:val="24"/>
          <w:szCs w:val="24"/>
        </w:rPr>
        <w:t>(64.74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rather than</w:t>
      </w:r>
      <w:r w:rsidR="008769D4">
        <w:rPr>
          <w:rFonts w:ascii="Times New Roman" w:eastAsia="Times New Roman" w:hAnsi="Times New Roman" w:cs="Times New Roman"/>
          <w:sz w:val="24"/>
          <w:szCs w:val="24"/>
        </w:rPr>
        <w:t xml:space="preserve"> autochthony</w:t>
      </w:r>
      <w:r w:rsidR="001775B1">
        <w:rPr>
          <w:rFonts w:ascii="Times New Roman" w:eastAsia="Times New Roman" w:hAnsi="Times New Roman" w:cs="Times New Roman"/>
          <w:sz w:val="24"/>
          <w:szCs w:val="24"/>
        </w:rPr>
        <w:t xml:space="preserve"> (54.23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w:t>
      </w:r>
      <w:r w:rsidR="002E3AD9">
        <w:rPr>
          <w:rFonts w:ascii="Times New Roman" w:eastAsia="Times New Roman" w:hAnsi="Times New Roman" w:cs="Times New Roman"/>
          <w:sz w:val="24"/>
          <w:szCs w:val="24"/>
        </w:rPr>
        <w:t xml:space="preserve">Lake </w:t>
      </w:r>
      <w:commentRangeStart w:id="111"/>
      <w:commentRangeStart w:id="112"/>
      <w:r w:rsidR="008625CB">
        <w:rPr>
          <w:rFonts w:ascii="Times New Roman" w:eastAsia="Times New Roman" w:hAnsi="Times New Roman" w:cs="Times New Roman"/>
          <w:sz w:val="24"/>
          <w:szCs w:val="24"/>
        </w:rPr>
        <w:t>Monona</w:t>
      </w:r>
      <w:commentRangeEnd w:id="111"/>
      <w:r w:rsidR="00EB28D8">
        <w:rPr>
          <w:rStyle w:val="CommentReference"/>
        </w:rPr>
        <w:commentReference w:id="111"/>
      </w:r>
      <w:commentRangeEnd w:id="112"/>
      <w:r w:rsidR="007857DD">
        <w:rPr>
          <w:rStyle w:val="CommentReference"/>
        </w:rPr>
        <w:commentReference w:id="112"/>
      </w:r>
      <w:r w:rsidR="00CF0305">
        <w:rPr>
          <w:rFonts w:ascii="Times New Roman" w:eastAsia="Times New Roman" w:hAnsi="Times New Roman" w:cs="Times New Roman"/>
          <w:sz w:val="24"/>
          <w:szCs w:val="24"/>
        </w:rPr>
        <w:t xml:space="preserve"> </w:t>
      </w:r>
      <w:r w:rsidR="001775B1">
        <w:rPr>
          <w:rFonts w:ascii="Times New Roman" w:eastAsia="Times New Roman" w:hAnsi="Times New Roman" w:cs="Times New Roman"/>
          <w:sz w:val="24"/>
          <w:szCs w:val="24"/>
        </w:rPr>
        <w:t>exhibited</w:t>
      </w:r>
      <w:r w:rsidR="00CF0305">
        <w:rPr>
          <w:rFonts w:ascii="Times New Roman" w:eastAsia="Times New Roman" w:hAnsi="Times New Roman" w:cs="Times New Roman"/>
          <w:sz w:val="24"/>
          <w:szCs w:val="24"/>
        </w:rPr>
        <w:t xml:space="preserve"> </w:t>
      </w:r>
      <w:r w:rsidR="00D8533E">
        <w:rPr>
          <w:rFonts w:ascii="Times New Roman" w:eastAsia="Times New Roman" w:hAnsi="Times New Roman" w:cs="Times New Roman"/>
          <w:sz w:val="24"/>
          <w:szCs w:val="24"/>
        </w:rPr>
        <w:t>greater burial (43.8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sidR="00D8533E">
        <w:rPr>
          <w:rFonts w:ascii="Times New Roman" w:eastAsia="Times New Roman" w:hAnsi="Times New Roman" w:cs="Times New Roman"/>
          <w:sz w:val="24"/>
          <w:szCs w:val="24"/>
        </w:rPr>
        <w:t>than respiration (1.68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1775B1">
        <w:rPr>
          <w:rFonts w:ascii="Times New Roman" w:eastAsia="Times New Roman" w:hAnsi="Times New Roman" w:cs="Times New Roman"/>
          <w:sz w:val="24"/>
          <w:szCs w:val="24"/>
        </w:rPr>
        <w:t xml:space="preserve"> and exported 59.95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1775B1">
        <w:rPr>
          <w:rFonts w:ascii="Times New Roman" w:eastAsia="Times New Roman" w:hAnsi="Times New Roman" w:cs="Times New Roman"/>
          <w:sz w:val="24"/>
          <w:szCs w:val="24"/>
        </w:rPr>
        <w:t>, just above half its total load</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2E3AD9">
        <w:rPr>
          <w:rFonts w:ascii="Times New Roman" w:eastAsia="Times New Roman" w:hAnsi="Times New Roman" w:cs="Times New Roman"/>
          <w:sz w:val="24"/>
          <w:szCs w:val="24"/>
        </w:rPr>
        <w:t xml:space="preserve">Lake </w:t>
      </w:r>
      <w:r w:rsidR="00CF0305">
        <w:rPr>
          <w:rFonts w:ascii="Times New Roman" w:eastAsia="Times New Roman" w:hAnsi="Times New Roman" w:cs="Times New Roman"/>
          <w:sz w:val="24"/>
          <w:szCs w:val="24"/>
        </w:rPr>
        <w:t>Vanern had the second lowest OC load (58</w:t>
      </w:r>
      <w:r w:rsidR="00D8533E">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and was driven pr</w:t>
      </w:r>
      <w:r w:rsidR="001775B1">
        <w:rPr>
          <w:rFonts w:ascii="Times New Roman" w:eastAsia="Times New Roman" w:hAnsi="Times New Roman" w:cs="Times New Roman"/>
          <w:sz w:val="24"/>
          <w:szCs w:val="24"/>
        </w:rPr>
        <w:t xml:space="preserve">edominantly by </w:t>
      </w:r>
      <w:proofErr w:type="spellStart"/>
      <w:r w:rsidR="001775B1">
        <w:rPr>
          <w:rFonts w:ascii="Times New Roman" w:eastAsia="Times New Roman" w:hAnsi="Times New Roman" w:cs="Times New Roman"/>
          <w:sz w:val="24"/>
          <w:szCs w:val="24"/>
        </w:rPr>
        <w:t>allochthony</w:t>
      </w:r>
      <w:proofErr w:type="spellEnd"/>
      <w:r w:rsidR="001775B1">
        <w:rPr>
          <w:rFonts w:ascii="Times New Roman" w:eastAsia="Times New Roman" w:hAnsi="Times New Roman" w:cs="Times New Roman"/>
          <w:sz w:val="24"/>
          <w:szCs w:val="24"/>
        </w:rPr>
        <w:t xml:space="preserve"> (32.25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1775B1">
        <w:rPr>
          <w:rFonts w:ascii="Times New Roman" w:eastAsia="Times New Roman" w:hAnsi="Times New Roman" w:cs="Times New Roman"/>
          <w:sz w:val="24"/>
          <w:szCs w:val="24"/>
        </w:rPr>
        <w:t>) rather than autochthony (26.08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which were similar ratios to Harp</w:t>
      </w:r>
      <w:r w:rsidR="002E3AD9">
        <w:rPr>
          <w:rFonts w:ascii="Times New Roman" w:eastAsia="Times New Roman" w:hAnsi="Times New Roman" w:cs="Times New Roman"/>
          <w:sz w:val="24"/>
          <w:szCs w:val="24"/>
        </w:rPr>
        <w:t xml:space="preserve"> Lake</w:t>
      </w:r>
      <w:r w:rsidR="00CF0305">
        <w:rPr>
          <w:rFonts w:ascii="Times New Roman" w:eastAsia="Times New Roman" w:hAnsi="Times New Roman" w:cs="Times New Roman"/>
          <w:sz w:val="24"/>
          <w:szCs w:val="24"/>
        </w:rPr>
        <w:t xml:space="preserve"> and </w:t>
      </w:r>
      <w:r w:rsidR="002E3AD9">
        <w:rPr>
          <w:rFonts w:ascii="Times New Roman" w:eastAsia="Times New Roman" w:hAnsi="Times New Roman" w:cs="Times New Roman"/>
          <w:sz w:val="24"/>
          <w:szCs w:val="24"/>
        </w:rPr>
        <w:t xml:space="preserve">Lake </w:t>
      </w:r>
      <w:r w:rsidR="00CF0305">
        <w:rPr>
          <w:rFonts w:ascii="Times New Roman" w:eastAsia="Times New Roman" w:hAnsi="Times New Roman" w:cs="Times New Roman"/>
          <w:sz w:val="24"/>
          <w:szCs w:val="24"/>
        </w:rPr>
        <w:t xml:space="preserve">Monona. </w:t>
      </w:r>
      <w:r w:rsidR="002E3AD9">
        <w:rPr>
          <w:rFonts w:ascii="Times New Roman" w:eastAsia="Times New Roman" w:hAnsi="Times New Roman" w:cs="Times New Roman"/>
          <w:sz w:val="24"/>
          <w:szCs w:val="24"/>
        </w:rPr>
        <w:t xml:space="preserve">Lake </w:t>
      </w:r>
      <w:r w:rsidR="00CF0305">
        <w:rPr>
          <w:rFonts w:ascii="Times New Roman" w:eastAsia="Times New Roman" w:hAnsi="Times New Roman" w:cs="Times New Roman"/>
          <w:sz w:val="24"/>
          <w:szCs w:val="24"/>
        </w:rPr>
        <w:t xml:space="preserve">Vanern </w:t>
      </w:r>
      <w:r w:rsidR="001775B1">
        <w:rPr>
          <w:rFonts w:ascii="Times New Roman" w:eastAsia="Times New Roman" w:hAnsi="Times New Roman" w:cs="Times New Roman"/>
          <w:sz w:val="24"/>
          <w:szCs w:val="24"/>
        </w:rPr>
        <w:t>exhibited</w:t>
      </w:r>
      <w:r w:rsidR="00CF0305">
        <w:rPr>
          <w:rFonts w:ascii="Times New Roman" w:eastAsia="Times New Roman" w:hAnsi="Times New Roman" w:cs="Times New Roman"/>
          <w:sz w:val="24"/>
          <w:szCs w:val="24"/>
        </w:rPr>
        <w:t xml:space="preserve"> greater respiration (</w:t>
      </w:r>
      <w:r w:rsidR="00D8533E">
        <w:rPr>
          <w:rFonts w:ascii="Times New Roman" w:eastAsia="Times New Roman" w:hAnsi="Times New Roman" w:cs="Times New Roman"/>
          <w:sz w:val="24"/>
          <w:szCs w:val="24"/>
        </w:rPr>
        <w:t>29.2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D8533E">
        <w:rPr>
          <w:rFonts w:ascii="Times New Roman" w:eastAsia="Times New Roman" w:hAnsi="Times New Roman" w:cs="Times New Roman"/>
          <w:sz w:val="24"/>
          <w:szCs w:val="24"/>
        </w:rPr>
        <w:t xml:space="preserve"> than burial (19.9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1775B1">
        <w:rPr>
          <w:rFonts w:ascii="Times New Roman" w:eastAsia="Times New Roman" w:hAnsi="Times New Roman" w:cs="Times New Roman"/>
          <w:sz w:val="24"/>
          <w:szCs w:val="24"/>
        </w:rPr>
        <w:t xml:space="preserve"> and exported 12.12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proofErr w:type="spellStart"/>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w:t>
      </w:r>
      <w:r w:rsidR="002E3AD9">
        <w:rPr>
          <w:rFonts w:ascii="Times New Roman" w:eastAsia="Times New Roman" w:hAnsi="Times New Roman" w:cs="Times New Roman"/>
          <w:sz w:val="24"/>
          <w:szCs w:val="24"/>
        </w:rPr>
        <w:t xml:space="preserve">Lake </w:t>
      </w:r>
      <w:r w:rsidR="005024FD">
        <w:rPr>
          <w:rFonts w:ascii="Times New Roman" w:eastAsia="Times New Roman" w:hAnsi="Times New Roman" w:cs="Times New Roman"/>
          <w:sz w:val="24"/>
          <w:szCs w:val="24"/>
        </w:rPr>
        <w:t>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and was driven mostl</w:t>
      </w:r>
      <w:r w:rsidR="001775B1">
        <w:rPr>
          <w:rFonts w:ascii="Times New Roman" w:eastAsia="Times New Roman" w:hAnsi="Times New Roman" w:cs="Times New Roman"/>
          <w:sz w:val="24"/>
          <w:szCs w:val="24"/>
        </w:rPr>
        <w:t xml:space="preserve">y by </w:t>
      </w:r>
      <w:proofErr w:type="spellStart"/>
      <w:r w:rsidR="001775B1">
        <w:rPr>
          <w:rFonts w:ascii="Times New Roman" w:eastAsia="Times New Roman" w:hAnsi="Times New Roman" w:cs="Times New Roman"/>
          <w:sz w:val="24"/>
          <w:szCs w:val="24"/>
        </w:rPr>
        <w:t>allochthony</w:t>
      </w:r>
      <w:proofErr w:type="spellEnd"/>
      <w:r w:rsidR="001775B1">
        <w:rPr>
          <w:rFonts w:ascii="Times New Roman" w:eastAsia="Times New Roman" w:hAnsi="Times New Roman" w:cs="Times New Roman"/>
          <w:sz w:val="24"/>
          <w:szCs w:val="24"/>
        </w:rPr>
        <w:t xml:space="preserve"> (76.19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1775B1">
        <w:rPr>
          <w:rFonts w:ascii="Times New Roman" w:eastAsia="Times New Roman" w:hAnsi="Times New Roman" w:cs="Times New Roman"/>
          <w:sz w:val="24"/>
          <w:szCs w:val="24"/>
        </w:rPr>
        <w:t>) rather than autochthony (11.27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the other lakes. </w:t>
      </w:r>
      <w:proofErr w:type="spellStart"/>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w:t>
      </w:r>
      <w:r w:rsidR="002E3AD9">
        <w:rPr>
          <w:rFonts w:ascii="Times New Roman" w:eastAsia="Times New Roman" w:hAnsi="Times New Roman" w:cs="Times New Roman"/>
          <w:sz w:val="24"/>
          <w:szCs w:val="24"/>
        </w:rPr>
        <w:t xml:space="preserve">Lake respired </w:t>
      </w:r>
      <w:r w:rsidR="001775B1">
        <w:rPr>
          <w:rFonts w:ascii="Times New Roman" w:eastAsia="Times New Roman" w:hAnsi="Times New Roman" w:cs="Times New Roman"/>
          <w:sz w:val="24"/>
          <w:szCs w:val="24"/>
        </w:rPr>
        <w:t>23.68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1775B1">
        <w:rPr>
          <w:rFonts w:ascii="Times New Roman" w:eastAsia="Times New Roman" w:hAnsi="Times New Roman" w:cs="Times New Roman"/>
          <w:sz w:val="24"/>
          <w:szCs w:val="24"/>
        </w:rPr>
        <w:t xml:space="preserve"> and</w:t>
      </w:r>
      <w:r w:rsidR="002E3AD9">
        <w:rPr>
          <w:rFonts w:ascii="Times New Roman" w:eastAsia="Times New Roman" w:hAnsi="Times New Roman" w:cs="Times New Roman"/>
          <w:sz w:val="24"/>
          <w:szCs w:val="24"/>
        </w:rPr>
        <w:t xml:space="preserve"> buried </w:t>
      </w:r>
      <w:r w:rsidR="001775B1">
        <w:rPr>
          <w:rFonts w:ascii="Times New Roman" w:eastAsia="Times New Roman" w:hAnsi="Times New Roman" w:cs="Times New Roman"/>
          <w:sz w:val="24"/>
          <w:szCs w:val="24"/>
        </w:rPr>
        <w:t>6.67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of its load, which was the lowest </w:t>
      </w:r>
      <w:r w:rsidR="001775B1">
        <w:rPr>
          <w:rFonts w:ascii="Times New Roman" w:eastAsia="Times New Roman" w:hAnsi="Times New Roman" w:cs="Times New Roman"/>
          <w:sz w:val="24"/>
          <w:szCs w:val="24"/>
        </w:rPr>
        <w:t xml:space="preserve">ratio </w:t>
      </w:r>
      <w:r w:rsidR="005024FD">
        <w:rPr>
          <w:rFonts w:ascii="Times New Roman" w:eastAsia="Times New Roman" w:hAnsi="Times New Roman" w:cs="Times New Roman"/>
          <w:sz w:val="24"/>
          <w:szCs w:val="24"/>
        </w:rPr>
        <w:t xml:space="preserve">among all lakes </w:t>
      </w:r>
      <w:r w:rsidR="001775B1">
        <w:rPr>
          <w:rFonts w:ascii="Times New Roman" w:eastAsia="Times New Roman" w:hAnsi="Times New Roman" w:cs="Times New Roman"/>
          <w:sz w:val="24"/>
          <w:szCs w:val="24"/>
        </w:rPr>
        <w:t xml:space="preserve">compared to export </w:t>
      </w:r>
      <w:r w:rsidR="005024FD">
        <w:rPr>
          <w:rFonts w:ascii="Times New Roman" w:eastAsia="Times New Roman" w:hAnsi="Times New Roman" w:cs="Times New Roman"/>
          <w:sz w:val="24"/>
          <w:szCs w:val="24"/>
        </w:rPr>
        <w:t>(</w:t>
      </w:r>
      <w:r w:rsidR="001775B1">
        <w:rPr>
          <w:rFonts w:ascii="Times New Roman" w:eastAsia="Times New Roman" w:hAnsi="Times New Roman" w:cs="Times New Roman"/>
          <w:sz w:val="24"/>
          <w:szCs w:val="24"/>
        </w:rPr>
        <w:t>55.59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1775B1">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p>
    <w:p w14:paraId="43FDD24E" w14:textId="3B3E5A4F"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patterns in OC fluxes were consistent across the entire time series, with autochthony and respiration increasing to a summer maximum (Fig. 4)</w:t>
      </w:r>
      <w:r w:rsidR="000233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Respiration consistently exceeded burial </w:t>
      </w:r>
      <w:r w:rsidR="00C949C7">
        <w:rPr>
          <w:rFonts w:ascii="Times New Roman" w:eastAsia="Times New Roman" w:hAnsi="Times New Roman" w:cs="Times New Roman"/>
          <w:sz w:val="24"/>
          <w:szCs w:val="24"/>
        </w:rPr>
        <w:t>across all modeled years</w:t>
      </w:r>
      <w:r w:rsidR="0002338E">
        <w:rPr>
          <w:rFonts w:ascii="Times New Roman" w:eastAsia="Times New Roman" w:hAnsi="Times New Roman" w:cs="Times New Roman"/>
          <w:sz w:val="24"/>
          <w:szCs w:val="24"/>
        </w:rPr>
        <w:t xml:space="preserve"> for all lakes, except Lake Monona</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r w:rsidR="0002338E">
        <w:rPr>
          <w:rFonts w:ascii="Times New Roman" w:eastAsia="Times New Roman" w:hAnsi="Times New Roman" w:cs="Times New Roman"/>
          <w:sz w:val="24"/>
          <w:szCs w:val="24"/>
        </w:rPr>
        <w:t>. O</w:t>
      </w:r>
      <w:r w:rsidR="00C949C7">
        <w:rPr>
          <w:rFonts w:ascii="Times New Roman" w:eastAsia="Times New Roman" w:hAnsi="Times New Roman" w:cs="Times New Roman"/>
          <w:sz w:val="24"/>
          <w:szCs w:val="24"/>
        </w:rPr>
        <w:t xml:space="preserve">n average, respiration accounted for </w:t>
      </w:r>
      <w:r w:rsidR="00032ED8">
        <w:rPr>
          <w:rFonts w:ascii="Times New Roman" w:eastAsia="Times New Roman" w:hAnsi="Times New Roman" w:cs="Times New Roman"/>
          <w:sz w:val="24"/>
          <w:szCs w:val="24"/>
        </w:rPr>
        <w:t>14.09</w:t>
      </w:r>
      <w:r w:rsidR="00C949C7">
        <w:rPr>
          <w:rFonts w:ascii="Times New Roman" w:eastAsia="Times New Roman" w:hAnsi="Times New Roman" w:cs="Times New Roman"/>
          <w:sz w:val="24"/>
          <w:szCs w:val="24"/>
        </w:rPr>
        <w:t>-90.2</w:t>
      </w:r>
      <w:r w:rsidR="00032ED8">
        <w:rPr>
          <w:rFonts w:ascii="Times New Roman" w:eastAsia="Times New Roman" w:hAnsi="Times New Roman" w:cs="Times New Roman"/>
          <w:sz w:val="24"/>
          <w:szCs w:val="24"/>
        </w:rPr>
        <w:t>0</w:t>
      </w:r>
      <w:r w:rsidR="00C949C7">
        <w:rPr>
          <w:rFonts w:ascii="Times New Roman" w:eastAsia="Times New Roman" w:hAnsi="Times New Roman" w:cs="Times New Roman"/>
          <w:sz w:val="24"/>
          <w:szCs w:val="24"/>
        </w:rPr>
        <w:t xml:space="preserve">% of total OC loads, </w:t>
      </w:r>
      <w:r w:rsidR="00032ED8">
        <w:rPr>
          <w:rFonts w:ascii="Times New Roman" w:eastAsia="Times New Roman" w:hAnsi="Times New Roman" w:cs="Times New Roman"/>
          <w:sz w:val="24"/>
          <w:szCs w:val="24"/>
        </w:rPr>
        <w:t>whereas burial accounted for 2.87-36.82</w:t>
      </w:r>
      <w:r w:rsidR="00C949C7">
        <w:rPr>
          <w:rFonts w:ascii="Times New Roman" w:eastAsia="Times New Roman" w:hAnsi="Times New Roman" w:cs="Times New Roman"/>
          <w:sz w:val="24"/>
          <w:szCs w:val="24"/>
        </w:rPr>
        <w:t>% of total OC loads</w:t>
      </w:r>
      <w:r w:rsidR="00B80037">
        <w:rPr>
          <w:rFonts w:ascii="Times New Roman" w:eastAsia="Times New Roman" w:hAnsi="Times New Roman" w:cs="Times New Roman"/>
          <w:sz w:val="24"/>
          <w:szCs w:val="24"/>
        </w:rPr>
        <w:t>.</w:t>
      </w:r>
      <w:r w:rsidR="007D2588">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Trout</w:t>
      </w:r>
      <w:r w:rsidR="0002338E">
        <w:rPr>
          <w:rFonts w:ascii="Times New Roman" w:eastAsia="Times New Roman" w:hAnsi="Times New Roman" w:cs="Times New Roman"/>
          <w:sz w:val="24"/>
          <w:szCs w:val="24"/>
        </w:rPr>
        <w:t xml:space="preserve"> Lake</w:t>
      </w:r>
      <w:r w:rsidR="00C949C7">
        <w:rPr>
          <w:rFonts w:ascii="Times New Roman" w:eastAsia="Times New Roman" w:hAnsi="Times New Roman" w:cs="Times New Roman"/>
          <w:sz w:val="24"/>
          <w:szCs w:val="24"/>
        </w:rPr>
        <w:t xml:space="preserve"> and Harp</w:t>
      </w:r>
      <w:r w:rsidR="0002338E">
        <w:rPr>
          <w:rFonts w:ascii="Times New Roman" w:eastAsia="Times New Roman" w:hAnsi="Times New Roman" w:cs="Times New Roman"/>
          <w:sz w:val="24"/>
          <w:szCs w:val="24"/>
        </w:rPr>
        <w:t xml:space="preserve"> Lake</w:t>
      </w:r>
      <w:r w:rsidR="00C949C7">
        <w:rPr>
          <w:rFonts w:ascii="Times New Roman" w:eastAsia="Times New Roman" w:hAnsi="Times New Roman" w:cs="Times New Roman"/>
          <w:sz w:val="24"/>
          <w:szCs w:val="24"/>
        </w:rPr>
        <w:t xml:space="preserve"> </w:t>
      </w:r>
      <w:r w:rsidR="003647D3">
        <w:rPr>
          <w:rFonts w:ascii="Times New Roman" w:eastAsia="Times New Roman" w:hAnsi="Times New Roman" w:cs="Times New Roman"/>
          <w:sz w:val="24"/>
          <w:szCs w:val="24"/>
        </w:rPr>
        <w:t xml:space="preserve">exhibited </w:t>
      </w:r>
      <w:r w:rsidR="00C949C7">
        <w:rPr>
          <w:rFonts w:ascii="Times New Roman" w:eastAsia="Times New Roman" w:hAnsi="Times New Roman" w:cs="Times New Roman"/>
          <w:sz w:val="24"/>
          <w:szCs w:val="24"/>
        </w:rPr>
        <w:t xml:space="preserve">the largest differences between respiration and burial. </w:t>
      </w:r>
      <w:r w:rsidR="00B80037">
        <w:rPr>
          <w:rFonts w:ascii="Times New Roman" w:eastAsia="Times New Roman" w:hAnsi="Times New Roman" w:cs="Times New Roman"/>
          <w:sz w:val="24"/>
          <w:szCs w:val="24"/>
        </w:rPr>
        <w:t xml:space="preserve">Monona was the only </w:t>
      </w:r>
      <w:r w:rsidR="003647D3">
        <w:rPr>
          <w:rFonts w:ascii="Times New Roman" w:eastAsia="Times New Roman" w:hAnsi="Times New Roman" w:cs="Times New Roman"/>
          <w:sz w:val="24"/>
          <w:szCs w:val="24"/>
        </w:rPr>
        <w:t xml:space="preserve">lake dominated by burial </w:t>
      </w:r>
      <w:r w:rsidR="00B80037">
        <w:rPr>
          <w:rFonts w:ascii="Times New Roman" w:eastAsia="Times New Roman" w:hAnsi="Times New Roman" w:cs="Times New Roman"/>
          <w:sz w:val="24"/>
          <w:szCs w:val="24"/>
        </w:rPr>
        <w:t>long-term</w:t>
      </w:r>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13" w:name="_23giog1xmb1e" w:colFirst="0" w:colLast="0"/>
      <w:bookmarkEnd w:id="113"/>
      <w:r>
        <w:rPr>
          <w:rFonts w:ascii="Times New Roman" w:eastAsia="Times New Roman" w:hAnsi="Times New Roman" w:cs="Times New Roman"/>
          <w:i/>
          <w:sz w:val="24"/>
          <w:szCs w:val="24"/>
        </w:rPr>
        <w:t>Seasonal fates</w:t>
      </w:r>
    </w:p>
    <w:p w14:paraId="08D0F66D" w14:textId="0BD7F955"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whereas the ratio between respiration and burial generally shifted towards </w:t>
      </w:r>
      <w:r>
        <w:rPr>
          <w:rFonts w:ascii="Times New Roman" w:eastAsia="Times New Roman" w:hAnsi="Times New Roman" w:cs="Times New Roman"/>
          <w:sz w:val="24"/>
          <w:szCs w:val="24"/>
        </w:rPr>
        <w:lastRenderedPageBreak/>
        <w:t>respiration</w:t>
      </w:r>
      <w:r w:rsidR="00361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commentRangeStart w:id="114"/>
      <w:commentRangeStart w:id="115"/>
      <w:commentRangeStart w:id="116"/>
      <w:commentRangeStart w:id="117"/>
      <w:commentRangeStart w:id="118"/>
      <w:r>
        <w:rPr>
          <w:rFonts w:ascii="Times New Roman" w:eastAsia="Times New Roman" w:hAnsi="Times New Roman" w:cs="Times New Roman"/>
          <w:sz w:val="24"/>
          <w:szCs w:val="24"/>
        </w:rPr>
        <w:t>Fig. 5</w:t>
      </w:r>
      <w:commentRangeEnd w:id="114"/>
      <w:r w:rsidR="00231C87">
        <w:rPr>
          <w:rStyle w:val="CommentReference"/>
        </w:rPr>
        <w:commentReference w:id="114"/>
      </w:r>
      <w:commentRangeEnd w:id="115"/>
      <w:r w:rsidR="00AF64B8">
        <w:rPr>
          <w:rStyle w:val="CommentReference"/>
        </w:rPr>
        <w:commentReference w:id="115"/>
      </w:r>
      <w:commentRangeEnd w:id="116"/>
      <w:r w:rsidR="005E77BA">
        <w:rPr>
          <w:rStyle w:val="CommentReference"/>
        </w:rPr>
        <w:commentReference w:id="116"/>
      </w:r>
      <w:commentRangeEnd w:id="117"/>
      <w:r w:rsidR="00241CCD">
        <w:rPr>
          <w:rStyle w:val="CommentReference"/>
        </w:rPr>
        <w:commentReference w:id="117"/>
      </w:r>
      <w:commentRangeEnd w:id="118"/>
      <w:r w:rsidR="00C949C7">
        <w:rPr>
          <w:rStyle w:val="CommentReference"/>
        </w:rPr>
        <w:commentReference w:id="118"/>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sidR="0034314A">
        <w:rPr>
          <w:rFonts w:ascii="Times New Roman" w:eastAsia="Times New Roman" w:hAnsi="Times New Roman" w:cs="Times New Roman"/>
          <w:sz w:val="24"/>
          <w:szCs w:val="24"/>
        </w:rPr>
        <w:t xml:space="preserve">high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 xml:space="preserve">remained </w:t>
      </w:r>
      <w:r w:rsidR="003647D3">
        <w:rPr>
          <w:rFonts w:ascii="Times New Roman" w:eastAsia="Times New Roman" w:hAnsi="Times New Roman" w:cs="Times New Roman"/>
          <w:sz w:val="24"/>
          <w:szCs w:val="24"/>
        </w:rPr>
        <w:t xml:space="preserve">dominated by respiration </w:t>
      </w:r>
      <w:r>
        <w:rPr>
          <w:rFonts w:ascii="Times New Roman" w:eastAsia="Times New Roman" w:hAnsi="Times New Roman" w:cs="Times New Roman"/>
          <w:sz w:val="24"/>
          <w:szCs w:val="24"/>
        </w:rPr>
        <w:t>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w:t>
      </w:r>
      <w:r w:rsidR="003647D3">
        <w:rPr>
          <w:rFonts w:ascii="Times New Roman" w:eastAsia="Times New Roman" w:hAnsi="Times New Roman" w:cs="Times New Roman"/>
          <w:sz w:val="24"/>
          <w:szCs w:val="24"/>
        </w:rPr>
        <w:t xml:space="preserve">respiration increased relative to burial </w:t>
      </w:r>
      <w:r>
        <w:rPr>
          <w:rFonts w:ascii="Times New Roman" w:eastAsia="Times New Roman" w:hAnsi="Times New Roman" w:cs="Times New Roman"/>
          <w:sz w:val="24"/>
          <w:szCs w:val="24"/>
        </w:rPr>
        <w:t>as the growing season progressed. Harp</w:t>
      </w:r>
      <w:r w:rsidR="0034314A">
        <w:rPr>
          <w:rFonts w:ascii="Times New Roman" w:eastAsia="Times New Roman" w:hAnsi="Times New Roman" w:cs="Times New Roman"/>
          <w:sz w:val="24"/>
          <w:szCs w:val="24"/>
        </w:rPr>
        <w:t xml:space="preserve"> Lake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Toolik</w:t>
      </w:r>
      <w:proofErr w:type="spellEnd"/>
      <w:r w:rsidR="0034314A">
        <w:rPr>
          <w:rFonts w:ascii="Times New Roman" w:eastAsia="Times New Roman" w:hAnsi="Times New Roman" w:cs="Times New Roman"/>
          <w:sz w:val="24"/>
          <w:szCs w:val="24"/>
        </w:rPr>
        <w:t xml:space="preserve"> Lake</w:t>
      </w:r>
      <w:r>
        <w:rPr>
          <w:rFonts w:ascii="Times New Roman" w:eastAsia="Times New Roman" w:hAnsi="Times New Roman" w:cs="Times New Roman"/>
          <w:sz w:val="24"/>
          <w:szCs w:val="24"/>
        </w:rPr>
        <w:t xml:space="preserve"> and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 xml:space="preserve">Vanern were </w:t>
      </w:r>
      <w:r w:rsidR="003647D3">
        <w:rPr>
          <w:rFonts w:ascii="Times New Roman" w:eastAsia="Times New Roman" w:hAnsi="Times New Roman" w:cs="Times New Roman"/>
          <w:sz w:val="24"/>
          <w:szCs w:val="24"/>
        </w:rPr>
        <w:t xml:space="preserve">dominated by burial </w:t>
      </w:r>
      <w:r>
        <w:rPr>
          <w:rFonts w:ascii="Times New Roman" w:eastAsia="Times New Roman" w:hAnsi="Times New Roman" w:cs="Times New Roman"/>
          <w:sz w:val="24"/>
          <w:szCs w:val="24"/>
        </w:rPr>
        <w:t xml:space="preserve">early in the growing season, but became </w:t>
      </w:r>
      <w:r w:rsidR="003647D3">
        <w:rPr>
          <w:rFonts w:ascii="Times New Roman" w:eastAsia="Times New Roman" w:hAnsi="Times New Roman" w:cs="Times New Roman"/>
          <w:sz w:val="24"/>
          <w:szCs w:val="24"/>
        </w:rPr>
        <w:t>dominated by respiration</w:t>
      </w:r>
      <w:r>
        <w:rPr>
          <w:rFonts w:ascii="Times New Roman" w:eastAsia="Times New Roman" w:hAnsi="Times New Roman" w:cs="Times New Roman"/>
          <w:sz w:val="24"/>
          <w:szCs w:val="24"/>
        </w:rPr>
        <w:t xml:space="preserve"> </w:t>
      </w:r>
      <w:r w:rsidR="003647D3">
        <w:rPr>
          <w:rFonts w:ascii="Times New Roman" w:eastAsia="Times New Roman" w:hAnsi="Times New Roman" w:cs="Times New Roman"/>
          <w:sz w:val="24"/>
          <w:szCs w:val="24"/>
        </w:rPr>
        <w:t xml:space="preserve">on an annual basis </w:t>
      </w:r>
      <w:r>
        <w:rPr>
          <w:rFonts w:ascii="Times New Roman" w:eastAsia="Times New Roman" w:hAnsi="Times New Roman" w:cs="Times New Roman"/>
          <w:sz w:val="24"/>
          <w:szCs w:val="24"/>
        </w:rPr>
        <w:t xml:space="preserve">as temperatures warmed. Conversely,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 xml:space="preserve">Monona remained </w:t>
      </w:r>
      <w:r w:rsidR="003647D3">
        <w:rPr>
          <w:rFonts w:ascii="Times New Roman" w:eastAsia="Times New Roman" w:hAnsi="Times New Roman" w:cs="Times New Roman"/>
          <w:sz w:val="24"/>
          <w:szCs w:val="24"/>
        </w:rPr>
        <w:t xml:space="preserve">dominated by burial </w:t>
      </w:r>
      <w:r>
        <w:rPr>
          <w:rFonts w:ascii="Times New Roman" w:eastAsia="Times New Roman" w:hAnsi="Times New Roman" w:cs="Times New Roman"/>
          <w:sz w:val="24"/>
          <w:szCs w:val="24"/>
        </w:rPr>
        <w:t xml:space="preserve">throughout most of the year and </w:t>
      </w:r>
      <w:r w:rsidR="003647D3">
        <w:rPr>
          <w:rFonts w:ascii="Times New Roman" w:eastAsia="Times New Roman" w:hAnsi="Times New Roman" w:cs="Times New Roman"/>
          <w:sz w:val="24"/>
          <w:szCs w:val="24"/>
        </w:rPr>
        <w:t>respiration exceeded burial</w:t>
      </w:r>
      <w:r>
        <w:rPr>
          <w:rFonts w:ascii="Times New Roman" w:eastAsia="Times New Roman" w:hAnsi="Times New Roman" w:cs="Times New Roman"/>
          <w:sz w:val="24"/>
          <w:szCs w:val="24"/>
        </w:rPr>
        <w:t xml:space="preserve"> </w:t>
      </w:r>
      <w:r w:rsidR="0034314A">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 xml:space="preserve">Monona remained </w:t>
      </w:r>
      <w:r w:rsidR="003647D3">
        <w:rPr>
          <w:rFonts w:ascii="Times New Roman" w:eastAsia="Times New Roman" w:hAnsi="Times New Roman" w:cs="Times New Roman"/>
          <w:sz w:val="24"/>
          <w:szCs w:val="24"/>
        </w:rPr>
        <w:t>dominated by burial</w:t>
      </w:r>
      <w:r>
        <w:rPr>
          <w:rFonts w:ascii="Times New Roman" w:eastAsia="Times New Roman" w:hAnsi="Times New Roman" w:cs="Times New Roman"/>
          <w:sz w:val="24"/>
          <w:szCs w:val="24"/>
        </w:rPr>
        <w:t xml:space="preserve"> on an annual basis (Table 5).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 xml:space="preserve">Monona and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Vanern also showed less of an increase in autochthony as the growing season progressed compared to other lakes, suggesting the importance of continued allochthonous inputs during summer months coinciding with increases in autochthony.</w:t>
      </w:r>
      <w:r w:rsidR="003618F9">
        <w:rPr>
          <w:rFonts w:ascii="Times New Roman" w:eastAsia="Times New Roman" w:hAnsi="Times New Roman" w:cs="Times New Roman"/>
          <w:sz w:val="24"/>
          <w:szCs w:val="24"/>
        </w:rPr>
        <w:t xml:space="preserve"> </w:t>
      </w:r>
      <w:commentRangeStart w:id="119"/>
      <w:ins w:id="120" w:author="Paul Hanson" w:date="2017-09-18T13:51:00Z">
        <w:r w:rsidR="0034314A">
          <w:rPr>
            <w:rFonts w:ascii="Times New Roman" w:eastAsia="Times New Roman" w:hAnsi="Times New Roman" w:cs="Times New Roman"/>
            <w:sz w:val="24"/>
            <w:szCs w:val="24"/>
          </w:rPr>
          <w:t xml:space="preserve">Only lakes, in which the word, “Lake”, </w:t>
        </w:r>
      </w:ins>
      <w:ins w:id="121" w:author="Paul Hanson" w:date="2017-09-18T13:52:00Z">
        <w:r w:rsidR="0034314A">
          <w:rPr>
            <w:rFonts w:ascii="Times New Roman" w:eastAsia="Times New Roman" w:hAnsi="Times New Roman" w:cs="Times New Roman"/>
            <w:sz w:val="24"/>
            <w:szCs w:val="24"/>
          </w:rPr>
          <w:t>precedes</w:t>
        </w:r>
      </w:ins>
      <w:ins w:id="122" w:author="Paul Hanson" w:date="2017-09-18T13:51:00Z">
        <w:r w:rsidR="0034314A">
          <w:rPr>
            <w:rFonts w:ascii="Times New Roman" w:eastAsia="Times New Roman" w:hAnsi="Times New Roman" w:cs="Times New Roman"/>
            <w:sz w:val="24"/>
            <w:szCs w:val="24"/>
          </w:rPr>
          <w:t xml:space="preserve"> the rest of the name</w:t>
        </w:r>
      </w:ins>
      <w:ins w:id="123" w:author="Paul Hanson" w:date="2017-09-18T13:52:00Z">
        <w:r w:rsidR="0034314A">
          <w:rPr>
            <w:rFonts w:ascii="Times New Roman" w:eastAsia="Times New Roman" w:hAnsi="Times New Roman" w:cs="Times New Roman"/>
            <w:sz w:val="24"/>
            <w:szCs w:val="24"/>
          </w:rPr>
          <w:t xml:space="preserve"> had values in all 4 quadrants of the load-fate space (ha </w:t>
        </w:r>
        <w:proofErr w:type="spellStart"/>
        <w:r w:rsidR="0034314A">
          <w:rPr>
            <w:rFonts w:ascii="Times New Roman" w:eastAsia="Times New Roman" w:hAnsi="Times New Roman" w:cs="Times New Roman"/>
            <w:sz w:val="24"/>
            <w:szCs w:val="24"/>
          </w:rPr>
          <w:t>ha</w:t>
        </w:r>
        <w:proofErr w:type="spellEnd"/>
        <w:r w:rsidR="0034314A">
          <w:rPr>
            <w:rFonts w:ascii="Times New Roman" w:eastAsia="Times New Roman" w:hAnsi="Times New Roman" w:cs="Times New Roman"/>
            <w:sz w:val="24"/>
            <w:szCs w:val="24"/>
          </w:rPr>
          <w:t>)</w:t>
        </w:r>
      </w:ins>
      <w:ins w:id="124" w:author="Paul Hanson" w:date="2017-09-18T13:51:00Z">
        <w:r w:rsidR="0034314A">
          <w:rPr>
            <w:rFonts w:ascii="Times New Roman" w:eastAsia="Times New Roman" w:hAnsi="Times New Roman" w:cs="Times New Roman"/>
            <w:sz w:val="24"/>
            <w:szCs w:val="24"/>
          </w:rPr>
          <w:t>.</w:t>
        </w:r>
      </w:ins>
      <w:commentRangeEnd w:id="119"/>
      <w:r w:rsidR="00355090">
        <w:rPr>
          <w:rStyle w:val="CommentReference"/>
        </w:rPr>
        <w:commentReference w:id="119"/>
      </w:r>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25" w:name="_3o4ewidztyp5" w:colFirst="0" w:colLast="0"/>
      <w:bookmarkEnd w:id="125"/>
      <w:commentRangeStart w:id="126"/>
      <w:r>
        <w:rPr>
          <w:rFonts w:ascii="Times New Roman" w:eastAsia="Times New Roman" w:hAnsi="Times New Roman" w:cs="Times New Roman"/>
          <w:b/>
          <w:sz w:val="24"/>
          <w:szCs w:val="24"/>
        </w:rPr>
        <w:t>DISCUSSION</w:t>
      </w:r>
      <w:commentRangeEnd w:id="126"/>
      <w:r w:rsidR="00EB4F26">
        <w:rPr>
          <w:rStyle w:val="CommentReference"/>
        </w:rPr>
        <w:commentReference w:id="126"/>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127" w:name="_a3c9orcnsv16" w:colFirst="0" w:colLast="0"/>
      <w:bookmarkEnd w:id="127"/>
      <w:r>
        <w:rPr>
          <w:rFonts w:ascii="Times New Roman" w:eastAsia="Times New Roman" w:hAnsi="Times New Roman" w:cs="Times New Roman"/>
          <w:i/>
          <w:sz w:val="24"/>
          <w:szCs w:val="24"/>
        </w:rPr>
        <w:t>Capturing lake processes</w:t>
      </w:r>
    </w:p>
    <w:p w14:paraId="6428DA48" w14:textId="435BF6D4"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28"/>
      <w:commentRangeStart w:id="129"/>
      <w:r>
        <w:rPr>
          <w:rFonts w:ascii="Times New Roman" w:eastAsia="Times New Roman" w:hAnsi="Times New Roman" w:cs="Times New Roman"/>
          <w:sz w:val="24"/>
          <w:szCs w:val="24"/>
        </w:rPr>
        <w:t>Our results indicated that a relatively simple, dynamical model can</w:t>
      </w:r>
      <w:r w:rsidR="004B6E1C">
        <w:rPr>
          <w:rFonts w:ascii="Times New Roman" w:eastAsia="Times New Roman" w:hAnsi="Times New Roman" w:cs="Times New Roman"/>
          <w:sz w:val="24"/>
          <w:szCs w:val="24"/>
        </w:rPr>
        <w:t xml:space="preserve"> recreate long-term trends in DOC and</w:t>
      </w:r>
      <w:r>
        <w:rPr>
          <w:rFonts w:ascii="Times New Roman" w:eastAsia="Times New Roman" w:hAnsi="Times New Roman" w:cs="Times New Roman"/>
          <w:sz w:val="24"/>
          <w:szCs w:val="24"/>
        </w:rPr>
        <w:t xml:space="preserve">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w:t>
      </w:r>
      <w:commentRangeEnd w:id="128"/>
      <w:r w:rsidR="00AF31CA">
        <w:rPr>
          <w:rStyle w:val="CommentReference"/>
        </w:rPr>
        <w:commentReference w:id="128"/>
      </w:r>
      <w:commentRangeEnd w:id="129"/>
      <w:r w:rsidR="001B7100">
        <w:rPr>
          <w:rStyle w:val="CommentReference"/>
        </w:rPr>
        <w:commentReference w:id="129"/>
      </w:r>
      <w:r w:rsidR="00C2202B">
        <w:rPr>
          <w:rFonts w:ascii="Times New Roman" w:eastAsia="Times New Roman" w:hAnsi="Times New Roman" w:cs="Times New Roman"/>
          <w:sz w:val="24"/>
          <w:szCs w:val="24"/>
        </w:rPr>
        <w:t xml:space="preserve">While postulated previously (Hanson et al. 2011), this is the first demonstration </w:t>
      </w:r>
      <w:r w:rsidR="004B6E1C">
        <w:rPr>
          <w:rFonts w:ascii="Times New Roman" w:eastAsia="Times New Roman" w:hAnsi="Times New Roman" w:cs="Times New Roman"/>
          <w:sz w:val="24"/>
          <w:szCs w:val="24"/>
        </w:rPr>
        <w:t>of</w:t>
      </w:r>
      <w:r w:rsidR="00C2202B">
        <w:rPr>
          <w:rFonts w:ascii="Times New Roman" w:eastAsia="Times New Roman" w:hAnsi="Times New Roman" w:cs="Times New Roman"/>
          <w:sz w:val="24"/>
          <w:szCs w:val="24"/>
        </w:rPr>
        <w:t xml:space="preserve">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 xml:space="preserve">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w:t>
      </w:r>
      <w:r w:rsidR="00492203">
        <w:rPr>
          <w:rFonts w:ascii="Times New Roman" w:eastAsia="Times New Roman" w:hAnsi="Times New Roman" w:cs="Times New Roman"/>
          <w:sz w:val="24"/>
          <w:szCs w:val="24"/>
        </w:rPr>
        <w:lastRenderedPageBreak/>
        <w:t>account for autochthony</w:t>
      </w:r>
      <w:r>
        <w:rPr>
          <w:rFonts w:ascii="Times New Roman" w:eastAsia="Times New Roman" w:hAnsi="Times New Roman" w:cs="Times New Roman"/>
          <w:sz w:val="24"/>
          <w:szCs w:val="24"/>
        </w:rPr>
        <w:t xml:space="preserve">. Whalen and Cornwall (1985)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burial and high export. Similar to Hanson et al. (2014), Dillon and </w:t>
      </w:r>
      <w:proofErr w:type="spellStart"/>
      <w:r>
        <w:rPr>
          <w:rFonts w:ascii="Times New Roman" w:eastAsia="Times New Roman" w:hAnsi="Times New Roman" w:cs="Times New Roman"/>
          <w:sz w:val="24"/>
          <w:szCs w:val="24"/>
        </w:rPr>
        <w:t>Molot</w:t>
      </w:r>
      <w:r w:rsidR="009E4CF0">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 xml:space="preserve">(Dillon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respiration (based on field data from 1981-1989), were comparable to our results. Although our results generally agreed with prior studies based on steady-state models, </w:t>
      </w:r>
      <w:r w:rsidR="00BA5D87">
        <w:rPr>
          <w:rFonts w:ascii="Times New Roman" w:eastAsia="Times New Roman" w:hAnsi="Times New Roman" w:cs="Times New Roman"/>
          <w:sz w:val="24"/>
          <w:szCs w:val="24"/>
        </w:rPr>
        <w:t xml:space="preserve">our estimated respiration rates were generally higher than those noted in the literature (Hanson et al. 2014, Dillon and </w:t>
      </w:r>
      <w:proofErr w:type="spellStart"/>
      <w:r w:rsidR="00BA5D87">
        <w:rPr>
          <w:rFonts w:ascii="Times New Roman" w:eastAsia="Times New Roman" w:hAnsi="Times New Roman" w:cs="Times New Roman"/>
          <w:sz w:val="24"/>
          <w:szCs w:val="24"/>
        </w:rPr>
        <w:t>Molot</w:t>
      </w:r>
      <w:proofErr w:type="spellEnd"/>
      <w:r w:rsidR="00BA5D87">
        <w:rPr>
          <w:rFonts w:ascii="Times New Roman" w:eastAsia="Times New Roman" w:hAnsi="Times New Roman" w:cs="Times New Roman"/>
          <w:sz w:val="24"/>
          <w:szCs w:val="24"/>
        </w:rPr>
        <w:t xml:space="preserve"> 1997)</w:t>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proofErr w:type="spellStart"/>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w:t>
      </w:r>
      <w:r w:rsidR="0035245F">
        <w:rPr>
          <w:rFonts w:ascii="Times New Roman" w:eastAsia="Times New Roman" w:hAnsi="Times New Roman" w:cs="Times New Roman"/>
          <w:sz w:val="24"/>
          <w:szCs w:val="24"/>
        </w:rPr>
        <w:t>relative magnitudes of OC fates in lake ecosystems</w:t>
      </w:r>
      <w:r>
        <w:rPr>
          <w:rFonts w:ascii="Times New Roman" w:eastAsia="Times New Roman" w:hAnsi="Times New Roman" w:cs="Times New Roman"/>
          <w:sz w:val="24"/>
          <w:szCs w:val="24"/>
        </w:rPr>
        <w:t xml:space="preserve">, given the importance of autochthony and respiration. </w:t>
      </w:r>
    </w:p>
    <w:p w14:paraId="567B206F" w14:textId="77777777" w:rsidR="00562DD6" w:rsidRDefault="00562DD6" w:rsidP="005D206D">
      <w:pPr>
        <w:spacing w:line="480" w:lineRule="auto"/>
        <w:rPr>
          <w:rFonts w:ascii="Times New Roman" w:eastAsia="Times New Roman" w:hAnsi="Times New Roman" w:cs="Times New Roman"/>
          <w:sz w:val="24"/>
          <w:szCs w:val="24"/>
        </w:rPr>
      </w:pPr>
    </w:p>
    <w:p w14:paraId="4C018F70" w14:textId="77777777" w:rsidR="00562DD6" w:rsidRDefault="00562DD6">
      <w:pPr>
        <w:spacing w:line="480" w:lineRule="auto"/>
        <w:rPr>
          <w:rFonts w:ascii="Times New Roman" w:eastAsia="Times New Roman" w:hAnsi="Times New Roman" w:cs="Times New Roman"/>
          <w:i/>
          <w:color w:val="434343"/>
          <w:sz w:val="24"/>
          <w:szCs w:val="24"/>
        </w:rPr>
      </w:pPr>
      <w:r>
        <w:rPr>
          <w:rFonts w:ascii="Times New Roman" w:eastAsia="Times New Roman" w:hAnsi="Times New Roman" w:cs="Times New Roman"/>
          <w:i/>
          <w:sz w:val="24"/>
          <w:szCs w:val="24"/>
        </w:rPr>
        <w:t xml:space="preserve">OC fates and global change implications </w:t>
      </w:r>
    </w:p>
    <w:p w14:paraId="3AC32F56" w14:textId="2E58315F" w:rsidR="007F132D" w:rsidRPr="007F132D"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30"/>
      <w:r>
        <w:rPr>
          <w:rFonts w:ascii="Times New Roman" w:eastAsia="Times New Roman" w:hAnsi="Times New Roman" w:cs="Times New Roman"/>
          <w:sz w:val="24"/>
          <w:szCs w:val="24"/>
        </w:rPr>
        <w:t xml:space="preserve">Although prior studies have identified lakes as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w:t>
      </w:r>
      <w:commentRangeEnd w:id="130"/>
      <w:r w:rsidR="00CF40FF">
        <w:rPr>
          <w:rStyle w:val="CommentReference"/>
        </w:rPr>
        <w:commentReference w:id="130"/>
      </w:r>
      <w:r w:rsidR="005A24E4">
        <w:rPr>
          <w:rFonts w:ascii="Times New Roman" w:eastAsia="Times New Roman" w:hAnsi="Times New Roman" w:cs="Times New Roman"/>
          <w:sz w:val="24"/>
          <w:szCs w:val="24"/>
        </w:rPr>
        <w:t>W</w:t>
      </w:r>
      <w:r w:rsidR="00333E62">
        <w:rPr>
          <w:rFonts w:ascii="Times New Roman" w:eastAsia="Times New Roman" w:hAnsi="Times New Roman" w:cs="Times New Roman"/>
          <w:sz w:val="24"/>
          <w:szCs w:val="24"/>
        </w:rPr>
        <w:t>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w:t>
      </w:r>
      <w:r w:rsidR="008765EF">
        <w:rPr>
          <w:rFonts w:ascii="Times New Roman" w:eastAsia="Times New Roman" w:hAnsi="Times New Roman" w:cs="Times New Roman"/>
          <w:sz w:val="24"/>
          <w:szCs w:val="24"/>
        </w:rPr>
        <w:t>rates of</w:t>
      </w:r>
      <w:r w:rsidR="006E5828">
        <w:rPr>
          <w:rFonts w:ascii="Times New Roman" w:eastAsia="Times New Roman" w:hAnsi="Times New Roman" w:cs="Times New Roman"/>
          <w:sz w:val="24"/>
          <w:szCs w:val="24"/>
        </w:rPr>
        <w:t xml:space="preserve"> export, </w:t>
      </w:r>
      <w:r w:rsidR="00FD26D8">
        <w:rPr>
          <w:rFonts w:ascii="Times New Roman" w:eastAsia="Times New Roman" w:hAnsi="Times New Roman" w:cs="Times New Roman"/>
          <w:sz w:val="24"/>
          <w:szCs w:val="24"/>
        </w:rPr>
        <w:t>respiration</w:t>
      </w:r>
      <w:r w:rsidR="006E5828">
        <w:rPr>
          <w:rFonts w:ascii="Times New Roman" w:eastAsia="Times New Roman" w:hAnsi="Times New Roman" w:cs="Times New Roman"/>
          <w:sz w:val="24"/>
          <w:szCs w:val="24"/>
        </w:rPr>
        <w:t>,</w:t>
      </w:r>
      <w:r w:rsidR="00FD26D8">
        <w:rPr>
          <w:rFonts w:ascii="Times New Roman" w:eastAsia="Times New Roman" w:hAnsi="Times New Roman" w:cs="Times New Roman"/>
          <w:sz w:val="24"/>
          <w:szCs w:val="24"/>
        </w:rPr>
        <w:t xml:space="preserve">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w:t>
      </w:r>
      <w:r>
        <w:rPr>
          <w:rFonts w:ascii="Times New Roman" w:eastAsia="Times New Roman" w:hAnsi="Times New Roman" w:cs="Times New Roman"/>
          <w:sz w:val="24"/>
          <w:szCs w:val="24"/>
        </w:rPr>
        <w:t xml:space="preserve">. </w:t>
      </w:r>
      <w:r w:rsidR="00430173">
        <w:rPr>
          <w:rFonts w:ascii="Times New Roman" w:eastAsia="Times New Roman" w:hAnsi="Times New Roman" w:cs="Times New Roman"/>
          <w:sz w:val="24"/>
          <w:szCs w:val="24"/>
        </w:rPr>
        <w:t>A key consideration is that o</w:t>
      </w:r>
      <w:r w:rsidR="00E44214">
        <w:rPr>
          <w:rFonts w:ascii="Times New Roman" w:eastAsia="Times New Roman" w:hAnsi="Times New Roman" w:cs="Times New Roman"/>
          <w:sz w:val="24"/>
          <w:szCs w:val="24"/>
        </w:rPr>
        <w:t xml:space="preserve">ur model buried 100% of </w:t>
      </w:r>
      <w:proofErr w:type="spellStart"/>
      <w:r w:rsidR="009538B4">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9538B4">
        <w:rPr>
          <w:rFonts w:ascii="Times New Roman" w:eastAsia="Times New Roman" w:hAnsi="Times New Roman" w:cs="Times New Roman"/>
          <w:sz w:val="24"/>
          <w:szCs w:val="24"/>
          <w:vertAlign w:val="subscript"/>
        </w:rPr>
        <w:t>lloch</w:t>
      </w:r>
      <w:proofErr w:type="spellEnd"/>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(Table 2: </w:t>
      </w:r>
      <w:proofErr w:type="spellStart"/>
      <w:r w:rsidR="00032ED8" w:rsidRPr="00ED587F">
        <w:rPr>
          <w:rFonts w:ascii="Times New Roman" w:eastAsia="Times New Roman" w:hAnsi="Times New Roman" w:cs="Times New Roman"/>
          <w:i/>
          <w:sz w:val="24"/>
          <w:szCs w:val="24"/>
        </w:rPr>
        <w:t>BPOC</w:t>
      </w:r>
      <w:r w:rsidR="00032ED8" w:rsidRPr="00ED587F">
        <w:rPr>
          <w:rFonts w:ascii="Times New Roman" w:eastAsia="Times New Roman" w:hAnsi="Times New Roman" w:cs="Times New Roman"/>
          <w:i/>
          <w:sz w:val="24"/>
          <w:szCs w:val="24"/>
          <w:vertAlign w:val="subscript"/>
        </w:rPr>
        <w:t>Alloch</w:t>
      </w:r>
      <w:proofErr w:type="spellEnd"/>
      <w:r w:rsidR="00E44214">
        <w:rPr>
          <w:rFonts w:ascii="Times New Roman" w:eastAsia="Times New Roman" w:hAnsi="Times New Roman" w:cs="Times New Roman"/>
          <w:sz w:val="24"/>
          <w:szCs w:val="24"/>
        </w:rPr>
        <w:t xml:space="preserve">); therefore, any increase in </w:t>
      </w:r>
      <w:proofErr w:type="spellStart"/>
      <w:r w:rsidR="009538B4">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9538B4">
        <w:rPr>
          <w:rFonts w:ascii="Times New Roman" w:eastAsia="Times New Roman" w:hAnsi="Times New Roman" w:cs="Times New Roman"/>
          <w:sz w:val="24"/>
          <w:szCs w:val="24"/>
          <w:vertAlign w:val="subscript"/>
        </w:rPr>
        <w:t>lloch</w:t>
      </w:r>
      <w:proofErr w:type="spellEnd"/>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would be directly proportional to increases in burial. </w:t>
      </w:r>
      <w:r w:rsidR="0035554E">
        <w:rPr>
          <w:rFonts w:ascii="Times New Roman" w:eastAsia="Times New Roman" w:hAnsi="Times New Roman" w:cs="Times New Roman"/>
          <w:sz w:val="24"/>
          <w:szCs w:val="24"/>
        </w:rPr>
        <w:t xml:space="preserve">Owing to lack of </w:t>
      </w:r>
      <w:r w:rsidR="007F132D">
        <w:rPr>
          <w:rFonts w:ascii="Times New Roman" w:eastAsia="Times New Roman" w:hAnsi="Times New Roman" w:cs="Times New Roman"/>
          <w:sz w:val="24"/>
          <w:szCs w:val="24"/>
        </w:rPr>
        <w:t>observational</w:t>
      </w:r>
      <w:r w:rsidR="0035554E">
        <w:rPr>
          <w:rFonts w:ascii="Times New Roman" w:eastAsia="Times New Roman" w:hAnsi="Times New Roman" w:cs="Times New Roman"/>
          <w:sz w:val="24"/>
          <w:szCs w:val="24"/>
        </w:rPr>
        <w:t xml:space="preserve"> data, we </w:t>
      </w:r>
      <w:r w:rsidR="00334E20">
        <w:rPr>
          <w:rFonts w:ascii="Times New Roman" w:eastAsia="Times New Roman" w:hAnsi="Times New Roman" w:cs="Times New Roman"/>
          <w:sz w:val="24"/>
          <w:szCs w:val="24"/>
        </w:rPr>
        <w:t xml:space="preserve">additionally </w:t>
      </w:r>
      <w:r w:rsidR="0035554E">
        <w:rPr>
          <w:rFonts w:ascii="Times New Roman" w:eastAsia="Times New Roman" w:hAnsi="Times New Roman" w:cs="Times New Roman"/>
          <w:sz w:val="24"/>
          <w:szCs w:val="24"/>
        </w:rPr>
        <w:t xml:space="preserve">assumed </w:t>
      </w:r>
      <w:proofErr w:type="spellStart"/>
      <w:r w:rsidR="00343492">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343492">
        <w:rPr>
          <w:rFonts w:ascii="Times New Roman" w:eastAsia="Times New Roman" w:hAnsi="Times New Roman" w:cs="Times New Roman"/>
          <w:sz w:val="24"/>
          <w:szCs w:val="24"/>
          <w:vertAlign w:val="subscript"/>
        </w:rPr>
        <w:t>lloch</w:t>
      </w:r>
      <w:proofErr w:type="spellEnd"/>
      <w:r w:rsidR="00343492" w:rsidDel="0034349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was 10% of </w:t>
      </w:r>
      <w:proofErr w:type="spellStart"/>
      <w:r w:rsidR="00343492">
        <w:rPr>
          <w:rFonts w:ascii="Times New Roman" w:eastAsia="Times New Roman" w:hAnsi="Times New Roman" w:cs="Times New Roman"/>
          <w:sz w:val="24"/>
          <w:szCs w:val="24"/>
        </w:rPr>
        <w:t>DOC</w:t>
      </w:r>
      <w:r w:rsidR="00032ED8">
        <w:rPr>
          <w:rFonts w:ascii="Times New Roman" w:eastAsia="Times New Roman" w:hAnsi="Times New Roman" w:cs="Times New Roman"/>
          <w:sz w:val="24"/>
          <w:szCs w:val="24"/>
          <w:vertAlign w:val="subscript"/>
        </w:rPr>
        <w:t>A</w:t>
      </w:r>
      <w:r w:rsidR="00343492">
        <w:rPr>
          <w:rFonts w:ascii="Times New Roman" w:eastAsia="Times New Roman" w:hAnsi="Times New Roman" w:cs="Times New Roman"/>
          <w:sz w:val="24"/>
          <w:szCs w:val="24"/>
          <w:vertAlign w:val="subscript"/>
        </w:rPr>
        <w:t>lloch</w:t>
      </w:r>
      <w:proofErr w:type="spellEnd"/>
      <w:r w:rsidR="006A6054">
        <w:rPr>
          <w:rFonts w:ascii="Times New Roman" w:eastAsia="Times New Roman" w:hAnsi="Times New Roman" w:cs="Times New Roman"/>
          <w:sz w:val="24"/>
          <w:szCs w:val="24"/>
        </w:rPr>
        <w:t xml:space="preserve"> (</w:t>
      </w:r>
      <w:proofErr w:type="spellStart"/>
      <w:r w:rsidR="006A6054">
        <w:rPr>
          <w:rFonts w:ascii="Times New Roman" w:eastAsia="Times New Roman" w:hAnsi="Times New Roman" w:cs="Times New Roman"/>
          <w:sz w:val="24"/>
          <w:szCs w:val="24"/>
        </w:rPr>
        <w:t>POCFactor</w:t>
      </w:r>
      <w:proofErr w:type="spellEnd"/>
      <w:r w:rsidR="006A6054">
        <w:rPr>
          <w:rFonts w:ascii="Times New Roman" w:eastAsia="Times New Roman" w:hAnsi="Times New Roman" w:cs="Times New Roman"/>
          <w:sz w:val="24"/>
          <w:szCs w:val="24"/>
        </w:rPr>
        <w:t>)</w:t>
      </w:r>
      <w:r w:rsidR="0035554E">
        <w:rPr>
          <w:rFonts w:ascii="Times New Roman" w:eastAsia="Times New Roman" w:hAnsi="Times New Roman" w:cs="Times New Roman"/>
          <w:sz w:val="24"/>
          <w:szCs w:val="24"/>
        </w:rPr>
        <w:t>.</w:t>
      </w:r>
      <w:r w:rsidR="00343492">
        <w:rPr>
          <w:rFonts w:ascii="Times New Roman" w:eastAsia="Times New Roman" w:hAnsi="Times New Roman" w:cs="Times New Roman"/>
          <w:sz w:val="24"/>
          <w:szCs w:val="24"/>
        </w:rPr>
        <w:t xml:space="preserve"> </w:t>
      </w:r>
      <w:r w:rsidR="00300D1E">
        <w:rPr>
          <w:rFonts w:ascii="Times New Roman" w:eastAsia="Times New Roman" w:hAnsi="Times New Roman" w:cs="Times New Roman"/>
          <w:sz w:val="24"/>
          <w:szCs w:val="24"/>
        </w:rPr>
        <w:t>I</w:t>
      </w:r>
      <w:r w:rsidR="00BB19C3">
        <w:rPr>
          <w:rFonts w:ascii="Times New Roman" w:eastAsia="Times New Roman" w:hAnsi="Times New Roman" w:cs="Times New Roman"/>
          <w:sz w:val="24"/>
          <w:szCs w:val="24"/>
        </w:rPr>
        <w:t xml:space="preserve">ntense precipitation </w:t>
      </w:r>
      <w:r w:rsidR="005807D7">
        <w:rPr>
          <w:rFonts w:ascii="Times New Roman" w:eastAsia="Times New Roman" w:hAnsi="Times New Roman" w:cs="Times New Roman"/>
          <w:sz w:val="24"/>
          <w:szCs w:val="24"/>
        </w:rPr>
        <w:t xml:space="preserve">can </w:t>
      </w:r>
      <w:r w:rsidR="00BB19C3">
        <w:rPr>
          <w:rFonts w:ascii="Times New Roman" w:eastAsia="Times New Roman" w:hAnsi="Times New Roman" w:cs="Times New Roman"/>
          <w:sz w:val="24"/>
          <w:szCs w:val="24"/>
        </w:rPr>
        <w:t xml:space="preserve">increase POC </w:t>
      </w:r>
      <w:r w:rsidR="0035554E">
        <w:rPr>
          <w:rFonts w:ascii="Times New Roman" w:eastAsia="Times New Roman" w:hAnsi="Times New Roman" w:cs="Times New Roman"/>
          <w:sz w:val="24"/>
          <w:szCs w:val="24"/>
        </w:rPr>
        <w:t xml:space="preserve">concentration </w:t>
      </w:r>
      <w:r w:rsidR="00BB19C3">
        <w:rPr>
          <w:rFonts w:ascii="Times New Roman" w:eastAsia="Times New Roman" w:hAnsi="Times New Roman" w:cs="Times New Roman"/>
          <w:sz w:val="24"/>
          <w:szCs w:val="24"/>
        </w:rPr>
        <w:t>disproportionately to DOC</w:t>
      </w:r>
      <w:r w:rsidR="0035554E">
        <w:rPr>
          <w:rFonts w:ascii="Times New Roman" w:eastAsia="Times New Roman" w:hAnsi="Times New Roman" w:cs="Times New Roman"/>
          <w:sz w:val="24"/>
          <w:szCs w:val="24"/>
        </w:rPr>
        <w:t xml:space="preserve"> concentration</w:t>
      </w:r>
      <w:r w:rsidR="00BB19C3">
        <w:rPr>
          <w:rFonts w:ascii="Times New Roman" w:eastAsia="Times New Roman" w:hAnsi="Times New Roman" w:cs="Times New Roman"/>
          <w:sz w:val="24"/>
          <w:szCs w:val="24"/>
        </w:rPr>
        <w:t xml:space="preserve"> in </w:t>
      </w:r>
      <w:r w:rsidR="00BB19C3">
        <w:rPr>
          <w:rFonts w:ascii="Times New Roman" w:eastAsia="Times New Roman" w:hAnsi="Times New Roman" w:cs="Times New Roman"/>
          <w:sz w:val="24"/>
          <w:szCs w:val="24"/>
        </w:rPr>
        <w:lastRenderedPageBreak/>
        <w:t>streams (</w:t>
      </w:r>
      <w:proofErr w:type="spellStart"/>
      <w:r w:rsidR="00BB19C3">
        <w:rPr>
          <w:rFonts w:ascii="Times New Roman" w:eastAsia="Times New Roman" w:hAnsi="Times New Roman" w:cs="Times New Roman"/>
          <w:sz w:val="24"/>
          <w:szCs w:val="24"/>
        </w:rPr>
        <w:t>Jeong</w:t>
      </w:r>
      <w:proofErr w:type="spellEnd"/>
      <w:r w:rsidR="00BB19C3">
        <w:rPr>
          <w:rFonts w:ascii="Times New Roman" w:eastAsia="Times New Roman" w:hAnsi="Times New Roman" w:cs="Times New Roman"/>
          <w:sz w:val="24"/>
          <w:szCs w:val="24"/>
        </w:rPr>
        <w:t xml:space="preserve"> et al. 2012, Dhillon and </w:t>
      </w:r>
      <w:proofErr w:type="spellStart"/>
      <w:r w:rsidR="00BB19C3">
        <w:rPr>
          <w:rFonts w:ascii="Times New Roman" w:eastAsia="Times New Roman" w:hAnsi="Times New Roman" w:cs="Times New Roman"/>
          <w:sz w:val="24"/>
          <w:szCs w:val="24"/>
        </w:rPr>
        <w:t>Inamdar</w:t>
      </w:r>
      <w:proofErr w:type="spellEnd"/>
      <w:r w:rsidR="00BB19C3">
        <w:rPr>
          <w:rFonts w:ascii="Times New Roman" w:eastAsia="Times New Roman" w:hAnsi="Times New Roman" w:cs="Times New Roman"/>
          <w:sz w:val="24"/>
          <w:szCs w:val="24"/>
        </w:rPr>
        <w:t xml:space="preserve"> 2013), which could </w:t>
      </w:r>
      <w:r w:rsidR="00656127">
        <w:rPr>
          <w:rFonts w:ascii="Times New Roman" w:eastAsia="Times New Roman" w:hAnsi="Times New Roman" w:cs="Times New Roman"/>
          <w:sz w:val="24"/>
          <w:szCs w:val="24"/>
        </w:rPr>
        <w:t xml:space="preserve">temporarily </w:t>
      </w:r>
      <w:r w:rsidR="00BB19C3">
        <w:rPr>
          <w:rFonts w:ascii="Times New Roman" w:eastAsia="Times New Roman" w:hAnsi="Times New Roman" w:cs="Times New Roman"/>
          <w:sz w:val="24"/>
          <w:szCs w:val="24"/>
        </w:rPr>
        <w:t xml:space="preserve">increase </w:t>
      </w:r>
      <w:proofErr w:type="spellStart"/>
      <w:r w:rsidR="009538B4">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9538B4">
        <w:rPr>
          <w:rFonts w:ascii="Times New Roman" w:eastAsia="Times New Roman" w:hAnsi="Times New Roman" w:cs="Times New Roman"/>
          <w:sz w:val="24"/>
          <w:szCs w:val="24"/>
          <w:vertAlign w:val="subscript"/>
        </w:rPr>
        <w:t>lloch</w:t>
      </w:r>
      <w:proofErr w:type="spellEnd"/>
      <w:r w:rsidR="00FA29E9">
        <w:rPr>
          <w:rFonts w:ascii="Times New Roman" w:eastAsia="Times New Roman" w:hAnsi="Times New Roman" w:cs="Times New Roman"/>
          <w:sz w:val="24"/>
          <w:szCs w:val="24"/>
        </w:rPr>
        <w:t xml:space="preserve"> and thus burial</w:t>
      </w:r>
      <w:r w:rsidR="00BB19C3">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 xml:space="preserve">In addition, our model demonstrated DOC responses to precipitation events when we had corresponding weather and </w:t>
      </w:r>
      <w:proofErr w:type="spellStart"/>
      <w:r w:rsidR="00444FA6">
        <w:rPr>
          <w:rFonts w:ascii="Times New Roman" w:eastAsia="Times New Roman" w:hAnsi="Times New Roman" w:cs="Times New Roman"/>
          <w:sz w:val="24"/>
          <w:szCs w:val="24"/>
        </w:rPr>
        <w:t>DOC</w:t>
      </w:r>
      <w:r w:rsidR="00032ED8">
        <w:rPr>
          <w:rFonts w:ascii="Times New Roman" w:eastAsia="Times New Roman" w:hAnsi="Times New Roman" w:cs="Times New Roman"/>
          <w:sz w:val="24"/>
          <w:szCs w:val="24"/>
          <w:vertAlign w:val="subscript"/>
        </w:rPr>
        <w:t>A</w:t>
      </w:r>
      <w:r w:rsidR="00444FA6">
        <w:rPr>
          <w:rFonts w:ascii="Times New Roman" w:eastAsia="Times New Roman" w:hAnsi="Times New Roman" w:cs="Times New Roman"/>
          <w:sz w:val="24"/>
          <w:szCs w:val="24"/>
          <w:vertAlign w:val="subscript"/>
        </w:rPr>
        <w:t>lloch</w:t>
      </w:r>
      <w:proofErr w:type="spellEnd"/>
      <w:r w:rsidR="00444FA6">
        <w:rPr>
          <w:rFonts w:ascii="Times New Roman" w:eastAsia="Times New Roman" w:hAnsi="Times New Roman" w:cs="Times New Roman"/>
          <w:sz w:val="24"/>
          <w:szCs w:val="24"/>
        </w:rPr>
        <w:t xml:space="preserve"> data, but the assumed linear changes in inflow volume and </w:t>
      </w:r>
      <w:proofErr w:type="spellStart"/>
      <w:r w:rsidR="00444FA6">
        <w:rPr>
          <w:rFonts w:ascii="Times New Roman" w:eastAsia="Times New Roman" w:hAnsi="Times New Roman" w:cs="Times New Roman"/>
          <w:sz w:val="24"/>
          <w:szCs w:val="24"/>
        </w:rPr>
        <w:t>DOC</w:t>
      </w:r>
      <w:r w:rsidR="00032ED8">
        <w:rPr>
          <w:rFonts w:ascii="Times New Roman" w:eastAsia="Times New Roman" w:hAnsi="Times New Roman" w:cs="Times New Roman"/>
          <w:sz w:val="24"/>
          <w:szCs w:val="24"/>
          <w:vertAlign w:val="subscript"/>
        </w:rPr>
        <w:t>A</w:t>
      </w:r>
      <w:r w:rsidR="00444FA6">
        <w:rPr>
          <w:rFonts w:ascii="Times New Roman" w:eastAsia="Times New Roman" w:hAnsi="Times New Roman" w:cs="Times New Roman"/>
          <w:sz w:val="24"/>
          <w:szCs w:val="24"/>
          <w:vertAlign w:val="subscript"/>
        </w:rPr>
        <w:t>lloch</w:t>
      </w:r>
      <w:proofErr w:type="spellEnd"/>
      <w:r w:rsidR="00444FA6">
        <w:rPr>
          <w:rFonts w:ascii="Times New Roman" w:eastAsia="Times New Roman" w:hAnsi="Times New Roman" w:cs="Times New Roman"/>
          <w:sz w:val="24"/>
          <w:szCs w:val="24"/>
        </w:rPr>
        <w:t xml:space="preserve"> between observation points may also have underrepresented </w:t>
      </w:r>
      <w:proofErr w:type="spellStart"/>
      <w:r w:rsidR="00444FA6">
        <w:rPr>
          <w:rFonts w:ascii="Times New Roman" w:eastAsia="Times New Roman" w:hAnsi="Times New Roman" w:cs="Times New Roman"/>
          <w:sz w:val="24"/>
          <w:szCs w:val="24"/>
        </w:rPr>
        <w:t>DOC</w:t>
      </w:r>
      <w:r w:rsidR="00032ED8">
        <w:rPr>
          <w:rFonts w:ascii="Times New Roman" w:eastAsia="Times New Roman" w:hAnsi="Times New Roman" w:cs="Times New Roman"/>
          <w:sz w:val="24"/>
          <w:szCs w:val="24"/>
          <w:vertAlign w:val="subscript"/>
        </w:rPr>
        <w:t>A</w:t>
      </w:r>
      <w:r w:rsidR="00444FA6">
        <w:rPr>
          <w:rFonts w:ascii="Times New Roman" w:eastAsia="Times New Roman" w:hAnsi="Times New Roman" w:cs="Times New Roman"/>
          <w:sz w:val="24"/>
          <w:szCs w:val="24"/>
          <w:vertAlign w:val="subscript"/>
        </w:rPr>
        <w:t>lloch</w:t>
      </w:r>
      <w:proofErr w:type="spellEnd"/>
      <w:r w:rsidR="00444FA6">
        <w:rPr>
          <w:rFonts w:ascii="Times New Roman" w:eastAsia="Times New Roman" w:hAnsi="Times New Roman" w:cs="Times New Roman"/>
          <w:sz w:val="24"/>
          <w:szCs w:val="24"/>
        </w:rPr>
        <w:t xml:space="preserve">, leading indirectly to underrepresentation of </w:t>
      </w:r>
      <w:proofErr w:type="spellStart"/>
      <w:r w:rsidR="00444FA6">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444FA6">
        <w:rPr>
          <w:rFonts w:ascii="Times New Roman" w:eastAsia="Times New Roman" w:hAnsi="Times New Roman" w:cs="Times New Roman"/>
          <w:sz w:val="24"/>
          <w:szCs w:val="24"/>
          <w:vertAlign w:val="subscript"/>
        </w:rPr>
        <w:t>lloch</w:t>
      </w:r>
      <w:proofErr w:type="spellEnd"/>
      <w:r w:rsidR="00444FA6">
        <w:rPr>
          <w:rFonts w:ascii="Times New Roman" w:eastAsia="Times New Roman" w:hAnsi="Times New Roman" w:cs="Times New Roman"/>
          <w:sz w:val="24"/>
          <w:szCs w:val="24"/>
        </w:rPr>
        <w:t xml:space="preserve">. Wet years increase </w:t>
      </w:r>
      <w:proofErr w:type="spellStart"/>
      <w:r w:rsidR="00444FA6">
        <w:rPr>
          <w:rFonts w:ascii="Times New Roman" w:eastAsia="Times New Roman" w:hAnsi="Times New Roman" w:cs="Times New Roman"/>
          <w:sz w:val="24"/>
          <w:szCs w:val="24"/>
        </w:rPr>
        <w:t>DOC</w:t>
      </w:r>
      <w:r w:rsidR="00032ED8">
        <w:rPr>
          <w:rFonts w:ascii="Times New Roman" w:eastAsia="Times New Roman" w:hAnsi="Times New Roman" w:cs="Times New Roman"/>
          <w:sz w:val="24"/>
          <w:szCs w:val="24"/>
          <w:vertAlign w:val="subscript"/>
        </w:rPr>
        <w:t>A</w:t>
      </w:r>
      <w:r w:rsidR="00444FA6">
        <w:rPr>
          <w:rFonts w:ascii="Times New Roman" w:eastAsia="Times New Roman" w:hAnsi="Times New Roman" w:cs="Times New Roman"/>
          <w:sz w:val="24"/>
          <w:szCs w:val="24"/>
          <w:vertAlign w:val="subscript"/>
        </w:rPr>
        <w:t>lloch</w:t>
      </w:r>
      <w:proofErr w:type="spellEnd"/>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inputs to lakes at regional scales (Rose et al. 2016)</w:t>
      </w:r>
      <w:r w:rsidR="00CA6E8B">
        <w:rPr>
          <w:rFonts w:ascii="Times New Roman" w:eastAsia="Times New Roman" w:hAnsi="Times New Roman" w:cs="Times New Roman"/>
          <w:sz w:val="24"/>
          <w:szCs w:val="24"/>
        </w:rPr>
        <w:t xml:space="preserve"> and therefore probably also increase </w:t>
      </w:r>
      <w:proofErr w:type="spellStart"/>
      <w:r w:rsidR="00CA6E8B">
        <w:rPr>
          <w:rFonts w:ascii="Times New Roman" w:eastAsia="Times New Roman" w:hAnsi="Times New Roman" w:cs="Times New Roman"/>
          <w:sz w:val="24"/>
          <w:szCs w:val="24"/>
        </w:rPr>
        <w:t>POC</w:t>
      </w:r>
      <w:r w:rsidR="006A6054">
        <w:rPr>
          <w:rFonts w:ascii="Times New Roman" w:eastAsia="Times New Roman" w:hAnsi="Times New Roman" w:cs="Times New Roman"/>
          <w:sz w:val="24"/>
          <w:szCs w:val="24"/>
          <w:vertAlign w:val="subscript"/>
        </w:rPr>
        <w:t>A</w:t>
      </w:r>
      <w:r w:rsidR="00CA6E8B">
        <w:rPr>
          <w:rFonts w:ascii="Times New Roman" w:eastAsia="Times New Roman" w:hAnsi="Times New Roman" w:cs="Times New Roman"/>
          <w:sz w:val="24"/>
          <w:szCs w:val="24"/>
          <w:vertAlign w:val="subscript"/>
        </w:rPr>
        <w:t>lloch</w:t>
      </w:r>
      <w:proofErr w:type="spellEnd"/>
      <w:r w:rsidR="00444FA6">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burial estimates </w:t>
      </w:r>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r w:rsidR="00343492">
        <w:rPr>
          <w:rFonts w:ascii="Times New Roman" w:eastAsia="Times New Roman" w:hAnsi="Times New Roman" w:cs="Times New Roman"/>
          <w:sz w:val="24"/>
          <w:szCs w:val="24"/>
        </w:rPr>
        <w:t xml:space="preserve"> due to underrepresentation of </w:t>
      </w:r>
      <w:proofErr w:type="spellStart"/>
      <w:r w:rsidR="00343492">
        <w:rPr>
          <w:rFonts w:ascii="Times New Roman" w:eastAsia="Times New Roman" w:hAnsi="Times New Roman" w:cs="Times New Roman"/>
          <w:sz w:val="24"/>
          <w:szCs w:val="24"/>
        </w:rPr>
        <w:t>POC</w:t>
      </w:r>
      <w:r w:rsidR="006A6054">
        <w:rPr>
          <w:rFonts w:ascii="Times New Roman" w:eastAsia="Times New Roman" w:hAnsi="Times New Roman" w:cs="Times New Roman"/>
          <w:sz w:val="24"/>
          <w:szCs w:val="24"/>
          <w:vertAlign w:val="subscript"/>
        </w:rPr>
        <w:t>A</w:t>
      </w:r>
      <w:r w:rsidR="00343492">
        <w:rPr>
          <w:rFonts w:ascii="Times New Roman" w:eastAsia="Times New Roman" w:hAnsi="Times New Roman" w:cs="Times New Roman"/>
          <w:sz w:val="24"/>
          <w:szCs w:val="24"/>
          <w:vertAlign w:val="subscript"/>
        </w:rPr>
        <w:t>lloch</w:t>
      </w:r>
      <w:proofErr w:type="spellEnd"/>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 xml:space="preserve">during precipitation events, burial would have to increase substantially over the course of the entire modeling period </w:t>
      </w:r>
      <w:r w:rsidR="00C33781">
        <w:rPr>
          <w:rFonts w:ascii="Times New Roman" w:eastAsia="Times New Roman" w:hAnsi="Times New Roman" w:cs="Times New Roman"/>
          <w:sz w:val="24"/>
          <w:szCs w:val="24"/>
        </w:rPr>
        <w:t>for burial to dominate over respiration</w:t>
      </w:r>
      <w:r w:rsidR="007F132D">
        <w:rPr>
          <w:rFonts w:ascii="Times New Roman" w:eastAsia="Times New Roman" w:hAnsi="Times New Roman" w:cs="Times New Roman"/>
          <w:sz w:val="24"/>
          <w:szCs w:val="24"/>
        </w:rPr>
        <w:t>, including three-fold or greater for Harp</w:t>
      </w:r>
      <w:r w:rsidR="006A6054">
        <w:rPr>
          <w:rFonts w:ascii="Times New Roman" w:eastAsia="Times New Roman" w:hAnsi="Times New Roman" w:cs="Times New Roman"/>
          <w:sz w:val="24"/>
          <w:szCs w:val="24"/>
        </w:rPr>
        <w:t xml:space="preserve"> Lake</w:t>
      </w:r>
      <w:r w:rsidR="007F132D">
        <w:rPr>
          <w:rFonts w:ascii="Times New Roman" w:eastAsia="Times New Roman" w:hAnsi="Times New Roman" w:cs="Times New Roman"/>
          <w:sz w:val="24"/>
          <w:szCs w:val="24"/>
        </w:rPr>
        <w:t xml:space="preserve">, </w:t>
      </w:r>
      <w:proofErr w:type="spellStart"/>
      <w:r w:rsidR="007F132D">
        <w:rPr>
          <w:rFonts w:ascii="Times New Roman" w:eastAsia="Times New Roman" w:hAnsi="Times New Roman" w:cs="Times New Roman"/>
          <w:sz w:val="24"/>
          <w:szCs w:val="24"/>
        </w:rPr>
        <w:t>Toolik</w:t>
      </w:r>
      <w:proofErr w:type="spellEnd"/>
      <w:r w:rsidR="006A6054">
        <w:rPr>
          <w:rFonts w:ascii="Times New Roman" w:eastAsia="Times New Roman" w:hAnsi="Times New Roman" w:cs="Times New Roman"/>
          <w:sz w:val="24"/>
          <w:szCs w:val="24"/>
        </w:rPr>
        <w:t xml:space="preserve"> Lake</w:t>
      </w:r>
      <w:r w:rsidR="007F132D">
        <w:rPr>
          <w:rFonts w:ascii="Times New Roman" w:eastAsia="Times New Roman" w:hAnsi="Times New Roman" w:cs="Times New Roman"/>
          <w:sz w:val="24"/>
          <w:szCs w:val="24"/>
        </w:rPr>
        <w:t xml:space="preserve"> and Trout</w:t>
      </w:r>
      <w:r w:rsidR="006A6054">
        <w:rPr>
          <w:rFonts w:ascii="Times New Roman" w:eastAsia="Times New Roman" w:hAnsi="Times New Roman" w:cs="Times New Roman"/>
          <w:sz w:val="24"/>
          <w:szCs w:val="24"/>
        </w:rPr>
        <w:t xml:space="preserve"> Lake</w:t>
      </w:r>
      <w:r w:rsidR="007F132D">
        <w:rPr>
          <w:rFonts w:ascii="Times New Roman" w:eastAsia="Times New Roman" w:hAnsi="Times New Roman" w:cs="Times New Roman"/>
          <w:sz w:val="24"/>
          <w:szCs w:val="24"/>
        </w:rPr>
        <w:t xml:space="preserve"> (Table 5). Therefore, missing </w:t>
      </w:r>
      <w:proofErr w:type="spellStart"/>
      <w:r w:rsidR="007F132D">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7F132D">
        <w:rPr>
          <w:rFonts w:ascii="Times New Roman" w:eastAsia="Times New Roman" w:hAnsi="Times New Roman" w:cs="Times New Roman"/>
          <w:sz w:val="24"/>
          <w:szCs w:val="24"/>
          <w:vertAlign w:val="subscript"/>
        </w:rPr>
        <w:t>lloch</w:t>
      </w:r>
      <w:proofErr w:type="spellEnd"/>
      <w:r w:rsidR="007F132D">
        <w:rPr>
          <w:rFonts w:ascii="Times New Roman" w:eastAsia="Times New Roman" w:hAnsi="Times New Roman" w:cs="Times New Roman"/>
          <w:sz w:val="24"/>
          <w:szCs w:val="24"/>
        </w:rPr>
        <w:t xml:space="preserve"> may constitute noise in the overall OC budget, but is unlikely to </w:t>
      </w:r>
      <w:r w:rsidR="00334E20">
        <w:rPr>
          <w:rFonts w:ascii="Times New Roman" w:eastAsia="Times New Roman" w:hAnsi="Times New Roman" w:cs="Times New Roman"/>
          <w:sz w:val="24"/>
          <w:szCs w:val="24"/>
        </w:rPr>
        <w:t xml:space="preserve">account for enough OC to </w:t>
      </w:r>
      <w:r w:rsidR="008765EF">
        <w:rPr>
          <w:rFonts w:ascii="Times New Roman" w:eastAsia="Times New Roman" w:hAnsi="Times New Roman" w:cs="Times New Roman"/>
          <w:sz w:val="24"/>
          <w:szCs w:val="24"/>
        </w:rPr>
        <w:t>exceed</w:t>
      </w:r>
      <w:r w:rsidR="00334E20">
        <w:rPr>
          <w:rFonts w:ascii="Times New Roman" w:eastAsia="Times New Roman" w:hAnsi="Times New Roman" w:cs="Times New Roman"/>
          <w:sz w:val="24"/>
          <w:szCs w:val="24"/>
        </w:rPr>
        <w:t xml:space="preserve"> the magnitudes of respiration.</w:t>
      </w:r>
      <w:r w:rsidR="00444FA6">
        <w:rPr>
          <w:rFonts w:ascii="Times New Roman" w:eastAsia="Times New Roman" w:hAnsi="Times New Roman" w:cs="Times New Roman"/>
          <w:sz w:val="24"/>
          <w:szCs w:val="24"/>
        </w:rPr>
        <w:t xml:space="preserve"> </w:t>
      </w:r>
    </w:p>
    <w:p w14:paraId="3B0516D2" w14:textId="0AD100D5" w:rsidR="0032009C" w:rsidRDefault="00D17094" w:rsidP="008765E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lakes in our study, </w:t>
      </w:r>
      <w:r w:rsidR="00796923">
        <w:rPr>
          <w:rFonts w:ascii="Times New Roman" w:eastAsia="Times New Roman" w:hAnsi="Times New Roman" w:cs="Times New Roman"/>
          <w:sz w:val="24"/>
          <w:szCs w:val="24"/>
        </w:rPr>
        <w:t xml:space="preserve">warm surface temperatures were generally associated with </w:t>
      </w:r>
      <w:r w:rsidR="00C07CBE">
        <w:rPr>
          <w:rFonts w:ascii="Times New Roman" w:eastAsia="Times New Roman" w:hAnsi="Times New Roman" w:cs="Times New Roman"/>
          <w:sz w:val="24"/>
          <w:szCs w:val="24"/>
        </w:rPr>
        <w:t xml:space="preserve">autochthony in productive lakes </w:t>
      </w:r>
      <w:r w:rsidR="00370373">
        <w:rPr>
          <w:rFonts w:ascii="Times New Roman" w:eastAsia="Times New Roman" w:hAnsi="Times New Roman" w:cs="Times New Roman"/>
          <w:sz w:val="24"/>
          <w:szCs w:val="24"/>
        </w:rPr>
        <w:t>(</w:t>
      </w:r>
      <w:r w:rsidR="006A6054">
        <w:rPr>
          <w:rFonts w:ascii="Times New Roman" w:eastAsia="Times New Roman" w:hAnsi="Times New Roman" w:cs="Times New Roman"/>
          <w:sz w:val="24"/>
          <w:szCs w:val="24"/>
        </w:rPr>
        <w:t>Lake Monona and</w:t>
      </w:r>
      <w:r w:rsidR="00370373">
        <w:rPr>
          <w:rFonts w:ascii="Times New Roman" w:eastAsia="Times New Roman" w:hAnsi="Times New Roman" w:cs="Times New Roman"/>
          <w:sz w:val="24"/>
          <w:szCs w:val="24"/>
        </w:rPr>
        <w:t xml:space="preserve"> </w:t>
      </w:r>
      <w:r w:rsidR="000B0493">
        <w:rPr>
          <w:rFonts w:ascii="Times New Roman" w:eastAsia="Times New Roman" w:hAnsi="Times New Roman" w:cs="Times New Roman"/>
          <w:sz w:val="24"/>
          <w:szCs w:val="24"/>
        </w:rPr>
        <w:t xml:space="preserve">Lake </w:t>
      </w:r>
      <w:r w:rsidR="00370373">
        <w:rPr>
          <w:rFonts w:ascii="Times New Roman" w:eastAsia="Times New Roman" w:hAnsi="Times New Roman" w:cs="Times New Roman"/>
          <w:sz w:val="24"/>
          <w:szCs w:val="24"/>
        </w:rPr>
        <w:t xml:space="preserve">Vanern) </w:t>
      </w:r>
      <w:r w:rsidR="00422866">
        <w:rPr>
          <w:rFonts w:ascii="Times New Roman" w:eastAsia="Times New Roman" w:hAnsi="Times New Roman" w:cs="Times New Roman"/>
          <w:sz w:val="24"/>
          <w:szCs w:val="24"/>
        </w:rPr>
        <w:t>and</w:t>
      </w:r>
      <w:r w:rsidR="00C07CBE">
        <w:rPr>
          <w:rFonts w:ascii="Times New Roman" w:eastAsia="Times New Roman" w:hAnsi="Times New Roman" w:cs="Times New Roman"/>
          <w:sz w:val="24"/>
          <w:szCs w:val="24"/>
        </w:rPr>
        <w:t xml:space="preserve"> </w:t>
      </w:r>
      <w:proofErr w:type="spellStart"/>
      <w:r w:rsidR="00C07CBE">
        <w:rPr>
          <w:rFonts w:ascii="Times New Roman" w:eastAsia="Times New Roman" w:hAnsi="Times New Roman" w:cs="Times New Roman"/>
          <w:sz w:val="24"/>
          <w:szCs w:val="24"/>
        </w:rPr>
        <w:t>allochthony</w:t>
      </w:r>
      <w:proofErr w:type="spellEnd"/>
      <w:r w:rsidR="00C07CBE">
        <w:rPr>
          <w:rFonts w:ascii="Times New Roman" w:eastAsia="Times New Roman" w:hAnsi="Times New Roman" w:cs="Times New Roman"/>
          <w:sz w:val="24"/>
          <w:szCs w:val="24"/>
        </w:rPr>
        <w:t xml:space="preserve"> when </w:t>
      </w:r>
      <w:r w:rsidR="00370373">
        <w:rPr>
          <w:rFonts w:ascii="Times New Roman" w:eastAsia="Times New Roman" w:hAnsi="Times New Roman" w:cs="Times New Roman"/>
          <w:sz w:val="24"/>
          <w:szCs w:val="24"/>
        </w:rPr>
        <w:t xml:space="preserve">the OC pool </w:t>
      </w:r>
      <w:r w:rsidR="00422866">
        <w:rPr>
          <w:rFonts w:ascii="Times New Roman" w:eastAsia="Times New Roman" w:hAnsi="Times New Roman" w:cs="Times New Roman"/>
          <w:sz w:val="24"/>
          <w:szCs w:val="24"/>
        </w:rPr>
        <w:t>wa</w:t>
      </w:r>
      <w:r w:rsidR="00370373">
        <w:rPr>
          <w:rFonts w:ascii="Times New Roman" w:eastAsia="Times New Roman" w:hAnsi="Times New Roman" w:cs="Times New Roman"/>
          <w:sz w:val="24"/>
          <w:szCs w:val="24"/>
        </w:rPr>
        <w:t>s dominated by allochthonous inputs</w:t>
      </w:r>
      <w:r>
        <w:rPr>
          <w:rFonts w:ascii="Times New Roman" w:eastAsia="Times New Roman" w:hAnsi="Times New Roman" w:cs="Times New Roman"/>
          <w:sz w:val="24"/>
          <w:szCs w:val="24"/>
        </w:rPr>
        <w:t xml:space="preserve"> (</w:t>
      </w:r>
      <w:r w:rsidR="00370373">
        <w:rPr>
          <w:rFonts w:ascii="Times New Roman" w:eastAsia="Times New Roman" w:hAnsi="Times New Roman" w:cs="Times New Roman"/>
          <w:sz w:val="24"/>
          <w:szCs w:val="24"/>
        </w:rPr>
        <w:t>Harp</w:t>
      </w:r>
      <w:r w:rsidR="006A6054">
        <w:rPr>
          <w:rFonts w:ascii="Times New Roman" w:eastAsia="Times New Roman" w:hAnsi="Times New Roman" w:cs="Times New Roman"/>
          <w:sz w:val="24"/>
          <w:szCs w:val="24"/>
        </w:rPr>
        <w:t xml:space="preserve"> Lake</w:t>
      </w:r>
      <w:r w:rsidR="00370373">
        <w:rPr>
          <w:rFonts w:ascii="Times New Roman" w:eastAsia="Times New Roman" w:hAnsi="Times New Roman" w:cs="Times New Roman"/>
          <w:sz w:val="24"/>
          <w:szCs w:val="24"/>
        </w:rPr>
        <w:t>, Trout</w:t>
      </w:r>
      <w:r w:rsidR="006A6054">
        <w:rPr>
          <w:rFonts w:ascii="Times New Roman" w:eastAsia="Times New Roman" w:hAnsi="Times New Roman" w:cs="Times New Roman"/>
          <w:sz w:val="24"/>
          <w:szCs w:val="24"/>
        </w:rPr>
        <w:t xml:space="preserve"> Lake, and</w:t>
      </w:r>
      <w:r w:rsidR="00370373">
        <w:rPr>
          <w:rFonts w:ascii="Times New Roman" w:eastAsia="Times New Roman" w:hAnsi="Times New Roman" w:cs="Times New Roman"/>
          <w:sz w:val="24"/>
          <w:szCs w:val="24"/>
        </w:rPr>
        <w:t xml:space="preserve"> </w:t>
      </w:r>
      <w:proofErr w:type="spellStart"/>
      <w:r w:rsidR="00370373">
        <w:rPr>
          <w:rFonts w:ascii="Times New Roman" w:eastAsia="Times New Roman" w:hAnsi="Times New Roman" w:cs="Times New Roman"/>
          <w:sz w:val="24"/>
          <w:szCs w:val="24"/>
        </w:rPr>
        <w:t>Toolik</w:t>
      </w:r>
      <w:proofErr w:type="spellEnd"/>
      <w:r w:rsidR="006A6054">
        <w:rPr>
          <w:rFonts w:ascii="Times New Roman" w:eastAsia="Times New Roman" w:hAnsi="Times New Roman" w:cs="Times New Roman"/>
          <w:sz w:val="24"/>
          <w:szCs w:val="24"/>
        </w:rPr>
        <w:t xml:space="preserve"> Lake</w:t>
      </w:r>
      <w:r w:rsidR="003703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Fig. 5). </w:t>
      </w:r>
      <w:r w:rsidR="004D2505">
        <w:rPr>
          <w:rFonts w:ascii="Times New Roman" w:eastAsia="Times New Roman" w:hAnsi="Times New Roman" w:cs="Times New Roman"/>
          <w:sz w:val="24"/>
          <w:szCs w:val="24"/>
        </w:rPr>
        <w:t xml:space="preserve"> </w:t>
      </w:r>
      <w:r w:rsidR="00A27DCE">
        <w:rPr>
          <w:rFonts w:ascii="Times New Roman" w:eastAsia="Times New Roman" w:hAnsi="Times New Roman" w:cs="Times New Roman"/>
          <w:sz w:val="24"/>
          <w:szCs w:val="24"/>
        </w:rPr>
        <w:t xml:space="preserve">In lakes </w:t>
      </w:r>
      <w:r w:rsidR="00422866">
        <w:rPr>
          <w:rFonts w:ascii="Times New Roman" w:eastAsia="Times New Roman" w:hAnsi="Times New Roman" w:cs="Times New Roman"/>
          <w:sz w:val="24"/>
          <w:szCs w:val="24"/>
        </w:rPr>
        <w:t>with</w:t>
      </w:r>
      <w:r w:rsidR="00A27DCE">
        <w:rPr>
          <w:rFonts w:ascii="Times New Roman" w:eastAsia="Times New Roman" w:hAnsi="Times New Roman" w:cs="Times New Roman"/>
          <w:sz w:val="24"/>
          <w:szCs w:val="24"/>
        </w:rPr>
        <w:t xml:space="preserve"> primarily allochthonous </w:t>
      </w:r>
      <w:r w:rsidR="008765EF">
        <w:rPr>
          <w:rFonts w:ascii="Times New Roman" w:eastAsia="Times New Roman" w:hAnsi="Times New Roman" w:cs="Times New Roman"/>
          <w:sz w:val="24"/>
          <w:szCs w:val="24"/>
        </w:rPr>
        <w:t xml:space="preserve">OC </w:t>
      </w:r>
      <w:r w:rsidR="00A27DCE">
        <w:rPr>
          <w:rFonts w:ascii="Times New Roman" w:eastAsia="Times New Roman" w:hAnsi="Times New Roman" w:cs="Times New Roman"/>
          <w:sz w:val="24"/>
          <w:szCs w:val="24"/>
        </w:rPr>
        <w:t>pools</w:t>
      </w:r>
      <w:r w:rsidR="00387B57">
        <w:rPr>
          <w:rFonts w:ascii="Times New Roman" w:eastAsia="Times New Roman" w:hAnsi="Times New Roman" w:cs="Times New Roman"/>
          <w:sz w:val="24"/>
          <w:szCs w:val="24"/>
        </w:rPr>
        <w:t xml:space="preserve">, the ratio of respiration to burial decreased </w:t>
      </w:r>
      <w:r w:rsidR="005149BE">
        <w:rPr>
          <w:rFonts w:ascii="Times New Roman" w:eastAsia="Times New Roman" w:hAnsi="Times New Roman" w:cs="Times New Roman"/>
          <w:sz w:val="24"/>
          <w:szCs w:val="24"/>
        </w:rPr>
        <w:t xml:space="preserve">as </w:t>
      </w:r>
      <w:proofErr w:type="spellStart"/>
      <w:r w:rsidR="005149BE">
        <w:rPr>
          <w:rFonts w:ascii="Times New Roman" w:eastAsia="Times New Roman" w:hAnsi="Times New Roman" w:cs="Times New Roman"/>
          <w:sz w:val="24"/>
          <w:szCs w:val="24"/>
        </w:rPr>
        <w:t>allochthony</w:t>
      </w:r>
      <w:proofErr w:type="spellEnd"/>
      <w:r w:rsidR="005149BE">
        <w:rPr>
          <w:rFonts w:ascii="Times New Roman" w:eastAsia="Times New Roman" w:hAnsi="Times New Roman" w:cs="Times New Roman"/>
          <w:sz w:val="24"/>
          <w:szCs w:val="24"/>
        </w:rPr>
        <w:t xml:space="preserve"> decreased</w:t>
      </w:r>
      <w:r w:rsidR="00452288">
        <w:rPr>
          <w:rFonts w:ascii="Times New Roman" w:eastAsia="Times New Roman" w:hAnsi="Times New Roman" w:cs="Times New Roman"/>
          <w:sz w:val="24"/>
          <w:szCs w:val="24"/>
        </w:rPr>
        <w:t xml:space="preserve">. More productive systems had the opposite response, however, and </w:t>
      </w:r>
      <w:r w:rsidR="00AD0A8D">
        <w:rPr>
          <w:rFonts w:ascii="Times New Roman" w:eastAsia="Times New Roman" w:hAnsi="Times New Roman" w:cs="Times New Roman"/>
          <w:sz w:val="24"/>
          <w:szCs w:val="24"/>
        </w:rPr>
        <w:t xml:space="preserve">revealed </w:t>
      </w:r>
      <w:r w:rsidR="00817925">
        <w:rPr>
          <w:rFonts w:ascii="Times New Roman" w:eastAsia="Times New Roman" w:hAnsi="Times New Roman" w:cs="Times New Roman"/>
          <w:sz w:val="24"/>
          <w:szCs w:val="24"/>
        </w:rPr>
        <w:t>a</w:t>
      </w:r>
      <w:r w:rsidR="00D85B43">
        <w:rPr>
          <w:rFonts w:ascii="Times New Roman" w:eastAsia="Times New Roman" w:hAnsi="Times New Roman" w:cs="Times New Roman"/>
          <w:sz w:val="24"/>
          <w:szCs w:val="24"/>
        </w:rPr>
        <w:t>n</w:t>
      </w:r>
      <w:r w:rsidR="00817925">
        <w:rPr>
          <w:rFonts w:ascii="Times New Roman" w:eastAsia="Times New Roman" w:hAnsi="Times New Roman" w:cs="Times New Roman"/>
          <w:sz w:val="24"/>
          <w:szCs w:val="24"/>
        </w:rPr>
        <w:t xml:space="preserve"> </w:t>
      </w:r>
      <w:r w:rsidR="00D85B43">
        <w:rPr>
          <w:rFonts w:ascii="Times New Roman" w:eastAsia="Times New Roman" w:hAnsi="Times New Roman" w:cs="Times New Roman"/>
          <w:sz w:val="24"/>
          <w:szCs w:val="24"/>
        </w:rPr>
        <w:t>increase</w:t>
      </w:r>
      <w:r w:rsidR="00E8728E">
        <w:rPr>
          <w:rFonts w:ascii="Times New Roman" w:eastAsia="Times New Roman" w:hAnsi="Times New Roman" w:cs="Times New Roman"/>
          <w:sz w:val="24"/>
          <w:szCs w:val="24"/>
        </w:rPr>
        <w:t xml:space="preserve"> in </w:t>
      </w:r>
      <w:r w:rsidR="00422866">
        <w:rPr>
          <w:rFonts w:ascii="Times New Roman" w:eastAsia="Times New Roman" w:hAnsi="Times New Roman" w:cs="Times New Roman"/>
          <w:sz w:val="24"/>
          <w:szCs w:val="24"/>
        </w:rPr>
        <w:t xml:space="preserve">the ratio of respiration to burial </w:t>
      </w:r>
      <w:r w:rsidR="00817925">
        <w:rPr>
          <w:rFonts w:ascii="Times New Roman" w:eastAsia="Times New Roman" w:hAnsi="Times New Roman" w:cs="Times New Roman"/>
          <w:sz w:val="24"/>
          <w:szCs w:val="24"/>
        </w:rPr>
        <w:t>as allochthon</w:t>
      </w:r>
      <w:r w:rsidR="00422866">
        <w:rPr>
          <w:rFonts w:ascii="Times New Roman" w:eastAsia="Times New Roman" w:hAnsi="Times New Roman" w:cs="Times New Roman"/>
          <w:sz w:val="24"/>
          <w:szCs w:val="24"/>
        </w:rPr>
        <w:t>o</w:t>
      </w:r>
      <w:r w:rsidR="00817925">
        <w:rPr>
          <w:rFonts w:ascii="Times New Roman" w:eastAsia="Times New Roman" w:hAnsi="Times New Roman" w:cs="Times New Roman"/>
          <w:sz w:val="24"/>
          <w:szCs w:val="24"/>
        </w:rPr>
        <w:t xml:space="preserve">us inputs </w:t>
      </w:r>
      <w:r w:rsidR="005149BE">
        <w:rPr>
          <w:rFonts w:ascii="Times New Roman" w:eastAsia="Times New Roman" w:hAnsi="Times New Roman" w:cs="Times New Roman"/>
          <w:sz w:val="24"/>
          <w:szCs w:val="24"/>
        </w:rPr>
        <w:t>decreased</w:t>
      </w:r>
      <w:r w:rsidR="00E8728E">
        <w:rPr>
          <w:rFonts w:ascii="Times New Roman" w:eastAsia="Times New Roman" w:hAnsi="Times New Roman" w:cs="Times New Roman"/>
          <w:sz w:val="24"/>
          <w:szCs w:val="24"/>
        </w:rPr>
        <w:t xml:space="preserve">. </w:t>
      </w:r>
      <w:r w:rsidR="009F1136">
        <w:rPr>
          <w:rFonts w:ascii="Times New Roman" w:eastAsia="Times New Roman" w:hAnsi="Times New Roman" w:cs="Times New Roman"/>
          <w:sz w:val="24"/>
          <w:szCs w:val="24"/>
        </w:rPr>
        <w:t>Across lakes, warm surface te</w:t>
      </w:r>
      <w:r w:rsidR="00B5121B">
        <w:rPr>
          <w:rFonts w:ascii="Times New Roman" w:eastAsia="Times New Roman" w:hAnsi="Times New Roman" w:cs="Times New Roman"/>
          <w:sz w:val="24"/>
          <w:szCs w:val="24"/>
        </w:rPr>
        <w:t xml:space="preserve">mperatures </w:t>
      </w:r>
      <w:r w:rsidR="005149BE">
        <w:rPr>
          <w:rFonts w:ascii="Times New Roman" w:eastAsia="Times New Roman" w:hAnsi="Times New Roman" w:cs="Times New Roman"/>
          <w:sz w:val="24"/>
          <w:szCs w:val="24"/>
        </w:rPr>
        <w:t xml:space="preserve">appear to drive </w:t>
      </w:r>
      <w:r>
        <w:rPr>
          <w:rFonts w:ascii="Times New Roman" w:eastAsia="Times New Roman" w:hAnsi="Times New Roman" w:cs="Times New Roman"/>
          <w:sz w:val="24"/>
          <w:szCs w:val="24"/>
        </w:rPr>
        <w:t xml:space="preserve">lakes toward OC export rather than burial, though the mechanisms driving this </w:t>
      </w:r>
      <w:r w:rsidR="00C045CA">
        <w:rPr>
          <w:rFonts w:ascii="Times New Roman" w:eastAsia="Times New Roman" w:hAnsi="Times New Roman" w:cs="Times New Roman"/>
          <w:sz w:val="24"/>
          <w:szCs w:val="24"/>
        </w:rPr>
        <w:t>trend likely</w:t>
      </w:r>
      <w:r>
        <w:rPr>
          <w:rFonts w:ascii="Times New Roman" w:eastAsia="Times New Roman" w:hAnsi="Times New Roman" w:cs="Times New Roman"/>
          <w:sz w:val="24"/>
          <w:szCs w:val="24"/>
        </w:rPr>
        <w:t xml:space="preserve"> </w:t>
      </w:r>
      <w:r w:rsidR="00C045CA">
        <w:rPr>
          <w:rFonts w:ascii="Times New Roman" w:eastAsia="Times New Roman" w:hAnsi="Times New Roman" w:cs="Times New Roman"/>
          <w:sz w:val="24"/>
          <w:szCs w:val="24"/>
        </w:rPr>
        <w:t xml:space="preserve">differ </w:t>
      </w:r>
      <w:r w:rsidR="005A24E4">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 xml:space="preserve">systems dominated by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versus autochthony. </w:t>
      </w:r>
      <w:r w:rsidR="00713FF4">
        <w:rPr>
          <w:rFonts w:ascii="Times New Roman" w:eastAsia="Times New Roman" w:hAnsi="Times New Roman" w:cs="Times New Roman"/>
          <w:sz w:val="24"/>
          <w:szCs w:val="24"/>
        </w:rPr>
        <w:t>The implications of this</w:t>
      </w:r>
      <w:r w:rsidR="009E3799">
        <w:rPr>
          <w:rFonts w:ascii="Times New Roman" w:eastAsia="Times New Roman" w:hAnsi="Times New Roman" w:cs="Times New Roman"/>
          <w:sz w:val="24"/>
          <w:szCs w:val="24"/>
        </w:rPr>
        <w:t xml:space="preserve"> finding</w:t>
      </w:r>
      <w:r w:rsidR="00713FF4">
        <w:rPr>
          <w:rFonts w:ascii="Times New Roman" w:eastAsia="Times New Roman" w:hAnsi="Times New Roman" w:cs="Times New Roman"/>
          <w:sz w:val="24"/>
          <w:szCs w:val="24"/>
        </w:rPr>
        <w:t xml:space="preserve"> are that climate warming and associated increase</w:t>
      </w:r>
      <w:r w:rsidR="001C13C7">
        <w:rPr>
          <w:rFonts w:ascii="Times New Roman" w:eastAsia="Times New Roman" w:hAnsi="Times New Roman" w:cs="Times New Roman"/>
          <w:sz w:val="24"/>
          <w:szCs w:val="24"/>
        </w:rPr>
        <w:t>s</w:t>
      </w:r>
      <w:r w:rsidR="00713FF4">
        <w:rPr>
          <w:rFonts w:ascii="Times New Roman" w:eastAsia="Times New Roman" w:hAnsi="Times New Roman" w:cs="Times New Roman"/>
          <w:sz w:val="24"/>
          <w:szCs w:val="24"/>
        </w:rPr>
        <w:t xml:space="preserve"> in lake surface temperatures will not have consistent effects across all lakes, but instead may </w:t>
      </w:r>
      <w:r w:rsidR="005C2389">
        <w:rPr>
          <w:rFonts w:ascii="Times New Roman" w:eastAsia="Times New Roman" w:hAnsi="Times New Roman" w:cs="Times New Roman"/>
          <w:sz w:val="24"/>
          <w:szCs w:val="24"/>
        </w:rPr>
        <w:t xml:space="preserve">favor net heterotrophy </w:t>
      </w:r>
      <w:r w:rsidR="00C045CA">
        <w:rPr>
          <w:rFonts w:ascii="Times New Roman" w:eastAsia="Times New Roman" w:hAnsi="Times New Roman" w:cs="Times New Roman"/>
          <w:sz w:val="24"/>
          <w:szCs w:val="24"/>
        </w:rPr>
        <w:t xml:space="preserve">and export of terrestrial OC from some systems, </w:t>
      </w:r>
      <w:r w:rsidR="00422866">
        <w:rPr>
          <w:rFonts w:ascii="Times New Roman" w:eastAsia="Times New Roman" w:hAnsi="Times New Roman" w:cs="Times New Roman"/>
          <w:sz w:val="24"/>
          <w:szCs w:val="24"/>
        </w:rPr>
        <w:t>and</w:t>
      </w:r>
      <w:r w:rsidR="00C045CA">
        <w:rPr>
          <w:rFonts w:ascii="Times New Roman" w:eastAsia="Times New Roman" w:hAnsi="Times New Roman" w:cs="Times New Roman"/>
          <w:sz w:val="24"/>
          <w:szCs w:val="24"/>
        </w:rPr>
        <w:t xml:space="preserve"> </w:t>
      </w:r>
      <w:r w:rsidR="00C045CA">
        <w:rPr>
          <w:rFonts w:ascii="Times New Roman" w:eastAsia="Times New Roman" w:hAnsi="Times New Roman" w:cs="Times New Roman"/>
          <w:sz w:val="24"/>
          <w:szCs w:val="24"/>
        </w:rPr>
        <w:lastRenderedPageBreak/>
        <w:t>autochthony and export of labile OC from others.</w:t>
      </w:r>
      <w:r w:rsidR="00F97953">
        <w:rPr>
          <w:rFonts w:ascii="Times New Roman" w:eastAsia="Times New Roman" w:hAnsi="Times New Roman" w:cs="Times New Roman"/>
          <w:sz w:val="24"/>
          <w:szCs w:val="24"/>
        </w:rPr>
        <w:t xml:space="preserve"> </w:t>
      </w:r>
      <w:r w:rsidR="00562DD6">
        <w:rPr>
          <w:rFonts w:ascii="Times New Roman" w:eastAsia="Times New Roman" w:hAnsi="Times New Roman" w:cs="Times New Roman"/>
          <w:sz w:val="24"/>
          <w:szCs w:val="24"/>
        </w:rPr>
        <w:t>Lakes have become increasingly productive under recent climate warming (Kraemer et al. 2016), which increases autochthony. As climates continue to warm, we would therefore expect lake OC budgets to become more respiration-dominated over time</w:t>
      </w:r>
      <w:r w:rsidR="009D7D53">
        <w:rPr>
          <w:rFonts w:ascii="Times New Roman" w:eastAsia="Times New Roman" w:hAnsi="Times New Roman" w:cs="Times New Roman"/>
          <w:sz w:val="24"/>
          <w:szCs w:val="24"/>
        </w:rPr>
        <w:t xml:space="preserve">, but ratios between respiration and burial will be mediated by ratios between </w:t>
      </w:r>
      <w:proofErr w:type="spellStart"/>
      <w:r w:rsidR="009D7D53">
        <w:rPr>
          <w:rFonts w:ascii="Times New Roman" w:eastAsia="Times New Roman" w:hAnsi="Times New Roman" w:cs="Times New Roman"/>
          <w:sz w:val="24"/>
          <w:szCs w:val="24"/>
        </w:rPr>
        <w:t>allocthony</w:t>
      </w:r>
      <w:proofErr w:type="spellEnd"/>
      <w:r w:rsidR="009D7D53">
        <w:rPr>
          <w:rFonts w:ascii="Times New Roman" w:eastAsia="Times New Roman" w:hAnsi="Times New Roman" w:cs="Times New Roman"/>
          <w:sz w:val="24"/>
          <w:szCs w:val="24"/>
        </w:rPr>
        <w:t xml:space="preserve"> and autochthony</w:t>
      </w:r>
      <w:r w:rsidR="00562DD6">
        <w:rPr>
          <w:rFonts w:ascii="Times New Roman" w:eastAsia="Times New Roman" w:hAnsi="Times New Roman" w:cs="Times New Roman"/>
          <w:sz w:val="24"/>
          <w:szCs w:val="24"/>
        </w:rPr>
        <w:t>.</w:t>
      </w: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31" w:name="_3s028hwr8v82" w:colFirst="0" w:colLast="0"/>
      <w:bookmarkStart w:id="132" w:name="_vg8pldrl49h3" w:colFirst="0" w:colLast="0"/>
      <w:bookmarkEnd w:id="131"/>
      <w:bookmarkEnd w:id="132"/>
      <w:r>
        <w:rPr>
          <w:rFonts w:ascii="Times New Roman" w:eastAsia="Times New Roman" w:hAnsi="Times New Roman" w:cs="Times New Roman"/>
          <w:i/>
          <w:sz w:val="24"/>
          <w:szCs w:val="24"/>
        </w:rPr>
        <w:t>On-going research needs and future implications</w:t>
      </w:r>
    </w:p>
    <w:p w14:paraId="3DF53EE6" w14:textId="2641D1E7" w:rsidR="0032009C" w:rsidRDefault="00B80037" w:rsidP="005A24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 xml:space="preserve">work is an important advance in terms of </w:t>
      </w:r>
      <w:r w:rsidR="007052DE">
        <w:rPr>
          <w:rFonts w:ascii="Times New Roman" w:eastAsia="Times New Roman" w:hAnsi="Times New Roman" w:cs="Times New Roman"/>
          <w:sz w:val="24"/>
          <w:szCs w:val="24"/>
        </w:rPr>
        <w:t xml:space="preserve">quantifying </w:t>
      </w:r>
      <w:r>
        <w:rPr>
          <w:rFonts w:ascii="Times New Roman" w:eastAsia="Times New Roman" w:hAnsi="Times New Roman" w:cs="Times New Roman"/>
          <w:sz w:val="24"/>
          <w:szCs w:val="24"/>
        </w:rPr>
        <w:t>the fates of OC across aquatic ecosystems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e encounter</w:t>
      </w:r>
      <w:r w:rsidR="00DD34D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constraints associated with current data availability. If necessary data were collected for a larger number of lakes spanning wider environmental gradients (e.g., climate, watershed conditions), contributions of lakes to landscape carbon cycles based on lake function could be estimated at broad spatial scales. Particularly necessary are high-frequency measurements of inflow DOC concentration.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w:t>
      </w:r>
      <w:proofErr w:type="spellStart"/>
      <w:r w:rsidR="00D234CD">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D234CD">
        <w:rPr>
          <w:rFonts w:ascii="Times New Roman" w:eastAsia="Times New Roman" w:hAnsi="Times New Roman" w:cs="Times New Roman"/>
          <w:sz w:val="24"/>
          <w:szCs w:val="24"/>
          <w:vertAlign w:val="subscript"/>
        </w:rPr>
        <w:t>lloch</w:t>
      </w:r>
      <w:proofErr w:type="spellEnd"/>
      <w:r>
        <w:rPr>
          <w:rFonts w:ascii="Times New Roman" w:eastAsia="Times New Roman" w:hAnsi="Times New Roman" w:cs="Times New Roman"/>
          <w:sz w:val="24"/>
          <w:szCs w:val="24"/>
        </w:rPr>
        <w:t xml:space="preserve">. Such studies would help constrain POC parameters and improve estimates of the fates of POC within overall OC budgets. </w:t>
      </w:r>
      <w:r w:rsidR="007D4291">
        <w:rPr>
          <w:rFonts w:ascii="Times New Roman" w:eastAsia="Times New Roman" w:hAnsi="Times New Roman" w:cs="Times New Roman"/>
          <w:sz w:val="24"/>
          <w:szCs w:val="24"/>
        </w:rPr>
        <w:t>Thus</w:t>
      </w:r>
      <w:r>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exceeded autochthony in </w:t>
      </w:r>
      <w:r>
        <w:rPr>
          <w:rFonts w:ascii="Times New Roman" w:eastAsia="Times New Roman" w:hAnsi="Times New Roman" w:cs="Times New Roman"/>
          <w:sz w:val="24"/>
          <w:szCs w:val="24"/>
        </w:rPr>
        <w:lastRenderedPageBreak/>
        <w:t xml:space="preserve">4 of the 5 lakes in this study. </w:t>
      </w:r>
      <w:r w:rsidR="007052DE">
        <w:rPr>
          <w:rFonts w:ascii="Times New Roman" w:eastAsia="Times New Roman" w:hAnsi="Times New Roman" w:cs="Times New Roman"/>
          <w:sz w:val="24"/>
          <w:szCs w:val="24"/>
        </w:rPr>
        <w:t xml:space="preserve">More broadly, </w:t>
      </w:r>
      <w:r w:rsidR="00FE21F7">
        <w:rPr>
          <w:rFonts w:ascii="Times New Roman" w:eastAsia="Times New Roman" w:hAnsi="Times New Roman" w:cs="Times New Roman"/>
          <w:sz w:val="24"/>
          <w:szCs w:val="24"/>
        </w:rPr>
        <w:t>development</w:t>
      </w:r>
      <w:r w:rsidR="007052DE">
        <w:rPr>
          <w:rFonts w:ascii="Times New Roman" w:eastAsia="Times New Roman" w:hAnsi="Times New Roman" w:cs="Times New Roman"/>
          <w:sz w:val="24"/>
          <w:szCs w:val="24"/>
        </w:rPr>
        <w:t xml:space="preserve"> of a flexible model that quantifies OC fates </w:t>
      </w:r>
      <w:r w:rsidR="00FE21F7">
        <w:rPr>
          <w:rFonts w:ascii="Times New Roman" w:eastAsia="Times New Roman" w:hAnsi="Times New Roman" w:cs="Times New Roman"/>
          <w:sz w:val="24"/>
          <w:szCs w:val="24"/>
        </w:rPr>
        <w:t>across heterogeneous</w:t>
      </w:r>
      <w:r w:rsidR="007052DE">
        <w:rPr>
          <w:rFonts w:ascii="Times New Roman" w:eastAsia="Times New Roman" w:hAnsi="Times New Roman" w:cs="Times New Roman"/>
          <w:sz w:val="24"/>
          <w:szCs w:val="24"/>
        </w:rPr>
        <w:t xml:space="preserve"> lake ecosystems represents an important step in better incorporating lakes into </w:t>
      </w:r>
      <w:r w:rsidR="00FE21F7">
        <w:rPr>
          <w:rFonts w:ascii="Times New Roman" w:eastAsia="Times New Roman" w:hAnsi="Times New Roman" w:cs="Times New Roman"/>
          <w:sz w:val="24"/>
          <w:szCs w:val="24"/>
        </w:rPr>
        <w:t xml:space="preserve">the </w:t>
      </w:r>
      <w:r w:rsidR="007052DE">
        <w:rPr>
          <w:rFonts w:ascii="Times New Roman" w:eastAsia="Times New Roman" w:hAnsi="Times New Roman" w:cs="Times New Roman"/>
          <w:sz w:val="24"/>
          <w:szCs w:val="24"/>
        </w:rPr>
        <w:t>global C cycle</w:t>
      </w:r>
      <w:r w:rsidR="00FE21F7">
        <w:rPr>
          <w:rFonts w:ascii="Times New Roman" w:eastAsia="Times New Roman" w:hAnsi="Times New Roman" w:cs="Times New Roman"/>
          <w:sz w:val="24"/>
          <w:szCs w:val="24"/>
        </w:rPr>
        <w:t>.</w:t>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33" w:name="_jodkgtnyf02z" w:colFirst="0" w:colLast="0"/>
      <w:bookmarkEnd w:id="133"/>
      <w:r>
        <w:rPr>
          <w:rFonts w:ascii="Times New Roman" w:eastAsia="Times New Roman" w:hAnsi="Times New Roman" w:cs="Times New Roman"/>
          <w:b/>
          <w:sz w:val="24"/>
          <w:szCs w:val="24"/>
        </w:rPr>
        <w:t xml:space="preserve"> ACKNOWLEDGMENTS</w:t>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proofErr w:type="spellStart"/>
      <w:r w:rsidR="006C18F5">
        <w:rPr>
          <w:rFonts w:ascii="Times New Roman" w:eastAsia="Times New Roman" w:hAnsi="Times New Roman" w:cs="Times New Roman"/>
          <w:sz w:val="24"/>
          <w:szCs w:val="24"/>
        </w:rPr>
        <w:t>MacroSystems</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134" w:name="_j77eak7kbqvt" w:colFirst="0" w:colLast="0"/>
      <w:bookmarkEnd w:id="134"/>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bookmarkStart w:id="135" w:name="_GoBack"/>
      <w:bookmarkEnd w:id="135"/>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xml:space="preserve">, R. J., ...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proofErr w:type="spellStart"/>
      <w:r>
        <w:rPr>
          <w:rFonts w:ascii="Times New Roman" w:eastAsia="Times New Roman" w:hAnsi="Times New Roman" w:cs="Times New Roman"/>
          <w:i/>
          <w:sz w:val="24"/>
          <w:szCs w:val="24"/>
        </w:rPr>
        <w:t>Oikos</w:t>
      </w:r>
      <w:proofErr w:type="spellEnd"/>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xml:space="preserve">, T., ...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w:t>
      </w:r>
      <w:proofErr w:type="spellStart"/>
      <w:r w:rsidRPr="000219DF">
        <w:rPr>
          <w:rFonts w:ascii="Times New Roman" w:hAnsi="Times New Roman" w:cs="Times New Roman"/>
          <w:color w:val="222222"/>
          <w:sz w:val="24"/>
          <w:szCs w:val="24"/>
        </w:rPr>
        <w:t>Inamdar</w:t>
      </w:r>
      <w:proofErr w:type="spellEnd"/>
      <w:r w:rsidRPr="000219DF">
        <w:rPr>
          <w:rFonts w:ascii="Times New Roman" w:hAnsi="Times New Roman" w:cs="Times New Roman"/>
          <w:color w:val="222222"/>
          <w:sz w:val="24"/>
          <w:szCs w:val="24"/>
        </w:rPr>
        <w:t xml:space="preserve">,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proofErr w:type="spellStart"/>
      <w:r w:rsidRPr="00E561C7">
        <w:rPr>
          <w:rFonts w:ascii="Times New Roman" w:eastAsia="Times New Roman" w:hAnsi="Times New Roman" w:cs="Times New Roman"/>
          <w:color w:val="auto"/>
          <w:sz w:val="24"/>
          <w:szCs w:val="24"/>
        </w:rPr>
        <w:t>Einola</w:t>
      </w:r>
      <w:proofErr w:type="spellEnd"/>
      <w:r w:rsidRPr="00E561C7">
        <w:rPr>
          <w:rFonts w:ascii="Times New Roman" w:eastAsia="Times New Roman" w:hAnsi="Times New Roman" w:cs="Times New Roman"/>
          <w:color w:val="auto"/>
          <w:sz w:val="24"/>
          <w:szCs w:val="24"/>
        </w:rPr>
        <w:t xml:space="preserve">, E., </w:t>
      </w:r>
      <w:proofErr w:type="spellStart"/>
      <w:r w:rsidRPr="00E561C7">
        <w:rPr>
          <w:rFonts w:ascii="Times New Roman" w:eastAsia="Times New Roman" w:hAnsi="Times New Roman" w:cs="Times New Roman"/>
          <w:color w:val="auto"/>
          <w:sz w:val="24"/>
          <w:szCs w:val="24"/>
        </w:rPr>
        <w:t>Rantakari</w:t>
      </w:r>
      <w:proofErr w:type="spellEnd"/>
      <w:r w:rsidRPr="00E561C7">
        <w:rPr>
          <w:rFonts w:ascii="Times New Roman" w:eastAsia="Times New Roman" w:hAnsi="Times New Roman" w:cs="Times New Roman"/>
          <w:color w:val="auto"/>
          <w:sz w:val="24"/>
          <w:szCs w:val="24"/>
        </w:rPr>
        <w:t xml:space="preserve">, M., </w:t>
      </w:r>
      <w:proofErr w:type="spellStart"/>
      <w:r w:rsidRPr="00E561C7">
        <w:rPr>
          <w:rFonts w:ascii="Times New Roman" w:eastAsia="Times New Roman" w:hAnsi="Times New Roman" w:cs="Times New Roman"/>
          <w:color w:val="auto"/>
          <w:sz w:val="24"/>
          <w:szCs w:val="24"/>
        </w:rPr>
        <w:t>Kankaala</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Kortelainen</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Ojala</w:t>
      </w:r>
      <w:proofErr w:type="spellEnd"/>
      <w:r w:rsidRPr="00E561C7">
        <w:rPr>
          <w:rFonts w:ascii="Times New Roman" w:eastAsia="Times New Roman" w:hAnsi="Times New Roman" w:cs="Times New Roman"/>
          <w:color w:val="auto"/>
          <w:sz w:val="24"/>
          <w:szCs w:val="24"/>
        </w:rPr>
        <w:t xml:space="preserve">, A., </w:t>
      </w:r>
      <w:proofErr w:type="spellStart"/>
      <w:r w:rsidRPr="00E561C7">
        <w:rPr>
          <w:rFonts w:ascii="Times New Roman" w:eastAsia="Times New Roman" w:hAnsi="Times New Roman" w:cs="Times New Roman"/>
          <w:color w:val="auto"/>
          <w:sz w:val="24"/>
          <w:szCs w:val="24"/>
        </w:rPr>
        <w:t>Pajunen</w:t>
      </w:r>
      <w:proofErr w:type="spellEnd"/>
      <w:r w:rsidRPr="00E561C7">
        <w:rPr>
          <w:rFonts w:ascii="Times New Roman" w:eastAsia="Times New Roman" w:hAnsi="Times New Roman" w:cs="Times New Roman"/>
          <w:color w:val="auto"/>
          <w:sz w:val="24"/>
          <w:szCs w:val="24"/>
        </w:rPr>
        <w:t xml:space="preserve">, H., ... &amp; </w:t>
      </w:r>
      <w:proofErr w:type="spellStart"/>
      <w:r w:rsidRPr="00E561C7">
        <w:rPr>
          <w:rFonts w:ascii="Times New Roman" w:eastAsia="Times New Roman" w:hAnsi="Times New Roman" w:cs="Times New Roman"/>
          <w:color w:val="auto"/>
          <w:sz w:val="24"/>
          <w:szCs w:val="24"/>
        </w:rPr>
        <w:t>Arvola</w:t>
      </w:r>
      <w:proofErr w:type="spellEnd"/>
      <w:r w:rsidRPr="00E561C7">
        <w:rPr>
          <w:rFonts w:ascii="Times New Roman" w:eastAsia="Times New Roman" w:hAnsi="Times New Roman" w:cs="Times New Roman"/>
          <w:color w:val="auto"/>
          <w:sz w:val="24"/>
          <w:szCs w:val="24"/>
        </w:rPr>
        <w:t xml:space="preserve">,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 xml:space="preserve">Journal of Geophysical Research: </w:t>
      </w:r>
      <w:proofErr w:type="spellStart"/>
      <w:r w:rsidRPr="00E561C7">
        <w:rPr>
          <w:rFonts w:ascii="Times New Roman" w:eastAsia="Times New Roman" w:hAnsi="Times New Roman" w:cs="Times New Roman"/>
          <w:i/>
          <w:iCs/>
          <w:color w:val="auto"/>
          <w:sz w:val="24"/>
          <w:szCs w:val="24"/>
        </w:rPr>
        <w:t>Biogeosciences</w:t>
      </w:r>
      <w:proofErr w:type="spellEnd"/>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xml:space="preserve">, L. D., &amp; Swain, H. M. (2009). </w:t>
      </w:r>
      <w:proofErr w:type="spellStart"/>
      <w:r>
        <w:rPr>
          <w:rFonts w:ascii="Times New Roman" w:eastAsia="Times New Roman" w:hAnsi="Times New Roman" w:cs="Times New Roman"/>
          <w:sz w:val="24"/>
          <w:szCs w:val="24"/>
        </w:rPr>
        <w:t>Multidecadal</w:t>
      </w:r>
      <w:proofErr w:type="spellEnd"/>
      <w:r>
        <w:rPr>
          <w:rFonts w:ascii="Times New Roman" w:eastAsia="Times New Roman" w:hAnsi="Times New Roman" w:cs="Times New Roman"/>
          <w:sz w:val="24"/>
          <w:szCs w:val="24"/>
        </w:rPr>
        <w:t xml:space="preserve">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lake allochthonous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w:t>
      </w:r>
      <w:proofErr w:type="spellStart"/>
      <w:r w:rsidRPr="000C7E80">
        <w:rPr>
          <w:rFonts w:ascii="Times New Roman" w:hAnsi="Times New Roman" w:cs="Times New Roman"/>
          <w:color w:val="222222"/>
          <w:sz w:val="24"/>
          <w:szCs w:val="24"/>
        </w:rPr>
        <w:t>Langman</w:t>
      </w:r>
      <w:proofErr w:type="spellEnd"/>
      <w:r w:rsidRPr="000C7E80">
        <w:rPr>
          <w:rFonts w:ascii="Times New Roman" w:hAnsi="Times New Roman" w:cs="Times New Roman"/>
          <w:color w:val="222222"/>
          <w:sz w:val="24"/>
          <w:szCs w:val="24"/>
        </w:rPr>
        <w:t xml:space="preserve">, O. C., &amp; Kara, E. L. (2011). Fate of allochthonous dissolved organic carbon in lakes: a quantitative approach. </w:t>
      </w:r>
      <w:proofErr w:type="spellStart"/>
      <w:r w:rsidRPr="000C7E80">
        <w:rPr>
          <w:rFonts w:ascii="Times New Roman" w:hAnsi="Times New Roman" w:cs="Times New Roman"/>
          <w:i/>
          <w:iCs/>
          <w:color w:val="222222"/>
          <w:sz w:val="24"/>
          <w:szCs w:val="24"/>
        </w:rPr>
        <w:t>PLoS</w:t>
      </w:r>
      <w:proofErr w:type="spellEnd"/>
      <w:r w:rsidRPr="000C7E80">
        <w:rPr>
          <w:rFonts w:ascii="Times New Roman" w:hAnsi="Times New Roman" w:cs="Times New Roman"/>
          <w:i/>
          <w:iCs/>
          <w:color w:val="222222"/>
          <w:sz w:val="24"/>
          <w:szCs w:val="24"/>
        </w:rPr>
        <w:t xml:space="preserve">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56FA9606" w14:textId="77777777" w:rsidR="007E3AB7" w:rsidRDefault="002C6CF9" w:rsidP="007E3AB7">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freshwater lakes in an intensively </w:t>
      </w:r>
    </w:p>
    <w:p w14:paraId="5B1349C5" w14:textId="63949A91" w:rsidR="002C6CF9" w:rsidRPr="002C6CF9" w:rsidRDefault="002C6CF9" w:rsidP="007E3AB7">
      <w:pPr>
        <w:spacing w:line="480" w:lineRule="auto"/>
        <w:ind w:firstLine="450"/>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proofErr w:type="spellStart"/>
      <w:r w:rsidRPr="00D52901">
        <w:rPr>
          <w:rFonts w:ascii="Times New Roman" w:hAnsi="Times New Roman" w:cs="Times New Roman"/>
          <w:color w:val="222222"/>
          <w:sz w:val="24"/>
          <w:szCs w:val="24"/>
        </w:rPr>
        <w:t>Jeong</w:t>
      </w:r>
      <w:proofErr w:type="spellEnd"/>
      <w:r w:rsidRPr="00D52901">
        <w:rPr>
          <w:rFonts w:ascii="Times New Roman" w:hAnsi="Times New Roman" w:cs="Times New Roman"/>
          <w:color w:val="222222"/>
          <w:sz w:val="24"/>
          <w:szCs w:val="24"/>
        </w:rPr>
        <w:t xml:space="preserve">, J. J., </w:t>
      </w:r>
      <w:proofErr w:type="spellStart"/>
      <w:r w:rsidRPr="00D52901">
        <w:rPr>
          <w:rFonts w:ascii="Times New Roman" w:hAnsi="Times New Roman" w:cs="Times New Roman"/>
          <w:color w:val="222222"/>
          <w:sz w:val="24"/>
          <w:szCs w:val="24"/>
        </w:rPr>
        <w:t>Bartsch</w:t>
      </w:r>
      <w:proofErr w:type="spellEnd"/>
      <w:r w:rsidRPr="00D52901">
        <w:rPr>
          <w:rFonts w:ascii="Times New Roman" w:hAnsi="Times New Roman" w:cs="Times New Roman"/>
          <w:color w:val="222222"/>
          <w:sz w:val="24"/>
          <w:szCs w:val="24"/>
        </w:rPr>
        <w:t xml:space="preserve">, S., Fleckenstein, J. H., Matzner, E., </w:t>
      </w:r>
      <w:proofErr w:type="spellStart"/>
      <w:r w:rsidRPr="00D52901">
        <w:rPr>
          <w:rFonts w:ascii="Times New Roman" w:hAnsi="Times New Roman" w:cs="Times New Roman"/>
          <w:color w:val="222222"/>
          <w:sz w:val="24"/>
          <w:szCs w:val="24"/>
        </w:rPr>
        <w:t>Tenhunen</w:t>
      </w:r>
      <w:proofErr w:type="spellEnd"/>
      <w:r w:rsidRPr="00D52901">
        <w:rPr>
          <w:rFonts w:ascii="Times New Roman" w:hAnsi="Times New Roman" w:cs="Times New Roman"/>
          <w:color w:val="222222"/>
          <w:sz w:val="24"/>
          <w:szCs w:val="24"/>
        </w:rPr>
        <w:t>, J. D., Lee, S. D., ...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 xml:space="preserve">Journal of Geophysical Research: </w:t>
      </w:r>
      <w:proofErr w:type="spellStart"/>
      <w:r w:rsidRPr="00D52901">
        <w:rPr>
          <w:rFonts w:ascii="Times New Roman" w:hAnsi="Times New Roman" w:cs="Times New Roman"/>
          <w:i/>
          <w:iCs/>
          <w:color w:val="222222"/>
          <w:sz w:val="24"/>
          <w:szCs w:val="24"/>
        </w:rPr>
        <w:t>Biogeosciences</w:t>
      </w:r>
      <w:proofErr w:type="spellEnd"/>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(2001). Whole‐lake mineralization of allochthonous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proofErr w:type="spellStart"/>
      <w:r w:rsidRPr="003071E2">
        <w:rPr>
          <w:rFonts w:ascii="Times New Roman" w:hAnsi="Times New Roman" w:cs="Times New Roman"/>
          <w:color w:val="222222"/>
          <w:sz w:val="24"/>
          <w:szCs w:val="24"/>
        </w:rPr>
        <w:lastRenderedPageBreak/>
        <w:t>Karlsson</w:t>
      </w:r>
      <w:proofErr w:type="spellEnd"/>
      <w:r w:rsidRPr="003071E2">
        <w:rPr>
          <w:rFonts w:ascii="Times New Roman" w:hAnsi="Times New Roman" w:cs="Times New Roman"/>
          <w:color w:val="222222"/>
          <w:sz w:val="24"/>
          <w:szCs w:val="24"/>
        </w:rPr>
        <w:t xml:space="preserve">, J., Ask, J., &amp; </w:t>
      </w:r>
      <w:proofErr w:type="spellStart"/>
      <w:r w:rsidRPr="003071E2">
        <w:rPr>
          <w:rFonts w:ascii="Times New Roman" w:hAnsi="Times New Roman" w:cs="Times New Roman"/>
          <w:color w:val="222222"/>
          <w:sz w:val="24"/>
          <w:szCs w:val="24"/>
        </w:rPr>
        <w:t>Jansson</w:t>
      </w:r>
      <w:proofErr w:type="spellEnd"/>
      <w:r w:rsidRPr="003071E2">
        <w:rPr>
          <w:rFonts w:ascii="Times New Roman" w:hAnsi="Times New Roman" w:cs="Times New Roman"/>
          <w:color w:val="222222"/>
          <w:sz w:val="24"/>
          <w:szCs w:val="24"/>
        </w:rPr>
        <w:t>,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w:t>
      </w:r>
      <w:proofErr w:type="spellStart"/>
      <w:r w:rsidRPr="00037B72">
        <w:rPr>
          <w:rFonts w:ascii="Times New Roman" w:eastAsia="Times New Roman" w:hAnsi="Times New Roman" w:cs="Times New Roman"/>
          <w:color w:val="auto"/>
          <w:sz w:val="24"/>
          <w:szCs w:val="24"/>
        </w:rPr>
        <w:t>Kuusisto</w:t>
      </w:r>
      <w:proofErr w:type="spellEnd"/>
      <w:r w:rsidRPr="00037B72">
        <w:rPr>
          <w:rFonts w:ascii="Times New Roman" w:eastAsia="Times New Roman" w:hAnsi="Times New Roman" w:cs="Times New Roman"/>
          <w:color w:val="auto"/>
          <w:sz w:val="24"/>
          <w:szCs w:val="24"/>
        </w:rPr>
        <w:t xml:space="preserve">, E., Livingstone, D. M., ...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Lehner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the perturbed global carbon cycle. </w:t>
      </w:r>
      <w:proofErr w:type="spellStart"/>
      <w:r w:rsidRPr="0003294D">
        <w:rPr>
          <w:rFonts w:ascii="Times New Roman" w:eastAsia="Times New Roman" w:hAnsi="Times New Roman" w:cs="Times New Roman"/>
          <w:i/>
          <w:iCs/>
          <w:color w:val="auto"/>
          <w:sz w:val="24"/>
          <w:szCs w:val="24"/>
        </w:rPr>
        <w:t>Tellus</w:t>
      </w:r>
      <w:proofErr w:type="spellEnd"/>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carbon mass balances for lakes of the </w:t>
      </w:r>
      <w:proofErr w:type="spellStart"/>
      <w:r>
        <w:rPr>
          <w:rFonts w:ascii="Times New Roman" w:eastAsia="Times New Roman" w:hAnsi="Times New Roman" w:cs="Times New Roman"/>
          <w:sz w:val="24"/>
          <w:szCs w:val="24"/>
        </w:rPr>
        <w:t>Muskoka</w:t>
      </w:r>
      <w:proofErr w:type="spellEnd"/>
      <w:r>
        <w:rPr>
          <w:rFonts w:ascii="Times New Roman" w:eastAsia="Times New Roman" w:hAnsi="Times New Roman" w:cs="Times New Roman"/>
          <w:sz w:val="24"/>
          <w:szCs w:val="24"/>
        </w:rPr>
        <w:t xml:space="preserve">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proofErr w:type="spellStart"/>
      <w:r w:rsidRPr="00575324">
        <w:rPr>
          <w:rFonts w:ascii="Times New Roman" w:eastAsia="Times New Roman" w:hAnsi="Times New Roman" w:cs="Times New Roman"/>
          <w:color w:val="auto"/>
          <w:sz w:val="24"/>
          <w:szCs w:val="24"/>
        </w:rPr>
        <w:t>Strayer</w:t>
      </w:r>
      <w:proofErr w:type="spellEnd"/>
      <w:r w:rsidRPr="00575324">
        <w:rPr>
          <w:rFonts w:ascii="Times New Roman" w:eastAsia="Times New Roman" w:hAnsi="Times New Roman" w:cs="Times New Roman"/>
          <w:color w:val="auto"/>
          <w:sz w:val="24"/>
          <w:szCs w:val="24"/>
        </w:rPr>
        <w:t xml:space="preserve">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proofErr w:type="spellStart"/>
      <w:r w:rsidRPr="00575324">
        <w:rPr>
          <w:rFonts w:ascii="Times New Roman" w:hAnsi="Times New Roman" w:cs="Times New Roman"/>
          <w:color w:val="222222"/>
          <w:sz w:val="24"/>
          <w:szCs w:val="24"/>
        </w:rPr>
        <w:t>Paerl</w:t>
      </w:r>
      <w:proofErr w:type="spellEnd"/>
      <w:r w:rsidRPr="00575324">
        <w:rPr>
          <w:rFonts w:ascii="Times New Roman" w:hAnsi="Times New Roman" w:cs="Times New Roman"/>
          <w:color w:val="222222"/>
          <w:sz w:val="24"/>
          <w:szCs w:val="24"/>
        </w:rPr>
        <w:t xml:space="preserve">, H. W., Hall, N. S., &amp; </w:t>
      </w:r>
      <w:proofErr w:type="spellStart"/>
      <w:r w:rsidRPr="00575324">
        <w:rPr>
          <w:rFonts w:ascii="Times New Roman" w:hAnsi="Times New Roman" w:cs="Times New Roman"/>
          <w:color w:val="222222"/>
          <w:sz w:val="24"/>
          <w:szCs w:val="24"/>
        </w:rPr>
        <w:t>Calandrino</w:t>
      </w:r>
      <w:proofErr w:type="spellEnd"/>
      <w:r w:rsidRPr="00575324">
        <w:rPr>
          <w:rFonts w:ascii="Times New Roman" w:hAnsi="Times New Roman" w:cs="Times New Roman"/>
          <w:color w:val="222222"/>
          <w:sz w:val="24"/>
          <w:szCs w:val="24"/>
        </w:rPr>
        <w:t xml:space="preserve">, E. S. (2011). Controlling harmful cyanobacterial blooms </w:t>
      </w:r>
    </w:p>
    <w:p w14:paraId="568032D6" w14:textId="7A475CC5" w:rsidR="00476F5F" w:rsidRPr="00575324" w:rsidRDefault="00575324" w:rsidP="00AE35D2">
      <w:pPr>
        <w:spacing w:line="480" w:lineRule="auto"/>
        <w:ind w:left="450"/>
        <w:rPr>
          <w:rFonts w:ascii="Times New Roman" w:eastAsia="Times New Roman" w:hAnsi="Times New Roman" w:cs="Times New Roman"/>
          <w:color w:val="auto"/>
          <w:sz w:val="24"/>
          <w:szCs w:val="24"/>
        </w:rPr>
      </w:pPr>
      <w:r w:rsidRPr="00575324">
        <w:rPr>
          <w:rFonts w:ascii="Times New Roman" w:hAnsi="Times New Roman" w:cs="Times New Roman"/>
          <w:color w:val="222222"/>
          <w:sz w:val="24"/>
          <w:szCs w:val="24"/>
        </w:rPr>
        <w:lastRenderedPageBreak/>
        <w:t xml:space="preserve">in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t xml:space="preserve">Porter, J. H., Nagy, E., </w:t>
      </w:r>
      <w:proofErr w:type="spellStart"/>
      <w:r w:rsidRPr="00575324">
        <w:rPr>
          <w:rFonts w:ascii="Times New Roman" w:hAnsi="Times New Roman" w:cs="Times New Roman"/>
          <w:sz w:val="24"/>
          <w:szCs w:val="24"/>
        </w:rPr>
        <w:t>Kratz</w:t>
      </w:r>
      <w:proofErr w:type="spellEnd"/>
      <w:r w:rsidRPr="00575324">
        <w:rPr>
          <w:rFonts w:ascii="Times New Roman" w:hAnsi="Times New Roman" w:cs="Times New Roman"/>
          <w:sz w:val="24"/>
          <w:szCs w:val="24"/>
        </w:rPr>
        <w:t xml:space="preserve">, T. K., Hanson, P., Collins, S. L., &amp; </w:t>
      </w:r>
      <w:proofErr w:type="spellStart"/>
      <w:r w:rsidRPr="00575324">
        <w:rPr>
          <w:rFonts w:ascii="Times New Roman" w:hAnsi="Times New Roman" w:cs="Times New Roman"/>
          <w:sz w:val="24"/>
          <w:szCs w:val="24"/>
        </w:rPr>
        <w:t>Arzberger</w:t>
      </w:r>
      <w:proofErr w:type="spellEnd"/>
      <w:r w:rsidRPr="00575324">
        <w:rPr>
          <w:rFonts w:ascii="Times New Roman" w:hAnsi="Times New Roman" w:cs="Times New Roman"/>
          <w:sz w:val="24"/>
          <w:szCs w:val="24"/>
        </w:rPr>
        <w:t>, P. (2009). New</w:t>
      </w:r>
      <w:r w:rsidRPr="00D70D5F">
        <w:rPr>
          <w:rFonts w:ascii="Times New Roman" w:hAnsi="Times New Roman" w:cs="Times New Roman"/>
          <w:sz w:val="24"/>
          <w:szCs w:val="24"/>
        </w:rPr>
        <w:t xml:space="preserve"> eyes on the world: advanced sensors for ecology. </w:t>
      </w:r>
      <w:proofErr w:type="spellStart"/>
      <w:r w:rsidRPr="00D70D5F">
        <w:rPr>
          <w:rFonts w:ascii="Times New Roman" w:hAnsi="Times New Roman" w:cs="Times New Roman"/>
          <w:i/>
          <w:iCs/>
          <w:sz w:val="24"/>
          <w:szCs w:val="24"/>
        </w:rPr>
        <w:t>BioScience</w:t>
      </w:r>
      <w:proofErr w:type="spellEnd"/>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w:t>
      </w:r>
      <w:proofErr w:type="spellStart"/>
      <w:r w:rsidRPr="00B339A2">
        <w:rPr>
          <w:rFonts w:ascii="Times New Roman" w:eastAsia="Times New Roman" w:hAnsi="Times New Roman" w:cs="Times New Roman"/>
          <w:color w:val="auto"/>
          <w:sz w:val="24"/>
          <w:szCs w:val="24"/>
        </w:rPr>
        <w:t>Lauerwald</w:t>
      </w:r>
      <w:proofErr w:type="spellEnd"/>
      <w:r w:rsidRPr="00B339A2">
        <w:rPr>
          <w:rFonts w:ascii="Times New Roman" w:eastAsia="Times New Roman" w:hAnsi="Times New Roman" w:cs="Times New Roman"/>
          <w:color w:val="auto"/>
          <w:sz w:val="24"/>
          <w:szCs w:val="24"/>
        </w:rPr>
        <w:t xml:space="preserve">, R., </w:t>
      </w:r>
      <w:proofErr w:type="spellStart"/>
      <w:r w:rsidRPr="00B339A2">
        <w:rPr>
          <w:rFonts w:ascii="Times New Roman" w:eastAsia="Times New Roman" w:hAnsi="Times New Roman" w:cs="Times New Roman"/>
          <w:color w:val="auto"/>
          <w:sz w:val="24"/>
          <w:szCs w:val="24"/>
        </w:rPr>
        <w:t>Sobek</w:t>
      </w:r>
      <w:proofErr w:type="spellEnd"/>
      <w:r w:rsidRPr="00B339A2">
        <w:rPr>
          <w:rFonts w:ascii="Times New Roman" w:eastAsia="Times New Roman" w:hAnsi="Times New Roman" w:cs="Times New Roman"/>
          <w:color w:val="auto"/>
          <w:sz w:val="24"/>
          <w:szCs w:val="24"/>
        </w:rPr>
        <w:t xml:space="preserve">, S., McDonald, C., Hoover, M., ...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proofErr w:type="spellStart"/>
      <w:r w:rsidRPr="00B339A2">
        <w:rPr>
          <w:rFonts w:ascii="Times New Roman" w:eastAsia="Times New Roman" w:hAnsi="Times New Roman" w:cs="Times New Roman"/>
          <w:color w:val="auto"/>
          <w:sz w:val="24"/>
          <w:szCs w:val="24"/>
        </w:rPr>
        <w:t>Kortelainen</w:t>
      </w:r>
      <w:proofErr w:type="spellEnd"/>
      <w:r w:rsidRPr="00B339A2">
        <w:rPr>
          <w:rFonts w:ascii="Times New Roman" w:eastAsia="Times New Roman" w:hAnsi="Times New Roman" w:cs="Times New Roman"/>
          <w:color w:val="auto"/>
          <w:sz w:val="24"/>
          <w:szCs w:val="24"/>
        </w:rPr>
        <w:t xml:space="preserve">,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proofErr w:type="spellStart"/>
      <w:r w:rsidRPr="00992E31">
        <w:rPr>
          <w:rFonts w:ascii="Times New Roman" w:eastAsia="Times New Roman" w:hAnsi="Times New Roman" w:cs="Times New Roman"/>
          <w:color w:val="auto"/>
          <w:sz w:val="24"/>
          <w:szCs w:val="24"/>
        </w:rPr>
        <w:t>Santoso</w:t>
      </w:r>
      <w:proofErr w:type="spellEnd"/>
      <w:r w:rsidRPr="00992E31">
        <w:rPr>
          <w:rFonts w:ascii="Times New Roman" w:eastAsia="Times New Roman" w:hAnsi="Times New Roman" w:cs="Times New Roman"/>
          <w:color w:val="auto"/>
          <w:sz w:val="24"/>
          <w:szCs w:val="24"/>
        </w:rPr>
        <w:t xml:space="preserve">, A. B., Hamilton, D. P., Hendy, C. H., &amp; </w:t>
      </w:r>
      <w:proofErr w:type="spellStart"/>
      <w:r w:rsidRPr="00992E31">
        <w:rPr>
          <w:rFonts w:ascii="Times New Roman" w:eastAsia="Times New Roman" w:hAnsi="Times New Roman" w:cs="Times New Roman"/>
          <w:color w:val="auto"/>
          <w:sz w:val="24"/>
          <w:szCs w:val="24"/>
        </w:rPr>
        <w:t>Schipper</w:t>
      </w:r>
      <w:proofErr w:type="spellEnd"/>
      <w:r w:rsidRPr="00992E31">
        <w:rPr>
          <w:rFonts w:ascii="Times New Roman" w:eastAsia="Times New Roman" w:hAnsi="Times New Roman" w:cs="Times New Roman"/>
          <w:color w:val="auto"/>
          <w:sz w:val="24"/>
          <w:szCs w:val="24"/>
        </w:rPr>
        <w:t xml:space="preserve">,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t xml:space="preserve">sediment organic carbon burials across a gradient of trophic state in eleven New Zealand lakes. </w:t>
      </w:r>
      <w:proofErr w:type="spellStart"/>
      <w:r w:rsidRPr="00992E31">
        <w:rPr>
          <w:rFonts w:ascii="Times New Roman" w:eastAsia="Times New Roman" w:hAnsi="Times New Roman" w:cs="Times New Roman"/>
          <w:i/>
          <w:iCs/>
          <w:color w:val="auto"/>
          <w:sz w:val="24"/>
          <w:szCs w:val="24"/>
        </w:rPr>
        <w:t>Hydrobiologia</w:t>
      </w:r>
      <w:proofErr w:type="spellEnd"/>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w:t>
      </w:r>
      <w:proofErr w:type="spellStart"/>
      <w:r>
        <w:rPr>
          <w:rFonts w:ascii="Times New Roman" w:eastAsia="Times New Roman" w:hAnsi="Times New Roman" w:cs="Times New Roman"/>
          <w:sz w:val="24"/>
          <w:szCs w:val="24"/>
        </w:rPr>
        <w:t>hyporheic</w:t>
      </w:r>
      <w:proofErr w:type="spellEnd"/>
      <w:r>
        <w:rPr>
          <w:rFonts w:ascii="Times New Roman" w:eastAsia="Times New Roman" w:hAnsi="Times New Roman" w:cs="Times New Roman"/>
          <w:sz w:val="24"/>
          <w:szCs w:val="24"/>
        </w:rPr>
        <w:t xml:space="preserve">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Thomas, 2010. Inverse Modelling, Sensitivity and Monte Carlo Analysis in R Using Package FME. Journal of Statistical Software, 33(3), 1-28. DOI 10.18637/</w:t>
      </w:r>
      <w:proofErr w:type="gramStart"/>
      <w:r>
        <w:rPr>
          <w:rFonts w:ascii="Times New Roman" w:eastAsia="Times New Roman" w:hAnsi="Times New Roman" w:cs="Times New Roman"/>
          <w:sz w:val="24"/>
          <w:szCs w:val="24"/>
        </w:rPr>
        <w:t>jss.v033.i</w:t>
      </w:r>
      <w:proofErr w:type="gramEnd"/>
      <w:r>
        <w:rPr>
          <w:rFonts w:ascii="Times New Roman" w:eastAsia="Times New Roman" w:hAnsi="Times New Roman" w:cs="Times New Roman"/>
          <w:sz w:val="24"/>
          <w:szCs w:val="24"/>
        </w:rPr>
        <w:t>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t>Tanentzap</w:t>
      </w:r>
      <w:proofErr w:type="spellEnd"/>
      <w:r w:rsidRPr="008E2573">
        <w:rPr>
          <w:rFonts w:ascii="Times New Roman" w:eastAsia="Times New Roman" w:hAnsi="Times New Roman" w:cs="Times New Roman"/>
          <w:color w:val="auto"/>
          <w:sz w:val="24"/>
          <w:szCs w:val="24"/>
        </w:rPr>
        <w:t xml:space="preserve">, A. J., </w:t>
      </w:r>
      <w:proofErr w:type="spellStart"/>
      <w:r w:rsidRPr="008E2573">
        <w:rPr>
          <w:rFonts w:ascii="Times New Roman" w:eastAsia="Times New Roman" w:hAnsi="Times New Roman" w:cs="Times New Roman"/>
          <w:color w:val="auto"/>
          <w:sz w:val="24"/>
          <w:szCs w:val="24"/>
        </w:rPr>
        <w:t>Szkokan-Emilson</w:t>
      </w:r>
      <w:proofErr w:type="spellEnd"/>
      <w:r w:rsidRPr="008E2573">
        <w:rPr>
          <w:rFonts w:ascii="Times New Roman" w:eastAsia="Times New Roman" w:hAnsi="Times New Roman" w:cs="Times New Roman"/>
          <w:color w:val="auto"/>
          <w:sz w:val="24"/>
          <w:szCs w:val="24"/>
        </w:rPr>
        <w:t xml:space="preserve">, E. J., Desjardins, C. M., Orland, C., </w:t>
      </w:r>
      <w:proofErr w:type="spellStart"/>
      <w:r w:rsidRPr="008E2573">
        <w:rPr>
          <w:rFonts w:ascii="Times New Roman" w:eastAsia="Times New Roman" w:hAnsi="Times New Roman" w:cs="Times New Roman"/>
          <w:color w:val="auto"/>
          <w:sz w:val="24"/>
          <w:szCs w:val="24"/>
        </w:rPr>
        <w:t>Yakimovich</w:t>
      </w:r>
      <w:proofErr w:type="spellEnd"/>
      <w:r w:rsidRPr="008E2573">
        <w:rPr>
          <w:rFonts w:ascii="Times New Roman" w:eastAsia="Times New Roman" w:hAnsi="Times New Roman" w:cs="Times New Roman"/>
          <w:color w:val="auto"/>
          <w:sz w:val="24"/>
          <w:szCs w:val="24"/>
        </w:rPr>
        <w:t xml:space="preserve">,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t>Dirszowsky</w:t>
      </w:r>
      <w:proofErr w:type="spellEnd"/>
      <w:r w:rsidRPr="008E2573">
        <w:rPr>
          <w:rFonts w:ascii="Times New Roman" w:eastAsia="Times New Roman" w:hAnsi="Times New Roman" w:cs="Times New Roman"/>
          <w:color w:val="auto"/>
          <w:sz w:val="24"/>
          <w:szCs w:val="24"/>
        </w:rPr>
        <w:t xml:space="preserve">, R., ...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w:t>
      </w:r>
      <w:proofErr w:type="spellStart"/>
      <w:r>
        <w:rPr>
          <w:rFonts w:ascii="Times New Roman" w:eastAsia="Times New Roman" w:hAnsi="Times New Roman" w:cs="Times New Roman"/>
          <w:sz w:val="24"/>
          <w:szCs w:val="24"/>
        </w:rPr>
        <w:t>Loiselle</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4139F6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2FD7E374" w14:textId="07817599" w:rsidR="00DB5AC5" w:rsidRDefault="00DB5AC5" w:rsidP="00735D13">
      <w:pPr>
        <w:spacing w:line="480" w:lineRule="auto"/>
        <w:ind w:left="450" w:hanging="450"/>
        <w:rPr>
          <w:rFonts w:ascii="Times New Roman" w:eastAsia="Times New Roman" w:hAnsi="Times New Roman" w:cs="Times New Roman"/>
          <w:sz w:val="24"/>
          <w:szCs w:val="24"/>
        </w:rPr>
      </w:pPr>
      <w:r>
        <w:rPr>
          <w:color w:val="222222"/>
          <w:sz w:val="20"/>
          <w:szCs w:val="20"/>
          <w:shd w:val="clear" w:color="auto" w:fill="FFFFFF"/>
        </w:rPr>
        <w:t xml:space="preserve">Vander </w:t>
      </w:r>
      <w:proofErr w:type="spellStart"/>
      <w:r>
        <w:rPr>
          <w:color w:val="222222"/>
          <w:sz w:val="20"/>
          <w:szCs w:val="20"/>
          <w:shd w:val="clear" w:color="auto" w:fill="FFFFFF"/>
        </w:rPr>
        <w:t>Zanden</w:t>
      </w:r>
      <w:proofErr w:type="spellEnd"/>
      <w:r>
        <w:rPr>
          <w:color w:val="222222"/>
          <w:sz w:val="20"/>
          <w:szCs w:val="20"/>
          <w:shd w:val="clear" w:color="auto" w:fill="FFFFFF"/>
        </w:rPr>
        <w:t xml:space="preserve">, M. J., &amp; </w:t>
      </w:r>
      <w:proofErr w:type="spellStart"/>
      <w:r>
        <w:rPr>
          <w:color w:val="222222"/>
          <w:sz w:val="20"/>
          <w:szCs w:val="20"/>
          <w:shd w:val="clear" w:color="auto" w:fill="FFFFFF"/>
        </w:rPr>
        <w:t>Gratton</w:t>
      </w:r>
      <w:proofErr w:type="spellEnd"/>
      <w:r>
        <w:rPr>
          <w:color w:val="222222"/>
          <w:sz w:val="20"/>
          <w:szCs w:val="20"/>
          <w:shd w:val="clear" w:color="auto" w:fill="FFFFFF"/>
        </w:rPr>
        <w:t xml:space="preserve">, C. (2011). </w:t>
      </w:r>
      <w:proofErr w:type="spellStart"/>
      <w:r>
        <w:rPr>
          <w:color w:val="222222"/>
          <w:sz w:val="20"/>
          <w:szCs w:val="20"/>
          <w:shd w:val="clear" w:color="auto" w:fill="FFFFFF"/>
        </w:rPr>
        <w:t>Blowin’in</w:t>
      </w:r>
      <w:proofErr w:type="spellEnd"/>
      <w:r>
        <w:rPr>
          <w:color w:val="222222"/>
          <w:sz w:val="20"/>
          <w:szCs w:val="20"/>
          <w:shd w:val="clear" w:color="auto" w:fill="FFFFFF"/>
        </w:rPr>
        <w:t xml:space="preserve"> the wind: reciprocal airborne carbon fluxes between lakes and land This paper is based on the JC Stevenson Memorial Lecture presented at </w:t>
      </w:r>
      <w:r>
        <w:rPr>
          <w:color w:val="222222"/>
          <w:sz w:val="20"/>
          <w:szCs w:val="20"/>
          <w:shd w:val="clear" w:color="auto" w:fill="FFFFFF"/>
        </w:rPr>
        <w:lastRenderedPageBreak/>
        <w:t>the Canadian Conference for Fisheries Research (CCFFR) in Ottawa, Ontario, 9–11 January 2009.</w:t>
      </w:r>
      <w:r>
        <w:rPr>
          <w:rStyle w:val="apple-converted-space"/>
          <w:color w:val="222222"/>
          <w:sz w:val="20"/>
          <w:szCs w:val="20"/>
          <w:shd w:val="clear" w:color="auto" w:fill="FFFFFF"/>
        </w:rPr>
        <w:t> </w:t>
      </w:r>
      <w:r>
        <w:rPr>
          <w:i/>
          <w:iCs/>
          <w:color w:val="222222"/>
          <w:sz w:val="20"/>
          <w:szCs w:val="20"/>
          <w:shd w:val="clear" w:color="auto" w:fill="FFFFFF"/>
        </w:rPr>
        <w:t>Canadian Journal of Fisheries and Aquatic Sciences</w:t>
      </w:r>
      <w:r>
        <w:rPr>
          <w:color w:val="222222"/>
          <w:sz w:val="20"/>
          <w:szCs w:val="20"/>
          <w:shd w:val="clear" w:color="auto" w:fill="FFFFFF"/>
        </w:rPr>
        <w:t>,</w:t>
      </w:r>
      <w:r>
        <w:rPr>
          <w:rStyle w:val="apple-converted-space"/>
          <w:color w:val="222222"/>
          <w:sz w:val="20"/>
          <w:szCs w:val="20"/>
          <w:shd w:val="clear" w:color="auto" w:fill="FFFFFF"/>
        </w:rPr>
        <w:t> </w:t>
      </w:r>
      <w:r>
        <w:rPr>
          <w:i/>
          <w:iCs/>
          <w:color w:val="222222"/>
          <w:sz w:val="20"/>
          <w:szCs w:val="20"/>
          <w:shd w:val="clear" w:color="auto" w:fill="FFFFFF"/>
        </w:rPr>
        <w:t>68</w:t>
      </w:r>
      <w:r>
        <w:rPr>
          <w:color w:val="222222"/>
          <w:sz w:val="20"/>
          <w:szCs w:val="20"/>
          <w:shd w:val="clear" w:color="auto" w:fill="FFFFFF"/>
        </w:rPr>
        <w:t>(1), 170-182.</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Jeppesen</w:t>
      </w:r>
      <w:proofErr w:type="spellEnd"/>
      <w:r>
        <w:rPr>
          <w:rFonts w:ascii="Times New Roman" w:eastAsia="Times New Roman" w:hAnsi="Times New Roman" w:cs="Times New Roman"/>
          <w:sz w:val="24"/>
          <w:szCs w:val="24"/>
        </w:rPr>
        <w:t xml:space="preserve">,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w:t>
      </w:r>
      <w:proofErr w:type="spellStart"/>
      <w:r>
        <w:rPr>
          <w:rFonts w:ascii="Times New Roman" w:eastAsia="Times New Roman" w:hAnsi="Times New Roman" w:cs="Times New Roman"/>
          <w:sz w:val="24"/>
          <w:szCs w:val="24"/>
        </w:rPr>
        <w:t>Corman</w:t>
      </w:r>
      <w:proofErr w:type="spellEnd"/>
      <w:r>
        <w:rPr>
          <w:rFonts w:ascii="Times New Roman" w:eastAsia="Times New Roman" w:hAnsi="Times New Roman" w:cs="Times New Roman"/>
          <w:sz w:val="24"/>
          <w:szCs w:val="24"/>
        </w:rPr>
        <w:t xml:space="preserve">,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proofErr w:type="spellStart"/>
      <w:r w:rsidRPr="00996EEA">
        <w:rPr>
          <w:rFonts w:ascii="Times New Roman" w:eastAsia="Times New Roman" w:hAnsi="Times New Roman" w:cs="Times New Roman"/>
          <w:color w:val="auto"/>
          <w:sz w:val="24"/>
          <w:szCs w:val="24"/>
        </w:rPr>
        <w:t>Xenopoulos</w:t>
      </w:r>
      <w:proofErr w:type="spellEnd"/>
      <w:r w:rsidRPr="00996EEA">
        <w:rPr>
          <w:rFonts w:ascii="Times New Roman" w:eastAsia="Times New Roman" w:hAnsi="Times New Roman" w:cs="Times New Roman"/>
          <w:color w:val="auto"/>
          <w:sz w:val="24"/>
          <w:szCs w:val="24"/>
        </w:rPr>
        <w:t xml:space="preserve">, M. A., Lodge, D. M., </w:t>
      </w:r>
      <w:proofErr w:type="spellStart"/>
      <w:r w:rsidRPr="00996EEA">
        <w:rPr>
          <w:rFonts w:ascii="Times New Roman" w:eastAsia="Times New Roman" w:hAnsi="Times New Roman" w:cs="Times New Roman"/>
          <w:color w:val="auto"/>
          <w:sz w:val="24"/>
          <w:szCs w:val="24"/>
        </w:rPr>
        <w:t>Frentress</w:t>
      </w:r>
      <w:proofErr w:type="spellEnd"/>
      <w:r w:rsidRPr="00996EEA">
        <w:rPr>
          <w:rFonts w:ascii="Times New Roman" w:eastAsia="Times New Roman" w:hAnsi="Times New Roman" w:cs="Times New Roman"/>
          <w:color w:val="auto"/>
          <w:sz w:val="24"/>
          <w:szCs w:val="24"/>
        </w:rPr>
        <w:t xml:space="preserve">, J., Kreps, T. A., </w:t>
      </w:r>
      <w:proofErr w:type="spellStart"/>
      <w:r w:rsidRPr="00996EEA">
        <w:rPr>
          <w:rFonts w:ascii="Times New Roman" w:eastAsia="Times New Roman" w:hAnsi="Times New Roman" w:cs="Times New Roman"/>
          <w:color w:val="auto"/>
          <w:sz w:val="24"/>
          <w:szCs w:val="24"/>
        </w:rPr>
        <w:t>Bridgham</w:t>
      </w:r>
      <w:proofErr w:type="spellEnd"/>
      <w:r w:rsidRPr="00996EEA">
        <w:rPr>
          <w:rFonts w:ascii="Times New Roman" w:eastAsia="Times New Roman" w:hAnsi="Times New Roman" w:cs="Times New Roman"/>
          <w:color w:val="auto"/>
          <w:sz w:val="24"/>
          <w:szCs w:val="24"/>
        </w:rPr>
        <w:t xml:space="preserve">,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155B90C5" w14:textId="77777777" w:rsidR="003E2346" w:rsidRDefault="003E2346"/>
    <w:p w14:paraId="4016D5EA" w14:textId="77777777" w:rsidR="003E2346" w:rsidRDefault="003E2346">
      <w:r>
        <w:br w:type="page"/>
      </w:r>
    </w:p>
    <w:p w14:paraId="0B5B6966" w14:textId="29986419" w:rsidR="003E2346" w:rsidRPr="00D45B90" w:rsidRDefault="003E2346">
      <w:pPr>
        <w:rPr>
          <w:rFonts w:ascii="Times New Roman" w:hAnsi="Times New Roman" w:cs="Times New Roman"/>
          <w:b/>
          <w:sz w:val="24"/>
          <w:szCs w:val="24"/>
        </w:rPr>
      </w:pPr>
      <w:r w:rsidRPr="00D45B90">
        <w:rPr>
          <w:rFonts w:ascii="Times New Roman" w:hAnsi="Times New Roman" w:cs="Times New Roman"/>
          <w:b/>
          <w:sz w:val="24"/>
          <w:szCs w:val="24"/>
        </w:rPr>
        <w:lastRenderedPageBreak/>
        <w:t>Tables</w:t>
      </w:r>
    </w:p>
    <w:p w14:paraId="5644E1AE" w14:textId="77777777" w:rsidR="003E2346" w:rsidRPr="003E2346" w:rsidRDefault="003E2346">
      <w:pPr>
        <w:rPr>
          <w:rFonts w:ascii="Times New Roman" w:hAnsi="Times New Roman" w:cs="Times New Roman"/>
          <w:sz w:val="24"/>
          <w:szCs w:val="24"/>
        </w:rPr>
      </w:pPr>
    </w:p>
    <w:p w14:paraId="76308FDD" w14:textId="77777777" w:rsidR="00CD3C59" w:rsidRPr="00D634E4" w:rsidRDefault="00CD3C59" w:rsidP="00CD3C59">
      <w:pPr>
        <w:rPr>
          <w:rFonts w:ascii="Times New Roman" w:eastAsia="Times New Roman" w:hAnsi="Times New Roman" w:cs="Times New Roman"/>
          <w:sz w:val="24"/>
          <w:szCs w:val="24"/>
        </w:rPr>
      </w:pPr>
      <w:r w:rsidRPr="003E2346">
        <w:rPr>
          <w:rFonts w:ascii="Times New Roman" w:hAnsi="Times New Roman" w:cs="Times New Roman"/>
          <w:b/>
          <w:sz w:val="24"/>
          <w:szCs w:val="24"/>
        </w:rPr>
        <w:t xml:space="preserve">Table 1. Lake characteristics </w:t>
      </w:r>
    </w:p>
    <w:tbl>
      <w:tblPr>
        <w:tblpPr w:leftFromText="180" w:rightFromText="180" w:vertAnchor="text" w:horzAnchor="margin" w:tblpY="379"/>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576"/>
        <w:gridCol w:w="1659"/>
        <w:gridCol w:w="1695"/>
        <w:gridCol w:w="1503"/>
        <w:gridCol w:w="1743"/>
        <w:gridCol w:w="1400"/>
      </w:tblGrid>
      <w:tr w:rsidR="00CD3C59" w:rsidRPr="00996070" w14:paraId="679E4FED" w14:textId="77777777" w:rsidTr="00CD3C59">
        <w:trPr>
          <w:trHeight w:val="300"/>
        </w:trPr>
        <w:tc>
          <w:tcPr>
            <w:tcW w:w="823" w:type="pct"/>
            <w:shd w:val="clear" w:color="auto" w:fill="auto"/>
            <w:noWrap/>
            <w:vAlign w:val="center"/>
            <w:hideMark/>
          </w:tcPr>
          <w:p w14:paraId="400BFCF5"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Lake</w:t>
            </w:r>
          </w:p>
        </w:tc>
        <w:tc>
          <w:tcPr>
            <w:tcW w:w="866" w:type="pct"/>
            <w:shd w:val="clear" w:color="auto" w:fill="auto"/>
            <w:noWrap/>
            <w:vAlign w:val="center"/>
            <w:hideMark/>
          </w:tcPr>
          <w:p w14:paraId="26F41D98"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Harp</w:t>
            </w:r>
          </w:p>
        </w:tc>
        <w:tc>
          <w:tcPr>
            <w:tcW w:w="885" w:type="pct"/>
            <w:shd w:val="clear" w:color="auto" w:fill="auto"/>
            <w:noWrap/>
            <w:vAlign w:val="center"/>
            <w:hideMark/>
          </w:tcPr>
          <w:p w14:paraId="7E201AD8"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Monona</w:t>
            </w:r>
          </w:p>
        </w:tc>
        <w:tc>
          <w:tcPr>
            <w:tcW w:w="785" w:type="pct"/>
            <w:shd w:val="clear" w:color="auto" w:fill="auto"/>
            <w:noWrap/>
            <w:vAlign w:val="center"/>
            <w:hideMark/>
          </w:tcPr>
          <w:p w14:paraId="30B2CD60" w14:textId="77777777" w:rsidR="00CD3C59" w:rsidRPr="00E440A4" w:rsidRDefault="00CD3C59" w:rsidP="00CD3C59">
            <w:pPr>
              <w:spacing w:line="240" w:lineRule="auto"/>
              <w:jc w:val="center"/>
              <w:rPr>
                <w:rFonts w:ascii="Times New Roman" w:eastAsia="Times New Roman" w:hAnsi="Times New Roman" w:cs="Times New Roman"/>
                <w:b/>
              </w:rPr>
            </w:pPr>
            <w:proofErr w:type="spellStart"/>
            <w:r w:rsidRPr="00E440A4">
              <w:rPr>
                <w:rFonts w:ascii="Times New Roman" w:eastAsia="Times New Roman" w:hAnsi="Times New Roman" w:cs="Times New Roman"/>
                <w:b/>
              </w:rPr>
              <w:t>Toolik</w:t>
            </w:r>
            <w:proofErr w:type="spellEnd"/>
          </w:p>
        </w:tc>
        <w:tc>
          <w:tcPr>
            <w:tcW w:w="910" w:type="pct"/>
            <w:shd w:val="clear" w:color="auto" w:fill="auto"/>
            <w:noWrap/>
            <w:vAlign w:val="center"/>
            <w:hideMark/>
          </w:tcPr>
          <w:p w14:paraId="567DADEC"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Trout</w:t>
            </w:r>
          </w:p>
        </w:tc>
        <w:tc>
          <w:tcPr>
            <w:tcW w:w="731" w:type="pct"/>
            <w:shd w:val="clear" w:color="auto" w:fill="auto"/>
            <w:noWrap/>
            <w:vAlign w:val="center"/>
            <w:hideMark/>
          </w:tcPr>
          <w:p w14:paraId="2E860C9B"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Vanern</w:t>
            </w:r>
          </w:p>
        </w:tc>
      </w:tr>
      <w:tr w:rsidR="00CD3C59" w:rsidRPr="00996070" w14:paraId="5336A596" w14:textId="77777777" w:rsidTr="00CD3C59">
        <w:trPr>
          <w:trHeight w:val="300"/>
        </w:trPr>
        <w:tc>
          <w:tcPr>
            <w:tcW w:w="823" w:type="pct"/>
            <w:shd w:val="clear" w:color="auto" w:fill="auto"/>
            <w:noWrap/>
            <w:vAlign w:val="center"/>
            <w:hideMark/>
          </w:tcPr>
          <w:p w14:paraId="3F6D2B16"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Location</w:t>
            </w:r>
          </w:p>
        </w:tc>
        <w:tc>
          <w:tcPr>
            <w:tcW w:w="866" w:type="pct"/>
            <w:shd w:val="clear" w:color="auto" w:fill="auto"/>
            <w:noWrap/>
            <w:vAlign w:val="center"/>
            <w:hideMark/>
          </w:tcPr>
          <w:p w14:paraId="5A1ACBB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Ontario, Canada</w:t>
            </w:r>
          </w:p>
        </w:tc>
        <w:tc>
          <w:tcPr>
            <w:tcW w:w="885" w:type="pct"/>
            <w:shd w:val="clear" w:color="auto" w:fill="auto"/>
            <w:noWrap/>
            <w:vAlign w:val="center"/>
            <w:hideMark/>
          </w:tcPr>
          <w:p w14:paraId="51066527"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Wisconsin, USA</w:t>
            </w:r>
          </w:p>
        </w:tc>
        <w:tc>
          <w:tcPr>
            <w:tcW w:w="785" w:type="pct"/>
            <w:shd w:val="clear" w:color="auto" w:fill="auto"/>
            <w:noWrap/>
            <w:vAlign w:val="center"/>
            <w:hideMark/>
          </w:tcPr>
          <w:p w14:paraId="7D63670D"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Alaska, USA</w:t>
            </w:r>
          </w:p>
        </w:tc>
        <w:tc>
          <w:tcPr>
            <w:tcW w:w="910" w:type="pct"/>
            <w:shd w:val="clear" w:color="auto" w:fill="auto"/>
            <w:noWrap/>
            <w:vAlign w:val="center"/>
            <w:hideMark/>
          </w:tcPr>
          <w:p w14:paraId="69754E6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Wisconsin, USA</w:t>
            </w:r>
          </w:p>
        </w:tc>
        <w:tc>
          <w:tcPr>
            <w:tcW w:w="731" w:type="pct"/>
            <w:shd w:val="clear" w:color="auto" w:fill="auto"/>
            <w:noWrap/>
            <w:vAlign w:val="center"/>
            <w:hideMark/>
          </w:tcPr>
          <w:p w14:paraId="544E198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Sweden</w:t>
            </w:r>
          </w:p>
        </w:tc>
      </w:tr>
      <w:tr w:rsidR="00CD3C59" w:rsidRPr="00996070" w14:paraId="5BD78F7F" w14:textId="77777777" w:rsidTr="00CD3C59">
        <w:trPr>
          <w:trHeight w:val="300"/>
        </w:trPr>
        <w:tc>
          <w:tcPr>
            <w:tcW w:w="823" w:type="pct"/>
            <w:shd w:val="clear" w:color="auto" w:fill="auto"/>
            <w:noWrap/>
            <w:vAlign w:val="center"/>
            <w:hideMark/>
          </w:tcPr>
          <w:p w14:paraId="727B5F41" w14:textId="77777777" w:rsidR="00CD3C59" w:rsidRPr="00E440A4" w:rsidRDefault="00CD3C59" w:rsidP="00CD3C59">
            <w:pPr>
              <w:spacing w:line="240" w:lineRule="auto"/>
              <w:jc w:val="center"/>
              <w:rPr>
                <w:rFonts w:ascii="Times New Roman" w:eastAsia="Times New Roman" w:hAnsi="Times New Roman" w:cs="Times New Roman"/>
                <w:b/>
                <w:bCs/>
              </w:rPr>
            </w:pPr>
            <w:proofErr w:type="spellStart"/>
            <w:r w:rsidRPr="00E440A4">
              <w:rPr>
                <w:rFonts w:ascii="Times New Roman" w:eastAsia="Times New Roman" w:hAnsi="Times New Roman" w:cs="Times New Roman"/>
                <w:b/>
                <w:bCs/>
              </w:rPr>
              <w:t>Lat</w:t>
            </w:r>
            <w:proofErr w:type="spellEnd"/>
            <w:r w:rsidRPr="00E440A4">
              <w:rPr>
                <w:rFonts w:ascii="Times New Roman" w:eastAsia="Times New Roman" w:hAnsi="Times New Roman" w:cs="Times New Roman"/>
                <w:b/>
                <w:bCs/>
              </w:rPr>
              <w:t>, Long</w:t>
            </w:r>
          </w:p>
        </w:tc>
        <w:tc>
          <w:tcPr>
            <w:tcW w:w="866" w:type="pct"/>
            <w:shd w:val="clear" w:color="auto" w:fill="auto"/>
            <w:noWrap/>
            <w:vAlign w:val="center"/>
            <w:hideMark/>
          </w:tcPr>
          <w:p w14:paraId="020232C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45.38, -79.14</w:t>
            </w:r>
          </w:p>
        </w:tc>
        <w:tc>
          <w:tcPr>
            <w:tcW w:w="885" w:type="pct"/>
            <w:shd w:val="clear" w:color="auto" w:fill="auto"/>
            <w:noWrap/>
            <w:vAlign w:val="center"/>
            <w:hideMark/>
          </w:tcPr>
          <w:p w14:paraId="2963DBC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43.06, -89.36</w:t>
            </w:r>
          </w:p>
        </w:tc>
        <w:tc>
          <w:tcPr>
            <w:tcW w:w="785" w:type="pct"/>
            <w:shd w:val="clear" w:color="auto" w:fill="auto"/>
            <w:noWrap/>
            <w:vAlign w:val="center"/>
            <w:hideMark/>
          </w:tcPr>
          <w:p w14:paraId="76F3646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68.63, -149.61</w:t>
            </w:r>
          </w:p>
        </w:tc>
        <w:tc>
          <w:tcPr>
            <w:tcW w:w="910" w:type="pct"/>
            <w:shd w:val="clear" w:color="auto" w:fill="auto"/>
            <w:noWrap/>
            <w:vAlign w:val="center"/>
            <w:hideMark/>
          </w:tcPr>
          <w:p w14:paraId="726048C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46.04, -89.69</w:t>
            </w:r>
          </w:p>
        </w:tc>
        <w:tc>
          <w:tcPr>
            <w:tcW w:w="731" w:type="pct"/>
            <w:shd w:val="clear" w:color="auto" w:fill="auto"/>
            <w:noWrap/>
            <w:vAlign w:val="center"/>
            <w:hideMark/>
          </w:tcPr>
          <w:p w14:paraId="72D4769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58.87, 13.41</w:t>
            </w:r>
          </w:p>
        </w:tc>
      </w:tr>
      <w:tr w:rsidR="00CD3C59" w:rsidRPr="00996070" w14:paraId="2538B5EF" w14:textId="77777777" w:rsidTr="00CD3C59">
        <w:trPr>
          <w:trHeight w:val="300"/>
        </w:trPr>
        <w:tc>
          <w:tcPr>
            <w:tcW w:w="823" w:type="pct"/>
            <w:shd w:val="clear" w:color="auto" w:fill="auto"/>
            <w:vAlign w:val="center"/>
          </w:tcPr>
          <w:p w14:paraId="77A8DDF7"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Data years</w:t>
            </w:r>
          </w:p>
        </w:tc>
        <w:tc>
          <w:tcPr>
            <w:tcW w:w="866" w:type="pct"/>
            <w:shd w:val="clear" w:color="auto" w:fill="auto"/>
            <w:vAlign w:val="center"/>
          </w:tcPr>
          <w:p w14:paraId="24583CF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1991-2001</w:t>
            </w:r>
          </w:p>
        </w:tc>
        <w:tc>
          <w:tcPr>
            <w:tcW w:w="885" w:type="pct"/>
            <w:shd w:val="clear" w:color="auto" w:fill="auto"/>
            <w:vAlign w:val="center"/>
          </w:tcPr>
          <w:p w14:paraId="6827FA3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2003-2014</w:t>
            </w:r>
          </w:p>
        </w:tc>
        <w:tc>
          <w:tcPr>
            <w:tcW w:w="785" w:type="pct"/>
            <w:shd w:val="clear" w:color="auto" w:fill="auto"/>
            <w:vAlign w:val="center"/>
          </w:tcPr>
          <w:p w14:paraId="60B60C8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2001-2010</w:t>
            </w:r>
          </w:p>
        </w:tc>
        <w:tc>
          <w:tcPr>
            <w:tcW w:w="910" w:type="pct"/>
            <w:shd w:val="clear" w:color="auto" w:fill="auto"/>
            <w:vAlign w:val="center"/>
          </w:tcPr>
          <w:p w14:paraId="430C8CD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2004-2013</w:t>
            </w:r>
          </w:p>
        </w:tc>
        <w:tc>
          <w:tcPr>
            <w:tcW w:w="731" w:type="pct"/>
            <w:shd w:val="clear" w:color="auto" w:fill="auto"/>
            <w:vAlign w:val="center"/>
          </w:tcPr>
          <w:p w14:paraId="5384B5A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2001-2013</w:t>
            </w:r>
          </w:p>
        </w:tc>
      </w:tr>
      <w:tr w:rsidR="00CD3C59" w:rsidRPr="00996070" w14:paraId="6B039492" w14:textId="77777777" w:rsidTr="00CD3C59">
        <w:trPr>
          <w:trHeight w:val="300"/>
        </w:trPr>
        <w:tc>
          <w:tcPr>
            <w:tcW w:w="823" w:type="pct"/>
            <w:shd w:val="clear" w:color="auto" w:fill="auto"/>
            <w:vAlign w:val="center"/>
            <w:hideMark/>
          </w:tcPr>
          <w:p w14:paraId="0BA86081"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Lake Area (ha)</w:t>
            </w:r>
          </w:p>
        </w:tc>
        <w:tc>
          <w:tcPr>
            <w:tcW w:w="866" w:type="pct"/>
            <w:shd w:val="clear" w:color="auto" w:fill="auto"/>
            <w:vAlign w:val="center"/>
            <w:hideMark/>
          </w:tcPr>
          <w:p w14:paraId="558ADDB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71</w:t>
            </w:r>
          </w:p>
        </w:tc>
        <w:tc>
          <w:tcPr>
            <w:tcW w:w="885" w:type="pct"/>
            <w:shd w:val="clear" w:color="auto" w:fill="auto"/>
            <w:vAlign w:val="center"/>
            <w:hideMark/>
          </w:tcPr>
          <w:p w14:paraId="4B67F5A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1326</w:t>
            </w:r>
          </w:p>
        </w:tc>
        <w:tc>
          <w:tcPr>
            <w:tcW w:w="785" w:type="pct"/>
            <w:shd w:val="clear" w:color="auto" w:fill="auto"/>
            <w:vAlign w:val="center"/>
            <w:hideMark/>
          </w:tcPr>
          <w:p w14:paraId="6E4777B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149</w:t>
            </w:r>
          </w:p>
        </w:tc>
        <w:tc>
          <w:tcPr>
            <w:tcW w:w="910" w:type="pct"/>
            <w:shd w:val="clear" w:color="auto" w:fill="auto"/>
            <w:vAlign w:val="center"/>
            <w:hideMark/>
          </w:tcPr>
          <w:p w14:paraId="46C84082"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1610</w:t>
            </w:r>
          </w:p>
        </w:tc>
        <w:tc>
          <w:tcPr>
            <w:tcW w:w="731" w:type="pct"/>
            <w:shd w:val="clear" w:color="auto" w:fill="auto"/>
            <w:vAlign w:val="center"/>
            <w:hideMark/>
          </w:tcPr>
          <w:p w14:paraId="0B5F887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565000</w:t>
            </w:r>
          </w:p>
        </w:tc>
      </w:tr>
      <w:tr w:rsidR="00CD3C59" w:rsidRPr="00996070" w14:paraId="684650FC" w14:textId="77777777" w:rsidTr="00CD3C59">
        <w:trPr>
          <w:trHeight w:val="300"/>
        </w:trPr>
        <w:tc>
          <w:tcPr>
            <w:tcW w:w="823" w:type="pct"/>
            <w:shd w:val="clear" w:color="auto" w:fill="auto"/>
            <w:vAlign w:val="center"/>
          </w:tcPr>
          <w:p w14:paraId="0367A698"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rPr>
              <w:t>Perimeter (m)</w:t>
            </w:r>
          </w:p>
        </w:tc>
        <w:tc>
          <w:tcPr>
            <w:tcW w:w="866" w:type="pct"/>
            <w:shd w:val="clear" w:color="auto" w:fill="auto"/>
            <w:noWrap/>
            <w:vAlign w:val="center"/>
          </w:tcPr>
          <w:p w14:paraId="3A6ECAF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4000</w:t>
            </w:r>
          </w:p>
        </w:tc>
        <w:tc>
          <w:tcPr>
            <w:tcW w:w="885" w:type="pct"/>
            <w:shd w:val="clear" w:color="auto" w:fill="auto"/>
            <w:noWrap/>
            <w:vAlign w:val="center"/>
          </w:tcPr>
          <w:p w14:paraId="476C627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35200</w:t>
            </w:r>
          </w:p>
        </w:tc>
        <w:tc>
          <w:tcPr>
            <w:tcW w:w="785" w:type="pct"/>
            <w:shd w:val="clear" w:color="auto" w:fill="auto"/>
            <w:noWrap/>
            <w:vAlign w:val="center"/>
          </w:tcPr>
          <w:p w14:paraId="2409F35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8104</w:t>
            </w:r>
          </w:p>
        </w:tc>
        <w:tc>
          <w:tcPr>
            <w:tcW w:w="910" w:type="pct"/>
            <w:shd w:val="clear" w:color="auto" w:fill="auto"/>
            <w:noWrap/>
            <w:vAlign w:val="center"/>
          </w:tcPr>
          <w:p w14:paraId="2CC99D2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25900</w:t>
            </w:r>
          </w:p>
        </w:tc>
        <w:tc>
          <w:tcPr>
            <w:tcW w:w="731" w:type="pct"/>
            <w:shd w:val="clear" w:color="auto" w:fill="auto"/>
            <w:noWrap/>
            <w:vAlign w:val="center"/>
          </w:tcPr>
          <w:p w14:paraId="4D9F0316"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2007000</w:t>
            </w:r>
          </w:p>
        </w:tc>
      </w:tr>
      <w:tr w:rsidR="00CD3C59" w:rsidRPr="00996070" w14:paraId="0C0558E1" w14:textId="77777777" w:rsidTr="00CD3C59">
        <w:trPr>
          <w:trHeight w:val="300"/>
        </w:trPr>
        <w:tc>
          <w:tcPr>
            <w:tcW w:w="823" w:type="pct"/>
            <w:shd w:val="clear" w:color="auto" w:fill="auto"/>
            <w:vAlign w:val="center"/>
          </w:tcPr>
          <w:p w14:paraId="6C9DC642"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rPr>
              <w:t>Mean Depth (m)</w:t>
            </w:r>
          </w:p>
        </w:tc>
        <w:tc>
          <w:tcPr>
            <w:tcW w:w="866" w:type="pct"/>
            <w:shd w:val="clear" w:color="auto" w:fill="auto"/>
            <w:noWrap/>
            <w:vAlign w:val="center"/>
          </w:tcPr>
          <w:p w14:paraId="7BCBD5B2"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12</w:t>
            </w:r>
          </w:p>
        </w:tc>
        <w:tc>
          <w:tcPr>
            <w:tcW w:w="885" w:type="pct"/>
            <w:shd w:val="clear" w:color="auto" w:fill="auto"/>
            <w:noWrap/>
            <w:vAlign w:val="center"/>
          </w:tcPr>
          <w:p w14:paraId="55D21A7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8.3</w:t>
            </w:r>
          </w:p>
        </w:tc>
        <w:tc>
          <w:tcPr>
            <w:tcW w:w="785" w:type="pct"/>
            <w:shd w:val="clear" w:color="auto" w:fill="auto"/>
            <w:noWrap/>
            <w:vAlign w:val="center"/>
          </w:tcPr>
          <w:p w14:paraId="784DB9A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w:t>
            </w:r>
          </w:p>
        </w:tc>
        <w:tc>
          <w:tcPr>
            <w:tcW w:w="910" w:type="pct"/>
            <w:shd w:val="clear" w:color="auto" w:fill="auto"/>
            <w:noWrap/>
            <w:vAlign w:val="center"/>
          </w:tcPr>
          <w:p w14:paraId="58D8B3A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14.6</w:t>
            </w:r>
          </w:p>
        </w:tc>
        <w:tc>
          <w:tcPr>
            <w:tcW w:w="731" w:type="pct"/>
            <w:shd w:val="clear" w:color="auto" w:fill="auto"/>
            <w:noWrap/>
            <w:vAlign w:val="center"/>
          </w:tcPr>
          <w:p w14:paraId="0C71FD0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r>
      <w:tr w:rsidR="00CD3C59" w:rsidRPr="00996070" w14:paraId="1B3DC420" w14:textId="77777777" w:rsidTr="00CD3C59">
        <w:trPr>
          <w:trHeight w:val="300"/>
        </w:trPr>
        <w:tc>
          <w:tcPr>
            <w:tcW w:w="823" w:type="pct"/>
            <w:shd w:val="clear" w:color="auto" w:fill="auto"/>
            <w:vAlign w:val="center"/>
            <w:hideMark/>
          </w:tcPr>
          <w:p w14:paraId="442F66F6" w14:textId="77777777" w:rsidR="00CD3C59" w:rsidRPr="00E440A4" w:rsidRDefault="00CD3C59" w:rsidP="00CD3C59">
            <w:pPr>
              <w:spacing w:line="240" w:lineRule="auto"/>
              <w:jc w:val="center"/>
              <w:rPr>
                <w:rFonts w:ascii="Times New Roman" w:eastAsia="Times New Roman" w:hAnsi="Times New Roman" w:cs="Times New Roman"/>
                <w:b/>
                <w:bCs/>
              </w:rPr>
            </w:pPr>
            <w:proofErr w:type="spellStart"/>
            <w:r w:rsidRPr="00E440A4">
              <w:rPr>
                <w:rFonts w:ascii="Times New Roman" w:eastAsia="Times New Roman" w:hAnsi="Times New Roman" w:cs="Times New Roman"/>
                <w:b/>
                <w:bCs/>
              </w:rPr>
              <w:t>z</w:t>
            </w:r>
            <w:r w:rsidRPr="00E440A4">
              <w:rPr>
                <w:rFonts w:ascii="Times New Roman" w:eastAsia="Times New Roman" w:hAnsi="Times New Roman" w:cs="Times New Roman"/>
                <w:b/>
                <w:bCs/>
                <w:vertAlign w:val="subscript"/>
              </w:rPr>
              <w:t>mean</w:t>
            </w:r>
            <w:proofErr w:type="spellEnd"/>
            <w:r w:rsidRPr="00E440A4">
              <w:rPr>
                <w:rFonts w:ascii="Times New Roman" w:eastAsia="Times New Roman" w:hAnsi="Times New Roman" w:cs="Times New Roman"/>
                <w:b/>
                <w:bCs/>
              </w:rPr>
              <w:t xml:space="preserve"> (m)</w:t>
            </w:r>
          </w:p>
        </w:tc>
        <w:tc>
          <w:tcPr>
            <w:tcW w:w="866" w:type="pct"/>
            <w:shd w:val="clear" w:color="auto" w:fill="auto"/>
            <w:noWrap/>
            <w:vAlign w:val="center"/>
            <w:hideMark/>
          </w:tcPr>
          <w:p w14:paraId="698DC02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12</w:t>
            </w:r>
          </w:p>
        </w:tc>
        <w:tc>
          <w:tcPr>
            <w:tcW w:w="885" w:type="pct"/>
            <w:shd w:val="clear" w:color="auto" w:fill="auto"/>
            <w:noWrap/>
            <w:vAlign w:val="center"/>
            <w:hideMark/>
          </w:tcPr>
          <w:p w14:paraId="7E12BC96"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8.3</w:t>
            </w:r>
          </w:p>
        </w:tc>
        <w:tc>
          <w:tcPr>
            <w:tcW w:w="785" w:type="pct"/>
            <w:shd w:val="clear" w:color="auto" w:fill="auto"/>
            <w:noWrap/>
            <w:vAlign w:val="center"/>
            <w:hideMark/>
          </w:tcPr>
          <w:p w14:paraId="2FD9CDD0"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w:t>
            </w:r>
          </w:p>
        </w:tc>
        <w:tc>
          <w:tcPr>
            <w:tcW w:w="910" w:type="pct"/>
            <w:shd w:val="clear" w:color="auto" w:fill="auto"/>
            <w:noWrap/>
            <w:vAlign w:val="center"/>
            <w:hideMark/>
          </w:tcPr>
          <w:p w14:paraId="51B9803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14.6</w:t>
            </w:r>
          </w:p>
        </w:tc>
        <w:tc>
          <w:tcPr>
            <w:tcW w:w="731" w:type="pct"/>
            <w:shd w:val="clear" w:color="auto" w:fill="auto"/>
            <w:noWrap/>
            <w:vAlign w:val="center"/>
            <w:hideMark/>
          </w:tcPr>
          <w:p w14:paraId="547803F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r>
      <w:tr w:rsidR="00CD3C59" w:rsidRPr="00996070" w14:paraId="40066061" w14:textId="77777777" w:rsidTr="00CD3C59">
        <w:trPr>
          <w:trHeight w:val="300"/>
        </w:trPr>
        <w:tc>
          <w:tcPr>
            <w:tcW w:w="823" w:type="pct"/>
            <w:shd w:val="clear" w:color="auto" w:fill="auto"/>
            <w:vAlign w:val="center"/>
            <w:hideMark/>
          </w:tcPr>
          <w:p w14:paraId="2B99B07B"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RT (</w:t>
            </w:r>
            <w:proofErr w:type="spellStart"/>
            <w:r w:rsidRPr="00E440A4">
              <w:rPr>
                <w:rFonts w:ascii="Times New Roman" w:eastAsia="Times New Roman" w:hAnsi="Times New Roman" w:cs="Times New Roman"/>
                <w:b/>
                <w:bCs/>
              </w:rPr>
              <w:t>yr</w:t>
            </w:r>
            <w:proofErr w:type="spellEnd"/>
            <w:r w:rsidRPr="00E440A4">
              <w:rPr>
                <w:rFonts w:ascii="Times New Roman" w:eastAsia="Times New Roman" w:hAnsi="Times New Roman" w:cs="Times New Roman"/>
                <w:b/>
                <w:bCs/>
              </w:rPr>
              <w:t>)</w:t>
            </w:r>
          </w:p>
        </w:tc>
        <w:tc>
          <w:tcPr>
            <w:tcW w:w="866" w:type="pct"/>
            <w:shd w:val="clear" w:color="auto" w:fill="auto"/>
            <w:noWrap/>
            <w:vAlign w:val="center"/>
            <w:hideMark/>
          </w:tcPr>
          <w:p w14:paraId="421422A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2.5</w:t>
            </w:r>
          </w:p>
        </w:tc>
        <w:tc>
          <w:tcPr>
            <w:tcW w:w="885" w:type="pct"/>
            <w:shd w:val="clear" w:color="auto" w:fill="auto"/>
            <w:noWrap/>
            <w:vAlign w:val="center"/>
            <w:hideMark/>
          </w:tcPr>
          <w:p w14:paraId="1981E41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0.8</w:t>
            </w:r>
          </w:p>
        </w:tc>
        <w:tc>
          <w:tcPr>
            <w:tcW w:w="785" w:type="pct"/>
            <w:shd w:val="clear" w:color="auto" w:fill="auto"/>
            <w:noWrap/>
            <w:vAlign w:val="center"/>
            <w:hideMark/>
          </w:tcPr>
          <w:p w14:paraId="2719140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0.8</w:t>
            </w:r>
          </w:p>
        </w:tc>
        <w:tc>
          <w:tcPr>
            <w:tcW w:w="910" w:type="pct"/>
            <w:shd w:val="clear" w:color="auto" w:fill="auto"/>
            <w:noWrap/>
            <w:vAlign w:val="center"/>
            <w:hideMark/>
          </w:tcPr>
          <w:p w14:paraId="08218B0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5.9</w:t>
            </w:r>
          </w:p>
        </w:tc>
        <w:tc>
          <w:tcPr>
            <w:tcW w:w="731" w:type="pct"/>
            <w:shd w:val="clear" w:color="auto" w:fill="auto"/>
            <w:noWrap/>
            <w:vAlign w:val="center"/>
            <w:hideMark/>
          </w:tcPr>
          <w:p w14:paraId="09DEB65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6.3</w:t>
            </w:r>
          </w:p>
        </w:tc>
      </w:tr>
      <w:tr w:rsidR="00CD3C59" w:rsidRPr="00996070" w14:paraId="6E754F54" w14:textId="77777777" w:rsidTr="00CD3C59">
        <w:trPr>
          <w:trHeight w:val="300"/>
        </w:trPr>
        <w:tc>
          <w:tcPr>
            <w:tcW w:w="823" w:type="pct"/>
            <w:shd w:val="clear" w:color="auto" w:fill="auto"/>
            <w:vAlign w:val="center"/>
            <w:hideMark/>
          </w:tcPr>
          <w:p w14:paraId="4FAC403B"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Trophic status</w:t>
            </w:r>
          </w:p>
        </w:tc>
        <w:tc>
          <w:tcPr>
            <w:tcW w:w="866" w:type="pct"/>
            <w:shd w:val="clear" w:color="auto" w:fill="auto"/>
            <w:noWrap/>
            <w:vAlign w:val="center"/>
            <w:hideMark/>
          </w:tcPr>
          <w:p w14:paraId="1E28ECD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c>
          <w:tcPr>
            <w:tcW w:w="885" w:type="pct"/>
            <w:shd w:val="clear" w:color="auto" w:fill="auto"/>
            <w:noWrap/>
            <w:vAlign w:val="center"/>
            <w:hideMark/>
          </w:tcPr>
          <w:p w14:paraId="231343B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eutrophic</w:t>
            </w:r>
          </w:p>
        </w:tc>
        <w:tc>
          <w:tcPr>
            <w:tcW w:w="785" w:type="pct"/>
            <w:shd w:val="clear" w:color="auto" w:fill="auto"/>
            <w:noWrap/>
            <w:vAlign w:val="center"/>
            <w:hideMark/>
          </w:tcPr>
          <w:p w14:paraId="351A434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c>
          <w:tcPr>
            <w:tcW w:w="910" w:type="pct"/>
            <w:shd w:val="clear" w:color="auto" w:fill="auto"/>
            <w:noWrap/>
            <w:vAlign w:val="center"/>
            <w:hideMark/>
          </w:tcPr>
          <w:p w14:paraId="4B94260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c>
          <w:tcPr>
            <w:tcW w:w="731" w:type="pct"/>
            <w:shd w:val="clear" w:color="auto" w:fill="auto"/>
            <w:vAlign w:val="center"/>
            <w:hideMark/>
          </w:tcPr>
          <w:p w14:paraId="0D82D01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r>
      <w:tr w:rsidR="00CD3C59" w:rsidRPr="00996070" w14:paraId="77AE4651" w14:textId="77777777" w:rsidTr="00CD3C59">
        <w:trPr>
          <w:trHeight w:val="300"/>
        </w:trPr>
        <w:tc>
          <w:tcPr>
            <w:tcW w:w="823" w:type="pct"/>
            <w:shd w:val="clear" w:color="auto" w:fill="auto"/>
            <w:vAlign w:val="center"/>
            <w:hideMark/>
          </w:tcPr>
          <w:p w14:paraId="25712EF8" w14:textId="77777777" w:rsidR="00CD3C59" w:rsidRPr="00E440A4" w:rsidRDefault="00CD3C59" w:rsidP="00CD3C59">
            <w:pPr>
              <w:spacing w:line="240" w:lineRule="auto"/>
              <w:jc w:val="center"/>
              <w:rPr>
                <w:rFonts w:ascii="Times New Roman" w:eastAsia="Times New Roman" w:hAnsi="Times New Roman" w:cs="Times New Roman"/>
                <w:b/>
                <w:bCs/>
              </w:rPr>
            </w:pPr>
            <w:proofErr w:type="spellStart"/>
            <w:r w:rsidRPr="00E440A4">
              <w:rPr>
                <w:rFonts w:ascii="Times New Roman" w:eastAsia="Times New Roman" w:hAnsi="Times New Roman" w:cs="Times New Roman"/>
                <w:b/>
                <w:bCs/>
              </w:rPr>
              <w:t>Secchi</w:t>
            </w:r>
            <w:proofErr w:type="spellEnd"/>
            <w:r w:rsidRPr="00E440A4">
              <w:rPr>
                <w:rFonts w:ascii="Times New Roman" w:eastAsia="Times New Roman" w:hAnsi="Times New Roman" w:cs="Times New Roman"/>
                <w:b/>
                <w:bCs/>
              </w:rPr>
              <w:t xml:space="preserve"> (m)</w:t>
            </w:r>
          </w:p>
        </w:tc>
        <w:tc>
          <w:tcPr>
            <w:tcW w:w="866" w:type="pct"/>
            <w:shd w:val="clear" w:color="auto" w:fill="auto"/>
            <w:noWrap/>
            <w:vAlign w:val="center"/>
            <w:hideMark/>
          </w:tcPr>
          <w:p w14:paraId="0223B7D7"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4.3</w:t>
            </w:r>
          </w:p>
        </w:tc>
        <w:tc>
          <w:tcPr>
            <w:tcW w:w="885" w:type="pct"/>
            <w:shd w:val="clear" w:color="auto" w:fill="auto"/>
            <w:noWrap/>
            <w:vAlign w:val="center"/>
            <w:hideMark/>
          </w:tcPr>
          <w:p w14:paraId="2F505B1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c>
          <w:tcPr>
            <w:tcW w:w="785" w:type="pct"/>
            <w:shd w:val="clear" w:color="auto" w:fill="auto"/>
            <w:noWrap/>
            <w:vAlign w:val="center"/>
            <w:hideMark/>
          </w:tcPr>
          <w:p w14:paraId="38C46797"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4.7</w:t>
            </w:r>
          </w:p>
        </w:tc>
        <w:tc>
          <w:tcPr>
            <w:tcW w:w="910" w:type="pct"/>
            <w:shd w:val="clear" w:color="auto" w:fill="auto"/>
            <w:noWrap/>
            <w:vAlign w:val="center"/>
            <w:hideMark/>
          </w:tcPr>
          <w:p w14:paraId="61C6E698"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5.3</w:t>
            </w:r>
          </w:p>
        </w:tc>
        <w:tc>
          <w:tcPr>
            <w:tcW w:w="731" w:type="pct"/>
            <w:shd w:val="clear" w:color="auto" w:fill="auto"/>
            <w:noWrap/>
            <w:vAlign w:val="center"/>
            <w:hideMark/>
          </w:tcPr>
          <w:p w14:paraId="26892DC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4.5</w:t>
            </w:r>
          </w:p>
        </w:tc>
      </w:tr>
      <w:tr w:rsidR="00CD3C59" w:rsidRPr="00996070" w14:paraId="01BDE5D4" w14:textId="77777777" w:rsidTr="00CD3C59">
        <w:trPr>
          <w:trHeight w:val="330"/>
        </w:trPr>
        <w:tc>
          <w:tcPr>
            <w:tcW w:w="823" w:type="pct"/>
            <w:shd w:val="clear" w:color="auto" w:fill="auto"/>
            <w:vAlign w:val="center"/>
            <w:hideMark/>
          </w:tcPr>
          <w:p w14:paraId="73CC8A82" w14:textId="77777777" w:rsidR="00CD3C59" w:rsidRPr="00E440A4" w:rsidRDefault="00CD3C59" w:rsidP="00CD3C59">
            <w:pPr>
              <w:spacing w:line="240" w:lineRule="auto"/>
              <w:jc w:val="center"/>
              <w:rPr>
                <w:rFonts w:ascii="Times New Roman" w:eastAsia="Times New Roman" w:hAnsi="Times New Roman" w:cs="Times New Roman"/>
                <w:b/>
                <w:bCs/>
              </w:rPr>
            </w:pPr>
            <w:proofErr w:type="spellStart"/>
            <w:r w:rsidRPr="00E440A4">
              <w:rPr>
                <w:rFonts w:ascii="Times New Roman" w:eastAsia="Times New Roman" w:hAnsi="Times New Roman" w:cs="Times New Roman"/>
                <w:b/>
                <w:bCs/>
              </w:rPr>
              <w:t>Chl</w:t>
            </w:r>
            <w:proofErr w:type="spellEnd"/>
            <w:r w:rsidRPr="00E440A4">
              <w:rPr>
                <w:rFonts w:ascii="Times New Roman" w:eastAsia="Times New Roman" w:hAnsi="Times New Roman" w:cs="Times New Roman"/>
                <w:b/>
                <w:bCs/>
              </w:rPr>
              <w:t>-</w:t>
            </w:r>
            <w:r w:rsidRPr="00E440A4">
              <w:rPr>
                <w:rFonts w:ascii="Times New Roman" w:eastAsia="Times New Roman" w:hAnsi="Times New Roman" w:cs="Times New Roman"/>
                <w:b/>
                <w:bCs/>
                <w:i/>
                <w:iCs/>
              </w:rPr>
              <w:t>a</w:t>
            </w:r>
          </w:p>
          <w:p w14:paraId="08EA8B73"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(µg L</w:t>
            </w:r>
            <w:r w:rsidRPr="00E440A4">
              <w:rPr>
                <w:rFonts w:ascii="Times New Roman" w:eastAsia="Times New Roman" w:hAnsi="Times New Roman" w:cs="Times New Roman"/>
                <w:b/>
                <w:bCs/>
                <w:vertAlign w:val="superscript"/>
              </w:rPr>
              <w:t>-1</w:t>
            </w:r>
            <w:r w:rsidRPr="00E440A4">
              <w:rPr>
                <w:rFonts w:ascii="Times New Roman" w:eastAsia="Times New Roman" w:hAnsi="Times New Roman" w:cs="Times New Roman"/>
                <w:b/>
                <w:bCs/>
              </w:rPr>
              <w:t>)</w:t>
            </w:r>
          </w:p>
        </w:tc>
        <w:tc>
          <w:tcPr>
            <w:tcW w:w="866" w:type="pct"/>
            <w:shd w:val="clear" w:color="auto" w:fill="auto"/>
            <w:noWrap/>
            <w:vAlign w:val="center"/>
            <w:hideMark/>
          </w:tcPr>
          <w:p w14:paraId="28F475B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2.4</w:t>
            </w:r>
          </w:p>
        </w:tc>
        <w:tc>
          <w:tcPr>
            <w:tcW w:w="885" w:type="pct"/>
            <w:shd w:val="clear" w:color="auto" w:fill="auto"/>
            <w:noWrap/>
            <w:vAlign w:val="center"/>
            <w:hideMark/>
          </w:tcPr>
          <w:p w14:paraId="4555F85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9.2</w:t>
            </w:r>
          </w:p>
        </w:tc>
        <w:tc>
          <w:tcPr>
            <w:tcW w:w="785" w:type="pct"/>
            <w:shd w:val="clear" w:color="auto" w:fill="auto"/>
            <w:noWrap/>
            <w:vAlign w:val="center"/>
            <w:hideMark/>
          </w:tcPr>
          <w:p w14:paraId="0E2577F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1.1</w:t>
            </w:r>
          </w:p>
        </w:tc>
        <w:tc>
          <w:tcPr>
            <w:tcW w:w="910" w:type="pct"/>
            <w:shd w:val="clear" w:color="auto" w:fill="auto"/>
            <w:noWrap/>
            <w:vAlign w:val="center"/>
            <w:hideMark/>
          </w:tcPr>
          <w:p w14:paraId="4E787F2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2.2</w:t>
            </w:r>
          </w:p>
        </w:tc>
        <w:tc>
          <w:tcPr>
            <w:tcW w:w="731" w:type="pct"/>
            <w:shd w:val="clear" w:color="auto" w:fill="auto"/>
            <w:noWrap/>
            <w:vAlign w:val="center"/>
            <w:hideMark/>
          </w:tcPr>
          <w:p w14:paraId="7FB299A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2.1</w:t>
            </w:r>
          </w:p>
        </w:tc>
      </w:tr>
      <w:tr w:rsidR="00CD3C59" w:rsidRPr="00996070" w14:paraId="415CE7CC" w14:textId="77777777" w:rsidTr="00CD3C59">
        <w:trPr>
          <w:trHeight w:val="315"/>
        </w:trPr>
        <w:tc>
          <w:tcPr>
            <w:tcW w:w="823" w:type="pct"/>
            <w:shd w:val="clear" w:color="auto" w:fill="auto"/>
            <w:vAlign w:val="center"/>
            <w:hideMark/>
          </w:tcPr>
          <w:p w14:paraId="6D26AC30"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SW DOC</w:t>
            </w:r>
          </w:p>
          <w:p w14:paraId="7FA893CA"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(g m</w:t>
            </w:r>
            <w:r w:rsidRPr="00E440A4">
              <w:rPr>
                <w:rFonts w:ascii="Times New Roman" w:eastAsia="Times New Roman" w:hAnsi="Times New Roman" w:cs="Times New Roman"/>
                <w:b/>
                <w:bCs/>
                <w:vertAlign w:val="superscript"/>
              </w:rPr>
              <w:t>-3</w:t>
            </w:r>
            <w:r w:rsidRPr="00E440A4">
              <w:rPr>
                <w:rFonts w:ascii="Times New Roman" w:eastAsia="Times New Roman" w:hAnsi="Times New Roman" w:cs="Times New Roman"/>
                <w:b/>
                <w:bCs/>
              </w:rPr>
              <w:t>)</w:t>
            </w:r>
          </w:p>
        </w:tc>
        <w:tc>
          <w:tcPr>
            <w:tcW w:w="866" w:type="pct"/>
            <w:shd w:val="clear" w:color="auto" w:fill="auto"/>
            <w:noWrap/>
            <w:vAlign w:val="center"/>
            <w:hideMark/>
          </w:tcPr>
          <w:p w14:paraId="013AA1F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9.9</w:t>
            </w:r>
          </w:p>
        </w:tc>
        <w:tc>
          <w:tcPr>
            <w:tcW w:w="885" w:type="pct"/>
            <w:shd w:val="clear" w:color="auto" w:fill="auto"/>
            <w:vAlign w:val="center"/>
            <w:hideMark/>
          </w:tcPr>
          <w:p w14:paraId="41639A9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5.2</w:t>
            </w:r>
          </w:p>
        </w:tc>
        <w:tc>
          <w:tcPr>
            <w:tcW w:w="785" w:type="pct"/>
            <w:shd w:val="clear" w:color="auto" w:fill="auto"/>
            <w:noWrap/>
            <w:vAlign w:val="center"/>
            <w:hideMark/>
          </w:tcPr>
          <w:p w14:paraId="252EF00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6.8</w:t>
            </w:r>
          </w:p>
        </w:tc>
        <w:tc>
          <w:tcPr>
            <w:tcW w:w="910" w:type="pct"/>
            <w:shd w:val="clear" w:color="auto" w:fill="auto"/>
            <w:noWrap/>
            <w:vAlign w:val="center"/>
            <w:hideMark/>
          </w:tcPr>
          <w:p w14:paraId="14BBC318"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5.1</w:t>
            </w:r>
          </w:p>
        </w:tc>
        <w:tc>
          <w:tcPr>
            <w:tcW w:w="731" w:type="pct"/>
            <w:shd w:val="clear" w:color="auto" w:fill="auto"/>
            <w:vAlign w:val="center"/>
            <w:hideMark/>
          </w:tcPr>
          <w:p w14:paraId="0238352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9.4</w:t>
            </w:r>
          </w:p>
        </w:tc>
      </w:tr>
      <w:tr w:rsidR="00CD3C59" w:rsidRPr="00996070" w14:paraId="5E51A5CF" w14:textId="77777777" w:rsidTr="00CD3C59">
        <w:trPr>
          <w:trHeight w:val="300"/>
        </w:trPr>
        <w:tc>
          <w:tcPr>
            <w:tcW w:w="823" w:type="pct"/>
            <w:shd w:val="clear" w:color="auto" w:fill="auto"/>
            <w:vAlign w:val="center"/>
            <w:hideMark/>
          </w:tcPr>
          <w:p w14:paraId="24355EE5"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Lake DOC</w:t>
            </w:r>
          </w:p>
          <w:p w14:paraId="2E86433F"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(g m-³)</w:t>
            </w:r>
          </w:p>
        </w:tc>
        <w:tc>
          <w:tcPr>
            <w:tcW w:w="866" w:type="pct"/>
            <w:shd w:val="clear" w:color="auto" w:fill="auto"/>
            <w:noWrap/>
            <w:vAlign w:val="center"/>
            <w:hideMark/>
          </w:tcPr>
          <w:p w14:paraId="6FCE895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w:t>
            </w:r>
          </w:p>
        </w:tc>
        <w:tc>
          <w:tcPr>
            <w:tcW w:w="885" w:type="pct"/>
            <w:shd w:val="clear" w:color="auto" w:fill="auto"/>
            <w:vAlign w:val="center"/>
            <w:hideMark/>
          </w:tcPr>
          <w:p w14:paraId="6178F84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w:t>
            </w:r>
          </w:p>
        </w:tc>
        <w:tc>
          <w:tcPr>
            <w:tcW w:w="785" w:type="pct"/>
            <w:shd w:val="clear" w:color="auto" w:fill="auto"/>
            <w:vAlign w:val="center"/>
            <w:hideMark/>
          </w:tcPr>
          <w:p w14:paraId="78D96B8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w:t>
            </w:r>
          </w:p>
        </w:tc>
        <w:tc>
          <w:tcPr>
            <w:tcW w:w="910" w:type="pct"/>
            <w:shd w:val="clear" w:color="auto" w:fill="auto"/>
            <w:noWrap/>
            <w:vAlign w:val="center"/>
            <w:hideMark/>
          </w:tcPr>
          <w:p w14:paraId="47FEC23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3</w:t>
            </w:r>
          </w:p>
        </w:tc>
        <w:tc>
          <w:tcPr>
            <w:tcW w:w="731" w:type="pct"/>
            <w:shd w:val="clear" w:color="auto" w:fill="auto"/>
            <w:vAlign w:val="center"/>
            <w:hideMark/>
          </w:tcPr>
          <w:p w14:paraId="136D2C8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w:t>
            </w:r>
          </w:p>
        </w:tc>
      </w:tr>
      <w:tr w:rsidR="00CD3C59" w:rsidRPr="00996070" w14:paraId="11AD5B09" w14:textId="77777777" w:rsidTr="00CD3C59">
        <w:trPr>
          <w:trHeight w:val="365"/>
        </w:trPr>
        <w:tc>
          <w:tcPr>
            <w:tcW w:w="823" w:type="pct"/>
            <w:shd w:val="clear" w:color="auto" w:fill="auto"/>
            <w:vAlign w:val="center"/>
          </w:tcPr>
          <w:p w14:paraId="7D52D894" w14:textId="77777777" w:rsidR="00CD3C59" w:rsidRPr="00E440A4" w:rsidRDefault="00CD3C59" w:rsidP="00CD3C59">
            <w:pPr>
              <w:spacing w:line="240" w:lineRule="auto"/>
              <w:jc w:val="center"/>
              <w:rPr>
                <w:rFonts w:ascii="Times New Roman" w:eastAsia="Times New Roman" w:hAnsi="Times New Roman" w:cs="Times New Roman"/>
                <w:b/>
                <w:bCs/>
              </w:rPr>
            </w:pPr>
            <w:proofErr w:type="spellStart"/>
            <w:r w:rsidRPr="00E440A4">
              <w:rPr>
                <w:rFonts w:ascii="Times New Roman" w:eastAsia="Times New Roman" w:hAnsi="Times New Roman" w:cs="Times New Roman"/>
                <w:b/>
              </w:rPr>
              <w:t>PropCanopy</w:t>
            </w:r>
            <w:proofErr w:type="spellEnd"/>
          </w:p>
        </w:tc>
        <w:tc>
          <w:tcPr>
            <w:tcW w:w="866" w:type="pct"/>
            <w:shd w:val="clear" w:color="auto" w:fill="auto"/>
            <w:vAlign w:val="center"/>
          </w:tcPr>
          <w:p w14:paraId="6E4B928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1.000</w:t>
            </w:r>
          </w:p>
        </w:tc>
        <w:tc>
          <w:tcPr>
            <w:tcW w:w="885" w:type="pct"/>
            <w:shd w:val="clear" w:color="auto" w:fill="auto"/>
            <w:vAlign w:val="center"/>
          </w:tcPr>
          <w:p w14:paraId="64426E42"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0.167</w:t>
            </w:r>
          </w:p>
        </w:tc>
        <w:tc>
          <w:tcPr>
            <w:tcW w:w="785" w:type="pct"/>
            <w:shd w:val="clear" w:color="auto" w:fill="auto"/>
            <w:vAlign w:val="center"/>
          </w:tcPr>
          <w:p w14:paraId="638CD2F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0.000</w:t>
            </w:r>
          </w:p>
        </w:tc>
        <w:tc>
          <w:tcPr>
            <w:tcW w:w="910" w:type="pct"/>
            <w:shd w:val="clear" w:color="auto" w:fill="auto"/>
            <w:vAlign w:val="center"/>
          </w:tcPr>
          <w:p w14:paraId="2C86F4CD"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0.780</w:t>
            </w:r>
          </w:p>
        </w:tc>
        <w:tc>
          <w:tcPr>
            <w:tcW w:w="731" w:type="pct"/>
            <w:shd w:val="clear" w:color="auto" w:fill="auto"/>
            <w:vAlign w:val="center"/>
          </w:tcPr>
          <w:p w14:paraId="506A1B7D"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0.615</w:t>
            </w:r>
          </w:p>
        </w:tc>
      </w:tr>
      <w:tr w:rsidR="00CD3C59" w:rsidRPr="00996070" w14:paraId="1E91111E" w14:textId="77777777" w:rsidTr="00CD3C59">
        <w:trPr>
          <w:trHeight w:val="347"/>
        </w:trPr>
        <w:tc>
          <w:tcPr>
            <w:tcW w:w="823" w:type="pct"/>
            <w:shd w:val="clear" w:color="auto" w:fill="auto"/>
            <w:vAlign w:val="center"/>
          </w:tcPr>
          <w:p w14:paraId="428A2CD4" w14:textId="77777777" w:rsidR="00CD3C59" w:rsidRPr="00E440A4" w:rsidRDefault="00CD3C59" w:rsidP="00CD3C59">
            <w:pPr>
              <w:spacing w:line="240" w:lineRule="auto"/>
              <w:jc w:val="center"/>
              <w:rPr>
                <w:rFonts w:ascii="Times New Roman" w:eastAsia="Times New Roman" w:hAnsi="Times New Roman" w:cs="Times New Roman"/>
                <w:b/>
                <w:bCs/>
              </w:rPr>
            </w:pPr>
            <w:proofErr w:type="spellStart"/>
            <w:r w:rsidRPr="00E440A4">
              <w:rPr>
                <w:rFonts w:ascii="Times New Roman" w:eastAsia="Times New Roman" w:hAnsi="Times New Roman" w:cs="Times New Roman"/>
                <w:b/>
              </w:rPr>
              <w:t>PropWetlands</w:t>
            </w:r>
            <w:proofErr w:type="spellEnd"/>
          </w:p>
        </w:tc>
        <w:tc>
          <w:tcPr>
            <w:tcW w:w="866" w:type="pct"/>
            <w:shd w:val="clear" w:color="auto" w:fill="auto"/>
            <w:vAlign w:val="center"/>
          </w:tcPr>
          <w:p w14:paraId="49E6A292"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0.000</w:t>
            </w:r>
          </w:p>
        </w:tc>
        <w:tc>
          <w:tcPr>
            <w:tcW w:w="885" w:type="pct"/>
            <w:shd w:val="clear" w:color="auto" w:fill="auto"/>
            <w:vAlign w:val="center"/>
          </w:tcPr>
          <w:p w14:paraId="2FF7A7E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0.026</w:t>
            </w:r>
          </w:p>
        </w:tc>
        <w:tc>
          <w:tcPr>
            <w:tcW w:w="785" w:type="pct"/>
            <w:shd w:val="clear" w:color="auto" w:fill="auto"/>
            <w:vAlign w:val="center"/>
          </w:tcPr>
          <w:p w14:paraId="4AF16C90"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0.133</w:t>
            </w:r>
          </w:p>
        </w:tc>
        <w:tc>
          <w:tcPr>
            <w:tcW w:w="910" w:type="pct"/>
            <w:shd w:val="clear" w:color="auto" w:fill="auto"/>
            <w:vAlign w:val="center"/>
          </w:tcPr>
          <w:p w14:paraId="2ADE9EC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0.011</w:t>
            </w:r>
          </w:p>
        </w:tc>
        <w:tc>
          <w:tcPr>
            <w:tcW w:w="731" w:type="pct"/>
            <w:shd w:val="clear" w:color="auto" w:fill="auto"/>
            <w:vAlign w:val="center"/>
          </w:tcPr>
          <w:p w14:paraId="397D7F80"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0.037</w:t>
            </w:r>
          </w:p>
        </w:tc>
      </w:tr>
      <w:tr w:rsidR="00CD3C59" w:rsidRPr="00996070" w14:paraId="6F2540E6" w14:textId="77777777" w:rsidTr="00CD3C59">
        <w:trPr>
          <w:trHeight w:val="347"/>
        </w:trPr>
        <w:tc>
          <w:tcPr>
            <w:tcW w:w="823" w:type="pct"/>
            <w:shd w:val="clear" w:color="auto" w:fill="auto"/>
            <w:vAlign w:val="center"/>
          </w:tcPr>
          <w:p w14:paraId="3E4A678B" w14:textId="77777777" w:rsidR="00CD3C59" w:rsidRDefault="00CD3C59" w:rsidP="00CD3C59">
            <w:pPr>
              <w:spacing w:line="240" w:lineRule="auto"/>
              <w:jc w:val="center"/>
              <w:rPr>
                <w:rFonts w:ascii="Times New Roman" w:eastAsia="Times New Roman" w:hAnsi="Times New Roman" w:cs="Times New Roman"/>
                <w:b/>
              </w:rPr>
            </w:pPr>
            <w:commentRangeStart w:id="136"/>
            <w:commentRangeStart w:id="137"/>
            <w:r>
              <w:rPr>
                <w:rFonts w:ascii="Times New Roman" w:eastAsia="Times New Roman" w:hAnsi="Times New Roman" w:cs="Times New Roman"/>
                <w:b/>
              </w:rPr>
              <w:t>Burial Rate</w:t>
            </w:r>
          </w:p>
          <w:p w14:paraId="47730973" w14:textId="77777777" w:rsidR="00CD3C59" w:rsidRPr="00E440A4" w:rsidRDefault="00CD3C59" w:rsidP="00CD3C5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(g m² yr</w:t>
            </w:r>
            <w:r w:rsidRPr="00012825">
              <w:rPr>
                <w:rFonts w:ascii="Times New Roman" w:eastAsia="Times New Roman" w:hAnsi="Times New Roman" w:cs="Times New Roman"/>
                <w:b/>
                <w:vertAlign w:val="superscript"/>
              </w:rPr>
              <w:t>-1</w:t>
            </w:r>
            <w:r>
              <w:rPr>
                <w:rFonts w:ascii="Times New Roman" w:eastAsia="Times New Roman" w:hAnsi="Times New Roman" w:cs="Times New Roman"/>
                <w:b/>
              </w:rPr>
              <w:t>)</w:t>
            </w:r>
          </w:p>
        </w:tc>
        <w:tc>
          <w:tcPr>
            <w:tcW w:w="866" w:type="pct"/>
            <w:shd w:val="clear" w:color="auto" w:fill="auto"/>
            <w:vAlign w:val="center"/>
          </w:tcPr>
          <w:p w14:paraId="233E6555"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78</w:t>
            </w:r>
          </w:p>
        </w:tc>
        <w:tc>
          <w:tcPr>
            <w:tcW w:w="885" w:type="pct"/>
            <w:shd w:val="clear" w:color="auto" w:fill="auto"/>
            <w:vAlign w:val="center"/>
          </w:tcPr>
          <w:p w14:paraId="2BC23E94"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249</w:t>
            </w:r>
          </w:p>
        </w:tc>
        <w:tc>
          <w:tcPr>
            <w:tcW w:w="785" w:type="pct"/>
            <w:shd w:val="clear" w:color="auto" w:fill="auto"/>
            <w:vAlign w:val="center"/>
          </w:tcPr>
          <w:p w14:paraId="55E77F4B"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153</w:t>
            </w:r>
          </w:p>
        </w:tc>
        <w:tc>
          <w:tcPr>
            <w:tcW w:w="910" w:type="pct"/>
            <w:shd w:val="clear" w:color="auto" w:fill="auto"/>
            <w:vAlign w:val="center"/>
          </w:tcPr>
          <w:p w14:paraId="2D0B3DAF"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27</w:t>
            </w:r>
          </w:p>
        </w:tc>
        <w:tc>
          <w:tcPr>
            <w:tcW w:w="731" w:type="pct"/>
            <w:shd w:val="clear" w:color="auto" w:fill="auto"/>
            <w:vAlign w:val="center"/>
          </w:tcPr>
          <w:p w14:paraId="234A2975"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186</w:t>
            </w:r>
            <w:commentRangeEnd w:id="136"/>
            <w:r w:rsidR="00784081">
              <w:rPr>
                <w:rStyle w:val="CommentReference"/>
              </w:rPr>
              <w:commentReference w:id="136"/>
            </w:r>
            <w:r w:rsidR="000B0493">
              <w:rPr>
                <w:rStyle w:val="CommentReference"/>
              </w:rPr>
              <w:commentReference w:id="137"/>
            </w:r>
          </w:p>
        </w:tc>
      </w:tr>
      <w:commentRangeEnd w:id="137"/>
      <w:tr w:rsidR="00CD3C59" w:rsidRPr="00996070" w14:paraId="5D0F0867" w14:textId="77777777" w:rsidTr="00CD3C59">
        <w:trPr>
          <w:trHeight w:val="510"/>
        </w:trPr>
        <w:tc>
          <w:tcPr>
            <w:tcW w:w="823" w:type="pct"/>
            <w:shd w:val="clear" w:color="auto" w:fill="auto"/>
            <w:vAlign w:val="center"/>
            <w:hideMark/>
          </w:tcPr>
          <w:p w14:paraId="033797C4"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References</w:t>
            </w:r>
          </w:p>
        </w:tc>
        <w:tc>
          <w:tcPr>
            <w:tcW w:w="866" w:type="pct"/>
            <w:shd w:val="clear" w:color="auto" w:fill="auto"/>
            <w:vAlign w:val="center"/>
            <w:hideMark/>
          </w:tcPr>
          <w:p w14:paraId="06C5F660"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Yao et al. 2011</w:t>
            </w:r>
          </w:p>
        </w:tc>
        <w:tc>
          <w:tcPr>
            <w:tcW w:w="885" w:type="pct"/>
            <w:shd w:val="clear" w:color="auto" w:fill="auto"/>
            <w:vAlign w:val="center"/>
            <w:hideMark/>
          </w:tcPr>
          <w:p w14:paraId="73896EE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NTL LTER</w:t>
            </w:r>
          </w:p>
        </w:tc>
        <w:tc>
          <w:tcPr>
            <w:tcW w:w="785" w:type="pct"/>
            <w:shd w:val="clear" w:color="auto" w:fill="auto"/>
            <w:vAlign w:val="center"/>
            <w:hideMark/>
          </w:tcPr>
          <w:p w14:paraId="7A6FB2C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Kling et al. 2000</w:t>
            </w:r>
          </w:p>
        </w:tc>
        <w:tc>
          <w:tcPr>
            <w:tcW w:w="910" w:type="pct"/>
            <w:shd w:val="clear" w:color="auto" w:fill="auto"/>
            <w:vAlign w:val="center"/>
            <w:hideMark/>
          </w:tcPr>
          <w:p w14:paraId="2A2B43F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Webster et al. 1996, NTL LTER</w:t>
            </w:r>
          </w:p>
        </w:tc>
        <w:tc>
          <w:tcPr>
            <w:tcW w:w="731" w:type="pct"/>
            <w:shd w:val="clear" w:color="auto" w:fill="auto"/>
            <w:vAlign w:val="center"/>
            <w:hideMark/>
          </w:tcPr>
          <w:p w14:paraId="58DACD9E" w14:textId="77777777" w:rsidR="00CD3C59" w:rsidRPr="00E440A4" w:rsidRDefault="00CD3C59" w:rsidP="00CD3C59">
            <w:pPr>
              <w:spacing w:line="240" w:lineRule="auto"/>
              <w:jc w:val="center"/>
              <w:rPr>
                <w:rFonts w:ascii="Times New Roman" w:eastAsia="Times New Roman" w:hAnsi="Times New Roman" w:cs="Times New Roman"/>
              </w:rPr>
            </w:pPr>
            <w:proofErr w:type="spellStart"/>
            <w:r w:rsidRPr="00E440A4">
              <w:rPr>
                <w:rFonts w:ascii="Times New Roman" w:eastAsia="Times New Roman" w:hAnsi="Times New Roman" w:cs="Times New Roman"/>
              </w:rPr>
              <w:t>Kvarnäs</w:t>
            </w:r>
            <w:proofErr w:type="spellEnd"/>
            <w:r w:rsidRPr="00E440A4">
              <w:rPr>
                <w:rFonts w:ascii="Times New Roman" w:eastAsia="Times New Roman" w:hAnsi="Times New Roman" w:cs="Times New Roman"/>
              </w:rPr>
              <w:t xml:space="preserve"> 2001</w:t>
            </w:r>
          </w:p>
        </w:tc>
      </w:tr>
    </w:tbl>
    <w:p w14:paraId="24C247BD" w14:textId="77777777" w:rsidR="00CD3C59" w:rsidRDefault="00CD3C59" w:rsidP="00CD3C59">
      <w:pPr>
        <w:rPr>
          <w:rFonts w:ascii="Times New Roman" w:eastAsia="Times New Roman" w:hAnsi="Times New Roman" w:cs="Times New Roman"/>
          <w:bCs/>
          <w:sz w:val="24"/>
          <w:szCs w:val="24"/>
        </w:rPr>
      </w:pPr>
    </w:p>
    <w:p w14:paraId="4DED719B" w14:textId="0E2D53A0" w:rsidR="00427402" w:rsidRDefault="00CD3C59" w:rsidP="00CD3C59">
      <w:pPr>
        <w:rPr>
          <w:rFonts w:ascii="Times New Roman" w:eastAsia="Times New Roman" w:hAnsi="Times New Roman" w:cs="Times New Roman"/>
          <w:sz w:val="24"/>
          <w:szCs w:val="24"/>
        </w:rPr>
      </w:pPr>
      <w:proofErr w:type="spellStart"/>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proofErr w:type="spellEnd"/>
      <w:r w:rsidRPr="00955C09">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 mean depth, RT = hydrologic residence time,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w:t>
      </w:r>
      <w:proofErr w:type="spellStart"/>
      <w:r>
        <w:rPr>
          <w:rFonts w:ascii="Times New Roman" w:eastAsia="Times New Roman" w:hAnsi="Times New Roman" w:cs="Times New Roman"/>
          <w:sz w:val="24"/>
          <w:szCs w:val="24"/>
        </w:rPr>
        <w:t>Chl</w:t>
      </w:r>
      <w:proofErr w:type="spellEnd"/>
      <w:r>
        <w:rPr>
          <w:rFonts w:ascii="Times New Roman" w:eastAsia="Times New Roman" w:hAnsi="Times New Roman" w:cs="Times New Roman"/>
          <w:sz w:val="24"/>
          <w:szCs w:val="24"/>
        </w:rPr>
        <w:t>-</w:t>
      </w:r>
      <w:r w:rsidRPr="003B5B84">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 chlorophyll-a, SW DOC = inflow dissolved organic carbon, Lake DOC = in-lake DOC (mean water column). All values calculated from model calibration data or derived from cited references. NTL </w:t>
      </w:r>
      <w:r w:rsidRPr="009A4328">
        <w:rPr>
          <w:rFonts w:ascii="Times New Roman" w:eastAsia="Times New Roman" w:hAnsi="Times New Roman" w:cs="Times New Roman"/>
          <w:sz w:val="24"/>
          <w:szCs w:val="24"/>
        </w:rPr>
        <w:t xml:space="preserve">LTER = </w:t>
      </w:r>
      <w:hyperlink r:id="rId11" w:history="1">
        <w:r w:rsidRPr="009A4328">
          <w:rPr>
            <w:rStyle w:val="Hyperlink"/>
            <w:rFonts w:ascii="Times New Roman" w:hAnsi="Times New Roman" w:cs="Times New Roman"/>
            <w:color w:val="auto"/>
            <w:sz w:val="24"/>
            <w:szCs w:val="24"/>
          </w:rPr>
          <w:t>https://lter.limnology.wisc.edu/</w:t>
        </w:r>
      </w:hyperlink>
      <w:r>
        <w:rPr>
          <w:rStyle w:val="Hyperlink"/>
          <w:rFonts w:ascii="Times New Roman" w:hAnsi="Times New Roman" w:cs="Times New Roman"/>
          <w:color w:val="auto"/>
          <w:sz w:val="24"/>
          <w:szCs w:val="24"/>
          <w:u w:val="none"/>
        </w:rPr>
        <w:t xml:space="preserve">. </w:t>
      </w:r>
      <w:proofErr w:type="spellStart"/>
      <w:r>
        <w:rPr>
          <w:rStyle w:val="Hyperlink"/>
          <w:rFonts w:ascii="Times New Roman" w:hAnsi="Times New Roman" w:cs="Times New Roman"/>
          <w:color w:val="auto"/>
          <w:sz w:val="24"/>
          <w:szCs w:val="24"/>
          <w:u w:val="none"/>
        </w:rPr>
        <w:t>Secchi</w:t>
      </w:r>
      <w:proofErr w:type="spellEnd"/>
      <w:r>
        <w:rPr>
          <w:rStyle w:val="Hyperlink"/>
          <w:rFonts w:ascii="Times New Roman" w:hAnsi="Times New Roman" w:cs="Times New Roman"/>
          <w:color w:val="auto"/>
          <w:sz w:val="24"/>
          <w:szCs w:val="24"/>
          <w:u w:val="none"/>
        </w:rPr>
        <w:t xml:space="preserve">, </w:t>
      </w:r>
      <w:proofErr w:type="spellStart"/>
      <w:r>
        <w:rPr>
          <w:rStyle w:val="Hyperlink"/>
          <w:rFonts w:ascii="Times New Roman" w:hAnsi="Times New Roman" w:cs="Times New Roman"/>
          <w:color w:val="auto"/>
          <w:sz w:val="24"/>
          <w:szCs w:val="24"/>
          <w:u w:val="none"/>
        </w:rPr>
        <w:t>Chl</w:t>
      </w:r>
      <w:proofErr w:type="spellEnd"/>
      <w:r>
        <w:rPr>
          <w:rStyle w:val="Hyperlink"/>
          <w:rFonts w:ascii="Times New Roman" w:hAnsi="Times New Roman" w:cs="Times New Roman"/>
          <w:color w:val="auto"/>
          <w:sz w:val="24"/>
          <w:szCs w:val="24"/>
          <w:u w:val="none"/>
        </w:rPr>
        <w:t>-</w:t>
      </w:r>
      <w:r>
        <w:rPr>
          <w:rStyle w:val="Hyperlink"/>
          <w:rFonts w:ascii="Times New Roman" w:hAnsi="Times New Roman" w:cs="Times New Roman"/>
          <w:i/>
          <w:color w:val="auto"/>
          <w:sz w:val="24"/>
          <w:szCs w:val="24"/>
          <w:u w:val="none"/>
        </w:rPr>
        <w:t>a</w:t>
      </w:r>
      <w:r>
        <w:rPr>
          <w:rStyle w:val="Hyperlink"/>
          <w:rFonts w:ascii="Times New Roman" w:hAnsi="Times New Roman" w:cs="Times New Roman"/>
          <w:color w:val="auto"/>
          <w:sz w:val="24"/>
          <w:szCs w:val="24"/>
          <w:u w:val="none"/>
        </w:rPr>
        <w:t>, and DOC measurements are the mean values for the data used in this study.</w:t>
      </w:r>
      <w:r w:rsidRPr="00480754">
        <w:rPr>
          <w:rStyle w:val="Hyperlink"/>
          <w:rFonts w:ascii="Times New Roman" w:hAnsi="Times New Roman" w:cs="Times New Roman"/>
          <w:color w:val="FF0000"/>
          <w:sz w:val="24"/>
          <w:szCs w:val="24"/>
          <w:u w:val="none"/>
        </w:rPr>
        <w:t xml:space="preserve"> </w:t>
      </w:r>
      <w:r w:rsidR="000B0493">
        <w:rPr>
          <w:rStyle w:val="Hyperlink"/>
          <w:rFonts w:ascii="Times New Roman" w:hAnsi="Times New Roman" w:cs="Times New Roman"/>
          <w:color w:val="FF0000"/>
          <w:sz w:val="24"/>
          <w:szCs w:val="24"/>
          <w:u w:val="none"/>
        </w:rPr>
        <w:t xml:space="preserve">See S2 for </w:t>
      </w:r>
      <w:r w:rsidR="007E13C6">
        <w:rPr>
          <w:rStyle w:val="Hyperlink"/>
          <w:rFonts w:ascii="Times New Roman" w:hAnsi="Times New Roman" w:cs="Times New Roman"/>
          <w:color w:val="FF0000"/>
          <w:sz w:val="24"/>
          <w:szCs w:val="24"/>
          <w:u w:val="none"/>
        </w:rPr>
        <w:t>sources of burial rates.</w:t>
      </w:r>
      <w:r w:rsidR="009870ED">
        <w:rPr>
          <w:rFonts w:ascii="Times New Roman" w:eastAsia="Times New Roman" w:hAnsi="Times New Roman" w:cs="Times New Roman"/>
          <w:sz w:val="24"/>
          <w:szCs w:val="24"/>
        </w:rPr>
        <w:br w:type="page"/>
      </w:r>
    </w:p>
    <w:p w14:paraId="43ABEA9D" w14:textId="77777777" w:rsidR="00CD3C59" w:rsidRDefault="00CD3C59" w:rsidP="00CD3C59">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p w14:paraId="1B3A4524" w14:textId="77777777" w:rsidR="00CD3C59" w:rsidRPr="00664D73" w:rsidRDefault="00CD3C59" w:rsidP="00CD3C59">
      <w:pPr>
        <w:spacing w:line="240" w:lineRule="auto"/>
        <w:rPr>
          <w:rFonts w:ascii="Times New Roman" w:eastAsia="Times New Roman" w:hAnsi="Times New Roman" w:cs="Times New Roman"/>
          <w:b/>
          <w:sz w:val="24"/>
          <w:szCs w:val="24"/>
        </w:rPr>
      </w:pPr>
    </w:p>
    <w:tbl>
      <w:tblPr>
        <w:tblStyle w:val="TableGrid"/>
        <w:tblW w:w="8748" w:type="dxa"/>
        <w:tblLook w:val="04A0" w:firstRow="1" w:lastRow="0" w:firstColumn="1" w:lastColumn="0" w:noHBand="0" w:noVBand="1"/>
      </w:tblPr>
      <w:tblGrid>
        <w:gridCol w:w="2250"/>
        <w:gridCol w:w="2952"/>
        <w:gridCol w:w="1656"/>
        <w:gridCol w:w="1890"/>
      </w:tblGrid>
      <w:tr w:rsidR="00CD3C59" w:rsidRPr="00A2611E" w14:paraId="04F56775" w14:textId="77777777" w:rsidTr="00CD3C59">
        <w:trPr>
          <w:trHeight w:val="212"/>
        </w:trPr>
        <w:tc>
          <w:tcPr>
            <w:tcW w:w="2250" w:type="dxa"/>
            <w:noWrap/>
            <w:vAlign w:val="center"/>
            <w:hideMark/>
          </w:tcPr>
          <w:p w14:paraId="35546785" w14:textId="77777777" w:rsidR="00CD3C59" w:rsidRPr="00A2611E" w:rsidRDefault="00CD3C59" w:rsidP="00CD3C59">
            <w:pPr>
              <w:jc w:val="center"/>
              <w:rPr>
                <w:rFonts w:ascii="Times New Roman" w:eastAsia="Times New Roman" w:hAnsi="Times New Roman" w:cs="Times New Roman"/>
                <w:b/>
                <w:bCs/>
              </w:rPr>
            </w:pPr>
            <w:r w:rsidRPr="00A2611E">
              <w:rPr>
                <w:rFonts w:ascii="Times New Roman" w:eastAsia="Times New Roman" w:hAnsi="Times New Roman" w:cs="Times New Roman"/>
                <w:b/>
                <w:bCs/>
              </w:rPr>
              <w:t>Parameter</w:t>
            </w:r>
          </w:p>
        </w:tc>
        <w:tc>
          <w:tcPr>
            <w:tcW w:w="2952" w:type="dxa"/>
            <w:noWrap/>
            <w:vAlign w:val="center"/>
            <w:hideMark/>
          </w:tcPr>
          <w:p w14:paraId="02143508" w14:textId="77777777" w:rsidR="00CD3C59" w:rsidRPr="00A2611E" w:rsidRDefault="00CD3C59" w:rsidP="00CD3C59">
            <w:pPr>
              <w:jc w:val="center"/>
              <w:rPr>
                <w:rFonts w:ascii="Times New Roman" w:eastAsia="Times New Roman" w:hAnsi="Times New Roman" w:cs="Times New Roman"/>
                <w:b/>
                <w:bCs/>
              </w:rPr>
            </w:pPr>
            <w:r w:rsidRPr="00A2611E">
              <w:rPr>
                <w:rFonts w:ascii="Times New Roman" w:eastAsia="Times New Roman" w:hAnsi="Times New Roman" w:cs="Times New Roman"/>
                <w:b/>
                <w:bCs/>
              </w:rPr>
              <w:t>Description</w:t>
            </w:r>
          </w:p>
        </w:tc>
        <w:tc>
          <w:tcPr>
            <w:tcW w:w="1656" w:type="dxa"/>
            <w:noWrap/>
            <w:vAlign w:val="center"/>
            <w:hideMark/>
          </w:tcPr>
          <w:p w14:paraId="5C4333F8" w14:textId="77777777" w:rsidR="00CD3C59" w:rsidRPr="00A2611E" w:rsidRDefault="00CD3C59" w:rsidP="00CD3C59">
            <w:pPr>
              <w:jc w:val="center"/>
              <w:rPr>
                <w:rFonts w:ascii="Times New Roman" w:eastAsia="Times New Roman" w:hAnsi="Times New Roman" w:cs="Times New Roman"/>
                <w:b/>
                <w:bCs/>
              </w:rPr>
            </w:pPr>
            <w:r w:rsidRPr="00A2611E">
              <w:rPr>
                <w:rFonts w:ascii="Times New Roman" w:eastAsia="Times New Roman" w:hAnsi="Times New Roman" w:cs="Times New Roman"/>
                <w:b/>
                <w:bCs/>
              </w:rPr>
              <w:t>Value</w:t>
            </w:r>
          </w:p>
        </w:tc>
        <w:tc>
          <w:tcPr>
            <w:tcW w:w="1890" w:type="dxa"/>
            <w:vAlign w:val="center"/>
          </w:tcPr>
          <w:p w14:paraId="192D968D" w14:textId="77777777" w:rsidR="00CD3C59" w:rsidRPr="00A2611E" w:rsidRDefault="00CD3C59" w:rsidP="00CD3C59">
            <w:pPr>
              <w:jc w:val="center"/>
              <w:rPr>
                <w:rFonts w:ascii="Times New Roman" w:eastAsia="Times New Roman" w:hAnsi="Times New Roman" w:cs="Times New Roman"/>
                <w:b/>
                <w:bCs/>
              </w:rPr>
            </w:pPr>
            <w:r w:rsidRPr="00A2611E">
              <w:rPr>
                <w:rFonts w:ascii="Times New Roman" w:eastAsia="Times New Roman" w:hAnsi="Times New Roman" w:cs="Times New Roman"/>
                <w:b/>
                <w:bCs/>
              </w:rPr>
              <w:t>Units</w:t>
            </w:r>
          </w:p>
        </w:tc>
      </w:tr>
      <w:tr w:rsidR="00CD3C59" w:rsidRPr="00A2611E" w14:paraId="1C855DCE" w14:textId="77777777" w:rsidTr="00CD3C59">
        <w:trPr>
          <w:trHeight w:val="196"/>
        </w:trPr>
        <w:tc>
          <w:tcPr>
            <w:tcW w:w="2250" w:type="dxa"/>
            <w:noWrap/>
            <w:vAlign w:val="center"/>
            <w:hideMark/>
          </w:tcPr>
          <w:p w14:paraId="558EAAE0" w14:textId="77777777" w:rsidR="00CD3C59" w:rsidRPr="002F729A" w:rsidRDefault="00CD3C59" w:rsidP="00CD3C59">
            <w:pPr>
              <w:jc w:val="center"/>
              <w:rPr>
                <w:rFonts w:ascii="Times New Roman" w:eastAsia="Times New Roman" w:hAnsi="Times New Roman" w:cs="Times New Roman"/>
              </w:rPr>
            </w:pPr>
            <w:proofErr w:type="spellStart"/>
            <w:r w:rsidRPr="002F729A">
              <w:rPr>
                <w:rFonts w:ascii="Times New Roman" w:eastAsia="Times New Roman" w:hAnsi="Times New Roman" w:cs="Times New Roman"/>
              </w:rPr>
              <w:t>C</w:t>
            </w:r>
            <w:r w:rsidRPr="002F729A">
              <w:rPr>
                <w:rFonts w:ascii="Times New Roman" w:eastAsia="Times New Roman" w:hAnsi="Times New Roman" w:cs="Times New Roman"/>
                <w:vertAlign w:val="subscript"/>
              </w:rPr>
              <w:t>Wetland</w:t>
            </w:r>
            <w:proofErr w:type="spellEnd"/>
          </w:p>
        </w:tc>
        <w:tc>
          <w:tcPr>
            <w:tcW w:w="2952" w:type="dxa"/>
            <w:noWrap/>
            <w:vAlign w:val="center"/>
            <w:hideMark/>
          </w:tcPr>
          <w:p w14:paraId="5D3E3621"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Loading rate of POC from wetlands</w:t>
            </w:r>
          </w:p>
        </w:tc>
        <w:tc>
          <w:tcPr>
            <w:tcW w:w="1656" w:type="dxa"/>
            <w:noWrap/>
            <w:vAlign w:val="center"/>
            <w:hideMark/>
          </w:tcPr>
          <w:p w14:paraId="36AF794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1</w:t>
            </w:r>
          </w:p>
        </w:tc>
        <w:tc>
          <w:tcPr>
            <w:tcW w:w="1890" w:type="dxa"/>
            <w:vAlign w:val="center"/>
          </w:tcPr>
          <w:p w14:paraId="04CBE10D"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g m-shoreline</w:t>
            </w:r>
            <w:r w:rsidRPr="00A2611E">
              <w:rPr>
                <w:rFonts w:ascii="Times New Roman" w:eastAsia="Times New Roman" w:hAnsi="Times New Roman" w:cs="Times New Roman"/>
                <w:vertAlign w:val="superscript"/>
              </w:rPr>
              <w:t>-1</w:t>
            </w:r>
            <w:r w:rsidRPr="00A2611E">
              <w:rPr>
                <w:rFonts w:ascii="Times New Roman" w:eastAsia="Times New Roman" w:hAnsi="Times New Roman" w:cs="Times New Roman"/>
              </w:rPr>
              <w:t xml:space="preserve"> d</w:t>
            </w:r>
            <w:r w:rsidRPr="00A2611E">
              <w:rPr>
                <w:rFonts w:ascii="Times New Roman" w:eastAsia="Times New Roman" w:hAnsi="Times New Roman" w:cs="Times New Roman"/>
                <w:vertAlign w:val="superscript"/>
              </w:rPr>
              <w:t>-1</w:t>
            </w:r>
          </w:p>
        </w:tc>
      </w:tr>
      <w:tr w:rsidR="00CD3C59" w:rsidRPr="00A2611E" w14:paraId="3C996DF5" w14:textId="77777777" w:rsidTr="00CD3C59">
        <w:trPr>
          <w:trHeight w:val="196"/>
        </w:trPr>
        <w:tc>
          <w:tcPr>
            <w:tcW w:w="2250" w:type="dxa"/>
            <w:noWrap/>
            <w:vAlign w:val="center"/>
            <w:hideMark/>
          </w:tcPr>
          <w:p w14:paraId="436C7683" w14:textId="77777777" w:rsidR="00CD3C59" w:rsidRPr="002F729A" w:rsidRDefault="00CD3C59" w:rsidP="00CD3C59">
            <w:pPr>
              <w:jc w:val="center"/>
              <w:rPr>
                <w:rFonts w:ascii="Times New Roman" w:eastAsia="Times New Roman" w:hAnsi="Times New Roman" w:cs="Times New Roman"/>
              </w:rPr>
            </w:pPr>
            <w:proofErr w:type="spellStart"/>
            <w:r w:rsidRPr="002F729A">
              <w:rPr>
                <w:rFonts w:ascii="Times New Roman" w:eastAsia="Times New Roman" w:hAnsi="Times New Roman" w:cs="Times New Roman"/>
              </w:rPr>
              <w:t>DOC</w:t>
            </w:r>
            <w:r w:rsidRPr="002F729A">
              <w:rPr>
                <w:rFonts w:ascii="Times New Roman" w:eastAsia="Times New Roman" w:hAnsi="Times New Roman" w:cs="Times New Roman"/>
                <w:vertAlign w:val="subscript"/>
              </w:rPr>
              <w:t>GWconc</w:t>
            </w:r>
            <w:proofErr w:type="spellEnd"/>
          </w:p>
        </w:tc>
        <w:tc>
          <w:tcPr>
            <w:tcW w:w="2952" w:type="dxa"/>
            <w:noWrap/>
            <w:vAlign w:val="center"/>
            <w:hideMark/>
          </w:tcPr>
          <w:p w14:paraId="330B4ECA"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DOC concentration of groundwater</w:t>
            </w:r>
          </w:p>
        </w:tc>
        <w:tc>
          <w:tcPr>
            <w:tcW w:w="1656" w:type="dxa"/>
            <w:noWrap/>
            <w:vAlign w:val="center"/>
            <w:hideMark/>
          </w:tcPr>
          <w:p w14:paraId="53DA74FF"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10</w:t>
            </w:r>
          </w:p>
        </w:tc>
        <w:tc>
          <w:tcPr>
            <w:tcW w:w="1890" w:type="dxa"/>
            <w:vAlign w:val="center"/>
          </w:tcPr>
          <w:p w14:paraId="7EC73DC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g m</w:t>
            </w:r>
            <w:r w:rsidRPr="00A2611E">
              <w:rPr>
                <w:rFonts w:ascii="Times New Roman" w:eastAsia="Times New Roman" w:hAnsi="Times New Roman" w:cs="Times New Roman"/>
                <w:vertAlign w:val="superscript"/>
              </w:rPr>
              <w:t>-3</w:t>
            </w:r>
          </w:p>
        </w:tc>
      </w:tr>
      <w:tr w:rsidR="00CD3C59" w:rsidRPr="00A2611E" w14:paraId="0E9B210E" w14:textId="77777777" w:rsidTr="00CD3C59">
        <w:trPr>
          <w:trHeight w:val="196"/>
        </w:trPr>
        <w:tc>
          <w:tcPr>
            <w:tcW w:w="2250" w:type="dxa"/>
            <w:noWrap/>
            <w:vAlign w:val="center"/>
            <w:hideMark/>
          </w:tcPr>
          <w:p w14:paraId="651C1D41" w14:textId="77777777" w:rsidR="00CD3C59" w:rsidRPr="002F729A" w:rsidRDefault="00CD3C59" w:rsidP="00CD3C59">
            <w:pPr>
              <w:jc w:val="center"/>
              <w:rPr>
                <w:rFonts w:ascii="Times New Roman" w:eastAsia="Times New Roman" w:hAnsi="Times New Roman" w:cs="Times New Roman"/>
              </w:rPr>
            </w:pPr>
            <w:proofErr w:type="spellStart"/>
            <w:r w:rsidRPr="002F729A">
              <w:rPr>
                <w:rFonts w:ascii="Times New Roman" w:eastAsia="Times New Roman" w:hAnsi="Times New Roman" w:cs="Times New Roman"/>
                <w:bCs/>
              </w:rPr>
              <w:t>DOC</w:t>
            </w:r>
            <w:r w:rsidRPr="002F729A">
              <w:rPr>
                <w:rFonts w:ascii="Times New Roman" w:eastAsia="Times New Roman" w:hAnsi="Times New Roman" w:cs="Times New Roman"/>
                <w:bCs/>
                <w:vertAlign w:val="subscript"/>
              </w:rPr>
              <w:t>PrecipConc</w:t>
            </w:r>
            <w:proofErr w:type="spellEnd"/>
          </w:p>
        </w:tc>
        <w:tc>
          <w:tcPr>
            <w:tcW w:w="2952" w:type="dxa"/>
            <w:noWrap/>
            <w:vAlign w:val="center"/>
            <w:hideMark/>
          </w:tcPr>
          <w:p w14:paraId="029B2ADF"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DOC concentration of precipitation</w:t>
            </w:r>
          </w:p>
        </w:tc>
        <w:tc>
          <w:tcPr>
            <w:tcW w:w="1656" w:type="dxa"/>
            <w:noWrap/>
            <w:vAlign w:val="center"/>
            <w:hideMark/>
          </w:tcPr>
          <w:p w14:paraId="15C861D7"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2</w:t>
            </w:r>
          </w:p>
        </w:tc>
        <w:tc>
          <w:tcPr>
            <w:tcW w:w="1890" w:type="dxa"/>
            <w:vAlign w:val="center"/>
          </w:tcPr>
          <w:p w14:paraId="435E2AC2"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g m</w:t>
            </w:r>
            <w:r w:rsidRPr="00A2611E">
              <w:rPr>
                <w:rFonts w:ascii="Times New Roman" w:eastAsia="Times New Roman" w:hAnsi="Times New Roman" w:cs="Times New Roman"/>
                <w:vertAlign w:val="superscript"/>
              </w:rPr>
              <w:t>-3</w:t>
            </w:r>
          </w:p>
        </w:tc>
      </w:tr>
      <w:tr w:rsidR="00CD3C59" w:rsidRPr="00A2611E" w14:paraId="56630F8D" w14:textId="77777777" w:rsidTr="00CD3C59">
        <w:trPr>
          <w:trHeight w:val="196"/>
        </w:trPr>
        <w:tc>
          <w:tcPr>
            <w:tcW w:w="2250" w:type="dxa"/>
            <w:noWrap/>
            <w:vAlign w:val="center"/>
            <w:hideMark/>
          </w:tcPr>
          <w:p w14:paraId="704FE1FC" w14:textId="77777777" w:rsidR="00CD3C59" w:rsidRPr="002F729A" w:rsidRDefault="00CD3C59" w:rsidP="00CD3C59">
            <w:pPr>
              <w:jc w:val="center"/>
              <w:rPr>
                <w:rFonts w:ascii="Times New Roman" w:eastAsia="Times New Roman" w:hAnsi="Times New Roman" w:cs="Times New Roman"/>
              </w:rPr>
            </w:pPr>
            <w:proofErr w:type="spellStart"/>
            <w:r w:rsidRPr="002F729A">
              <w:rPr>
                <w:rFonts w:ascii="Times New Roman" w:eastAsia="Times New Roman" w:hAnsi="Times New Roman" w:cs="Times New Roman"/>
              </w:rPr>
              <w:t>C</w:t>
            </w:r>
            <w:r w:rsidRPr="002F729A">
              <w:rPr>
                <w:rFonts w:ascii="Times New Roman" w:eastAsia="Times New Roman" w:hAnsi="Times New Roman" w:cs="Times New Roman"/>
                <w:vertAlign w:val="subscript"/>
              </w:rPr>
              <w:t>Aerial</w:t>
            </w:r>
            <w:proofErr w:type="spellEnd"/>
          </w:p>
        </w:tc>
        <w:tc>
          <w:tcPr>
            <w:tcW w:w="2952" w:type="dxa"/>
            <w:noWrap/>
            <w:vAlign w:val="center"/>
            <w:hideMark/>
          </w:tcPr>
          <w:p w14:paraId="439D80D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 xml:space="preserve">Loading rate of aerial POC (i.e., </w:t>
            </w:r>
            <w:proofErr w:type="spellStart"/>
            <w:r w:rsidRPr="00A2611E">
              <w:rPr>
                <w:rFonts w:ascii="Times New Roman" w:eastAsia="Times New Roman" w:hAnsi="Times New Roman" w:cs="Times New Roman"/>
              </w:rPr>
              <w:t>leaflitter</w:t>
            </w:r>
            <w:proofErr w:type="spellEnd"/>
            <w:r w:rsidRPr="00A2611E">
              <w:rPr>
                <w:rFonts w:ascii="Times New Roman" w:eastAsia="Times New Roman" w:hAnsi="Times New Roman" w:cs="Times New Roman"/>
              </w:rPr>
              <w:t>)</w:t>
            </w:r>
          </w:p>
        </w:tc>
        <w:tc>
          <w:tcPr>
            <w:tcW w:w="1656" w:type="dxa"/>
            <w:noWrap/>
            <w:vAlign w:val="center"/>
            <w:hideMark/>
          </w:tcPr>
          <w:p w14:paraId="0C63F74C"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1</w:t>
            </w:r>
          </w:p>
        </w:tc>
        <w:tc>
          <w:tcPr>
            <w:tcW w:w="1890" w:type="dxa"/>
            <w:vAlign w:val="center"/>
          </w:tcPr>
          <w:p w14:paraId="7212CD8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g m-shoreline</w:t>
            </w:r>
            <w:r w:rsidRPr="00A2611E">
              <w:rPr>
                <w:rFonts w:ascii="Times New Roman" w:eastAsia="Times New Roman" w:hAnsi="Times New Roman" w:cs="Times New Roman"/>
                <w:vertAlign w:val="superscript"/>
              </w:rPr>
              <w:t>-1</w:t>
            </w:r>
            <w:r w:rsidRPr="00A2611E">
              <w:rPr>
                <w:rFonts w:ascii="Times New Roman" w:eastAsia="Times New Roman" w:hAnsi="Times New Roman" w:cs="Times New Roman"/>
              </w:rPr>
              <w:t xml:space="preserve"> d</w:t>
            </w:r>
            <w:r w:rsidRPr="00A2611E">
              <w:rPr>
                <w:rFonts w:ascii="Times New Roman" w:eastAsia="Times New Roman" w:hAnsi="Times New Roman" w:cs="Times New Roman"/>
                <w:vertAlign w:val="superscript"/>
              </w:rPr>
              <w:t>-1</w:t>
            </w:r>
          </w:p>
        </w:tc>
      </w:tr>
      <w:tr w:rsidR="00CD3C59" w:rsidRPr="00A2611E" w14:paraId="7A787A56" w14:textId="77777777" w:rsidTr="00CD3C59">
        <w:trPr>
          <w:trHeight w:val="196"/>
        </w:trPr>
        <w:tc>
          <w:tcPr>
            <w:tcW w:w="2250" w:type="dxa"/>
            <w:noWrap/>
            <w:vAlign w:val="center"/>
          </w:tcPr>
          <w:p w14:paraId="315882E5" w14:textId="77777777" w:rsidR="00CD3C59" w:rsidRPr="002F729A" w:rsidRDefault="00CD3C59" w:rsidP="00CD3C59">
            <w:pPr>
              <w:jc w:val="center"/>
              <w:rPr>
                <w:rFonts w:ascii="Times New Roman" w:eastAsia="Times New Roman" w:hAnsi="Times New Roman" w:cs="Times New Roman"/>
              </w:rPr>
            </w:pPr>
            <w:proofErr w:type="spellStart"/>
            <w:proofErr w:type="gramStart"/>
            <w:r w:rsidRPr="002F729A">
              <w:rPr>
                <w:rFonts w:ascii="Times New Roman" w:eastAsia="Times New Roman" w:hAnsi="Times New Roman" w:cs="Times New Roman"/>
                <w:bCs/>
              </w:rPr>
              <w:t>C</w:t>
            </w:r>
            <w:r w:rsidRPr="002F729A">
              <w:rPr>
                <w:rFonts w:ascii="Times New Roman" w:eastAsia="Times New Roman" w:hAnsi="Times New Roman" w:cs="Times New Roman"/>
                <w:bCs/>
                <w:vertAlign w:val="subscript"/>
              </w:rPr>
              <w:t>L,Alloch</w:t>
            </w:r>
            <w:proofErr w:type="spellEnd"/>
            <w:proofErr w:type="gramEnd"/>
          </w:p>
        </w:tc>
        <w:tc>
          <w:tcPr>
            <w:tcW w:w="2952" w:type="dxa"/>
            <w:noWrap/>
            <w:vAlign w:val="center"/>
          </w:tcPr>
          <w:p w14:paraId="2BA24989"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Proportion of allochthonous POC that is leached to DOC</w:t>
            </w:r>
          </w:p>
        </w:tc>
        <w:tc>
          <w:tcPr>
            <w:tcW w:w="1656" w:type="dxa"/>
            <w:noWrap/>
            <w:vAlign w:val="center"/>
          </w:tcPr>
          <w:p w14:paraId="0BEBC50B"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1-</w:t>
            </w:r>
            <w:r w:rsidRPr="00A2611E">
              <w:rPr>
                <w:rFonts w:ascii="Times New Roman" w:eastAsia="Times New Roman" w:hAnsi="Times New Roman" w:cs="Times New Roman"/>
                <w:i/>
                <w:iCs/>
                <w:color w:val="auto"/>
              </w:rPr>
              <w:t xml:space="preserve"> </w:t>
            </w:r>
            <w:proofErr w:type="spellStart"/>
            <w:r w:rsidRPr="00E119CA">
              <w:rPr>
                <w:rFonts w:ascii="Times New Roman" w:eastAsia="Times New Roman" w:hAnsi="Times New Roman" w:cs="Times New Roman"/>
                <w:i/>
                <w:sz w:val="24"/>
                <w:szCs w:val="24"/>
              </w:rPr>
              <w:t>BPOC</w:t>
            </w:r>
            <w:r w:rsidRPr="00E119CA">
              <w:rPr>
                <w:rFonts w:ascii="Times New Roman" w:eastAsia="Times New Roman" w:hAnsi="Times New Roman" w:cs="Times New Roman"/>
                <w:i/>
                <w:sz w:val="24"/>
                <w:szCs w:val="24"/>
                <w:vertAlign w:val="subscript"/>
              </w:rPr>
              <w:t>Alloch</w:t>
            </w:r>
            <w:proofErr w:type="spellEnd"/>
          </w:p>
        </w:tc>
        <w:tc>
          <w:tcPr>
            <w:tcW w:w="1890" w:type="dxa"/>
            <w:vAlign w:val="center"/>
          </w:tcPr>
          <w:p w14:paraId="6EF2FA47" w14:textId="77777777" w:rsidR="00CD3C59" w:rsidRPr="00A2611E" w:rsidRDefault="00CD3C59" w:rsidP="00CD3C59">
            <w:pPr>
              <w:jc w:val="center"/>
              <w:rPr>
                <w:rFonts w:ascii="Times New Roman" w:eastAsia="Times New Roman" w:hAnsi="Times New Roman" w:cs="Times New Roman"/>
              </w:rPr>
            </w:pPr>
            <w:proofErr w:type="spellStart"/>
            <w:r w:rsidRPr="00A2611E">
              <w:rPr>
                <w:rFonts w:ascii="Times New Roman" w:eastAsia="Times New Roman" w:hAnsi="Times New Roman" w:cs="Times New Roman"/>
              </w:rPr>
              <w:t>unitless</w:t>
            </w:r>
            <w:proofErr w:type="spellEnd"/>
          </w:p>
        </w:tc>
      </w:tr>
      <w:tr w:rsidR="00CD3C59" w:rsidRPr="00A2611E" w14:paraId="073C0FFD" w14:textId="77777777" w:rsidTr="00CD3C59">
        <w:trPr>
          <w:trHeight w:val="196"/>
        </w:trPr>
        <w:tc>
          <w:tcPr>
            <w:tcW w:w="2250" w:type="dxa"/>
            <w:noWrap/>
            <w:vAlign w:val="center"/>
          </w:tcPr>
          <w:p w14:paraId="7AFA41E1" w14:textId="77777777" w:rsidR="00CD3C59" w:rsidRPr="002F729A" w:rsidRDefault="00CD3C59" w:rsidP="00CD3C59">
            <w:pPr>
              <w:jc w:val="center"/>
              <w:rPr>
                <w:rFonts w:ascii="Times New Roman" w:eastAsia="Times New Roman" w:hAnsi="Times New Roman" w:cs="Times New Roman"/>
              </w:rPr>
            </w:pPr>
            <w:proofErr w:type="spellStart"/>
            <w:r w:rsidRPr="002F729A">
              <w:rPr>
                <w:rFonts w:ascii="Times New Roman" w:hAnsi="Times New Roman" w:cs="Times New Roman"/>
              </w:rPr>
              <w:t>POCFactor</w:t>
            </w:r>
            <w:proofErr w:type="spellEnd"/>
          </w:p>
        </w:tc>
        <w:tc>
          <w:tcPr>
            <w:tcW w:w="2952" w:type="dxa"/>
            <w:noWrap/>
            <w:vAlign w:val="center"/>
          </w:tcPr>
          <w:p w14:paraId="6DBE52B1"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Concentration of inflow POC relative to DOC</w:t>
            </w:r>
          </w:p>
        </w:tc>
        <w:tc>
          <w:tcPr>
            <w:tcW w:w="1656" w:type="dxa"/>
            <w:noWrap/>
            <w:vAlign w:val="center"/>
          </w:tcPr>
          <w:p w14:paraId="3977372E"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0.10</w:t>
            </w:r>
          </w:p>
        </w:tc>
        <w:tc>
          <w:tcPr>
            <w:tcW w:w="1890" w:type="dxa"/>
            <w:vAlign w:val="center"/>
          </w:tcPr>
          <w:p w14:paraId="2D8CA253" w14:textId="77777777" w:rsidR="00CD3C59" w:rsidRPr="00A2611E" w:rsidRDefault="00CD3C59" w:rsidP="00CD3C59">
            <w:pPr>
              <w:jc w:val="center"/>
              <w:rPr>
                <w:rFonts w:ascii="Times New Roman" w:eastAsia="Times New Roman" w:hAnsi="Times New Roman" w:cs="Times New Roman"/>
              </w:rPr>
            </w:pPr>
            <w:proofErr w:type="spellStart"/>
            <w:r w:rsidRPr="00A2611E">
              <w:rPr>
                <w:rFonts w:ascii="Times New Roman" w:eastAsia="Times New Roman" w:hAnsi="Times New Roman" w:cs="Times New Roman"/>
              </w:rPr>
              <w:t>unitless</w:t>
            </w:r>
            <w:proofErr w:type="spellEnd"/>
          </w:p>
        </w:tc>
      </w:tr>
      <w:tr w:rsidR="00CD3C59" w:rsidRPr="00A2611E" w14:paraId="2C740723" w14:textId="77777777" w:rsidTr="00CD3C59">
        <w:trPr>
          <w:trHeight w:val="196"/>
        </w:trPr>
        <w:tc>
          <w:tcPr>
            <w:tcW w:w="2250" w:type="dxa"/>
            <w:noWrap/>
            <w:vAlign w:val="center"/>
          </w:tcPr>
          <w:p w14:paraId="263E1B7A" w14:textId="77777777" w:rsidR="00CD3C59" w:rsidRPr="002F729A" w:rsidRDefault="00CD3C59" w:rsidP="00CD3C59">
            <w:pPr>
              <w:jc w:val="center"/>
              <w:rPr>
                <w:rFonts w:ascii="Times New Roman" w:hAnsi="Times New Roman" w:cs="Times New Roman"/>
              </w:rPr>
            </w:pPr>
            <w:r w:rsidRPr="002F729A">
              <w:rPr>
                <w:rFonts w:ascii="Times New Roman" w:hAnsi="Times New Roman" w:cs="Times New Roman"/>
              </w:rPr>
              <w:t>θ</w:t>
            </w:r>
          </w:p>
        </w:tc>
        <w:tc>
          <w:tcPr>
            <w:tcW w:w="2952" w:type="dxa"/>
            <w:noWrap/>
            <w:vAlign w:val="center"/>
          </w:tcPr>
          <w:p w14:paraId="37B0E47F" w14:textId="77777777" w:rsidR="00CD3C59" w:rsidRPr="00A2611E" w:rsidRDefault="00CD3C59" w:rsidP="00CD3C59">
            <w:pPr>
              <w:jc w:val="center"/>
              <w:rPr>
                <w:rFonts w:ascii="Times New Roman" w:eastAsia="Times New Roman" w:hAnsi="Times New Roman" w:cs="Times New Roman"/>
              </w:rPr>
            </w:pPr>
            <w:r>
              <w:rPr>
                <w:rFonts w:ascii="Times New Roman" w:eastAsia="Times New Roman" w:hAnsi="Times New Roman" w:cs="Times New Roman"/>
              </w:rPr>
              <w:t>Temperature multiplier</w:t>
            </w:r>
          </w:p>
        </w:tc>
        <w:tc>
          <w:tcPr>
            <w:tcW w:w="1656" w:type="dxa"/>
            <w:noWrap/>
            <w:vAlign w:val="center"/>
          </w:tcPr>
          <w:p w14:paraId="183AB96D" w14:textId="77777777" w:rsidR="00CD3C59" w:rsidRPr="00A2611E" w:rsidRDefault="00CD3C59" w:rsidP="00CD3C59">
            <w:pPr>
              <w:jc w:val="center"/>
              <w:rPr>
                <w:rFonts w:ascii="Times New Roman" w:eastAsia="Times New Roman" w:hAnsi="Times New Roman" w:cs="Times New Roman"/>
              </w:rPr>
            </w:pPr>
            <w:r>
              <w:rPr>
                <w:rFonts w:ascii="Times New Roman" w:eastAsia="Times New Roman" w:hAnsi="Times New Roman" w:cs="Times New Roman"/>
              </w:rPr>
              <w:t>1.08</w:t>
            </w:r>
          </w:p>
        </w:tc>
        <w:tc>
          <w:tcPr>
            <w:tcW w:w="1890" w:type="dxa"/>
            <w:vAlign w:val="center"/>
          </w:tcPr>
          <w:p w14:paraId="1FE8438C" w14:textId="77777777" w:rsidR="00CD3C59" w:rsidRPr="00A2611E" w:rsidRDefault="00CD3C59" w:rsidP="00CD3C59">
            <w:pPr>
              <w:jc w:val="center"/>
              <w:rPr>
                <w:rFonts w:ascii="Times New Roman" w:eastAsia="Times New Roman" w:hAnsi="Times New Roman" w:cs="Times New Roman"/>
              </w:rPr>
            </w:pPr>
            <w:proofErr w:type="spellStart"/>
            <w:r>
              <w:rPr>
                <w:rFonts w:ascii="Times New Roman" w:eastAsia="Times New Roman" w:hAnsi="Times New Roman" w:cs="Times New Roman"/>
              </w:rPr>
              <w:t>unitless</w:t>
            </w:r>
            <w:proofErr w:type="spellEnd"/>
          </w:p>
        </w:tc>
      </w:tr>
      <w:tr w:rsidR="00CD3C59" w:rsidRPr="00A2611E" w14:paraId="6700BD44" w14:textId="77777777" w:rsidTr="00CD3C59">
        <w:trPr>
          <w:trHeight w:val="196"/>
        </w:trPr>
        <w:tc>
          <w:tcPr>
            <w:tcW w:w="2250" w:type="dxa"/>
            <w:noWrap/>
            <w:vAlign w:val="center"/>
          </w:tcPr>
          <w:p w14:paraId="7A4282CF" w14:textId="77777777" w:rsidR="00CD3C59" w:rsidRPr="00ED587F" w:rsidRDefault="00CD3C59" w:rsidP="00CD3C59">
            <w:pPr>
              <w:jc w:val="center"/>
              <w:rPr>
                <w:rFonts w:ascii="Lucida Grande" w:hAnsi="Lucida Grande" w:cs="Lucida Grande"/>
                <w:i/>
              </w:rPr>
            </w:pPr>
            <w:proofErr w:type="spellStart"/>
            <w:r w:rsidRPr="00ED587F">
              <w:rPr>
                <w:rFonts w:ascii="Times New Roman" w:eastAsia="Times New Roman" w:hAnsi="Times New Roman" w:cs="Times New Roman"/>
                <w:i/>
                <w:sz w:val="24"/>
                <w:szCs w:val="24"/>
              </w:rPr>
              <w:t>RDOC</w:t>
            </w:r>
            <w:r w:rsidRPr="00ED587F">
              <w:rPr>
                <w:rFonts w:ascii="Times New Roman" w:eastAsia="Times New Roman" w:hAnsi="Times New Roman" w:cs="Times New Roman"/>
                <w:i/>
                <w:sz w:val="24"/>
                <w:szCs w:val="24"/>
                <w:vertAlign w:val="subscript"/>
              </w:rPr>
              <w:t>Alloch</w:t>
            </w:r>
            <w:proofErr w:type="spellEnd"/>
          </w:p>
        </w:tc>
        <w:tc>
          <w:tcPr>
            <w:tcW w:w="2952" w:type="dxa"/>
            <w:noWrap/>
            <w:vAlign w:val="center"/>
          </w:tcPr>
          <w:p w14:paraId="64A128C5"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i/>
                <w:iCs/>
              </w:rPr>
              <w:t>Decomposition rate of allochthonous DOC in heterotrophic respiration</w:t>
            </w:r>
          </w:p>
        </w:tc>
        <w:tc>
          <w:tcPr>
            <w:tcW w:w="1656" w:type="dxa"/>
            <w:noWrap/>
            <w:vAlign w:val="center"/>
          </w:tcPr>
          <w:p w14:paraId="15A60B39"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i/>
                <w:iCs/>
              </w:rPr>
              <w:t>FREE</w:t>
            </w:r>
          </w:p>
        </w:tc>
        <w:tc>
          <w:tcPr>
            <w:tcW w:w="1890" w:type="dxa"/>
            <w:vAlign w:val="center"/>
          </w:tcPr>
          <w:p w14:paraId="1E0954A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i/>
                <w:iCs/>
              </w:rPr>
              <w:t>d</w:t>
            </w:r>
            <w:r w:rsidRPr="00A2611E">
              <w:rPr>
                <w:rFonts w:ascii="Times New Roman" w:eastAsia="Times New Roman" w:hAnsi="Times New Roman" w:cs="Times New Roman"/>
                <w:vertAlign w:val="superscript"/>
              </w:rPr>
              <w:t>-</w:t>
            </w:r>
            <w:r w:rsidRPr="00A2611E">
              <w:rPr>
                <w:rFonts w:ascii="Times New Roman" w:eastAsia="Times New Roman" w:hAnsi="Times New Roman" w:cs="Times New Roman"/>
                <w:i/>
                <w:vertAlign w:val="superscript"/>
              </w:rPr>
              <w:t>1</w:t>
            </w:r>
          </w:p>
        </w:tc>
      </w:tr>
      <w:tr w:rsidR="00CD3C59" w:rsidRPr="00A2611E" w14:paraId="563A222E" w14:textId="77777777" w:rsidTr="00CD3C59">
        <w:trPr>
          <w:trHeight w:val="196"/>
        </w:trPr>
        <w:tc>
          <w:tcPr>
            <w:tcW w:w="2250" w:type="dxa"/>
            <w:noWrap/>
            <w:vAlign w:val="center"/>
          </w:tcPr>
          <w:p w14:paraId="2269C18E" w14:textId="77777777" w:rsidR="00CD3C59" w:rsidRPr="00ED587F" w:rsidRDefault="00CD3C59" w:rsidP="00CD3C59">
            <w:pPr>
              <w:jc w:val="center"/>
              <w:rPr>
                <w:rFonts w:ascii="Times New Roman" w:eastAsia="Times New Roman" w:hAnsi="Times New Roman" w:cs="Times New Roman"/>
                <w:i/>
                <w:sz w:val="24"/>
                <w:szCs w:val="24"/>
              </w:rPr>
            </w:pPr>
            <w:proofErr w:type="spellStart"/>
            <w:r w:rsidRPr="00ED587F">
              <w:rPr>
                <w:rFonts w:ascii="Times New Roman" w:eastAsia="Times New Roman" w:hAnsi="Times New Roman" w:cs="Times New Roman"/>
                <w:i/>
                <w:sz w:val="24"/>
                <w:szCs w:val="24"/>
              </w:rPr>
              <w:t>BPOC</w:t>
            </w:r>
            <w:r w:rsidRPr="00ED587F">
              <w:rPr>
                <w:rFonts w:ascii="Times New Roman" w:eastAsia="Times New Roman" w:hAnsi="Times New Roman" w:cs="Times New Roman"/>
                <w:i/>
                <w:sz w:val="24"/>
                <w:szCs w:val="24"/>
                <w:vertAlign w:val="subscript"/>
              </w:rPr>
              <w:t>Alloch</w:t>
            </w:r>
            <w:proofErr w:type="spellEnd"/>
          </w:p>
        </w:tc>
        <w:tc>
          <w:tcPr>
            <w:tcW w:w="2952" w:type="dxa"/>
            <w:noWrap/>
            <w:vAlign w:val="center"/>
          </w:tcPr>
          <w:p w14:paraId="4E3334FC"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Proportion of allochthonous POC buried in sediments</w:t>
            </w:r>
          </w:p>
        </w:tc>
        <w:tc>
          <w:tcPr>
            <w:tcW w:w="1656" w:type="dxa"/>
            <w:noWrap/>
            <w:vAlign w:val="center"/>
          </w:tcPr>
          <w:p w14:paraId="1D847D91"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FREE</w:t>
            </w:r>
          </w:p>
        </w:tc>
        <w:tc>
          <w:tcPr>
            <w:tcW w:w="1890" w:type="dxa"/>
            <w:vAlign w:val="center"/>
          </w:tcPr>
          <w:p w14:paraId="7ED1EB3B" w14:textId="77777777" w:rsidR="00CD3C59" w:rsidRPr="00A2611E" w:rsidRDefault="00CD3C59" w:rsidP="00CD3C59">
            <w:pPr>
              <w:jc w:val="center"/>
              <w:rPr>
                <w:rFonts w:ascii="Times New Roman" w:eastAsia="Times New Roman" w:hAnsi="Times New Roman" w:cs="Times New Roman"/>
                <w:i/>
                <w:iCs/>
              </w:rPr>
            </w:pPr>
            <w:proofErr w:type="spellStart"/>
            <w:r w:rsidRPr="00A2611E">
              <w:rPr>
                <w:rFonts w:ascii="Times New Roman" w:eastAsia="Times New Roman" w:hAnsi="Times New Roman" w:cs="Times New Roman"/>
              </w:rPr>
              <w:t>unitless</w:t>
            </w:r>
            <w:proofErr w:type="spellEnd"/>
          </w:p>
        </w:tc>
      </w:tr>
      <w:tr w:rsidR="00CD3C59" w:rsidRPr="00A2611E" w14:paraId="4F5E9330" w14:textId="77777777" w:rsidTr="00CD3C59">
        <w:trPr>
          <w:trHeight w:val="205"/>
        </w:trPr>
        <w:tc>
          <w:tcPr>
            <w:tcW w:w="2250" w:type="dxa"/>
            <w:noWrap/>
            <w:vAlign w:val="center"/>
            <w:hideMark/>
          </w:tcPr>
          <w:p w14:paraId="0F3E2059" w14:textId="77777777" w:rsidR="00CD3C59" w:rsidRPr="002F729A" w:rsidRDefault="00CD3C59" w:rsidP="00CD3C59">
            <w:pPr>
              <w:jc w:val="center"/>
              <w:rPr>
                <w:rFonts w:ascii="Times New Roman" w:eastAsia="Times New Roman" w:hAnsi="Times New Roman" w:cs="Times New Roman"/>
                <w:iCs/>
              </w:rPr>
            </w:pPr>
            <w:r w:rsidRPr="002F729A">
              <w:rPr>
                <w:rFonts w:ascii="Times New Roman" w:eastAsia="Times New Roman" w:hAnsi="Times New Roman" w:cs="Times New Roman"/>
                <w:bCs/>
                <w:sz w:val="24"/>
                <w:szCs w:val="24"/>
              </w:rPr>
              <w:t>C</w:t>
            </w:r>
            <w:r w:rsidRPr="002F729A">
              <w:rPr>
                <w:rFonts w:ascii="Times New Roman" w:eastAsia="Times New Roman" w:hAnsi="Times New Roman" w:cs="Times New Roman"/>
                <w:bCs/>
                <w:sz w:val="24"/>
                <w:szCs w:val="24"/>
                <w:vertAlign w:val="subscript"/>
              </w:rPr>
              <w:t xml:space="preserve">L, </w:t>
            </w:r>
            <w:proofErr w:type="spellStart"/>
            <w:r w:rsidRPr="002F729A">
              <w:rPr>
                <w:rFonts w:ascii="Times New Roman" w:eastAsia="Times New Roman" w:hAnsi="Times New Roman" w:cs="Times New Roman"/>
                <w:bCs/>
                <w:sz w:val="24"/>
                <w:szCs w:val="24"/>
                <w:vertAlign w:val="subscript"/>
              </w:rPr>
              <w:t>Autoch</w:t>
            </w:r>
            <w:proofErr w:type="spellEnd"/>
          </w:p>
        </w:tc>
        <w:tc>
          <w:tcPr>
            <w:tcW w:w="2952" w:type="dxa"/>
            <w:noWrap/>
            <w:vAlign w:val="center"/>
          </w:tcPr>
          <w:p w14:paraId="5D6B9D71"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rPr>
              <w:t>Proportion of autochthonous POC that is leached to DOC</w:t>
            </w:r>
          </w:p>
        </w:tc>
        <w:tc>
          <w:tcPr>
            <w:tcW w:w="1656" w:type="dxa"/>
            <w:noWrap/>
            <w:vAlign w:val="center"/>
          </w:tcPr>
          <w:p w14:paraId="0483F137"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rPr>
              <w:t>1-</w:t>
            </w:r>
            <w:r w:rsidRPr="00A2611E">
              <w:rPr>
                <w:rFonts w:ascii="Times New Roman" w:eastAsia="Times New Roman" w:hAnsi="Times New Roman" w:cs="Times New Roman"/>
                <w:i/>
                <w:iCs/>
                <w:color w:val="auto"/>
              </w:rPr>
              <w:t xml:space="preserve"> </w:t>
            </w:r>
            <w:proofErr w:type="spellStart"/>
            <w:r w:rsidRPr="00E119CA">
              <w:rPr>
                <w:rFonts w:ascii="Times New Roman" w:eastAsia="Times New Roman" w:hAnsi="Times New Roman" w:cs="Times New Roman"/>
                <w:i/>
                <w:sz w:val="24"/>
                <w:szCs w:val="24"/>
              </w:rPr>
              <w:t>BPOC</w:t>
            </w:r>
            <w:r>
              <w:rPr>
                <w:rFonts w:ascii="Times New Roman" w:eastAsia="Times New Roman" w:hAnsi="Times New Roman" w:cs="Times New Roman"/>
                <w:i/>
                <w:sz w:val="24"/>
                <w:szCs w:val="24"/>
                <w:vertAlign w:val="subscript"/>
              </w:rPr>
              <w:t>Auto</w:t>
            </w:r>
            <w:proofErr w:type="spellEnd"/>
          </w:p>
        </w:tc>
        <w:tc>
          <w:tcPr>
            <w:tcW w:w="1890" w:type="dxa"/>
            <w:vAlign w:val="center"/>
          </w:tcPr>
          <w:p w14:paraId="54C97371" w14:textId="77777777" w:rsidR="00CD3C59" w:rsidRPr="00A2611E" w:rsidRDefault="00CD3C59" w:rsidP="00CD3C59">
            <w:pPr>
              <w:jc w:val="center"/>
              <w:rPr>
                <w:rFonts w:ascii="Times New Roman" w:eastAsia="Times New Roman" w:hAnsi="Times New Roman" w:cs="Times New Roman"/>
                <w:i/>
                <w:iCs/>
              </w:rPr>
            </w:pPr>
            <w:proofErr w:type="spellStart"/>
            <w:r w:rsidRPr="00A2611E">
              <w:rPr>
                <w:rFonts w:ascii="Times New Roman" w:eastAsia="Times New Roman" w:hAnsi="Times New Roman" w:cs="Times New Roman"/>
              </w:rPr>
              <w:t>unitless</w:t>
            </w:r>
            <w:proofErr w:type="spellEnd"/>
          </w:p>
        </w:tc>
      </w:tr>
      <w:tr w:rsidR="00CD3C59" w:rsidRPr="00A2611E" w14:paraId="5A6484DB" w14:textId="77777777" w:rsidTr="00CD3C59">
        <w:trPr>
          <w:trHeight w:val="205"/>
        </w:trPr>
        <w:tc>
          <w:tcPr>
            <w:tcW w:w="2250" w:type="dxa"/>
            <w:noWrap/>
            <w:vAlign w:val="center"/>
            <w:hideMark/>
          </w:tcPr>
          <w:p w14:paraId="7A4169CE" w14:textId="77777777" w:rsidR="00CD3C59" w:rsidRPr="00ED587F" w:rsidRDefault="00CD3C59" w:rsidP="00CD3C59">
            <w:pPr>
              <w:jc w:val="center"/>
              <w:rPr>
                <w:rFonts w:ascii="Times New Roman" w:eastAsia="Times New Roman" w:hAnsi="Times New Roman" w:cs="Times New Roman"/>
                <w:i/>
                <w:iCs/>
              </w:rPr>
            </w:pPr>
            <w:proofErr w:type="spellStart"/>
            <w:r w:rsidRPr="00ED587F">
              <w:rPr>
                <w:rFonts w:ascii="Times New Roman" w:eastAsia="Times New Roman" w:hAnsi="Times New Roman" w:cs="Times New Roman"/>
                <w:i/>
                <w:sz w:val="24"/>
                <w:szCs w:val="24"/>
              </w:rPr>
              <w:t>RDOC</w:t>
            </w:r>
            <w:r w:rsidRPr="00ED587F">
              <w:rPr>
                <w:rFonts w:ascii="Times New Roman" w:eastAsia="Times New Roman" w:hAnsi="Times New Roman" w:cs="Times New Roman"/>
                <w:bCs/>
                <w:i/>
                <w:sz w:val="24"/>
                <w:szCs w:val="24"/>
                <w:vertAlign w:val="subscript"/>
              </w:rPr>
              <w:t>Autoch</w:t>
            </w:r>
            <w:proofErr w:type="spellEnd"/>
          </w:p>
        </w:tc>
        <w:tc>
          <w:tcPr>
            <w:tcW w:w="2952" w:type="dxa"/>
            <w:noWrap/>
            <w:vAlign w:val="center"/>
            <w:hideMark/>
          </w:tcPr>
          <w:p w14:paraId="3A850E14"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Decomposition rate of autochthonous DOC in heterotrophic respiration</w:t>
            </w:r>
          </w:p>
        </w:tc>
        <w:tc>
          <w:tcPr>
            <w:tcW w:w="1656" w:type="dxa"/>
            <w:noWrap/>
            <w:vAlign w:val="center"/>
            <w:hideMark/>
          </w:tcPr>
          <w:p w14:paraId="1D79F40D"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FREE</w:t>
            </w:r>
          </w:p>
        </w:tc>
        <w:tc>
          <w:tcPr>
            <w:tcW w:w="1890" w:type="dxa"/>
            <w:vAlign w:val="center"/>
          </w:tcPr>
          <w:p w14:paraId="6A9467F1"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d</w:t>
            </w:r>
            <w:r w:rsidRPr="00A2611E">
              <w:rPr>
                <w:rFonts w:ascii="Times New Roman" w:eastAsia="Times New Roman" w:hAnsi="Times New Roman" w:cs="Times New Roman"/>
                <w:vertAlign w:val="superscript"/>
              </w:rPr>
              <w:t>-</w:t>
            </w:r>
            <w:r w:rsidRPr="00A2611E">
              <w:rPr>
                <w:rFonts w:ascii="Times New Roman" w:eastAsia="Times New Roman" w:hAnsi="Times New Roman" w:cs="Times New Roman"/>
                <w:i/>
                <w:vertAlign w:val="superscript"/>
              </w:rPr>
              <w:t>1</w:t>
            </w:r>
          </w:p>
        </w:tc>
      </w:tr>
      <w:tr w:rsidR="00CD3C59" w:rsidRPr="00A2611E" w14:paraId="2044B48C" w14:textId="77777777" w:rsidTr="00CD3C59">
        <w:trPr>
          <w:trHeight w:val="205"/>
        </w:trPr>
        <w:tc>
          <w:tcPr>
            <w:tcW w:w="2250" w:type="dxa"/>
            <w:noWrap/>
            <w:vAlign w:val="center"/>
          </w:tcPr>
          <w:p w14:paraId="5D49AC82" w14:textId="77777777" w:rsidR="00CD3C59" w:rsidRPr="00ED587F" w:rsidRDefault="00CD3C59" w:rsidP="00CD3C59">
            <w:pPr>
              <w:jc w:val="center"/>
              <w:rPr>
                <w:rFonts w:ascii="Times New Roman" w:eastAsia="Times New Roman" w:hAnsi="Times New Roman" w:cs="Times New Roman"/>
                <w:i/>
                <w:sz w:val="24"/>
                <w:szCs w:val="24"/>
              </w:rPr>
            </w:pPr>
            <w:proofErr w:type="spellStart"/>
            <w:r w:rsidRPr="00ED587F">
              <w:rPr>
                <w:rFonts w:ascii="Times New Roman" w:eastAsia="Times New Roman" w:hAnsi="Times New Roman" w:cs="Times New Roman"/>
                <w:i/>
                <w:sz w:val="24"/>
                <w:szCs w:val="24"/>
              </w:rPr>
              <w:t>BPOC</w:t>
            </w:r>
            <w:r w:rsidRPr="00ED587F">
              <w:rPr>
                <w:rFonts w:ascii="Times New Roman" w:eastAsia="Times New Roman" w:hAnsi="Times New Roman" w:cs="Times New Roman"/>
                <w:i/>
                <w:sz w:val="24"/>
                <w:szCs w:val="24"/>
                <w:vertAlign w:val="subscript"/>
              </w:rPr>
              <w:t>Autoch</w:t>
            </w:r>
            <w:proofErr w:type="spellEnd"/>
          </w:p>
        </w:tc>
        <w:tc>
          <w:tcPr>
            <w:tcW w:w="2952" w:type="dxa"/>
            <w:noWrap/>
            <w:vAlign w:val="center"/>
          </w:tcPr>
          <w:p w14:paraId="6E6BE718"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Proportion of autochthonous POC buried in sediments</w:t>
            </w:r>
          </w:p>
        </w:tc>
        <w:tc>
          <w:tcPr>
            <w:tcW w:w="1656" w:type="dxa"/>
            <w:noWrap/>
            <w:vAlign w:val="center"/>
          </w:tcPr>
          <w:p w14:paraId="3C8D64D4"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FREE</w:t>
            </w:r>
          </w:p>
        </w:tc>
        <w:tc>
          <w:tcPr>
            <w:tcW w:w="1890" w:type="dxa"/>
            <w:vAlign w:val="center"/>
          </w:tcPr>
          <w:p w14:paraId="1761DC14" w14:textId="77777777" w:rsidR="00CD3C59" w:rsidRPr="00A2611E" w:rsidRDefault="00CD3C59" w:rsidP="00CD3C59">
            <w:pPr>
              <w:jc w:val="center"/>
              <w:rPr>
                <w:rFonts w:ascii="Times New Roman" w:eastAsia="Times New Roman" w:hAnsi="Times New Roman" w:cs="Times New Roman"/>
                <w:i/>
                <w:iCs/>
              </w:rPr>
            </w:pPr>
            <w:proofErr w:type="spellStart"/>
            <w:r w:rsidRPr="00A2611E">
              <w:rPr>
                <w:rFonts w:ascii="Times New Roman" w:eastAsia="Times New Roman" w:hAnsi="Times New Roman" w:cs="Times New Roman"/>
              </w:rPr>
              <w:t>unitless</w:t>
            </w:r>
            <w:proofErr w:type="spellEnd"/>
          </w:p>
        </w:tc>
      </w:tr>
      <w:tr w:rsidR="00CD3C59" w:rsidRPr="00A2611E" w14:paraId="10D880AE" w14:textId="77777777" w:rsidTr="00CD3C59">
        <w:trPr>
          <w:trHeight w:val="196"/>
        </w:trPr>
        <w:tc>
          <w:tcPr>
            <w:tcW w:w="2250" w:type="dxa"/>
            <w:shd w:val="clear" w:color="auto" w:fill="auto"/>
            <w:noWrap/>
            <w:vAlign w:val="center"/>
            <w:hideMark/>
          </w:tcPr>
          <w:p w14:paraId="06CF2B11" w14:textId="77777777" w:rsidR="00CD3C59" w:rsidRPr="002F729A" w:rsidRDefault="00CD3C59" w:rsidP="00CD3C59">
            <w:pPr>
              <w:jc w:val="center"/>
              <w:rPr>
                <w:rFonts w:ascii="Times New Roman" w:eastAsia="Times New Roman" w:hAnsi="Times New Roman" w:cs="Times New Roman"/>
              </w:rPr>
            </w:pPr>
            <w:proofErr w:type="spellStart"/>
            <w:r w:rsidRPr="002F729A">
              <w:rPr>
                <w:rFonts w:ascii="Times New Roman" w:eastAsia="Times New Roman" w:hAnsi="Times New Roman" w:cs="Times New Roman"/>
              </w:rPr>
              <w:t>R_autotroph</w:t>
            </w:r>
            <w:proofErr w:type="spellEnd"/>
          </w:p>
        </w:tc>
        <w:tc>
          <w:tcPr>
            <w:tcW w:w="2952" w:type="dxa"/>
            <w:shd w:val="clear" w:color="auto" w:fill="auto"/>
            <w:noWrap/>
            <w:vAlign w:val="center"/>
            <w:hideMark/>
          </w:tcPr>
          <w:p w14:paraId="54B3D43C"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 xml:space="preserve">Proportion of GPP </w:t>
            </w:r>
            <w:proofErr w:type="spellStart"/>
            <w:r w:rsidRPr="00BC1763">
              <w:rPr>
                <w:rFonts w:ascii="Times New Roman" w:eastAsia="Times New Roman" w:hAnsi="Times New Roman" w:cs="Times New Roman"/>
              </w:rPr>
              <w:t>autotrophically</w:t>
            </w:r>
            <w:proofErr w:type="spellEnd"/>
            <w:r w:rsidRPr="00BC1763">
              <w:rPr>
                <w:rFonts w:ascii="Times New Roman" w:eastAsia="Times New Roman" w:hAnsi="Times New Roman" w:cs="Times New Roman"/>
              </w:rPr>
              <w:t xml:space="preserve"> respired</w:t>
            </w:r>
          </w:p>
        </w:tc>
        <w:tc>
          <w:tcPr>
            <w:tcW w:w="1656" w:type="dxa"/>
            <w:shd w:val="clear" w:color="auto" w:fill="auto"/>
            <w:noWrap/>
            <w:vAlign w:val="center"/>
            <w:hideMark/>
          </w:tcPr>
          <w:p w14:paraId="11E1F052"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0.8</w:t>
            </w:r>
          </w:p>
        </w:tc>
        <w:tc>
          <w:tcPr>
            <w:tcW w:w="1890" w:type="dxa"/>
            <w:shd w:val="clear" w:color="auto" w:fill="auto"/>
            <w:vAlign w:val="center"/>
          </w:tcPr>
          <w:p w14:paraId="23CD2A32" w14:textId="77777777" w:rsidR="00CD3C59" w:rsidRPr="00BC1763" w:rsidRDefault="00CD3C59" w:rsidP="00CD3C59">
            <w:pPr>
              <w:jc w:val="center"/>
              <w:rPr>
                <w:rFonts w:ascii="Times New Roman" w:eastAsia="Times New Roman" w:hAnsi="Times New Roman" w:cs="Times New Roman"/>
              </w:rPr>
            </w:pPr>
            <w:proofErr w:type="spellStart"/>
            <w:r w:rsidRPr="00BC1763">
              <w:rPr>
                <w:rFonts w:ascii="Times New Roman" w:eastAsia="Times New Roman" w:hAnsi="Times New Roman" w:cs="Times New Roman"/>
              </w:rPr>
              <w:t>unitless</w:t>
            </w:r>
            <w:proofErr w:type="spellEnd"/>
          </w:p>
        </w:tc>
      </w:tr>
      <w:tr w:rsidR="00CD3C59" w:rsidRPr="00A2611E" w14:paraId="5DA4ED8E" w14:textId="77777777" w:rsidTr="00CD3C59">
        <w:trPr>
          <w:trHeight w:val="196"/>
        </w:trPr>
        <w:tc>
          <w:tcPr>
            <w:tcW w:w="2250" w:type="dxa"/>
            <w:shd w:val="clear" w:color="auto" w:fill="auto"/>
            <w:noWrap/>
            <w:vAlign w:val="center"/>
          </w:tcPr>
          <w:p w14:paraId="5CCD55BF" w14:textId="77777777" w:rsidR="00CD3C59" w:rsidRPr="002F729A" w:rsidRDefault="00CD3C59" w:rsidP="00CD3C59">
            <w:pPr>
              <w:jc w:val="center"/>
              <w:rPr>
                <w:rFonts w:ascii="Times New Roman" w:eastAsia="Times New Roman" w:hAnsi="Times New Roman" w:cs="Times New Roman"/>
              </w:rPr>
            </w:pPr>
            <w:r w:rsidRPr="002F729A">
              <w:rPr>
                <w:rFonts w:ascii="Times New Roman" w:eastAsia="Times New Roman" w:hAnsi="Times New Roman" w:cs="Times New Roman"/>
              </w:rPr>
              <w:t>k</w:t>
            </w:r>
          </w:p>
        </w:tc>
        <w:tc>
          <w:tcPr>
            <w:tcW w:w="2952" w:type="dxa"/>
            <w:shd w:val="clear" w:color="auto" w:fill="auto"/>
            <w:noWrap/>
            <w:vAlign w:val="center"/>
          </w:tcPr>
          <w:p w14:paraId="4C5F659D"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Gas flux coefficient</w:t>
            </w:r>
          </w:p>
        </w:tc>
        <w:tc>
          <w:tcPr>
            <w:tcW w:w="1656" w:type="dxa"/>
            <w:shd w:val="clear" w:color="auto" w:fill="auto"/>
            <w:noWrap/>
            <w:vAlign w:val="center"/>
          </w:tcPr>
          <w:p w14:paraId="02CA2117"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0.7</w:t>
            </w:r>
          </w:p>
        </w:tc>
        <w:tc>
          <w:tcPr>
            <w:tcW w:w="1890" w:type="dxa"/>
            <w:shd w:val="clear" w:color="auto" w:fill="auto"/>
            <w:vAlign w:val="center"/>
          </w:tcPr>
          <w:p w14:paraId="1F6415CC"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m d</w:t>
            </w:r>
            <w:r w:rsidRPr="00BC1763">
              <w:rPr>
                <w:rFonts w:ascii="Times New Roman" w:eastAsia="Times New Roman" w:hAnsi="Times New Roman" w:cs="Times New Roman"/>
                <w:vertAlign w:val="superscript"/>
              </w:rPr>
              <w:t>-1</w:t>
            </w:r>
          </w:p>
        </w:tc>
      </w:tr>
    </w:tbl>
    <w:p w14:paraId="7BBEB3C1" w14:textId="77777777" w:rsidR="00CC0821" w:rsidRDefault="00CC0821">
      <w:pPr>
        <w:rPr>
          <w:rFonts w:ascii="Times New Roman" w:eastAsia="Times New Roman" w:hAnsi="Times New Roman" w:cs="Times New Roman"/>
          <w:sz w:val="24"/>
          <w:szCs w:val="24"/>
        </w:rPr>
        <w:sectPr w:rsidR="00CC0821" w:rsidSect="007E3AB7">
          <w:headerReference w:type="default" r:id="rId12"/>
          <w:pgSz w:w="12240" w:h="15840"/>
          <w:pgMar w:top="1440" w:right="1440" w:bottom="1440" w:left="1440" w:header="720" w:footer="720" w:gutter="0"/>
          <w:cols w:space="720"/>
          <w:docGrid w:linePitch="299"/>
        </w:sectPr>
      </w:pPr>
    </w:p>
    <w:p w14:paraId="7EA7A0D5" w14:textId="58F3C6E8" w:rsidR="00CC0821" w:rsidRPr="00CD3C59" w:rsidRDefault="00CD3C59">
      <w:pPr>
        <w:rPr>
          <w:rFonts w:ascii="Times New Roman" w:eastAsia="Times New Roman" w:hAnsi="Times New Roman" w:cs="Times New Roman"/>
          <w:b/>
          <w:sz w:val="24"/>
          <w:szCs w:val="24"/>
        </w:rPr>
      </w:pPr>
      <w:r w:rsidRPr="00CD3C59">
        <w:rPr>
          <w:rFonts w:ascii="Times New Roman" w:eastAsia="Times New Roman" w:hAnsi="Times New Roman" w:cs="Times New Roman"/>
          <w:b/>
          <w:sz w:val="24"/>
          <w:szCs w:val="24"/>
        </w:rPr>
        <w:lastRenderedPageBreak/>
        <w:t>Table 3. Model Equations</w:t>
      </w:r>
    </w:p>
    <w:p w14:paraId="573006CF" w14:textId="77777777" w:rsidR="00CD3C59" w:rsidRDefault="00CD3C59">
      <w:pPr>
        <w:rPr>
          <w:rFonts w:ascii="Times New Roman" w:eastAsia="Times New Roman" w:hAnsi="Times New Roman" w:cs="Times New Roman"/>
          <w:sz w:val="24"/>
          <w:szCs w:val="24"/>
        </w:rPr>
      </w:pPr>
    </w:p>
    <w:tbl>
      <w:tblPr>
        <w:tblStyle w:val="TableGrid"/>
        <w:tblW w:w="9360" w:type="dxa"/>
        <w:tblLayout w:type="fixed"/>
        <w:tblLook w:val="04A0" w:firstRow="1" w:lastRow="0" w:firstColumn="1" w:lastColumn="0" w:noHBand="0" w:noVBand="1"/>
      </w:tblPr>
      <w:tblGrid>
        <w:gridCol w:w="720"/>
        <w:gridCol w:w="8640"/>
      </w:tblGrid>
      <w:tr w:rsidR="00CD3C59" w:rsidRPr="00CC0821" w14:paraId="37A419B5" w14:textId="77777777" w:rsidTr="00CD3C59">
        <w:trPr>
          <w:trHeight w:val="306"/>
        </w:trPr>
        <w:tc>
          <w:tcPr>
            <w:tcW w:w="720" w:type="dxa"/>
          </w:tcPr>
          <w:p w14:paraId="0F574C09" w14:textId="408C144E" w:rsidR="00CD3C59" w:rsidRPr="00CC0821" w:rsidRDefault="00CD3C59" w:rsidP="00CD3C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8640" w:type="dxa"/>
            <w:noWrap/>
            <w:hideMark/>
          </w:tcPr>
          <w:p w14:paraId="230CA85F" w14:textId="185D87D0" w:rsidR="00CD3C59" w:rsidRPr="00CC0821" w:rsidRDefault="00CD3C59" w:rsidP="00CD3C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Equation</w:t>
            </w:r>
          </w:p>
        </w:tc>
      </w:tr>
      <w:tr w:rsidR="00CD3C59" w:rsidRPr="00CC0821" w14:paraId="5DC25C73" w14:textId="77777777" w:rsidTr="00CD3C59">
        <w:trPr>
          <w:trHeight w:val="306"/>
        </w:trPr>
        <w:tc>
          <w:tcPr>
            <w:tcW w:w="720" w:type="dxa"/>
          </w:tcPr>
          <w:p w14:paraId="2D7AFC63" w14:textId="77777777" w:rsidR="00CD3C59" w:rsidRPr="00CF4D92" w:rsidRDefault="00CD3C59" w:rsidP="00CD3C59">
            <w:pPr>
              <w:rPr>
                <w:rFonts w:ascii="Times New Roman" w:hAnsi="Times New Roman" w:cs="Times New Roman"/>
              </w:rPr>
            </w:pPr>
            <w:r w:rsidRPr="00CF4D92">
              <w:rPr>
                <w:rFonts w:ascii="Times New Roman" w:hAnsi="Times New Roman" w:cs="Times New Roman"/>
              </w:rPr>
              <w:t>1</w:t>
            </w:r>
          </w:p>
          <w:p w14:paraId="62312E51" w14:textId="77777777" w:rsidR="00CD3C59" w:rsidRPr="00CF4D92" w:rsidRDefault="00CD3C59" w:rsidP="00CD3C59">
            <w:pPr>
              <w:rPr>
                <w:rFonts w:ascii="Times New Roman" w:hAnsi="Times New Roman" w:cs="Times New Roman"/>
              </w:rPr>
            </w:pPr>
            <w:r w:rsidRPr="00CF4D92">
              <w:rPr>
                <w:rFonts w:ascii="Times New Roman" w:hAnsi="Times New Roman" w:cs="Times New Roman"/>
              </w:rPr>
              <w:t>2</w:t>
            </w:r>
          </w:p>
          <w:p w14:paraId="13CAB6CA" w14:textId="77777777" w:rsidR="00CD3C59" w:rsidRPr="00CF4D92" w:rsidRDefault="00CD3C59" w:rsidP="00CD3C59">
            <w:pPr>
              <w:rPr>
                <w:rFonts w:ascii="Times New Roman" w:hAnsi="Times New Roman" w:cs="Times New Roman"/>
              </w:rPr>
            </w:pPr>
            <w:r w:rsidRPr="00CF4D92">
              <w:rPr>
                <w:rFonts w:ascii="Times New Roman" w:hAnsi="Times New Roman" w:cs="Times New Roman"/>
              </w:rPr>
              <w:t>3</w:t>
            </w:r>
          </w:p>
          <w:p w14:paraId="62D3234B" w14:textId="77777777" w:rsidR="00CD3C59" w:rsidRDefault="00CD3C59" w:rsidP="00CD3C59">
            <w:pPr>
              <w:rPr>
                <w:rFonts w:ascii="Times New Roman" w:hAnsi="Times New Roman" w:cs="Times New Roman"/>
              </w:rPr>
            </w:pPr>
            <w:r w:rsidRPr="00CF4D92">
              <w:rPr>
                <w:rFonts w:ascii="Times New Roman" w:hAnsi="Times New Roman" w:cs="Times New Roman"/>
              </w:rPr>
              <w:t>4</w:t>
            </w:r>
          </w:p>
          <w:p w14:paraId="58FDF220" w14:textId="77777777" w:rsidR="00CD3C59" w:rsidRPr="00CF4D92" w:rsidRDefault="00CD3C59" w:rsidP="00CD3C59">
            <w:pPr>
              <w:rPr>
                <w:rFonts w:ascii="Times New Roman" w:hAnsi="Times New Roman" w:cs="Times New Roman"/>
              </w:rPr>
            </w:pPr>
            <w:r>
              <w:rPr>
                <w:rFonts w:ascii="Times New Roman" w:hAnsi="Times New Roman" w:cs="Times New Roman"/>
              </w:rPr>
              <w:t>5</w:t>
            </w:r>
          </w:p>
        </w:tc>
        <w:tc>
          <w:tcPr>
            <w:tcW w:w="8640" w:type="dxa"/>
            <w:noWrap/>
          </w:tcPr>
          <w:p w14:paraId="213E9576" w14:textId="77777777" w:rsidR="00CD3C59" w:rsidRPr="00CF4D92" w:rsidRDefault="00CD3C59" w:rsidP="00CD3C59">
            <w:pPr>
              <w:rPr>
                <w:rFonts w:ascii="Times New Roman" w:hAnsi="Times New Roman" w:cs="Times New Roman"/>
              </w:rPr>
            </w:pPr>
            <w:proofErr w:type="spellStart"/>
            <w:r w:rsidRPr="00CF4D92">
              <w:rPr>
                <w:rFonts w:ascii="Times New Roman" w:hAnsi="Times New Roman" w:cs="Times New Roman"/>
              </w:rPr>
              <w:t>dDOC</w:t>
            </w:r>
            <w:r w:rsidRPr="00CF4D92">
              <w:rPr>
                <w:rFonts w:ascii="Times New Roman" w:hAnsi="Times New Roman" w:cs="Times New Roman"/>
                <w:vertAlign w:val="subscript"/>
              </w:rPr>
              <w:t>Alloch</w:t>
            </w:r>
            <w:proofErr w:type="spellEnd"/>
            <w:r w:rsidRPr="00CF4D92">
              <w:rPr>
                <w:rFonts w:ascii="Times New Roman" w:hAnsi="Times New Roman" w:cs="Times New Roman"/>
              </w:rPr>
              <w:t>/</w:t>
            </w:r>
            <w:proofErr w:type="spellStart"/>
            <w:r w:rsidRPr="00CF4D92">
              <w:rPr>
                <w:rFonts w:ascii="Times New Roman" w:hAnsi="Times New Roman" w:cs="Times New Roman"/>
              </w:rPr>
              <w:t>dt</w:t>
            </w:r>
            <w:proofErr w:type="spellEnd"/>
            <w:r w:rsidRPr="00CF4D92">
              <w:rPr>
                <w:rFonts w:ascii="Times New Roman" w:hAnsi="Times New Roman" w:cs="Times New Roman"/>
              </w:rPr>
              <w:t xml:space="preserve"> = I</w:t>
            </w:r>
            <w:r w:rsidRPr="00CF4D92">
              <w:rPr>
                <w:rFonts w:ascii="Times New Roman" w:hAnsi="Times New Roman" w:cs="Times New Roman"/>
                <w:vertAlign w:val="subscript"/>
              </w:rPr>
              <w:t>DOC</w:t>
            </w:r>
            <w:r w:rsidRPr="00CF4D92">
              <w:rPr>
                <w:rFonts w:ascii="Times New Roman" w:hAnsi="Times New Roman" w:cs="Times New Roman"/>
              </w:rPr>
              <w:t xml:space="preserve"> + D</w:t>
            </w:r>
            <w:r w:rsidRPr="00CF4D92">
              <w:rPr>
                <w:rFonts w:ascii="Times New Roman" w:hAnsi="Times New Roman" w:cs="Times New Roman"/>
                <w:vertAlign w:val="subscript"/>
              </w:rPr>
              <w:t>DOC</w:t>
            </w:r>
            <w:r w:rsidRPr="00CF4D92">
              <w:rPr>
                <w:rFonts w:ascii="Times New Roman" w:hAnsi="Times New Roman" w:cs="Times New Roman"/>
              </w:rPr>
              <w:t xml:space="preserve"> + </w:t>
            </w:r>
            <w:proofErr w:type="spellStart"/>
            <w:r w:rsidRPr="00CF4D92">
              <w:rPr>
                <w:rFonts w:ascii="Times New Roman" w:hAnsi="Times New Roman" w:cs="Times New Roman"/>
              </w:rPr>
              <w:t>L</w:t>
            </w:r>
            <w:r w:rsidRPr="00CF4D92">
              <w:rPr>
                <w:rFonts w:ascii="Times New Roman" w:hAnsi="Times New Roman" w:cs="Times New Roman"/>
                <w:vertAlign w:val="subscript"/>
              </w:rPr>
              <w:t>Alloch</w:t>
            </w:r>
            <w:proofErr w:type="spellEnd"/>
            <w:r w:rsidRPr="00CF4D92">
              <w:rPr>
                <w:rFonts w:ascii="Times New Roman" w:hAnsi="Times New Roman" w:cs="Times New Roman"/>
              </w:rPr>
              <w:t xml:space="preserve"> – </w:t>
            </w:r>
            <w:proofErr w:type="spellStart"/>
            <w:r w:rsidRPr="00CF4D92">
              <w:rPr>
                <w:rFonts w:ascii="Times New Roman" w:hAnsi="Times New Roman" w:cs="Times New Roman"/>
              </w:rPr>
              <w:t>R</w:t>
            </w:r>
            <w:r w:rsidRPr="00CF4D92">
              <w:rPr>
                <w:rFonts w:ascii="Times New Roman" w:hAnsi="Times New Roman" w:cs="Times New Roman"/>
                <w:vertAlign w:val="subscript"/>
              </w:rPr>
              <w:t>DOCAlloch</w:t>
            </w:r>
            <w:proofErr w:type="spellEnd"/>
            <w:r w:rsidRPr="00CF4D92">
              <w:rPr>
                <w:rFonts w:ascii="Times New Roman" w:hAnsi="Times New Roman" w:cs="Times New Roman"/>
              </w:rPr>
              <w:t xml:space="preserve"> – </w:t>
            </w:r>
            <w:proofErr w:type="spellStart"/>
            <w:r w:rsidRPr="00CF4D92">
              <w:rPr>
                <w:rFonts w:ascii="Times New Roman" w:hAnsi="Times New Roman" w:cs="Times New Roman"/>
              </w:rPr>
              <w:t>E</w:t>
            </w:r>
            <w:r w:rsidRPr="00CF4D92">
              <w:rPr>
                <w:rFonts w:ascii="Times New Roman" w:hAnsi="Times New Roman" w:cs="Times New Roman"/>
                <w:vertAlign w:val="subscript"/>
              </w:rPr>
              <w:t>DOCAlloch</w:t>
            </w:r>
            <w:proofErr w:type="spellEnd"/>
          </w:p>
          <w:p w14:paraId="78F88F8E" w14:textId="77777777" w:rsidR="00CD3C59" w:rsidRPr="00CF4D92" w:rsidRDefault="00CD3C59" w:rsidP="00CD3C59">
            <w:pPr>
              <w:rPr>
                <w:rFonts w:ascii="Times New Roman" w:hAnsi="Times New Roman" w:cs="Times New Roman"/>
              </w:rPr>
            </w:pPr>
            <w:proofErr w:type="spellStart"/>
            <w:r w:rsidRPr="00CF4D92">
              <w:rPr>
                <w:rFonts w:ascii="Times New Roman" w:hAnsi="Times New Roman" w:cs="Times New Roman"/>
              </w:rPr>
              <w:t>dPOC</w:t>
            </w:r>
            <w:r w:rsidRPr="00CF4D92">
              <w:rPr>
                <w:rFonts w:ascii="Times New Roman" w:hAnsi="Times New Roman" w:cs="Times New Roman"/>
                <w:vertAlign w:val="subscript"/>
              </w:rPr>
              <w:t>Alloch</w:t>
            </w:r>
            <w:proofErr w:type="spellEnd"/>
            <w:r w:rsidRPr="00CF4D92">
              <w:rPr>
                <w:rFonts w:ascii="Times New Roman" w:hAnsi="Times New Roman" w:cs="Times New Roman"/>
              </w:rPr>
              <w:t>/</w:t>
            </w:r>
            <w:proofErr w:type="spellStart"/>
            <w:r w:rsidRPr="00CF4D92">
              <w:rPr>
                <w:rFonts w:ascii="Times New Roman" w:hAnsi="Times New Roman" w:cs="Times New Roman"/>
              </w:rPr>
              <w:t>dt</w:t>
            </w:r>
            <w:proofErr w:type="spellEnd"/>
            <w:r w:rsidRPr="00CF4D92">
              <w:rPr>
                <w:rFonts w:ascii="Times New Roman" w:hAnsi="Times New Roman" w:cs="Times New Roman"/>
              </w:rPr>
              <w:t xml:space="preserve"> = I</w:t>
            </w:r>
            <w:r w:rsidRPr="00CF4D92">
              <w:rPr>
                <w:rFonts w:ascii="Times New Roman" w:hAnsi="Times New Roman" w:cs="Times New Roman"/>
                <w:vertAlign w:val="subscript"/>
              </w:rPr>
              <w:t>POC</w:t>
            </w:r>
            <w:r w:rsidRPr="00CF4D92">
              <w:rPr>
                <w:rFonts w:ascii="Times New Roman" w:hAnsi="Times New Roman" w:cs="Times New Roman"/>
              </w:rPr>
              <w:t xml:space="preserve"> + D</w:t>
            </w:r>
            <w:r w:rsidRPr="00CF4D92">
              <w:rPr>
                <w:rFonts w:ascii="Times New Roman" w:hAnsi="Times New Roman" w:cs="Times New Roman"/>
                <w:vertAlign w:val="subscript"/>
              </w:rPr>
              <w:t>POC</w:t>
            </w:r>
            <w:r w:rsidRPr="00CF4D92">
              <w:rPr>
                <w:rFonts w:ascii="Times New Roman" w:hAnsi="Times New Roman" w:cs="Times New Roman"/>
              </w:rPr>
              <w:t xml:space="preserve"> – </w:t>
            </w:r>
            <w:proofErr w:type="spellStart"/>
            <w:r w:rsidRPr="00CF4D92">
              <w:rPr>
                <w:rFonts w:ascii="Times New Roman" w:hAnsi="Times New Roman" w:cs="Times New Roman"/>
              </w:rPr>
              <w:t>L</w:t>
            </w:r>
            <w:r w:rsidRPr="00CF4D92">
              <w:rPr>
                <w:rFonts w:ascii="Times New Roman" w:hAnsi="Times New Roman" w:cs="Times New Roman"/>
                <w:vertAlign w:val="subscript"/>
              </w:rPr>
              <w:t>Alloch</w:t>
            </w:r>
            <w:proofErr w:type="spellEnd"/>
            <w:r w:rsidRPr="00CF4D92">
              <w:rPr>
                <w:rFonts w:ascii="Times New Roman" w:hAnsi="Times New Roman" w:cs="Times New Roman"/>
              </w:rPr>
              <w:t xml:space="preserve"> – </w:t>
            </w:r>
            <w:proofErr w:type="spellStart"/>
            <w:r w:rsidRPr="00CF4D92">
              <w:rPr>
                <w:rFonts w:ascii="Times New Roman" w:hAnsi="Times New Roman" w:cs="Times New Roman"/>
              </w:rPr>
              <w:t>B</w:t>
            </w:r>
            <w:r w:rsidRPr="00CF4D92">
              <w:rPr>
                <w:rFonts w:ascii="Times New Roman" w:hAnsi="Times New Roman" w:cs="Times New Roman"/>
                <w:vertAlign w:val="subscript"/>
              </w:rPr>
              <w:t>Alloch</w:t>
            </w:r>
            <w:proofErr w:type="spellEnd"/>
            <w:r w:rsidRPr="00CF4D92">
              <w:rPr>
                <w:rFonts w:ascii="Times New Roman" w:hAnsi="Times New Roman" w:cs="Times New Roman"/>
              </w:rPr>
              <w:t xml:space="preserve"> – </w:t>
            </w:r>
            <w:proofErr w:type="spellStart"/>
            <w:r w:rsidRPr="00CF4D92">
              <w:rPr>
                <w:rFonts w:ascii="Times New Roman" w:hAnsi="Times New Roman" w:cs="Times New Roman"/>
              </w:rPr>
              <w:t>E</w:t>
            </w:r>
            <w:r w:rsidRPr="00CF4D92">
              <w:rPr>
                <w:rFonts w:ascii="Times New Roman" w:hAnsi="Times New Roman" w:cs="Times New Roman"/>
                <w:vertAlign w:val="subscript"/>
              </w:rPr>
              <w:t>POCAlloch</w:t>
            </w:r>
            <w:proofErr w:type="spellEnd"/>
          </w:p>
          <w:p w14:paraId="72A8238F" w14:textId="77777777" w:rsidR="00CD3C59" w:rsidRPr="00CF4D92" w:rsidRDefault="00CD3C59" w:rsidP="00CD3C59">
            <w:pPr>
              <w:rPr>
                <w:rFonts w:ascii="Times New Roman" w:hAnsi="Times New Roman" w:cs="Times New Roman"/>
              </w:rPr>
            </w:pPr>
            <w:proofErr w:type="spellStart"/>
            <w:r w:rsidRPr="00CF4D92">
              <w:rPr>
                <w:rFonts w:ascii="Times New Roman" w:hAnsi="Times New Roman" w:cs="Times New Roman"/>
              </w:rPr>
              <w:t>dDOC</w:t>
            </w:r>
            <w:r w:rsidRPr="00CF4D92">
              <w:rPr>
                <w:rFonts w:ascii="Times New Roman" w:hAnsi="Times New Roman" w:cs="Times New Roman"/>
                <w:vertAlign w:val="subscript"/>
              </w:rPr>
              <w:t>Autoch</w:t>
            </w:r>
            <w:proofErr w:type="spellEnd"/>
            <w:r w:rsidRPr="00CF4D92">
              <w:rPr>
                <w:rFonts w:ascii="Times New Roman" w:hAnsi="Times New Roman" w:cs="Times New Roman"/>
              </w:rPr>
              <w:t>/</w:t>
            </w:r>
            <w:proofErr w:type="spellStart"/>
            <w:r w:rsidRPr="00CF4D92">
              <w:rPr>
                <w:rFonts w:ascii="Times New Roman" w:hAnsi="Times New Roman" w:cs="Times New Roman"/>
              </w:rPr>
              <w:t>dt</w:t>
            </w:r>
            <w:proofErr w:type="spellEnd"/>
            <w:r w:rsidRPr="00CF4D92">
              <w:rPr>
                <w:rFonts w:ascii="Times New Roman" w:hAnsi="Times New Roman" w:cs="Times New Roman"/>
              </w:rPr>
              <w:t xml:space="preserve"> = NPP</w:t>
            </w:r>
            <w:r w:rsidRPr="00817BB2">
              <w:rPr>
                <w:rFonts w:ascii="Times New Roman" w:hAnsi="Times New Roman" w:cs="Times New Roman"/>
                <w:vertAlign w:val="subscript"/>
              </w:rPr>
              <w:t>DOC</w:t>
            </w:r>
            <w:r w:rsidRPr="00CF4D92">
              <w:rPr>
                <w:rFonts w:ascii="Times New Roman" w:hAnsi="Times New Roman" w:cs="Times New Roman"/>
              </w:rPr>
              <w:t xml:space="preserve"> + </w:t>
            </w:r>
            <w:proofErr w:type="spellStart"/>
            <w:r w:rsidRPr="00CF4D92">
              <w:rPr>
                <w:rFonts w:ascii="Times New Roman" w:hAnsi="Times New Roman" w:cs="Times New Roman"/>
              </w:rPr>
              <w:t>L</w:t>
            </w:r>
            <w:r w:rsidRPr="00CF4D92">
              <w:rPr>
                <w:rFonts w:ascii="Times New Roman" w:hAnsi="Times New Roman" w:cs="Times New Roman"/>
                <w:vertAlign w:val="subscript"/>
              </w:rPr>
              <w:t>Autoch</w:t>
            </w:r>
            <w:proofErr w:type="spellEnd"/>
            <w:r w:rsidRPr="00CF4D92">
              <w:rPr>
                <w:rFonts w:ascii="Times New Roman" w:hAnsi="Times New Roman" w:cs="Times New Roman"/>
              </w:rPr>
              <w:t xml:space="preserve"> – </w:t>
            </w:r>
            <w:proofErr w:type="spellStart"/>
            <w:r w:rsidRPr="00CF4D92">
              <w:rPr>
                <w:rFonts w:ascii="Times New Roman" w:hAnsi="Times New Roman" w:cs="Times New Roman"/>
              </w:rPr>
              <w:t>R</w:t>
            </w:r>
            <w:r w:rsidRPr="00CF4D92">
              <w:rPr>
                <w:rFonts w:ascii="Times New Roman" w:hAnsi="Times New Roman" w:cs="Times New Roman"/>
                <w:vertAlign w:val="subscript"/>
              </w:rPr>
              <w:t>DOCAutoch</w:t>
            </w:r>
            <w:proofErr w:type="spellEnd"/>
            <w:r w:rsidRPr="00CF4D92">
              <w:rPr>
                <w:rFonts w:ascii="Times New Roman" w:hAnsi="Times New Roman" w:cs="Times New Roman"/>
              </w:rPr>
              <w:t xml:space="preserve"> – </w:t>
            </w:r>
            <w:proofErr w:type="spellStart"/>
            <w:r w:rsidRPr="00CF4D92">
              <w:rPr>
                <w:rFonts w:ascii="Times New Roman" w:hAnsi="Times New Roman" w:cs="Times New Roman"/>
              </w:rPr>
              <w:t>E</w:t>
            </w:r>
            <w:r w:rsidRPr="00CF4D92">
              <w:rPr>
                <w:rFonts w:ascii="Times New Roman" w:hAnsi="Times New Roman" w:cs="Times New Roman"/>
                <w:vertAlign w:val="subscript"/>
              </w:rPr>
              <w:t>DOCAutoch</w:t>
            </w:r>
            <w:proofErr w:type="spellEnd"/>
          </w:p>
          <w:p w14:paraId="37691139" w14:textId="77777777" w:rsidR="00CD3C59" w:rsidRPr="00CF4D92" w:rsidRDefault="00CD3C59" w:rsidP="00CD3C59">
            <w:pPr>
              <w:rPr>
                <w:rFonts w:ascii="Times New Roman" w:hAnsi="Times New Roman" w:cs="Times New Roman"/>
              </w:rPr>
            </w:pPr>
            <w:proofErr w:type="spellStart"/>
            <w:r w:rsidRPr="00CF4D92">
              <w:rPr>
                <w:rFonts w:ascii="Times New Roman" w:hAnsi="Times New Roman" w:cs="Times New Roman"/>
              </w:rPr>
              <w:t>dPOC</w:t>
            </w:r>
            <w:r w:rsidRPr="00CF4D92">
              <w:rPr>
                <w:rFonts w:ascii="Times New Roman" w:hAnsi="Times New Roman" w:cs="Times New Roman"/>
                <w:vertAlign w:val="subscript"/>
              </w:rPr>
              <w:t>Autoch</w:t>
            </w:r>
            <w:proofErr w:type="spellEnd"/>
            <w:r w:rsidRPr="00CF4D92">
              <w:rPr>
                <w:rFonts w:ascii="Times New Roman" w:hAnsi="Times New Roman" w:cs="Times New Roman"/>
              </w:rPr>
              <w:t>/</w:t>
            </w:r>
            <w:proofErr w:type="spellStart"/>
            <w:r w:rsidRPr="00CF4D92">
              <w:rPr>
                <w:rFonts w:ascii="Times New Roman" w:hAnsi="Times New Roman" w:cs="Times New Roman"/>
              </w:rPr>
              <w:t>dt</w:t>
            </w:r>
            <w:proofErr w:type="spellEnd"/>
            <w:r w:rsidRPr="00CF4D92">
              <w:rPr>
                <w:rFonts w:ascii="Times New Roman" w:hAnsi="Times New Roman" w:cs="Times New Roman"/>
              </w:rPr>
              <w:t xml:space="preserve"> = NPP</w:t>
            </w:r>
            <w:r w:rsidRPr="00817BB2">
              <w:rPr>
                <w:rFonts w:ascii="Times New Roman" w:hAnsi="Times New Roman" w:cs="Times New Roman"/>
                <w:vertAlign w:val="subscript"/>
              </w:rPr>
              <w:t>POC</w:t>
            </w:r>
            <w:r w:rsidRPr="00CF4D92">
              <w:rPr>
                <w:rFonts w:ascii="Times New Roman" w:hAnsi="Times New Roman" w:cs="Times New Roman"/>
              </w:rPr>
              <w:t xml:space="preserve"> – </w:t>
            </w:r>
            <w:proofErr w:type="spellStart"/>
            <w:r w:rsidRPr="00CF4D92">
              <w:rPr>
                <w:rFonts w:ascii="Times New Roman" w:hAnsi="Times New Roman" w:cs="Times New Roman"/>
              </w:rPr>
              <w:t>L</w:t>
            </w:r>
            <w:r w:rsidRPr="00CF4D92">
              <w:rPr>
                <w:rFonts w:ascii="Times New Roman" w:hAnsi="Times New Roman" w:cs="Times New Roman"/>
                <w:vertAlign w:val="subscript"/>
              </w:rPr>
              <w:t>Autoch</w:t>
            </w:r>
            <w:proofErr w:type="spellEnd"/>
            <w:r w:rsidRPr="00CF4D92">
              <w:rPr>
                <w:rFonts w:ascii="Times New Roman" w:hAnsi="Times New Roman" w:cs="Times New Roman"/>
              </w:rPr>
              <w:t xml:space="preserve"> – </w:t>
            </w:r>
            <w:proofErr w:type="spellStart"/>
            <w:r w:rsidRPr="00CF4D92">
              <w:rPr>
                <w:rFonts w:ascii="Times New Roman" w:hAnsi="Times New Roman" w:cs="Times New Roman"/>
              </w:rPr>
              <w:t>B</w:t>
            </w:r>
            <w:r w:rsidRPr="00CF4D92">
              <w:rPr>
                <w:rFonts w:ascii="Times New Roman" w:hAnsi="Times New Roman" w:cs="Times New Roman"/>
                <w:vertAlign w:val="subscript"/>
              </w:rPr>
              <w:t>Autoch</w:t>
            </w:r>
            <w:proofErr w:type="spellEnd"/>
            <w:r w:rsidRPr="00CF4D92">
              <w:rPr>
                <w:rFonts w:ascii="Times New Roman" w:hAnsi="Times New Roman" w:cs="Times New Roman"/>
              </w:rPr>
              <w:t xml:space="preserve"> – </w:t>
            </w:r>
            <w:proofErr w:type="spellStart"/>
            <w:r w:rsidRPr="00CF4D92">
              <w:rPr>
                <w:rFonts w:ascii="Times New Roman" w:hAnsi="Times New Roman" w:cs="Times New Roman"/>
              </w:rPr>
              <w:t>E</w:t>
            </w:r>
            <w:r w:rsidRPr="00CF4D92">
              <w:rPr>
                <w:rFonts w:ascii="Times New Roman" w:hAnsi="Times New Roman" w:cs="Times New Roman"/>
                <w:vertAlign w:val="subscript"/>
              </w:rPr>
              <w:t>POCAutoch</w:t>
            </w:r>
            <w:proofErr w:type="spellEnd"/>
          </w:p>
          <w:p w14:paraId="54C67D51" w14:textId="77777777" w:rsidR="00CD3C59" w:rsidRPr="00CF4D92" w:rsidRDefault="00CD3C59" w:rsidP="00CD3C59">
            <w:pPr>
              <w:rPr>
                <w:rFonts w:ascii="Times New Roman" w:eastAsia="Times New Roman" w:hAnsi="Times New Roman" w:cs="Times New Roman"/>
              </w:rPr>
            </w:pPr>
            <w:r>
              <w:rPr>
                <w:rFonts w:ascii="Times New Roman" w:eastAsia="Times New Roman" w:hAnsi="Times New Roman" w:cs="Times New Roman"/>
              </w:rPr>
              <w:t>dO</w:t>
            </w:r>
            <w:r w:rsidRPr="005F66F9">
              <w:rPr>
                <w:rFonts w:ascii="Times New Roman" w:eastAsia="Times New Roman" w:hAnsi="Times New Roman" w:cs="Times New Roman"/>
                <w:vertAlign w:val="subscript"/>
              </w:rPr>
              <w:t>2</w:t>
            </w:r>
            <w:r>
              <w:rPr>
                <w:rFonts w:ascii="Times New Roman" w:eastAsia="Times New Roman" w:hAnsi="Times New Roman" w:cs="Times New Roman"/>
              </w:rPr>
              <w:t>/</w:t>
            </w:r>
            <w:proofErr w:type="spellStart"/>
            <w:r>
              <w:rPr>
                <w:rFonts w:ascii="Times New Roman" w:eastAsia="Times New Roman" w:hAnsi="Times New Roman" w:cs="Times New Roman"/>
              </w:rPr>
              <w:t>dt</w:t>
            </w:r>
            <w:proofErr w:type="spellEnd"/>
            <w:r>
              <w:rPr>
                <w:rFonts w:ascii="Times New Roman" w:eastAsia="Times New Roman" w:hAnsi="Times New Roman" w:cs="Times New Roman"/>
              </w:rPr>
              <w:t xml:space="preserve"> = NEP</w:t>
            </w:r>
            <w:r w:rsidRPr="005F66F9">
              <w:rPr>
                <w:rFonts w:ascii="Times New Roman" w:eastAsia="Times New Roman" w:hAnsi="Times New Roman" w:cs="Times New Roman"/>
                <w:vertAlign w:val="subscript"/>
              </w:rPr>
              <w:t>OC</w:t>
            </w:r>
            <w:r>
              <w:rPr>
                <w:rFonts w:ascii="Times New Roman" w:eastAsia="Times New Roman" w:hAnsi="Times New Roman" w:cs="Times New Roman"/>
              </w:rPr>
              <w:t xml:space="preserve"> + </w:t>
            </w:r>
            <w:proofErr w:type="spellStart"/>
            <w:r>
              <w:rPr>
                <w:rFonts w:ascii="Times New Roman" w:eastAsia="Times New Roman" w:hAnsi="Times New Roman" w:cs="Times New Roman"/>
              </w:rPr>
              <w:t>F</w:t>
            </w:r>
            <w:r w:rsidRPr="005F66F9">
              <w:rPr>
                <w:rFonts w:ascii="Times New Roman" w:eastAsia="Times New Roman" w:hAnsi="Times New Roman" w:cs="Times New Roman"/>
                <w:vertAlign w:val="subscript"/>
              </w:rPr>
              <w:t>atm</w:t>
            </w:r>
            <w:proofErr w:type="spellEnd"/>
          </w:p>
        </w:tc>
      </w:tr>
      <w:tr w:rsidR="00CD3C59" w:rsidRPr="00CC0821" w14:paraId="54DD505D" w14:textId="77777777" w:rsidTr="00CD3C59">
        <w:trPr>
          <w:trHeight w:val="306"/>
        </w:trPr>
        <w:tc>
          <w:tcPr>
            <w:tcW w:w="720" w:type="dxa"/>
          </w:tcPr>
          <w:p w14:paraId="04618152" w14:textId="77777777" w:rsidR="00CD3C59" w:rsidRPr="00B769C2" w:rsidRDefault="00CD3C59" w:rsidP="00CD3C59">
            <w:pPr>
              <w:rPr>
                <w:rFonts w:ascii="Times New Roman" w:hAnsi="Times New Roman" w:cs="Times New Roman"/>
                <w:b/>
              </w:rPr>
            </w:pPr>
          </w:p>
        </w:tc>
        <w:tc>
          <w:tcPr>
            <w:tcW w:w="8640" w:type="dxa"/>
            <w:noWrap/>
          </w:tcPr>
          <w:p w14:paraId="2BAADC97" w14:textId="77777777" w:rsidR="00CD3C59" w:rsidRPr="00B769C2" w:rsidRDefault="00CD3C59" w:rsidP="00CD3C59">
            <w:pPr>
              <w:rPr>
                <w:rFonts w:ascii="Times New Roman" w:hAnsi="Times New Roman" w:cs="Times New Roman"/>
                <w:b/>
              </w:rPr>
            </w:pPr>
          </w:p>
        </w:tc>
      </w:tr>
      <w:tr w:rsidR="00CD3C59" w:rsidRPr="00CC0821" w14:paraId="1C9BF0A8" w14:textId="77777777" w:rsidTr="00CD3C59">
        <w:trPr>
          <w:trHeight w:val="306"/>
        </w:trPr>
        <w:tc>
          <w:tcPr>
            <w:tcW w:w="720" w:type="dxa"/>
          </w:tcPr>
          <w:p w14:paraId="4960F2E0" w14:textId="77777777" w:rsidR="00CD3C59" w:rsidRPr="00B769C2" w:rsidRDefault="00CD3C59" w:rsidP="00CD3C59">
            <w:pPr>
              <w:rPr>
                <w:rFonts w:ascii="Times New Roman" w:hAnsi="Times New Roman" w:cs="Times New Roman"/>
                <w:b/>
              </w:rPr>
            </w:pPr>
          </w:p>
        </w:tc>
        <w:tc>
          <w:tcPr>
            <w:tcW w:w="8640" w:type="dxa"/>
            <w:noWrap/>
            <w:hideMark/>
          </w:tcPr>
          <w:p w14:paraId="27525537" w14:textId="77777777" w:rsidR="00CD3C59" w:rsidRPr="00B769C2" w:rsidRDefault="00CD3C59" w:rsidP="00CD3C59">
            <w:pPr>
              <w:rPr>
                <w:rFonts w:ascii="Times New Roman" w:eastAsia="Times New Roman" w:hAnsi="Times New Roman" w:cs="Times New Roman"/>
                <w:b/>
                <w:bCs/>
                <w:sz w:val="24"/>
                <w:szCs w:val="24"/>
              </w:rPr>
            </w:pPr>
            <w:proofErr w:type="spellStart"/>
            <w:r w:rsidRPr="00B769C2">
              <w:rPr>
                <w:rFonts w:ascii="Times New Roman" w:hAnsi="Times New Roman" w:cs="Times New Roman"/>
                <w:b/>
              </w:rPr>
              <w:t>Allochthony</w:t>
            </w:r>
            <w:proofErr w:type="spellEnd"/>
            <w:r w:rsidRPr="00B769C2">
              <w:rPr>
                <w:rFonts w:ascii="Times New Roman" w:hAnsi="Times New Roman" w:cs="Times New Roman"/>
                <w:b/>
              </w:rPr>
              <w:t>, DOC</w:t>
            </w:r>
          </w:p>
        </w:tc>
      </w:tr>
      <w:tr w:rsidR="00CD3C59" w:rsidRPr="00CC0821" w14:paraId="4535019A" w14:textId="77777777" w:rsidTr="00CD3C59">
        <w:trPr>
          <w:trHeight w:val="297"/>
        </w:trPr>
        <w:tc>
          <w:tcPr>
            <w:tcW w:w="720" w:type="dxa"/>
          </w:tcPr>
          <w:p w14:paraId="256C100F" w14:textId="77777777" w:rsidR="00CD3C59" w:rsidRDefault="00CD3C59" w:rsidP="00CD3C59">
            <w:pPr>
              <w:rPr>
                <w:rFonts w:ascii="Times New Roman" w:hAnsi="Times New Roman" w:cs="Times New Roman"/>
              </w:rPr>
            </w:pPr>
            <w:r>
              <w:rPr>
                <w:rFonts w:ascii="Times New Roman" w:hAnsi="Times New Roman" w:cs="Times New Roman"/>
              </w:rPr>
              <w:t>1.1</w:t>
            </w:r>
          </w:p>
        </w:tc>
        <w:tc>
          <w:tcPr>
            <w:tcW w:w="8640" w:type="dxa"/>
            <w:noWrap/>
          </w:tcPr>
          <w:p w14:paraId="3DB0DDAD" w14:textId="77777777" w:rsidR="00CD3C59" w:rsidRPr="004938F9" w:rsidRDefault="00CD3C59" w:rsidP="00CD3C59">
            <w:pPr>
              <w:rPr>
                <w:rFonts w:ascii="Times New Roman" w:eastAsia="Times New Roman" w:hAnsi="Times New Roman" w:cs="Times New Roman"/>
                <w:b/>
                <w:bCs/>
                <w:sz w:val="24"/>
                <w:szCs w:val="24"/>
              </w:rPr>
            </w:pPr>
            <w:r>
              <w:rPr>
                <w:rFonts w:ascii="Times New Roman" w:hAnsi="Times New Roman" w:cs="Times New Roman"/>
              </w:rPr>
              <w:t>I</w:t>
            </w:r>
            <w:r w:rsidRPr="00352A4D">
              <w:rPr>
                <w:rFonts w:ascii="Times New Roman" w:hAnsi="Times New Roman" w:cs="Times New Roman"/>
                <w:vertAlign w:val="subscript"/>
              </w:rPr>
              <w:t>DOC</w:t>
            </w:r>
            <w:r>
              <w:rPr>
                <w:rFonts w:ascii="Times New Roman" w:hAnsi="Times New Roman" w:cs="Times New Roman"/>
              </w:rPr>
              <w:t xml:space="preserve"> = </w:t>
            </w:r>
            <w:r w:rsidRPr="006A259C">
              <w:rPr>
                <w:rFonts w:ascii="Times New Roman" w:hAnsi="Times New Roman" w:cs="Times New Roman"/>
              </w:rPr>
              <w:t>I</w:t>
            </w:r>
            <w:r>
              <w:rPr>
                <w:rFonts w:ascii="Times New Roman" w:hAnsi="Times New Roman" w:cs="Times New Roman"/>
                <w:vertAlign w:val="subscript"/>
              </w:rPr>
              <w:t>DOC.</w:t>
            </w:r>
            <w:r w:rsidRPr="006A259C">
              <w:rPr>
                <w:rFonts w:ascii="Times New Roman" w:hAnsi="Times New Roman" w:cs="Times New Roman"/>
                <w:vertAlign w:val="subscript"/>
              </w:rPr>
              <w:t>SW</w:t>
            </w:r>
            <w:r>
              <w:rPr>
                <w:rFonts w:ascii="Times New Roman" w:hAnsi="Times New Roman" w:cs="Times New Roman"/>
              </w:rPr>
              <w:t xml:space="preserve"> + </w:t>
            </w:r>
            <w:r w:rsidRPr="006A259C">
              <w:rPr>
                <w:rFonts w:ascii="Times New Roman" w:hAnsi="Times New Roman" w:cs="Times New Roman"/>
              </w:rPr>
              <w:t>I</w:t>
            </w:r>
            <w:r>
              <w:rPr>
                <w:rFonts w:ascii="Times New Roman" w:hAnsi="Times New Roman" w:cs="Times New Roman"/>
                <w:vertAlign w:val="subscript"/>
              </w:rPr>
              <w:t>DOC.G</w:t>
            </w:r>
            <w:r w:rsidRPr="006A259C">
              <w:rPr>
                <w:rFonts w:ascii="Times New Roman" w:hAnsi="Times New Roman" w:cs="Times New Roman"/>
                <w:vertAlign w:val="subscript"/>
              </w:rPr>
              <w:t>W</w:t>
            </w:r>
          </w:p>
        </w:tc>
      </w:tr>
      <w:tr w:rsidR="00CD3C59" w:rsidRPr="00CC0821" w14:paraId="667D23EA" w14:textId="77777777" w:rsidTr="00CD3C59">
        <w:trPr>
          <w:trHeight w:val="297"/>
        </w:trPr>
        <w:tc>
          <w:tcPr>
            <w:tcW w:w="720" w:type="dxa"/>
          </w:tcPr>
          <w:p w14:paraId="1D8B3CED"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8640" w:type="dxa"/>
            <w:noWrap/>
          </w:tcPr>
          <w:p w14:paraId="01AD0A9F" w14:textId="77777777" w:rsidR="00CD3C59" w:rsidRDefault="00CD3C59" w:rsidP="00CD3C59">
            <w:pPr>
              <w:rPr>
                <w:rFonts w:ascii="Times New Roman" w:eastAsia="Times New Roman" w:hAnsi="Times New Roman" w:cs="Times New Roman"/>
                <w:sz w:val="24"/>
                <w:szCs w:val="24"/>
              </w:rPr>
            </w:pPr>
            <w:r w:rsidRPr="006A259C">
              <w:rPr>
                <w:rFonts w:ascii="Times New Roman" w:hAnsi="Times New Roman" w:cs="Times New Roman"/>
              </w:rPr>
              <w:t>I</w:t>
            </w:r>
            <w:r>
              <w:rPr>
                <w:rFonts w:ascii="Times New Roman" w:hAnsi="Times New Roman" w:cs="Times New Roman"/>
                <w:vertAlign w:val="subscript"/>
              </w:rPr>
              <w:t>DOC.S</w:t>
            </w:r>
            <w:r w:rsidRPr="006A259C">
              <w:rPr>
                <w:rFonts w:ascii="Times New Roman" w:hAnsi="Times New Roman" w:cs="Times New Roman"/>
                <w:vertAlign w:val="subscript"/>
              </w:rPr>
              <w:t>W</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DOC</w:t>
            </w:r>
            <w:r w:rsidRPr="00DE2990">
              <w:rPr>
                <w:rFonts w:ascii="Times New Roman" w:eastAsia="Times New Roman" w:hAnsi="Times New Roman" w:cs="Times New Roman"/>
                <w:sz w:val="24"/>
                <w:szCs w:val="24"/>
                <w:vertAlign w:val="subscript"/>
              </w:rPr>
              <w:t>SWconc</w:t>
            </w:r>
            <w:proofErr w:type="spellEnd"/>
            <w:r w:rsidRPr="00CC082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SW</w:t>
            </w:r>
            <w:r w:rsidRPr="00CC0821">
              <w:rPr>
                <w:rFonts w:ascii="Times New Roman" w:eastAsia="Times New Roman" w:hAnsi="Times New Roman" w:cs="Times New Roman"/>
                <w:sz w:val="24"/>
                <w:szCs w:val="24"/>
              </w:rPr>
              <w:t xml:space="preserve"> </w:t>
            </w:r>
          </w:p>
        </w:tc>
      </w:tr>
      <w:tr w:rsidR="00CD3C59" w:rsidRPr="00CC0821" w14:paraId="1165EBB2" w14:textId="77777777" w:rsidTr="00CD3C59">
        <w:trPr>
          <w:trHeight w:val="297"/>
        </w:trPr>
        <w:tc>
          <w:tcPr>
            <w:tcW w:w="720" w:type="dxa"/>
          </w:tcPr>
          <w:p w14:paraId="69D7C404"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c>
          <w:tcPr>
            <w:tcW w:w="8640" w:type="dxa"/>
            <w:noWrap/>
          </w:tcPr>
          <w:p w14:paraId="1587AF8A" w14:textId="77777777" w:rsidR="00CD3C59" w:rsidRPr="004938F9" w:rsidRDefault="00CD3C59" w:rsidP="00CD3C59">
            <w:pPr>
              <w:rPr>
                <w:rFonts w:ascii="Times New Roman" w:eastAsia="Times New Roman" w:hAnsi="Times New Roman" w:cs="Times New Roman"/>
                <w:b/>
                <w:bCs/>
                <w:sz w:val="24"/>
                <w:szCs w:val="24"/>
              </w:rPr>
            </w:pPr>
            <w:r w:rsidRPr="006A259C">
              <w:rPr>
                <w:rFonts w:ascii="Times New Roman" w:hAnsi="Times New Roman" w:cs="Times New Roman"/>
              </w:rPr>
              <w:t>I</w:t>
            </w:r>
            <w:r>
              <w:rPr>
                <w:rFonts w:ascii="Times New Roman" w:hAnsi="Times New Roman" w:cs="Times New Roman"/>
                <w:vertAlign w:val="subscript"/>
              </w:rPr>
              <w:t>DOC.G</w:t>
            </w:r>
            <w:r w:rsidRPr="006A259C">
              <w:rPr>
                <w:rFonts w:ascii="Times New Roman" w:hAnsi="Times New Roman" w:cs="Times New Roman"/>
                <w:vertAlign w:val="subscript"/>
              </w:rPr>
              <w:t>W</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DOC</w:t>
            </w:r>
            <w:r w:rsidRPr="00DE2990">
              <w:rPr>
                <w:rFonts w:ascii="Times New Roman" w:eastAsia="Times New Roman" w:hAnsi="Times New Roman" w:cs="Times New Roman"/>
                <w:sz w:val="24"/>
                <w:szCs w:val="24"/>
                <w:vertAlign w:val="subscript"/>
              </w:rPr>
              <w:t>GWconc</w:t>
            </w:r>
            <w:proofErr w:type="spellEnd"/>
            <w:r>
              <w:rPr>
                <w:rFonts w:ascii="Times New Roman" w:eastAsia="Times New Roman" w:hAnsi="Times New Roman" w:cs="Times New Roman"/>
                <w:sz w:val="24"/>
                <w:szCs w:val="24"/>
              </w:rPr>
              <w:t xml:space="preserve"> * Q</w:t>
            </w:r>
            <w:r w:rsidRPr="00DE2990">
              <w:rPr>
                <w:rFonts w:ascii="Times New Roman" w:eastAsia="Times New Roman" w:hAnsi="Times New Roman" w:cs="Times New Roman"/>
                <w:sz w:val="24"/>
                <w:szCs w:val="24"/>
                <w:vertAlign w:val="subscript"/>
              </w:rPr>
              <w:t>GW</w:t>
            </w:r>
          </w:p>
        </w:tc>
      </w:tr>
      <w:tr w:rsidR="00CD3C59" w:rsidRPr="00CC0821" w14:paraId="385F9A85" w14:textId="77777777" w:rsidTr="00CD3C59">
        <w:trPr>
          <w:trHeight w:val="297"/>
        </w:trPr>
        <w:tc>
          <w:tcPr>
            <w:tcW w:w="720" w:type="dxa"/>
          </w:tcPr>
          <w:p w14:paraId="0E0FC5BD" w14:textId="77777777" w:rsidR="00CD3C59" w:rsidRPr="00DE2990"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c>
          <w:tcPr>
            <w:tcW w:w="8640" w:type="dxa"/>
            <w:noWrap/>
          </w:tcPr>
          <w:p w14:paraId="0E218E5F" w14:textId="77777777" w:rsidR="00CD3C59" w:rsidRPr="00B769C2" w:rsidRDefault="00CD3C59" w:rsidP="00CD3C59">
            <w:pPr>
              <w:rPr>
                <w:rFonts w:ascii="Times New Roman" w:eastAsia="Times New Roman" w:hAnsi="Times New Roman" w:cs="Times New Roman"/>
                <w:bCs/>
                <w:sz w:val="24"/>
                <w:szCs w:val="24"/>
              </w:rPr>
            </w:pPr>
            <w:r w:rsidRPr="00DE2990">
              <w:rPr>
                <w:rFonts w:ascii="Times New Roman" w:eastAsia="Times New Roman" w:hAnsi="Times New Roman" w:cs="Times New Roman"/>
                <w:bCs/>
                <w:sz w:val="24"/>
                <w:szCs w:val="24"/>
              </w:rPr>
              <w:t>D</w:t>
            </w:r>
            <w:r w:rsidRPr="00352A4D">
              <w:rPr>
                <w:rFonts w:ascii="Times New Roman" w:eastAsia="Times New Roman" w:hAnsi="Times New Roman" w:cs="Times New Roman"/>
                <w:bCs/>
                <w:sz w:val="24"/>
                <w:szCs w:val="24"/>
                <w:vertAlign w:val="subscript"/>
              </w:rPr>
              <w:t>DOC</w:t>
            </w:r>
            <w:r w:rsidRPr="00DE2990">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vertAlign w:val="subscript"/>
              </w:rPr>
              <w:t>DOC.P</w:t>
            </w:r>
            <w:r w:rsidRPr="00DE2990">
              <w:rPr>
                <w:rFonts w:ascii="Times New Roman" w:eastAsia="Times New Roman" w:hAnsi="Times New Roman" w:cs="Times New Roman"/>
                <w:bCs/>
                <w:sz w:val="24"/>
                <w:szCs w:val="24"/>
                <w:vertAlign w:val="subscript"/>
              </w:rPr>
              <w:t>recip</w:t>
            </w:r>
            <w:proofErr w:type="spellEnd"/>
            <w:r w:rsidRPr="00DE2990">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vertAlign w:val="subscript"/>
              </w:rPr>
              <w:t>DOC.W</w:t>
            </w:r>
            <w:r w:rsidRPr="00DE2990">
              <w:rPr>
                <w:rFonts w:ascii="Times New Roman" w:eastAsia="Times New Roman" w:hAnsi="Times New Roman" w:cs="Times New Roman"/>
                <w:bCs/>
                <w:sz w:val="24"/>
                <w:szCs w:val="24"/>
                <w:vertAlign w:val="subscript"/>
              </w:rPr>
              <w:t>etland</w:t>
            </w:r>
            <w:proofErr w:type="spellEnd"/>
            <w:r w:rsidRPr="00DE2990">
              <w:rPr>
                <w:rFonts w:ascii="Times New Roman" w:eastAsia="Times New Roman" w:hAnsi="Times New Roman" w:cs="Times New Roman"/>
                <w:bCs/>
                <w:sz w:val="24"/>
                <w:szCs w:val="24"/>
              </w:rPr>
              <w:t xml:space="preserve"> </w:t>
            </w:r>
          </w:p>
        </w:tc>
      </w:tr>
      <w:tr w:rsidR="00CD3C59" w:rsidRPr="00CC0821" w14:paraId="63ED5919" w14:textId="77777777" w:rsidTr="00CD3C59">
        <w:trPr>
          <w:trHeight w:val="297"/>
        </w:trPr>
        <w:tc>
          <w:tcPr>
            <w:tcW w:w="720" w:type="dxa"/>
          </w:tcPr>
          <w:p w14:paraId="46B7A926" w14:textId="77777777" w:rsidR="00CD3C59"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1.21</w:t>
            </w:r>
          </w:p>
        </w:tc>
        <w:tc>
          <w:tcPr>
            <w:tcW w:w="8640" w:type="dxa"/>
            <w:noWrap/>
          </w:tcPr>
          <w:p w14:paraId="0EE0DF90" w14:textId="77777777" w:rsidR="00CD3C59" w:rsidRPr="006A259C" w:rsidRDefault="00CD3C59" w:rsidP="00CD3C59">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D</w:t>
            </w:r>
            <w:r w:rsidRPr="00DE2990">
              <w:rPr>
                <w:rFonts w:ascii="Times New Roman" w:eastAsia="Times New Roman" w:hAnsi="Times New Roman" w:cs="Times New Roman"/>
                <w:bCs/>
                <w:sz w:val="24"/>
                <w:szCs w:val="24"/>
                <w:vertAlign w:val="subscript"/>
              </w:rPr>
              <w:t>Precip</w:t>
            </w:r>
            <w:proofErr w:type="spellEnd"/>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DOC</w:t>
            </w:r>
            <w:r>
              <w:rPr>
                <w:rFonts w:ascii="Times New Roman" w:eastAsia="Times New Roman" w:hAnsi="Times New Roman" w:cs="Times New Roman"/>
                <w:bCs/>
                <w:sz w:val="24"/>
                <w:szCs w:val="24"/>
                <w:vertAlign w:val="subscript"/>
              </w:rPr>
              <w:t>PrecipC</w:t>
            </w:r>
            <w:r w:rsidRPr="00DE2990">
              <w:rPr>
                <w:rFonts w:ascii="Times New Roman" w:eastAsia="Times New Roman" w:hAnsi="Times New Roman" w:cs="Times New Roman"/>
                <w:bCs/>
                <w:sz w:val="24"/>
                <w:szCs w:val="24"/>
                <w:vertAlign w:val="subscript"/>
              </w:rPr>
              <w:t>onc</w:t>
            </w:r>
            <w:proofErr w:type="spellEnd"/>
            <w:r>
              <w:rPr>
                <w:rFonts w:ascii="Times New Roman" w:eastAsia="Times New Roman" w:hAnsi="Times New Roman" w:cs="Times New Roman"/>
                <w:bCs/>
                <w:sz w:val="24"/>
                <w:szCs w:val="24"/>
              </w:rPr>
              <w:softHyphen/>
              <w:t xml:space="preserve"> * </w:t>
            </w:r>
            <w:proofErr w:type="spellStart"/>
            <w:r>
              <w:rPr>
                <w:rFonts w:ascii="Times New Roman" w:eastAsia="Times New Roman" w:hAnsi="Times New Roman" w:cs="Times New Roman"/>
                <w:bCs/>
                <w:sz w:val="24"/>
                <w:szCs w:val="24"/>
              </w:rPr>
              <w:t>Q</w:t>
            </w:r>
            <w:r w:rsidRPr="00DE2990">
              <w:rPr>
                <w:rFonts w:ascii="Times New Roman" w:eastAsia="Times New Roman" w:hAnsi="Times New Roman" w:cs="Times New Roman"/>
                <w:bCs/>
                <w:sz w:val="24"/>
                <w:szCs w:val="24"/>
                <w:vertAlign w:val="subscript"/>
              </w:rPr>
              <w:t>Precip</w:t>
            </w:r>
            <w:proofErr w:type="spellEnd"/>
          </w:p>
        </w:tc>
      </w:tr>
      <w:tr w:rsidR="00CD3C59" w:rsidRPr="00CC0821" w14:paraId="3EAB5846" w14:textId="77777777" w:rsidTr="00CD3C59">
        <w:trPr>
          <w:trHeight w:val="297"/>
        </w:trPr>
        <w:tc>
          <w:tcPr>
            <w:tcW w:w="720" w:type="dxa"/>
          </w:tcPr>
          <w:p w14:paraId="2380005B"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c>
          <w:tcPr>
            <w:tcW w:w="8640" w:type="dxa"/>
            <w:noWrap/>
          </w:tcPr>
          <w:p w14:paraId="009A6899"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r w:rsidRPr="00DE2990">
              <w:rPr>
                <w:rFonts w:ascii="Times New Roman" w:eastAsia="Times New Roman" w:hAnsi="Times New Roman" w:cs="Times New Roman"/>
                <w:sz w:val="24"/>
                <w:szCs w:val="24"/>
                <w:vertAlign w:val="subscript"/>
              </w:rPr>
              <w:t>Wetland</w:t>
            </w:r>
            <w:proofErr w:type="spellEnd"/>
            <w:r>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P</w:t>
            </w:r>
            <w:r w:rsidRPr="00DE2990">
              <w:rPr>
                <w:rFonts w:ascii="Times New Roman" w:eastAsia="Times New Roman" w:hAnsi="Times New Roman" w:cs="Times New Roman"/>
                <w:sz w:val="24"/>
                <w:szCs w:val="24"/>
                <w:vertAlign w:val="subscript"/>
              </w:rPr>
              <w:t>Wetland</w:t>
            </w:r>
            <w:proofErr w:type="spellEnd"/>
            <w:r w:rsidRPr="00CC0821">
              <w:rPr>
                <w:rFonts w:ascii="Times New Roman" w:eastAsia="Times New Roman" w:hAnsi="Times New Roman" w:cs="Times New Roman"/>
                <w:sz w:val="24"/>
                <w:szCs w:val="24"/>
              </w:rPr>
              <w:t xml:space="preserve"> * </w:t>
            </w:r>
            <w:proofErr w:type="spellStart"/>
            <w:r w:rsidRPr="00E119CA">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DOC.W</w:t>
            </w:r>
            <w:r w:rsidRPr="00E119CA">
              <w:rPr>
                <w:rFonts w:ascii="Times New Roman" w:eastAsia="Times New Roman" w:hAnsi="Times New Roman" w:cs="Times New Roman"/>
                <w:i/>
                <w:sz w:val="24"/>
                <w:szCs w:val="24"/>
                <w:vertAlign w:val="subscript"/>
              </w:rPr>
              <w:t>etland</w:t>
            </w:r>
            <w:proofErr w:type="spellEnd"/>
            <w:r w:rsidRPr="00CC0821">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Lake</w:t>
            </w:r>
            <w:r w:rsidRPr="00CC0821">
              <w:rPr>
                <w:rFonts w:ascii="Times New Roman" w:eastAsia="Times New Roman" w:hAnsi="Times New Roman" w:cs="Times New Roman"/>
                <w:sz w:val="24"/>
                <w:szCs w:val="24"/>
              </w:rPr>
              <w:t>Perimeter</w:t>
            </w:r>
            <w:proofErr w:type="spellEnd"/>
          </w:p>
        </w:tc>
      </w:tr>
      <w:tr w:rsidR="00CD3C59" w:rsidRPr="00CC0821" w14:paraId="63E89FAF" w14:textId="77777777" w:rsidTr="00CD3C59">
        <w:trPr>
          <w:trHeight w:val="297"/>
        </w:trPr>
        <w:tc>
          <w:tcPr>
            <w:tcW w:w="720" w:type="dxa"/>
          </w:tcPr>
          <w:p w14:paraId="4E665317" w14:textId="77777777" w:rsidR="00CD3C59"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tc>
        <w:tc>
          <w:tcPr>
            <w:tcW w:w="8640" w:type="dxa"/>
            <w:noWrap/>
          </w:tcPr>
          <w:p w14:paraId="468E809B" w14:textId="77777777" w:rsidR="00CD3C59" w:rsidRPr="00B769C2" w:rsidRDefault="00CD3C59" w:rsidP="00CD3C59">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L</w:t>
            </w:r>
            <w:r w:rsidRPr="00524A88">
              <w:rPr>
                <w:rFonts w:ascii="Times New Roman" w:eastAsia="Times New Roman" w:hAnsi="Times New Roman" w:cs="Times New Roman"/>
                <w:bCs/>
                <w:sz w:val="24"/>
                <w:szCs w:val="24"/>
                <w:vertAlign w:val="subscript"/>
              </w:rPr>
              <w:t>Alloch</w:t>
            </w:r>
            <w:proofErr w:type="spellEnd"/>
            <w:r>
              <w:rPr>
                <w:rFonts w:ascii="Times New Roman" w:eastAsia="Times New Roman" w:hAnsi="Times New Roman" w:cs="Times New Roman"/>
                <w:bCs/>
                <w:sz w:val="24"/>
                <w:szCs w:val="24"/>
              </w:rPr>
              <w:t xml:space="preserve"> = </w:t>
            </w:r>
            <w:proofErr w:type="spellStart"/>
            <w:proofErr w:type="gramStart"/>
            <w:r w:rsidRPr="00E119CA">
              <w:rPr>
                <w:rFonts w:ascii="Times New Roman" w:eastAsia="Times New Roman" w:hAnsi="Times New Roman" w:cs="Times New Roman"/>
                <w:bCs/>
                <w:i/>
                <w:sz w:val="24"/>
                <w:szCs w:val="24"/>
              </w:rPr>
              <w:t>C</w:t>
            </w:r>
            <w:r>
              <w:rPr>
                <w:rFonts w:ascii="Times New Roman" w:eastAsia="Times New Roman" w:hAnsi="Times New Roman" w:cs="Times New Roman"/>
                <w:bCs/>
                <w:i/>
                <w:sz w:val="24"/>
                <w:szCs w:val="24"/>
                <w:vertAlign w:val="subscript"/>
              </w:rPr>
              <w:t>L.</w:t>
            </w:r>
            <w:r w:rsidRPr="00E119CA">
              <w:rPr>
                <w:rFonts w:ascii="Times New Roman" w:eastAsia="Times New Roman" w:hAnsi="Times New Roman" w:cs="Times New Roman"/>
                <w:bCs/>
                <w:i/>
                <w:sz w:val="24"/>
                <w:szCs w:val="24"/>
                <w:vertAlign w:val="subscript"/>
              </w:rPr>
              <w:t>Alloch</w:t>
            </w:r>
            <w:proofErr w:type="spellEnd"/>
            <w:proofErr w:type="gramEnd"/>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POC</w:t>
            </w:r>
            <w:r w:rsidRPr="00352A4D">
              <w:rPr>
                <w:rFonts w:ascii="Times New Roman" w:eastAsia="Times New Roman" w:hAnsi="Times New Roman" w:cs="Times New Roman"/>
                <w:bCs/>
                <w:sz w:val="24"/>
                <w:szCs w:val="24"/>
                <w:vertAlign w:val="subscript"/>
              </w:rPr>
              <w:t>Alloch</w:t>
            </w:r>
            <w:proofErr w:type="spellEnd"/>
          </w:p>
        </w:tc>
      </w:tr>
      <w:tr w:rsidR="00CD3C59" w:rsidRPr="00CC0821" w14:paraId="5CB00FA4" w14:textId="77777777" w:rsidTr="00CD3C59">
        <w:trPr>
          <w:trHeight w:val="297"/>
        </w:trPr>
        <w:tc>
          <w:tcPr>
            <w:tcW w:w="720" w:type="dxa"/>
          </w:tcPr>
          <w:p w14:paraId="6E42F38F"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8640" w:type="dxa"/>
            <w:noWrap/>
          </w:tcPr>
          <w:p w14:paraId="19869FE0"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sidRPr="00352A4D">
              <w:rPr>
                <w:rFonts w:ascii="Times New Roman" w:eastAsia="Times New Roman" w:hAnsi="Times New Roman" w:cs="Times New Roman"/>
                <w:sz w:val="24"/>
                <w:szCs w:val="24"/>
                <w:vertAlign w:val="subscript"/>
              </w:rPr>
              <w:t>DOCAlloch</w:t>
            </w:r>
            <w:proofErr w:type="spellEnd"/>
            <w:r>
              <w:rPr>
                <w:rFonts w:ascii="Times New Roman" w:eastAsia="Times New Roman" w:hAnsi="Times New Roman" w:cs="Times New Roman"/>
                <w:sz w:val="24"/>
                <w:szCs w:val="24"/>
              </w:rPr>
              <w:t xml:space="preserve"> = </w:t>
            </w:r>
            <w:proofErr w:type="spellStart"/>
            <w:r w:rsidRPr="00E119CA">
              <w:rPr>
                <w:rFonts w:ascii="Times New Roman" w:eastAsia="Times New Roman" w:hAnsi="Times New Roman" w:cs="Times New Roman"/>
                <w:i/>
                <w:sz w:val="24"/>
                <w:szCs w:val="24"/>
              </w:rPr>
              <w:t>RDOC</w:t>
            </w:r>
            <w:r w:rsidRPr="00E119CA">
              <w:rPr>
                <w:rFonts w:ascii="Times New Roman" w:eastAsia="Times New Roman" w:hAnsi="Times New Roman" w:cs="Times New Roman"/>
                <w:i/>
                <w:sz w:val="24"/>
                <w:szCs w:val="24"/>
                <w:vertAlign w:val="subscript"/>
              </w:rPr>
              <w:t>Alloch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DOC</w:t>
            </w:r>
            <w:r w:rsidRPr="00DE2990">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 </w:t>
            </w:r>
            <w:r>
              <w:rPr>
                <w:rFonts w:ascii="Times New Roman" w:hAnsi="Times New Roman" w:cs="Times New Roman"/>
                <w:i/>
              </w:rPr>
              <w:t>θ</w:t>
            </w:r>
            <w:r w:rsidRPr="00E119CA">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vertAlign w:val="superscript"/>
              </w:rPr>
              <w:t>(T-</w:t>
            </w:r>
            <w:proofErr w:type="spellStart"/>
            <w:r w:rsidRPr="00E119CA">
              <w:rPr>
                <w:rFonts w:ascii="Times New Roman" w:eastAsia="Times New Roman" w:hAnsi="Times New Roman" w:cs="Times New Roman"/>
                <w:i/>
                <w:sz w:val="24"/>
                <w:szCs w:val="24"/>
                <w:vertAlign w:val="superscript"/>
              </w:rPr>
              <w:t>TBase</w:t>
            </w:r>
            <w:proofErr w:type="spellEnd"/>
            <w:r>
              <w:rPr>
                <w:rFonts w:ascii="Times New Roman" w:eastAsia="Times New Roman" w:hAnsi="Times New Roman" w:cs="Times New Roman"/>
                <w:sz w:val="24"/>
                <w:szCs w:val="24"/>
                <w:vertAlign w:val="superscript"/>
              </w:rPr>
              <w:t>)</w:t>
            </w:r>
          </w:p>
        </w:tc>
      </w:tr>
      <w:tr w:rsidR="00CD3C59" w:rsidRPr="00CC0821" w14:paraId="336E47F2" w14:textId="77777777" w:rsidTr="00CD3C59">
        <w:trPr>
          <w:trHeight w:val="297"/>
        </w:trPr>
        <w:tc>
          <w:tcPr>
            <w:tcW w:w="720" w:type="dxa"/>
          </w:tcPr>
          <w:p w14:paraId="6954FA6A" w14:textId="77777777" w:rsidR="00CD3C59"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c>
          <w:tcPr>
            <w:tcW w:w="8640" w:type="dxa"/>
            <w:noWrap/>
          </w:tcPr>
          <w:p w14:paraId="7C17ADAA"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rPr>
              <w:t>E</w:t>
            </w:r>
            <w:r w:rsidRPr="00352A4D">
              <w:rPr>
                <w:rFonts w:ascii="Times New Roman" w:eastAsia="Times New Roman" w:hAnsi="Times New Roman" w:cs="Times New Roman"/>
                <w:bCs/>
                <w:sz w:val="24"/>
                <w:szCs w:val="24"/>
                <w:vertAlign w:val="subscript"/>
              </w:rPr>
              <w:t>DOCAlloch</w:t>
            </w:r>
            <w:proofErr w:type="spellEnd"/>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DOC</w:t>
            </w:r>
            <w:r w:rsidRPr="00524A88">
              <w:rPr>
                <w:rFonts w:ascii="Times New Roman" w:eastAsia="Times New Roman" w:hAnsi="Times New Roman" w:cs="Times New Roman"/>
                <w:bCs/>
                <w:sz w:val="24"/>
                <w:szCs w:val="24"/>
                <w:vertAlign w:val="subscript"/>
              </w:rPr>
              <w:t>Alloch</w:t>
            </w:r>
            <w:proofErr w:type="spellEnd"/>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Q</w:t>
            </w:r>
            <w:r w:rsidRPr="00352A4D">
              <w:rPr>
                <w:rFonts w:ascii="Times New Roman" w:eastAsia="Times New Roman" w:hAnsi="Times New Roman" w:cs="Times New Roman"/>
                <w:bCs/>
                <w:sz w:val="24"/>
                <w:szCs w:val="24"/>
                <w:vertAlign w:val="subscript"/>
              </w:rPr>
              <w:t>Outflow</w:t>
            </w:r>
            <w:proofErr w:type="spellEnd"/>
          </w:p>
        </w:tc>
      </w:tr>
      <w:tr w:rsidR="00CD3C59" w:rsidRPr="00CC0821" w14:paraId="0C14FC9A" w14:textId="77777777" w:rsidTr="00CD3C59">
        <w:trPr>
          <w:trHeight w:val="297"/>
        </w:trPr>
        <w:tc>
          <w:tcPr>
            <w:tcW w:w="720" w:type="dxa"/>
          </w:tcPr>
          <w:p w14:paraId="28CAEC0D" w14:textId="77777777" w:rsidR="00CD3C59" w:rsidRDefault="00CD3C59" w:rsidP="00CD3C59">
            <w:pPr>
              <w:rPr>
                <w:rFonts w:ascii="Times New Roman" w:eastAsia="Times New Roman" w:hAnsi="Times New Roman" w:cs="Times New Roman"/>
                <w:sz w:val="24"/>
                <w:szCs w:val="24"/>
              </w:rPr>
            </w:pPr>
          </w:p>
        </w:tc>
        <w:tc>
          <w:tcPr>
            <w:tcW w:w="8640" w:type="dxa"/>
            <w:noWrap/>
          </w:tcPr>
          <w:p w14:paraId="0BCE8019" w14:textId="77777777" w:rsidR="00CD3C59" w:rsidRDefault="00CD3C59" w:rsidP="00CD3C59">
            <w:pPr>
              <w:rPr>
                <w:rFonts w:ascii="Times New Roman" w:eastAsia="Times New Roman" w:hAnsi="Times New Roman" w:cs="Times New Roman"/>
                <w:sz w:val="24"/>
                <w:szCs w:val="24"/>
              </w:rPr>
            </w:pPr>
          </w:p>
        </w:tc>
      </w:tr>
      <w:tr w:rsidR="00CD3C59" w:rsidRPr="00CC0821" w14:paraId="49E4AB90" w14:textId="77777777" w:rsidTr="00CD3C59">
        <w:trPr>
          <w:trHeight w:val="297"/>
        </w:trPr>
        <w:tc>
          <w:tcPr>
            <w:tcW w:w="720" w:type="dxa"/>
          </w:tcPr>
          <w:p w14:paraId="1C2B584B" w14:textId="77777777" w:rsidR="00CD3C59" w:rsidRPr="00B769C2" w:rsidRDefault="00CD3C59" w:rsidP="00CD3C59">
            <w:pPr>
              <w:rPr>
                <w:rFonts w:ascii="Times New Roman" w:hAnsi="Times New Roman" w:cs="Times New Roman"/>
                <w:b/>
              </w:rPr>
            </w:pPr>
          </w:p>
        </w:tc>
        <w:tc>
          <w:tcPr>
            <w:tcW w:w="8640" w:type="dxa"/>
            <w:noWrap/>
          </w:tcPr>
          <w:p w14:paraId="45E6FF80" w14:textId="77777777" w:rsidR="00CD3C59" w:rsidRPr="00B769C2" w:rsidRDefault="00CD3C59" w:rsidP="00CD3C59">
            <w:pPr>
              <w:rPr>
                <w:rFonts w:ascii="Times New Roman" w:hAnsi="Times New Roman" w:cs="Times New Roman"/>
                <w:b/>
              </w:rPr>
            </w:pPr>
            <w:proofErr w:type="spellStart"/>
            <w:r w:rsidRPr="00B769C2">
              <w:rPr>
                <w:rFonts w:ascii="Times New Roman" w:hAnsi="Times New Roman" w:cs="Times New Roman"/>
                <w:b/>
              </w:rPr>
              <w:t>Allochthony</w:t>
            </w:r>
            <w:proofErr w:type="spellEnd"/>
            <w:r w:rsidRPr="00B769C2">
              <w:rPr>
                <w:rFonts w:ascii="Times New Roman" w:hAnsi="Times New Roman" w:cs="Times New Roman"/>
                <w:b/>
              </w:rPr>
              <w:t>, POC</w:t>
            </w:r>
          </w:p>
        </w:tc>
      </w:tr>
      <w:tr w:rsidR="00CD3C59" w:rsidRPr="00CC0821" w14:paraId="441A7CE8" w14:textId="77777777" w:rsidTr="00CD3C59">
        <w:trPr>
          <w:trHeight w:val="297"/>
        </w:trPr>
        <w:tc>
          <w:tcPr>
            <w:tcW w:w="720" w:type="dxa"/>
          </w:tcPr>
          <w:p w14:paraId="649699E3" w14:textId="77777777" w:rsidR="00CD3C59" w:rsidRDefault="00CD3C59" w:rsidP="00CD3C59">
            <w:pPr>
              <w:rPr>
                <w:rFonts w:ascii="Times New Roman" w:hAnsi="Times New Roman" w:cs="Times New Roman"/>
              </w:rPr>
            </w:pPr>
            <w:r>
              <w:rPr>
                <w:rFonts w:ascii="Times New Roman" w:hAnsi="Times New Roman" w:cs="Times New Roman"/>
              </w:rPr>
              <w:t>2.1</w:t>
            </w:r>
          </w:p>
        </w:tc>
        <w:tc>
          <w:tcPr>
            <w:tcW w:w="8640" w:type="dxa"/>
            <w:noWrap/>
          </w:tcPr>
          <w:p w14:paraId="009A8CDC" w14:textId="77777777" w:rsidR="00CD3C59" w:rsidRPr="006A259C" w:rsidRDefault="00CD3C59" w:rsidP="00CD3C59">
            <w:pPr>
              <w:ind w:left="720" w:hanging="720"/>
              <w:rPr>
                <w:rFonts w:ascii="Times New Roman" w:eastAsia="Times New Roman" w:hAnsi="Times New Roman" w:cs="Times New Roman"/>
                <w:b/>
                <w:bCs/>
                <w:sz w:val="24"/>
                <w:szCs w:val="24"/>
                <w:vertAlign w:val="subscript"/>
              </w:rPr>
            </w:pPr>
            <w:r>
              <w:rPr>
                <w:rFonts w:ascii="Times New Roman" w:hAnsi="Times New Roman" w:cs="Times New Roman"/>
              </w:rPr>
              <w:t>I</w:t>
            </w:r>
            <w:r>
              <w:rPr>
                <w:rFonts w:ascii="Times New Roman" w:hAnsi="Times New Roman" w:cs="Times New Roman"/>
                <w:vertAlign w:val="subscript"/>
              </w:rPr>
              <w:t>P</w:t>
            </w:r>
            <w:r w:rsidRPr="00352A4D">
              <w:rPr>
                <w:rFonts w:ascii="Times New Roman" w:hAnsi="Times New Roman" w:cs="Times New Roman"/>
                <w:vertAlign w:val="subscript"/>
              </w:rPr>
              <w:t>OC</w:t>
            </w:r>
            <w:r>
              <w:rPr>
                <w:rFonts w:ascii="Times New Roman" w:hAnsi="Times New Roman" w:cs="Times New Roman"/>
              </w:rPr>
              <w:t xml:space="preserve"> = I</w:t>
            </w:r>
            <w:r w:rsidRPr="00352A4D">
              <w:rPr>
                <w:rFonts w:ascii="Times New Roman" w:hAnsi="Times New Roman" w:cs="Times New Roman"/>
                <w:vertAlign w:val="subscript"/>
              </w:rPr>
              <w:t>DOC</w:t>
            </w:r>
            <w:r>
              <w:rPr>
                <w:rFonts w:ascii="Times New Roman" w:hAnsi="Times New Roman" w:cs="Times New Roman"/>
              </w:rPr>
              <w:t xml:space="preserve"> * </w:t>
            </w:r>
            <w:proofErr w:type="spellStart"/>
            <w:r>
              <w:rPr>
                <w:rFonts w:ascii="Times New Roman" w:hAnsi="Times New Roman" w:cs="Times New Roman"/>
                <w:i/>
              </w:rPr>
              <w:t>C</w:t>
            </w:r>
            <w:r>
              <w:rPr>
                <w:rFonts w:ascii="Times New Roman" w:hAnsi="Times New Roman" w:cs="Times New Roman"/>
                <w:i/>
                <w:vertAlign w:val="subscript"/>
              </w:rPr>
              <w:t>POC.Factor</w:t>
            </w:r>
            <w:proofErr w:type="spellEnd"/>
          </w:p>
        </w:tc>
      </w:tr>
      <w:tr w:rsidR="00CD3C59" w:rsidRPr="00CC0821" w14:paraId="7987806A" w14:textId="77777777" w:rsidTr="00CD3C59">
        <w:trPr>
          <w:trHeight w:val="297"/>
        </w:trPr>
        <w:tc>
          <w:tcPr>
            <w:tcW w:w="720" w:type="dxa"/>
          </w:tcPr>
          <w:p w14:paraId="4736B7D5"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8640" w:type="dxa"/>
            <w:noWrap/>
          </w:tcPr>
          <w:p w14:paraId="19374CBC"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352A4D">
              <w:rPr>
                <w:rFonts w:ascii="Times New Roman" w:eastAsia="Times New Roman" w:hAnsi="Times New Roman" w:cs="Times New Roman"/>
                <w:sz w:val="24"/>
                <w:szCs w:val="24"/>
                <w:vertAlign w:val="subscript"/>
              </w:rPr>
              <w:t>POC</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w:t>
            </w:r>
            <w:r w:rsidRPr="00524A88">
              <w:rPr>
                <w:rFonts w:ascii="Times New Roman" w:eastAsia="Times New Roman" w:hAnsi="Times New Roman" w:cs="Times New Roman"/>
                <w:sz w:val="24"/>
                <w:szCs w:val="24"/>
                <w:vertAlign w:val="subscript"/>
              </w:rPr>
              <w:t>POCCanopy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w:t>
            </w:r>
            <w:r w:rsidRPr="00524A88">
              <w:rPr>
                <w:rFonts w:ascii="Times New Roman" w:eastAsia="Times New Roman" w:hAnsi="Times New Roman" w:cs="Times New Roman"/>
                <w:sz w:val="24"/>
                <w:szCs w:val="24"/>
                <w:vertAlign w:val="subscript"/>
              </w:rPr>
              <w:t>POCWetland</w:t>
            </w:r>
            <w:proofErr w:type="spellEnd"/>
          </w:p>
        </w:tc>
      </w:tr>
      <w:tr w:rsidR="00CD3C59" w:rsidRPr="00CC0821" w14:paraId="2732C30A" w14:textId="77777777" w:rsidTr="00CD3C59">
        <w:trPr>
          <w:trHeight w:val="297"/>
        </w:trPr>
        <w:tc>
          <w:tcPr>
            <w:tcW w:w="720" w:type="dxa"/>
          </w:tcPr>
          <w:p w14:paraId="5E566495"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2.21</w:t>
            </w:r>
          </w:p>
        </w:tc>
        <w:tc>
          <w:tcPr>
            <w:tcW w:w="8640" w:type="dxa"/>
            <w:noWrap/>
          </w:tcPr>
          <w:p w14:paraId="335D8E8F"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r w:rsidRPr="00524A88">
              <w:rPr>
                <w:rFonts w:ascii="Times New Roman" w:eastAsia="Times New Roman" w:hAnsi="Times New Roman" w:cs="Times New Roman"/>
                <w:sz w:val="24"/>
                <w:szCs w:val="24"/>
                <w:vertAlign w:val="subscript"/>
              </w:rPr>
              <w:t>POCCanopy</w:t>
            </w:r>
            <w:proofErr w:type="spellEnd"/>
            <w:r>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P</w:t>
            </w:r>
            <w:r w:rsidRPr="00DE2990">
              <w:rPr>
                <w:rFonts w:ascii="Times New Roman" w:eastAsia="Times New Roman" w:hAnsi="Times New Roman" w:cs="Times New Roman"/>
                <w:sz w:val="24"/>
                <w:szCs w:val="24"/>
                <w:vertAlign w:val="subscript"/>
              </w:rPr>
              <w:t>Canopy</w:t>
            </w:r>
            <w:proofErr w:type="spellEnd"/>
            <w:r w:rsidRPr="00CC0821">
              <w:rPr>
                <w:rFonts w:ascii="Times New Roman" w:eastAsia="Times New Roman" w:hAnsi="Times New Roman" w:cs="Times New Roman"/>
                <w:sz w:val="24"/>
                <w:szCs w:val="24"/>
              </w:rPr>
              <w:t xml:space="preserve"> * </w:t>
            </w:r>
            <w:proofErr w:type="spellStart"/>
            <w:r w:rsidRPr="00E119CA">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POC.A</w:t>
            </w:r>
            <w:r w:rsidRPr="00E119CA">
              <w:rPr>
                <w:rFonts w:ascii="Times New Roman" w:eastAsia="Times New Roman" w:hAnsi="Times New Roman" w:cs="Times New Roman"/>
                <w:i/>
                <w:sz w:val="24"/>
                <w:szCs w:val="24"/>
                <w:vertAlign w:val="subscript"/>
              </w:rPr>
              <w:t>erial</w:t>
            </w:r>
            <w:proofErr w:type="spellEnd"/>
            <w:r w:rsidRPr="00CC0821">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Lake</w:t>
            </w:r>
            <w:r w:rsidRPr="00CC0821">
              <w:rPr>
                <w:rFonts w:ascii="Times New Roman" w:eastAsia="Times New Roman" w:hAnsi="Times New Roman" w:cs="Times New Roman"/>
                <w:sz w:val="24"/>
                <w:szCs w:val="24"/>
              </w:rPr>
              <w:t>Perimeter</w:t>
            </w:r>
            <w:proofErr w:type="spellEnd"/>
          </w:p>
        </w:tc>
      </w:tr>
      <w:tr w:rsidR="00CD3C59" w:rsidRPr="00CC0821" w14:paraId="03838829" w14:textId="77777777" w:rsidTr="00CD3C59">
        <w:trPr>
          <w:trHeight w:val="297"/>
        </w:trPr>
        <w:tc>
          <w:tcPr>
            <w:tcW w:w="720" w:type="dxa"/>
          </w:tcPr>
          <w:p w14:paraId="61712E39"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2.22</w:t>
            </w:r>
          </w:p>
        </w:tc>
        <w:tc>
          <w:tcPr>
            <w:tcW w:w="8640" w:type="dxa"/>
            <w:noWrap/>
          </w:tcPr>
          <w:p w14:paraId="4E072782"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r w:rsidRPr="00524A88">
              <w:rPr>
                <w:rFonts w:ascii="Times New Roman" w:eastAsia="Times New Roman" w:hAnsi="Times New Roman" w:cs="Times New Roman"/>
                <w:sz w:val="24"/>
                <w:szCs w:val="24"/>
                <w:vertAlign w:val="subscript"/>
              </w:rPr>
              <w:t>POCWetland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vertAlign w:val="subscript"/>
              </w:rPr>
              <w:t>DOC.W</w:t>
            </w:r>
            <w:r w:rsidRPr="00DE2990">
              <w:rPr>
                <w:rFonts w:ascii="Times New Roman" w:eastAsia="Times New Roman" w:hAnsi="Times New Roman" w:cs="Times New Roman"/>
                <w:bCs/>
                <w:sz w:val="24"/>
                <w:szCs w:val="24"/>
                <w:vertAlign w:val="subscript"/>
              </w:rPr>
              <w:t>etland</w:t>
            </w:r>
            <w:proofErr w:type="spellEnd"/>
            <w:r>
              <w:rPr>
                <w:rFonts w:ascii="Times New Roman" w:eastAsia="Times New Roman" w:hAnsi="Times New Roman" w:cs="Times New Roman"/>
                <w:sz w:val="24"/>
                <w:szCs w:val="24"/>
              </w:rPr>
              <w:t xml:space="preserve"> * </w:t>
            </w:r>
            <w:proofErr w:type="spellStart"/>
            <w:r>
              <w:rPr>
                <w:rFonts w:ascii="Times New Roman" w:hAnsi="Times New Roman" w:cs="Times New Roman"/>
                <w:i/>
              </w:rPr>
              <w:t>C</w:t>
            </w:r>
            <w:r>
              <w:rPr>
                <w:rFonts w:ascii="Times New Roman" w:hAnsi="Times New Roman" w:cs="Times New Roman"/>
                <w:i/>
                <w:vertAlign w:val="subscript"/>
              </w:rPr>
              <w:t>POC.Factor</w:t>
            </w:r>
            <w:proofErr w:type="spellEnd"/>
          </w:p>
        </w:tc>
      </w:tr>
      <w:tr w:rsidR="00CD3C59" w:rsidRPr="00CC0821" w14:paraId="6200D9D4" w14:textId="77777777" w:rsidTr="00CD3C59">
        <w:trPr>
          <w:trHeight w:val="297"/>
        </w:trPr>
        <w:tc>
          <w:tcPr>
            <w:tcW w:w="720" w:type="dxa"/>
          </w:tcPr>
          <w:p w14:paraId="680B4FE1"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8640" w:type="dxa"/>
            <w:noWrap/>
          </w:tcPr>
          <w:p w14:paraId="1504536B"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w:t>
            </w:r>
            <w:r w:rsidRPr="00524A88">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 </w:t>
            </w:r>
            <w:proofErr w:type="spellStart"/>
            <w:r w:rsidRPr="00E119CA">
              <w:rPr>
                <w:rFonts w:ascii="Times New Roman" w:eastAsia="Times New Roman" w:hAnsi="Times New Roman" w:cs="Times New Roman"/>
                <w:i/>
                <w:sz w:val="24"/>
                <w:szCs w:val="24"/>
              </w:rPr>
              <w:t>BPOC</w:t>
            </w:r>
            <w:r w:rsidRPr="00E119CA">
              <w:rPr>
                <w:rFonts w:ascii="Times New Roman" w:eastAsia="Times New Roman" w:hAnsi="Times New Roman" w:cs="Times New Roman"/>
                <w:i/>
                <w:sz w:val="24"/>
                <w:szCs w:val="24"/>
                <w:vertAlign w:val="subscript"/>
              </w:rPr>
              <w:t>Alloch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POC</w:t>
            </w:r>
            <w:r w:rsidRPr="00DE2990">
              <w:rPr>
                <w:rFonts w:ascii="Times New Roman" w:eastAsia="Times New Roman" w:hAnsi="Times New Roman" w:cs="Times New Roman"/>
                <w:sz w:val="24"/>
                <w:szCs w:val="24"/>
                <w:vertAlign w:val="subscript"/>
              </w:rPr>
              <w:t>Alloch</w:t>
            </w:r>
            <w:proofErr w:type="spellEnd"/>
          </w:p>
        </w:tc>
      </w:tr>
      <w:tr w:rsidR="00CD3C59" w:rsidRPr="00CC0821" w14:paraId="5D4E6A96" w14:textId="77777777" w:rsidTr="00CD3C59">
        <w:trPr>
          <w:trHeight w:val="297"/>
        </w:trPr>
        <w:tc>
          <w:tcPr>
            <w:tcW w:w="720" w:type="dxa"/>
          </w:tcPr>
          <w:p w14:paraId="55B18F6D" w14:textId="77777777" w:rsidR="00CD3C59"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c>
          <w:tcPr>
            <w:tcW w:w="8640" w:type="dxa"/>
            <w:noWrap/>
          </w:tcPr>
          <w:p w14:paraId="17D83AA4"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vertAlign w:val="subscript"/>
              </w:rPr>
              <w:t>P</w:t>
            </w:r>
            <w:r w:rsidRPr="00352A4D">
              <w:rPr>
                <w:rFonts w:ascii="Times New Roman" w:eastAsia="Times New Roman" w:hAnsi="Times New Roman" w:cs="Times New Roman"/>
                <w:bCs/>
                <w:sz w:val="24"/>
                <w:szCs w:val="24"/>
                <w:vertAlign w:val="subscript"/>
              </w:rPr>
              <w:t>OCAlloch</w:t>
            </w:r>
            <w:proofErr w:type="spellEnd"/>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POC</w:t>
            </w:r>
            <w:r w:rsidRPr="00524A88">
              <w:rPr>
                <w:rFonts w:ascii="Times New Roman" w:eastAsia="Times New Roman" w:hAnsi="Times New Roman" w:cs="Times New Roman"/>
                <w:bCs/>
                <w:sz w:val="24"/>
                <w:szCs w:val="24"/>
                <w:vertAlign w:val="subscript"/>
              </w:rPr>
              <w:t>Alloch</w:t>
            </w:r>
            <w:proofErr w:type="spellEnd"/>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Q</w:t>
            </w:r>
            <w:r w:rsidRPr="00352A4D">
              <w:rPr>
                <w:rFonts w:ascii="Times New Roman" w:eastAsia="Times New Roman" w:hAnsi="Times New Roman" w:cs="Times New Roman"/>
                <w:bCs/>
                <w:sz w:val="24"/>
                <w:szCs w:val="24"/>
                <w:vertAlign w:val="subscript"/>
              </w:rPr>
              <w:t>Outflow</w:t>
            </w:r>
            <w:proofErr w:type="spellEnd"/>
          </w:p>
        </w:tc>
      </w:tr>
      <w:tr w:rsidR="00CD3C59" w:rsidRPr="00CC0821" w14:paraId="70933851" w14:textId="77777777" w:rsidTr="00CD3C59">
        <w:trPr>
          <w:trHeight w:val="297"/>
        </w:trPr>
        <w:tc>
          <w:tcPr>
            <w:tcW w:w="720" w:type="dxa"/>
          </w:tcPr>
          <w:p w14:paraId="245BE17F" w14:textId="77777777" w:rsidR="00CD3C59" w:rsidRDefault="00CD3C59" w:rsidP="00CD3C59">
            <w:pPr>
              <w:rPr>
                <w:rFonts w:ascii="Times New Roman" w:eastAsia="Times New Roman" w:hAnsi="Times New Roman" w:cs="Times New Roman"/>
                <w:sz w:val="24"/>
                <w:szCs w:val="24"/>
              </w:rPr>
            </w:pPr>
          </w:p>
        </w:tc>
        <w:tc>
          <w:tcPr>
            <w:tcW w:w="8640" w:type="dxa"/>
            <w:noWrap/>
          </w:tcPr>
          <w:p w14:paraId="73E69947" w14:textId="77777777" w:rsidR="00CD3C59" w:rsidRDefault="00CD3C59" w:rsidP="00CD3C59">
            <w:pPr>
              <w:rPr>
                <w:rFonts w:ascii="Times New Roman" w:eastAsia="Times New Roman" w:hAnsi="Times New Roman" w:cs="Times New Roman"/>
                <w:sz w:val="24"/>
                <w:szCs w:val="24"/>
              </w:rPr>
            </w:pPr>
          </w:p>
        </w:tc>
      </w:tr>
      <w:tr w:rsidR="00CD3C59" w:rsidRPr="00CC0821" w14:paraId="3AA27269" w14:textId="77777777" w:rsidTr="00CD3C59">
        <w:trPr>
          <w:trHeight w:val="297"/>
        </w:trPr>
        <w:tc>
          <w:tcPr>
            <w:tcW w:w="720" w:type="dxa"/>
          </w:tcPr>
          <w:p w14:paraId="5AE4819F" w14:textId="77777777" w:rsidR="00CD3C59" w:rsidRDefault="00CD3C59" w:rsidP="00CD3C59">
            <w:pPr>
              <w:rPr>
                <w:rFonts w:ascii="Times New Roman" w:eastAsia="Times New Roman" w:hAnsi="Times New Roman" w:cs="Times New Roman"/>
                <w:sz w:val="24"/>
                <w:szCs w:val="24"/>
              </w:rPr>
            </w:pPr>
          </w:p>
        </w:tc>
        <w:tc>
          <w:tcPr>
            <w:tcW w:w="8640" w:type="dxa"/>
            <w:noWrap/>
          </w:tcPr>
          <w:p w14:paraId="0B4D96E4" w14:textId="77777777" w:rsidR="00CD3C59" w:rsidRPr="00CF4D92" w:rsidRDefault="00CD3C59" w:rsidP="00CD3C59">
            <w:pPr>
              <w:rPr>
                <w:rFonts w:ascii="Times New Roman" w:eastAsia="Times New Roman" w:hAnsi="Times New Roman" w:cs="Times New Roman"/>
                <w:b/>
                <w:sz w:val="24"/>
                <w:szCs w:val="24"/>
              </w:rPr>
            </w:pPr>
            <w:r w:rsidRPr="00CF4D92">
              <w:rPr>
                <w:rFonts w:ascii="Times New Roman" w:eastAsia="Times New Roman" w:hAnsi="Times New Roman" w:cs="Times New Roman"/>
                <w:b/>
                <w:sz w:val="24"/>
                <w:szCs w:val="24"/>
              </w:rPr>
              <w:t>Autochthony, DOC</w:t>
            </w:r>
          </w:p>
        </w:tc>
      </w:tr>
      <w:tr w:rsidR="00CD3C59" w:rsidRPr="00CC0821" w14:paraId="5CB064F0" w14:textId="77777777" w:rsidTr="00CD3C59">
        <w:trPr>
          <w:trHeight w:val="297"/>
        </w:trPr>
        <w:tc>
          <w:tcPr>
            <w:tcW w:w="720" w:type="dxa"/>
            <w:shd w:val="clear" w:color="auto" w:fill="auto"/>
          </w:tcPr>
          <w:p w14:paraId="050BE7DC"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3.1</w:t>
            </w:r>
          </w:p>
        </w:tc>
        <w:tc>
          <w:tcPr>
            <w:tcW w:w="8640" w:type="dxa"/>
            <w:shd w:val="clear" w:color="auto" w:fill="auto"/>
            <w:noWrap/>
          </w:tcPr>
          <w:p w14:paraId="34CAA1DD" w14:textId="6ECF0CA4" w:rsidR="00CD3C59" w:rsidRPr="00694AAD" w:rsidRDefault="00070658" w:rsidP="00694AAD">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N</w:t>
            </w:r>
            <w:commentRangeStart w:id="138"/>
            <w:r w:rsidR="00CD3C59" w:rsidRPr="00ED587F">
              <w:rPr>
                <w:rFonts w:ascii="Times New Roman" w:eastAsia="Times New Roman" w:hAnsi="Times New Roman" w:cs="Times New Roman"/>
                <w:bCs/>
                <w:sz w:val="24"/>
                <w:szCs w:val="24"/>
              </w:rPr>
              <w:t>PP</w:t>
            </w:r>
            <w:commentRangeEnd w:id="138"/>
            <w:r>
              <w:rPr>
                <w:rStyle w:val="CommentReference"/>
              </w:rPr>
              <w:commentReference w:id="138"/>
            </w:r>
            <w:r w:rsidR="00CD3C59" w:rsidRPr="00ED587F">
              <w:rPr>
                <w:rFonts w:ascii="Times New Roman" w:eastAsia="Times New Roman" w:hAnsi="Times New Roman" w:cs="Times New Roman"/>
                <w:bCs/>
                <w:sz w:val="24"/>
                <w:szCs w:val="24"/>
                <w:vertAlign w:val="subscript"/>
              </w:rPr>
              <w:t>T</w:t>
            </w:r>
            <w:r w:rsidR="00C63123">
              <w:rPr>
                <w:rFonts w:ascii="Times New Roman" w:eastAsia="Times New Roman" w:hAnsi="Times New Roman" w:cs="Times New Roman"/>
                <w:bCs/>
                <w:sz w:val="24"/>
                <w:szCs w:val="24"/>
                <w:vertAlign w:val="subscript"/>
              </w:rPr>
              <w:t>ot</w:t>
            </w:r>
            <w:proofErr w:type="spellEnd"/>
            <w:r w:rsidR="00CD3C59" w:rsidRPr="00ED587F">
              <w:rPr>
                <w:rFonts w:ascii="Times New Roman" w:eastAsia="Times New Roman" w:hAnsi="Times New Roman" w:cs="Times New Roman"/>
                <w:bCs/>
                <w:sz w:val="24"/>
                <w:szCs w:val="24"/>
              </w:rPr>
              <w:t xml:space="preserve"> = </w:t>
            </w:r>
            <w:del w:id="139" w:author="Paul Hanson" w:date="2017-08-16T11:39:00Z">
              <w:r w:rsidR="00CD3C59" w:rsidRPr="00ED587F" w:rsidDel="00694AAD">
                <w:rPr>
                  <w:rFonts w:ascii="Times New Roman" w:eastAsia="Times New Roman" w:hAnsi="Times New Roman" w:cs="Times New Roman"/>
                  <w:bCs/>
                  <w:sz w:val="24"/>
                  <w:szCs w:val="24"/>
                </w:rPr>
                <w:delText xml:space="preserve"> </w:delText>
              </w:r>
            </w:del>
            <w:r w:rsidR="00CD3C59" w:rsidRPr="00ED587F">
              <w:rPr>
                <w:rFonts w:ascii="Times New Roman" w:eastAsia="Times New Roman" w:hAnsi="Times New Roman" w:cs="Times New Roman"/>
                <w:sz w:val="24"/>
                <w:szCs w:val="24"/>
              </w:rPr>
              <w:t>10</w:t>
            </w:r>
            <w:r w:rsidR="00CD3C59" w:rsidRPr="00ED587F">
              <w:rPr>
                <w:rFonts w:ascii="Times New Roman" w:eastAsia="Times New Roman" w:hAnsi="Times New Roman" w:cs="Times New Roman"/>
                <w:sz w:val="24"/>
                <w:szCs w:val="24"/>
                <w:vertAlign w:val="superscript"/>
              </w:rPr>
              <w:t>(1.18 + (0.92 * log10(</w:t>
            </w:r>
            <w:proofErr w:type="spellStart"/>
            <w:r w:rsidR="00CD3C59" w:rsidRPr="00ED587F">
              <w:rPr>
                <w:rFonts w:ascii="Times New Roman" w:eastAsia="Times New Roman" w:hAnsi="Times New Roman" w:cs="Times New Roman"/>
                <w:sz w:val="24"/>
                <w:szCs w:val="24"/>
                <w:vertAlign w:val="superscript"/>
              </w:rPr>
              <w:t>chl</w:t>
            </w:r>
            <w:proofErr w:type="spellEnd"/>
            <w:r w:rsidR="00CD3C59" w:rsidRPr="00ED587F">
              <w:rPr>
                <w:rFonts w:ascii="Times New Roman" w:eastAsia="Times New Roman" w:hAnsi="Times New Roman" w:cs="Times New Roman"/>
                <w:sz w:val="24"/>
                <w:szCs w:val="24"/>
                <w:vertAlign w:val="superscript"/>
              </w:rPr>
              <w:t>-</w:t>
            </w:r>
            <w:r w:rsidR="00CD3C59" w:rsidRPr="00ED587F">
              <w:rPr>
                <w:rFonts w:ascii="Times New Roman" w:eastAsia="Times New Roman" w:hAnsi="Times New Roman" w:cs="Times New Roman"/>
                <w:i/>
                <w:sz w:val="24"/>
                <w:szCs w:val="24"/>
                <w:vertAlign w:val="superscript"/>
              </w:rPr>
              <w:t xml:space="preserve">a </w:t>
            </w:r>
            <w:r w:rsidR="00CD3C59" w:rsidRPr="00ED587F">
              <w:rPr>
                <w:rFonts w:ascii="Times New Roman" w:eastAsia="Times New Roman" w:hAnsi="Times New Roman" w:cs="Times New Roman"/>
                <w:sz w:val="24"/>
                <w:szCs w:val="24"/>
                <w:vertAlign w:val="superscript"/>
              </w:rPr>
              <w:t xml:space="preserve">* </w:t>
            </w:r>
            <w:proofErr w:type="spellStart"/>
            <w:r w:rsidR="00CD3C59" w:rsidRPr="00ED587F">
              <w:rPr>
                <w:rFonts w:ascii="Times New Roman" w:eastAsia="Times New Roman" w:hAnsi="Times New Roman" w:cs="Times New Roman"/>
                <w:sz w:val="24"/>
                <w:szCs w:val="24"/>
                <w:vertAlign w:val="superscript"/>
              </w:rPr>
              <w:t>zmix</w:t>
            </w:r>
            <w:proofErr w:type="spellEnd"/>
            <w:r w:rsidR="00CD3C59" w:rsidRPr="00ED587F">
              <w:rPr>
                <w:rFonts w:ascii="Times New Roman" w:eastAsia="Times New Roman" w:hAnsi="Times New Roman" w:cs="Times New Roman"/>
                <w:sz w:val="24"/>
                <w:szCs w:val="24"/>
                <w:vertAlign w:val="superscript"/>
              </w:rPr>
              <w:t>)) + (0.014 * T)) 1</w:t>
            </w:r>
            <w:r w:rsidR="00694AAD">
              <w:rPr>
                <w:rFonts w:ascii="Times New Roman" w:eastAsia="Times New Roman" w:hAnsi="Times New Roman" w:cs="Times New Roman"/>
                <w:sz w:val="24"/>
                <w:szCs w:val="24"/>
              </w:rPr>
              <w:t xml:space="preserve"> * </w:t>
            </w:r>
            <w:r w:rsidR="00694AAD">
              <w:rPr>
                <w:rFonts w:ascii="Times New Roman" w:eastAsia="Times New Roman" w:hAnsi="Times New Roman" w:cs="Times New Roman"/>
                <w:bCs/>
                <w:sz w:val="24"/>
                <w:szCs w:val="24"/>
              </w:rPr>
              <w:t>(1-</w:t>
            </w:r>
            <w:r w:rsidR="00694AAD">
              <w:rPr>
                <w:rFonts w:ascii="Times New Roman" w:eastAsia="Times New Roman" w:hAnsi="Times New Roman" w:cs="Times New Roman"/>
                <w:bCs/>
                <w:i/>
                <w:sz w:val="24"/>
                <w:szCs w:val="24"/>
              </w:rPr>
              <w:t>R</w:t>
            </w:r>
            <w:r w:rsidR="00694AAD" w:rsidRPr="00ED587F">
              <w:rPr>
                <w:rFonts w:ascii="Times New Roman" w:eastAsia="Times New Roman" w:hAnsi="Times New Roman" w:cs="Times New Roman"/>
                <w:bCs/>
                <w:i/>
                <w:sz w:val="24"/>
                <w:szCs w:val="24"/>
                <w:vertAlign w:val="subscript"/>
              </w:rPr>
              <w:t>Auto</w:t>
            </w:r>
            <w:r w:rsidR="00694AAD">
              <w:rPr>
                <w:rFonts w:ascii="Times New Roman" w:eastAsia="Times New Roman" w:hAnsi="Times New Roman" w:cs="Times New Roman"/>
                <w:bCs/>
                <w:i/>
                <w:sz w:val="24"/>
                <w:szCs w:val="24"/>
                <w:vertAlign w:val="subscript"/>
              </w:rPr>
              <w:t>troph</w:t>
            </w:r>
            <w:r w:rsidR="00694AAD">
              <w:rPr>
                <w:rFonts w:ascii="Times New Roman" w:eastAsia="Times New Roman" w:hAnsi="Times New Roman" w:cs="Times New Roman"/>
                <w:bCs/>
                <w:sz w:val="24"/>
                <w:szCs w:val="24"/>
              </w:rPr>
              <w:t>)</w:t>
            </w:r>
          </w:p>
        </w:tc>
      </w:tr>
      <w:tr w:rsidR="00CD3C59" w:rsidRPr="00CC0821" w14:paraId="421CD981" w14:textId="77777777" w:rsidTr="00CD3C59">
        <w:trPr>
          <w:trHeight w:val="297"/>
        </w:trPr>
        <w:tc>
          <w:tcPr>
            <w:tcW w:w="720" w:type="dxa"/>
            <w:shd w:val="clear" w:color="auto" w:fill="auto"/>
          </w:tcPr>
          <w:p w14:paraId="761D3A3A"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3.2</w:t>
            </w:r>
          </w:p>
        </w:tc>
        <w:tc>
          <w:tcPr>
            <w:tcW w:w="8640" w:type="dxa"/>
            <w:shd w:val="clear" w:color="auto" w:fill="auto"/>
            <w:noWrap/>
          </w:tcPr>
          <w:p w14:paraId="5A4FCA9D" w14:textId="74020338"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bCs/>
                <w:sz w:val="24"/>
                <w:szCs w:val="24"/>
              </w:rPr>
              <w:t>NPP</w:t>
            </w:r>
            <w:r w:rsidRPr="00ED587F">
              <w:rPr>
                <w:rFonts w:ascii="Times New Roman" w:eastAsia="Times New Roman" w:hAnsi="Times New Roman" w:cs="Times New Roman"/>
                <w:bCs/>
                <w:sz w:val="24"/>
                <w:szCs w:val="24"/>
                <w:vertAlign w:val="subscript"/>
              </w:rPr>
              <w:t>DOC</w:t>
            </w:r>
            <w:r w:rsidRPr="00ED587F">
              <w:rPr>
                <w:rFonts w:ascii="Times New Roman" w:eastAsia="Times New Roman" w:hAnsi="Times New Roman" w:cs="Times New Roman"/>
                <w:bCs/>
                <w:sz w:val="24"/>
                <w:szCs w:val="24"/>
              </w:rPr>
              <w:t xml:space="preserve"> = 0.2 * </w:t>
            </w:r>
            <w:proofErr w:type="spellStart"/>
            <w:r w:rsidR="00C63123">
              <w:rPr>
                <w:rFonts w:ascii="Times New Roman" w:eastAsia="Times New Roman" w:hAnsi="Times New Roman" w:cs="Times New Roman"/>
                <w:bCs/>
                <w:sz w:val="24"/>
                <w:szCs w:val="24"/>
              </w:rPr>
              <w:t>N</w:t>
            </w:r>
            <w:r w:rsidRPr="00ED587F">
              <w:rPr>
                <w:rFonts w:ascii="Times New Roman" w:eastAsia="Times New Roman" w:hAnsi="Times New Roman" w:cs="Times New Roman"/>
                <w:bCs/>
                <w:sz w:val="24"/>
                <w:szCs w:val="24"/>
              </w:rPr>
              <w:t>PP</w:t>
            </w:r>
            <w:r w:rsidRPr="00ED587F">
              <w:rPr>
                <w:rFonts w:ascii="Times New Roman" w:eastAsia="Times New Roman" w:hAnsi="Times New Roman" w:cs="Times New Roman"/>
                <w:bCs/>
                <w:sz w:val="24"/>
                <w:szCs w:val="24"/>
                <w:vertAlign w:val="subscript"/>
              </w:rPr>
              <w:t>T</w:t>
            </w:r>
            <w:r w:rsidR="00C63123">
              <w:rPr>
                <w:rFonts w:ascii="Times New Roman" w:eastAsia="Times New Roman" w:hAnsi="Times New Roman" w:cs="Times New Roman"/>
                <w:bCs/>
                <w:sz w:val="24"/>
                <w:szCs w:val="24"/>
                <w:vertAlign w:val="subscript"/>
              </w:rPr>
              <w:t>ot</w:t>
            </w:r>
            <w:proofErr w:type="spellEnd"/>
            <w:r w:rsidRPr="00ED587F">
              <w:rPr>
                <w:rFonts w:ascii="Times New Roman" w:eastAsia="Times New Roman" w:hAnsi="Times New Roman" w:cs="Times New Roman"/>
                <w:sz w:val="24"/>
                <w:szCs w:val="24"/>
              </w:rPr>
              <w:t xml:space="preserve"> * (</w:t>
            </w:r>
            <w:proofErr w:type="spellStart"/>
            <w:r w:rsidRPr="00ED587F">
              <w:rPr>
                <w:rFonts w:ascii="Times New Roman" w:eastAsia="Times New Roman" w:hAnsi="Times New Roman" w:cs="Times New Roman"/>
                <w:sz w:val="24"/>
                <w:szCs w:val="24"/>
              </w:rPr>
              <w:t>chl</w:t>
            </w:r>
            <w:proofErr w:type="spellEnd"/>
            <w:r w:rsidRPr="00ED587F">
              <w:rPr>
                <w:rFonts w:ascii="Times New Roman" w:eastAsia="Times New Roman" w:hAnsi="Times New Roman" w:cs="Times New Roman"/>
                <w:sz w:val="24"/>
                <w:szCs w:val="24"/>
              </w:rPr>
              <w:t>-</w:t>
            </w:r>
            <w:r w:rsidRPr="00ED587F">
              <w:rPr>
                <w:rFonts w:ascii="Times New Roman" w:eastAsia="Times New Roman" w:hAnsi="Times New Roman" w:cs="Times New Roman"/>
                <w:i/>
                <w:sz w:val="24"/>
                <w:szCs w:val="24"/>
              </w:rPr>
              <w:t>a</w:t>
            </w:r>
            <w:r w:rsidRPr="00ED587F" w:rsidDel="002577C0">
              <w:rPr>
                <w:rFonts w:ascii="Times New Roman" w:eastAsia="Times New Roman" w:hAnsi="Times New Roman" w:cs="Times New Roman"/>
                <w:sz w:val="24"/>
                <w:szCs w:val="24"/>
              </w:rPr>
              <w:t xml:space="preserve"> </w:t>
            </w:r>
            <w:r w:rsidRPr="00ED587F">
              <w:rPr>
                <w:rFonts w:ascii="Times New Roman" w:eastAsia="Times New Roman" w:hAnsi="Times New Roman" w:cs="Times New Roman"/>
                <w:sz w:val="24"/>
                <w:szCs w:val="24"/>
              </w:rPr>
              <w:t xml:space="preserve">* </w:t>
            </w:r>
            <w:proofErr w:type="spellStart"/>
            <w:r w:rsidRPr="00ED587F">
              <w:rPr>
                <w:rFonts w:ascii="Times New Roman" w:eastAsia="Times New Roman" w:hAnsi="Times New Roman" w:cs="Times New Roman"/>
                <w:sz w:val="24"/>
                <w:szCs w:val="24"/>
              </w:rPr>
              <w:t>z</w:t>
            </w:r>
            <w:r w:rsidRPr="00ED587F">
              <w:rPr>
                <w:rFonts w:ascii="Times New Roman" w:eastAsia="Times New Roman" w:hAnsi="Times New Roman" w:cs="Times New Roman"/>
                <w:sz w:val="24"/>
                <w:szCs w:val="24"/>
                <w:vertAlign w:val="subscript"/>
              </w:rPr>
              <w:t>mix</w:t>
            </w:r>
            <w:proofErr w:type="spellEnd"/>
            <w:r w:rsidRPr="00ED587F">
              <w:rPr>
                <w:rFonts w:ascii="Times New Roman" w:eastAsia="Times New Roman" w:hAnsi="Times New Roman" w:cs="Times New Roman"/>
                <w:sz w:val="24"/>
                <w:szCs w:val="24"/>
              </w:rPr>
              <w:t xml:space="preserve">)^(-0.22) * (0.714) </w:t>
            </w:r>
            <w:r w:rsidRPr="00ED587F">
              <w:rPr>
                <w:rFonts w:ascii="Times New Roman" w:eastAsia="Times New Roman" w:hAnsi="Times New Roman" w:cs="Times New Roman"/>
                <w:sz w:val="24"/>
                <w:szCs w:val="24"/>
                <w:vertAlign w:val="superscript"/>
              </w:rPr>
              <w:t>2</w:t>
            </w:r>
          </w:p>
        </w:tc>
      </w:tr>
      <w:tr w:rsidR="00CD3C59" w:rsidRPr="00CC0821" w14:paraId="1BA2A737" w14:textId="77777777" w:rsidTr="00CD3C59">
        <w:trPr>
          <w:trHeight w:val="297"/>
        </w:trPr>
        <w:tc>
          <w:tcPr>
            <w:tcW w:w="720" w:type="dxa"/>
            <w:shd w:val="clear" w:color="auto" w:fill="auto"/>
          </w:tcPr>
          <w:p w14:paraId="67D0F5FD"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3.3</w:t>
            </w:r>
          </w:p>
        </w:tc>
        <w:tc>
          <w:tcPr>
            <w:tcW w:w="8640" w:type="dxa"/>
            <w:shd w:val="clear" w:color="auto" w:fill="auto"/>
            <w:noWrap/>
          </w:tcPr>
          <w:p w14:paraId="5679D9BA" w14:textId="77777777" w:rsidR="00CD3C59" w:rsidRPr="00ED587F" w:rsidRDefault="00CD3C59" w:rsidP="00CD3C59">
            <w:pPr>
              <w:rPr>
                <w:rFonts w:ascii="Times New Roman" w:eastAsia="Times New Roman" w:hAnsi="Times New Roman" w:cs="Times New Roman"/>
                <w:sz w:val="24"/>
                <w:szCs w:val="24"/>
              </w:rPr>
            </w:pPr>
            <w:proofErr w:type="spellStart"/>
            <w:r w:rsidRPr="00ED587F">
              <w:rPr>
                <w:rFonts w:ascii="Times New Roman" w:eastAsia="Times New Roman" w:hAnsi="Times New Roman" w:cs="Times New Roman"/>
                <w:bCs/>
                <w:sz w:val="24"/>
                <w:szCs w:val="24"/>
              </w:rPr>
              <w:t>L</w:t>
            </w:r>
            <w:r w:rsidRPr="00ED587F">
              <w:rPr>
                <w:rFonts w:ascii="Times New Roman" w:eastAsia="Times New Roman" w:hAnsi="Times New Roman" w:cs="Times New Roman"/>
                <w:bCs/>
                <w:sz w:val="24"/>
                <w:szCs w:val="24"/>
                <w:vertAlign w:val="subscript"/>
              </w:rPr>
              <w:t>Autoch</w:t>
            </w:r>
            <w:proofErr w:type="spellEnd"/>
            <w:r w:rsidRPr="00ED587F">
              <w:rPr>
                <w:rFonts w:ascii="Times New Roman" w:eastAsia="Times New Roman" w:hAnsi="Times New Roman" w:cs="Times New Roman"/>
                <w:bCs/>
                <w:sz w:val="24"/>
                <w:szCs w:val="24"/>
              </w:rPr>
              <w:t xml:space="preserve"> = </w:t>
            </w:r>
            <w:proofErr w:type="spellStart"/>
            <w:proofErr w:type="gramStart"/>
            <w:r w:rsidRPr="00ED587F">
              <w:rPr>
                <w:rFonts w:ascii="Times New Roman" w:eastAsia="Times New Roman" w:hAnsi="Times New Roman" w:cs="Times New Roman"/>
                <w:bCs/>
                <w:i/>
                <w:sz w:val="24"/>
                <w:szCs w:val="24"/>
              </w:rPr>
              <w:t>C</w:t>
            </w:r>
            <w:r w:rsidRPr="00ED587F">
              <w:rPr>
                <w:rFonts w:ascii="Times New Roman" w:eastAsia="Times New Roman" w:hAnsi="Times New Roman" w:cs="Times New Roman"/>
                <w:bCs/>
                <w:i/>
                <w:sz w:val="24"/>
                <w:szCs w:val="24"/>
                <w:vertAlign w:val="subscript"/>
              </w:rPr>
              <w:t>L.Autoch</w:t>
            </w:r>
            <w:proofErr w:type="spellEnd"/>
            <w:proofErr w:type="gramEnd"/>
            <w:r w:rsidRPr="00ED587F">
              <w:rPr>
                <w:rFonts w:ascii="Times New Roman" w:eastAsia="Times New Roman" w:hAnsi="Times New Roman" w:cs="Times New Roman"/>
                <w:bCs/>
                <w:sz w:val="24"/>
                <w:szCs w:val="24"/>
              </w:rPr>
              <w:t xml:space="preserve"> * </w:t>
            </w:r>
            <w:proofErr w:type="spellStart"/>
            <w:r w:rsidRPr="00ED587F">
              <w:rPr>
                <w:rFonts w:ascii="Times New Roman" w:eastAsia="Times New Roman" w:hAnsi="Times New Roman" w:cs="Times New Roman"/>
                <w:bCs/>
                <w:sz w:val="24"/>
                <w:szCs w:val="24"/>
              </w:rPr>
              <w:t>POC</w:t>
            </w:r>
            <w:r w:rsidRPr="00ED587F">
              <w:rPr>
                <w:rFonts w:ascii="Times New Roman" w:eastAsia="Times New Roman" w:hAnsi="Times New Roman" w:cs="Times New Roman"/>
                <w:bCs/>
                <w:sz w:val="24"/>
                <w:szCs w:val="24"/>
                <w:vertAlign w:val="subscript"/>
              </w:rPr>
              <w:t>Autoch</w:t>
            </w:r>
            <w:proofErr w:type="spellEnd"/>
          </w:p>
        </w:tc>
      </w:tr>
      <w:tr w:rsidR="00CD3C59" w:rsidRPr="00CC0821" w14:paraId="6FD2BEC4" w14:textId="77777777" w:rsidTr="00CD3C59">
        <w:trPr>
          <w:trHeight w:val="297"/>
        </w:trPr>
        <w:tc>
          <w:tcPr>
            <w:tcW w:w="720" w:type="dxa"/>
            <w:shd w:val="clear" w:color="auto" w:fill="auto"/>
          </w:tcPr>
          <w:p w14:paraId="49F59902"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3.4</w:t>
            </w:r>
          </w:p>
        </w:tc>
        <w:tc>
          <w:tcPr>
            <w:tcW w:w="8640" w:type="dxa"/>
            <w:shd w:val="clear" w:color="auto" w:fill="auto"/>
            <w:noWrap/>
          </w:tcPr>
          <w:p w14:paraId="6DFBCC1F" w14:textId="77777777" w:rsidR="00CD3C59" w:rsidRPr="00ED587F" w:rsidRDefault="00CD3C59" w:rsidP="00CD3C59">
            <w:pPr>
              <w:rPr>
                <w:rFonts w:ascii="Times New Roman" w:eastAsia="Times New Roman" w:hAnsi="Times New Roman" w:cs="Times New Roman"/>
                <w:sz w:val="24"/>
                <w:szCs w:val="24"/>
              </w:rPr>
            </w:pPr>
            <w:proofErr w:type="spellStart"/>
            <w:r w:rsidRPr="00ED587F">
              <w:rPr>
                <w:rFonts w:ascii="Times New Roman" w:eastAsia="Times New Roman" w:hAnsi="Times New Roman" w:cs="Times New Roman"/>
                <w:sz w:val="24"/>
                <w:szCs w:val="24"/>
              </w:rPr>
              <w:t>R</w:t>
            </w:r>
            <w:r w:rsidRPr="00ED587F">
              <w:rPr>
                <w:rFonts w:ascii="Times New Roman" w:eastAsia="Times New Roman" w:hAnsi="Times New Roman" w:cs="Times New Roman"/>
                <w:sz w:val="24"/>
                <w:szCs w:val="24"/>
                <w:vertAlign w:val="subscript"/>
              </w:rPr>
              <w:t>DOC</w:t>
            </w:r>
            <w:r w:rsidRPr="00ED587F">
              <w:rPr>
                <w:rFonts w:ascii="Times New Roman" w:eastAsia="Times New Roman" w:hAnsi="Times New Roman" w:cs="Times New Roman"/>
                <w:bCs/>
                <w:sz w:val="24"/>
                <w:szCs w:val="24"/>
                <w:vertAlign w:val="subscript"/>
              </w:rPr>
              <w:t>Autoch</w:t>
            </w:r>
            <w:proofErr w:type="spellEnd"/>
            <w:r w:rsidRPr="00ED587F">
              <w:rPr>
                <w:rFonts w:ascii="Times New Roman" w:eastAsia="Times New Roman" w:hAnsi="Times New Roman" w:cs="Times New Roman"/>
                <w:sz w:val="24"/>
                <w:szCs w:val="24"/>
              </w:rPr>
              <w:t xml:space="preserve"> = </w:t>
            </w:r>
            <w:proofErr w:type="spellStart"/>
            <w:r w:rsidRPr="00ED587F">
              <w:rPr>
                <w:rFonts w:ascii="Times New Roman" w:eastAsia="Times New Roman" w:hAnsi="Times New Roman" w:cs="Times New Roman"/>
                <w:i/>
                <w:sz w:val="24"/>
                <w:szCs w:val="24"/>
              </w:rPr>
              <w:t>RDOC</w:t>
            </w:r>
            <w:r w:rsidRPr="00ED587F">
              <w:rPr>
                <w:rFonts w:ascii="Times New Roman" w:eastAsia="Times New Roman" w:hAnsi="Times New Roman" w:cs="Times New Roman"/>
                <w:bCs/>
                <w:i/>
                <w:sz w:val="24"/>
                <w:szCs w:val="24"/>
                <w:vertAlign w:val="subscript"/>
              </w:rPr>
              <w:t>Autoch</w:t>
            </w:r>
            <w:proofErr w:type="spellEnd"/>
            <w:r w:rsidRPr="00ED587F">
              <w:rPr>
                <w:rFonts w:ascii="Times New Roman" w:eastAsia="Times New Roman" w:hAnsi="Times New Roman" w:cs="Times New Roman"/>
                <w:sz w:val="24"/>
                <w:szCs w:val="24"/>
              </w:rPr>
              <w:t xml:space="preserve"> * </w:t>
            </w:r>
            <w:proofErr w:type="spellStart"/>
            <w:r w:rsidRPr="00ED587F">
              <w:rPr>
                <w:rFonts w:ascii="Times New Roman" w:eastAsia="Times New Roman" w:hAnsi="Times New Roman" w:cs="Times New Roman"/>
                <w:sz w:val="24"/>
                <w:szCs w:val="24"/>
              </w:rPr>
              <w:t>DOC</w:t>
            </w:r>
            <w:r w:rsidRPr="00ED587F">
              <w:rPr>
                <w:rFonts w:ascii="Times New Roman" w:eastAsia="Times New Roman" w:hAnsi="Times New Roman" w:cs="Times New Roman"/>
                <w:bCs/>
                <w:sz w:val="24"/>
                <w:szCs w:val="24"/>
                <w:vertAlign w:val="subscript"/>
              </w:rPr>
              <w:t>Autoch</w:t>
            </w:r>
            <w:proofErr w:type="spellEnd"/>
            <w:r w:rsidRPr="00ED587F">
              <w:rPr>
                <w:rFonts w:ascii="Times New Roman" w:eastAsia="Times New Roman" w:hAnsi="Times New Roman" w:cs="Times New Roman"/>
                <w:sz w:val="24"/>
                <w:szCs w:val="24"/>
              </w:rPr>
              <w:t xml:space="preserve"> * </w:t>
            </w:r>
            <w:r w:rsidRPr="00ED587F">
              <w:rPr>
                <w:rFonts w:ascii="Times New Roman" w:hAnsi="Times New Roman" w:cs="Times New Roman"/>
                <w:i/>
              </w:rPr>
              <w:t>θ</w:t>
            </w:r>
            <w:r w:rsidRPr="00ED587F">
              <w:rPr>
                <w:rFonts w:ascii="Lucida Grande" w:hAnsi="Lucida Grande" w:cs="Lucida Grande"/>
                <w:i/>
              </w:rPr>
              <w:t xml:space="preserve"> </w:t>
            </w:r>
            <w:r w:rsidRPr="00ED587F">
              <w:rPr>
                <w:rFonts w:ascii="Times New Roman" w:eastAsia="Times New Roman" w:hAnsi="Times New Roman" w:cs="Times New Roman"/>
                <w:sz w:val="24"/>
                <w:szCs w:val="24"/>
                <w:vertAlign w:val="superscript"/>
              </w:rPr>
              <w:t>(T-</w:t>
            </w:r>
            <w:proofErr w:type="spellStart"/>
            <w:r w:rsidRPr="00ED587F">
              <w:rPr>
                <w:rFonts w:ascii="Times New Roman" w:eastAsia="Times New Roman" w:hAnsi="Times New Roman" w:cs="Times New Roman"/>
                <w:i/>
                <w:sz w:val="24"/>
                <w:szCs w:val="24"/>
                <w:vertAlign w:val="superscript"/>
              </w:rPr>
              <w:t>TBase</w:t>
            </w:r>
            <w:proofErr w:type="spellEnd"/>
            <w:r w:rsidRPr="00ED587F">
              <w:rPr>
                <w:rFonts w:ascii="Times New Roman" w:eastAsia="Times New Roman" w:hAnsi="Times New Roman" w:cs="Times New Roman"/>
                <w:sz w:val="24"/>
                <w:szCs w:val="24"/>
                <w:vertAlign w:val="superscript"/>
              </w:rPr>
              <w:t>)</w:t>
            </w:r>
          </w:p>
        </w:tc>
      </w:tr>
      <w:tr w:rsidR="00CD3C59" w:rsidRPr="00CC0821" w14:paraId="2D12FD64" w14:textId="77777777" w:rsidTr="00CD3C59">
        <w:trPr>
          <w:trHeight w:val="297"/>
        </w:trPr>
        <w:tc>
          <w:tcPr>
            <w:tcW w:w="720" w:type="dxa"/>
            <w:shd w:val="clear" w:color="auto" w:fill="auto"/>
          </w:tcPr>
          <w:p w14:paraId="02ED48A3"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3.5</w:t>
            </w:r>
          </w:p>
        </w:tc>
        <w:tc>
          <w:tcPr>
            <w:tcW w:w="8640" w:type="dxa"/>
            <w:shd w:val="clear" w:color="auto" w:fill="auto"/>
            <w:noWrap/>
          </w:tcPr>
          <w:p w14:paraId="64084A30" w14:textId="77777777" w:rsidR="00CD3C59" w:rsidRPr="00ED587F" w:rsidRDefault="00CD3C59" w:rsidP="00CD3C59">
            <w:pPr>
              <w:rPr>
                <w:rFonts w:ascii="Times New Roman" w:eastAsia="Times New Roman" w:hAnsi="Times New Roman" w:cs="Times New Roman"/>
                <w:sz w:val="24"/>
                <w:szCs w:val="24"/>
              </w:rPr>
            </w:pPr>
            <w:proofErr w:type="spellStart"/>
            <w:r w:rsidRPr="00ED587F">
              <w:rPr>
                <w:rFonts w:ascii="Times New Roman" w:eastAsia="Times New Roman" w:hAnsi="Times New Roman" w:cs="Times New Roman"/>
                <w:bCs/>
                <w:sz w:val="24"/>
                <w:szCs w:val="24"/>
              </w:rPr>
              <w:t>E</w:t>
            </w:r>
            <w:r w:rsidRPr="00ED587F">
              <w:rPr>
                <w:rFonts w:ascii="Times New Roman" w:eastAsia="Times New Roman" w:hAnsi="Times New Roman" w:cs="Times New Roman"/>
                <w:bCs/>
                <w:sz w:val="24"/>
                <w:szCs w:val="24"/>
                <w:vertAlign w:val="subscript"/>
              </w:rPr>
              <w:t>DOCAutoch</w:t>
            </w:r>
            <w:proofErr w:type="spellEnd"/>
            <w:r w:rsidRPr="00ED587F">
              <w:rPr>
                <w:rFonts w:ascii="Times New Roman" w:eastAsia="Times New Roman" w:hAnsi="Times New Roman" w:cs="Times New Roman"/>
                <w:bCs/>
                <w:sz w:val="24"/>
                <w:szCs w:val="24"/>
              </w:rPr>
              <w:t xml:space="preserve"> = </w:t>
            </w:r>
            <w:proofErr w:type="spellStart"/>
            <w:r w:rsidRPr="00ED587F">
              <w:rPr>
                <w:rFonts w:ascii="Times New Roman" w:eastAsia="Times New Roman" w:hAnsi="Times New Roman" w:cs="Times New Roman"/>
                <w:bCs/>
                <w:sz w:val="24"/>
                <w:szCs w:val="24"/>
              </w:rPr>
              <w:t>DOC</w:t>
            </w:r>
            <w:r w:rsidRPr="00ED587F">
              <w:rPr>
                <w:rFonts w:ascii="Times New Roman" w:eastAsia="Times New Roman" w:hAnsi="Times New Roman" w:cs="Times New Roman"/>
                <w:bCs/>
                <w:sz w:val="24"/>
                <w:szCs w:val="24"/>
                <w:vertAlign w:val="subscript"/>
              </w:rPr>
              <w:t>Autoch</w:t>
            </w:r>
            <w:proofErr w:type="spellEnd"/>
            <w:r w:rsidRPr="00ED587F">
              <w:rPr>
                <w:rFonts w:ascii="Times New Roman" w:eastAsia="Times New Roman" w:hAnsi="Times New Roman" w:cs="Times New Roman"/>
                <w:bCs/>
                <w:sz w:val="24"/>
                <w:szCs w:val="24"/>
              </w:rPr>
              <w:t xml:space="preserve"> * </w:t>
            </w:r>
            <w:proofErr w:type="spellStart"/>
            <w:r w:rsidRPr="00ED587F">
              <w:rPr>
                <w:rFonts w:ascii="Times New Roman" w:eastAsia="Times New Roman" w:hAnsi="Times New Roman" w:cs="Times New Roman"/>
                <w:bCs/>
                <w:sz w:val="24"/>
                <w:szCs w:val="24"/>
              </w:rPr>
              <w:t>Q</w:t>
            </w:r>
            <w:r w:rsidRPr="00ED587F">
              <w:rPr>
                <w:rFonts w:ascii="Times New Roman" w:eastAsia="Times New Roman" w:hAnsi="Times New Roman" w:cs="Times New Roman"/>
                <w:bCs/>
                <w:sz w:val="24"/>
                <w:szCs w:val="24"/>
                <w:vertAlign w:val="subscript"/>
              </w:rPr>
              <w:t>Outflow</w:t>
            </w:r>
            <w:proofErr w:type="spellEnd"/>
          </w:p>
        </w:tc>
      </w:tr>
      <w:tr w:rsidR="00CD3C59" w:rsidRPr="00CC0821" w14:paraId="69F8AE03" w14:textId="77777777" w:rsidTr="00CD3C59">
        <w:trPr>
          <w:trHeight w:val="297"/>
        </w:trPr>
        <w:tc>
          <w:tcPr>
            <w:tcW w:w="720" w:type="dxa"/>
            <w:shd w:val="clear" w:color="auto" w:fill="auto"/>
          </w:tcPr>
          <w:p w14:paraId="4C8FA9AA" w14:textId="77777777" w:rsidR="00CD3C59" w:rsidRPr="00ED587F" w:rsidRDefault="00CD3C59" w:rsidP="00CD3C59">
            <w:pPr>
              <w:rPr>
                <w:rFonts w:ascii="Times New Roman" w:eastAsia="Times New Roman" w:hAnsi="Times New Roman" w:cs="Times New Roman"/>
                <w:sz w:val="24"/>
                <w:szCs w:val="24"/>
              </w:rPr>
            </w:pPr>
          </w:p>
        </w:tc>
        <w:tc>
          <w:tcPr>
            <w:tcW w:w="8640" w:type="dxa"/>
            <w:shd w:val="clear" w:color="auto" w:fill="auto"/>
            <w:noWrap/>
          </w:tcPr>
          <w:p w14:paraId="3E6CAB69" w14:textId="77777777" w:rsidR="00CD3C59" w:rsidRPr="00ED587F" w:rsidRDefault="00CD3C59" w:rsidP="00CD3C59">
            <w:pPr>
              <w:rPr>
                <w:rFonts w:ascii="Times New Roman" w:eastAsia="Times New Roman" w:hAnsi="Times New Roman" w:cs="Times New Roman"/>
                <w:sz w:val="24"/>
                <w:szCs w:val="24"/>
              </w:rPr>
            </w:pPr>
          </w:p>
        </w:tc>
      </w:tr>
      <w:tr w:rsidR="00CD3C59" w:rsidRPr="00CC0821" w14:paraId="7E6881A9" w14:textId="77777777" w:rsidTr="00CD3C59">
        <w:trPr>
          <w:trHeight w:val="297"/>
        </w:trPr>
        <w:tc>
          <w:tcPr>
            <w:tcW w:w="720" w:type="dxa"/>
            <w:shd w:val="clear" w:color="auto" w:fill="auto"/>
          </w:tcPr>
          <w:p w14:paraId="0438A540" w14:textId="77777777" w:rsidR="00CD3C59" w:rsidRPr="00ED587F" w:rsidRDefault="00CD3C59" w:rsidP="00CD3C59">
            <w:pPr>
              <w:rPr>
                <w:rFonts w:ascii="Times New Roman" w:eastAsia="Times New Roman" w:hAnsi="Times New Roman" w:cs="Times New Roman"/>
                <w:sz w:val="24"/>
                <w:szCs w:val="24"/>
              </w:rPr>
            </w:pPr>
          </w:p>
        </w:tc>
        <w:tc>
          <w:tcPr>
            <w:tcW w:w="8640" w:type="dxa"/>
            <w:shd w:val="clear" w:color="auto" w:fill="auto"/>
            <w:noWrap/>
          </w:tcPr>
          <w:p w14:paraId="0C283AE8" w14:textId="77777777" w:rsidR="00CD3C59" w:rsidRPr="00ED587F" w:rsidRDefault="00CD3C59" w:rsidP="00CD3C59">
            <w:pPr>
              <w:rPr>
                <w:rFonts w:ascii="Times New Roman" w:eastAsia="Times New Roman" w:hAnsi="Times New Roman" w:cs="Times New Roman"/>
                <w:b/>
                <w:sz w:val="24"/>
                <w:szCs w:val="24"/>
              </w:rPr>
            </w:pPr>
            <w:r w:rsidRPr="00ED587F">
              <w:rPr>
                <w:rFonts w:ascii="Times New Roman" w:eastAsia="Times New Roman" w:hAnsi="Times New Roman" w:cs="Times New Roman"/>
                <w:b/>
                <w:sz w:val="24"/>
                <w:szCs w:val="24"/>
              </w:rPr>
              <w:t>Autochthony, POC</w:t>
            </w:r>
          </w:p>
        </w:tc>
      </w:tr>
      <w:tr w:rsidR="00CD3C59" w:rsidRPr="00CC0821" w14:paraId="3891663C" w14:textId="77777777" w:rsidTr="00CD3C59">
        <w:trPr>
          <w:trHeight w:val="297"/>
        </w:trPr>
        <w:tc>
          <w:tcPr>
            <w:tcW w:w="720" w:type="dxa"/>
            <w:shd w:val="clear" w:color="auto" w:fill="auto"/>
          </w:tcPr>
          <w:p w14:paraId="0A43371F"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4.1</w:t>
            </w:r>
          </w:p>
        </w:tc>
        <w:tc>
          <w:tcPr>
            <w:tcW w:w="8640" w:type="dxa"/>
            <w:shd w:val="clear" w:color="auto" w:fill="auto"/>
            <w:noWrap/>
          </w:tcPr>
          <w:p w14:paraId="4FA64427" w14:textId="2C380BA4"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bCs/>
                <w:sz w:val="24"/>
                <w:szCs w:val="24"/>
              </w:rPr>
              <w:t>NPP</w:t>
            </w:r>
            <w:r w:rsidRPr="00ED587F">
              <w:rPr>
                <w:rFonts w:ascii="Times New Roman" w:eastAsia="Times New Roman" w:hAnsi="Times New Roman" w:cs="Times New Roman"/>
                <w:bCs/>
                <w:sz w:val="24"/>
                <w:szCs w:val="24"/>
                <w:vertAlign w:val="subscript"/>
              </w:rPr>
              <w:t>POC</w:t>
            </w:r>
            <w:r w:rsidRPr="00ED587F">
              <w:rPr>
                <w:rFonts w:ascii="Times New Roman" w:eastAsia="Times New Roman" w:hAnsi="Times New Roman" w:cs="Times New Roman"/>
                <w:bCs/>
                <w:sz w:val="24"/>
                <w:szCs w:val="24"/>
              </w:rPr>
              <w:t xml:space="preserve"> = </w:t>
            </w:r>
            <w:proofErr w:type="spellStart"/>
            <w:r w:rsidR="00C63123">
              <w:rPr>
                <w:rFonts w:ascii="Times New Roman" w:eastAsia="Times New Roman" w:hAnsi="Times New Roman" w:cs="Times New Roman"/>
                <w:bCs/>
                <w:sz w:val="24"/>
                <w:szCs w:val="24"/>
              </w:rPr>
              <w:t>N</w:t>
            </w:r>
            <w:r w:rsidRPr="00ED587F">
              <w:rPr>
                <w:rFonts w:ascii="Times New Roman" w:eastAsia="Times New Roman" w:hAnsi="Times New Roman" w:cs="Times New Roman"/>
                <w:bCs/>
                <w:sz w:val="24"/>
                <w:szCs w:val="24"/>
              </w:rPr>
              <w:t>PP</w:t>
            </w:r>
            <w:r w:rsidR="00C63123">
              <w:rPr>
                <w:rFonts w:ascii="Times New Roman" w:eastAsia="Times New Roman" w:hAnsi="Times New Roman" w:cs="Times New Roman"/>
                <w:bCs/>
                <w:sz w:val="24"/>
                <w:szCs w:val="24"/>
                <w:vertAlign w:val="subscript"/>
              </w:rPr>
              <w:t>Tot</w:t>
            </w:r>
            <w:proofErr w:type="spellEnd"/>
            <w:r w:rsidRPr="00ED587F">
              <w:rPr>
                <w:rFonts w:ascii="Times New Roman" w:eastAsia="Times New Roman" w:hAnsi="Times New Roman" w:cs="Times New Roman"/>
                <w:sz w:val="24"/>
                <w:szCs w:val="24"/>
              </w:rPr>
              <w:t xml:space="preserve"> – NPP</w:t>
            </w:r>
            <w:r w:rsidRPr="00ED587F">
              <w:rPr>
                <w:rFonts w:ascii="Times New Roman" w:eastAsia="Times New Roman" w:hAnsi="Times New Roman" w:cs="Times New Roman"/>
                <w:sz w:val="24"/>
                <w:szCs w:val="24"/>
                <w:vertAlign w:val="subscript"/>
              </w:rPr>
              <w:t>DOC</w:t>
            </w:r>
          </w:p>
        </w:tc>
      </w:tr>
      <w:tr w:rsidR="00CD3C59" w:rsidRPr="00CC0821" w14:paraId="3E40BA3F" w14:textId="77777777" w:rsidTr="00CD3C59">
        <w:trPr>
          <w:trHeight w:val="297"/>
        </w:trPr>
        <w:tc>
          <w:tcPr>
            <w:tcW w:w="720" w:type="dxa"/>
          </w:tcPr>
          <w:p w14:paraId="3D0BCC03"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8640" w:type="dxa"/>
            <w:noWrap/>
          </w:tcPr>
          <w:p w14:paraId="089E5C1F"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bscript"/>
              </w:rPr>
              <w:t>Aut</w:t>
            </w:r>
            <w:r w:rsidRPr="00524A88">
              <w:rPr>
                <w:rFonts w:ascii="Times New Roman" w:eastAsia="Times New Roman" w:hAnsi="Times New Roman" w:cs="Times New Roman"/>
                <w:sz w:val="24"/>
                <w:szCs w:val="24"/>
                <w:vertAlign w:val="subscript"/>
              </w:rPr>
              <w:t>och</w:t>
            </w:r>
            <w:proofErr w:type="spellEnd"/>
            <w:r>
              <w:rPr>
                <w:rFonts w:ascii="Times New Roman" w:eastAsia="Times New Roman" w:hAnsi="Times New Roman" w:cs="Times New Roman"/>
                <w:sz w:val="24"/>
                <w:szCs w:val="24"/>
              </w:rPr>
              <w:t xml:space="preserve"> = </w:t>
            </w:r>
            <w:proofErr w:type="spellStart"/>
            <w:r w:rsidRPr="00E119CA">
              <w:rPr>
                <w:rFonts w:ascii="Times New Roman" w:eastAsia="Times New Roman" w:hAnsi="Times New Roman" w:cs="Times New Roman"/>
                <w:i/>
                <w:sz w:val="24"/>
                <w:szCs w:val="24"/>
              </w:rPr>
              <w:t>BPOC</w:t>
            </w:r>
            <w:r w:rsidRPr="00E119CA">
              <w:rPr>
                <w:rFonts w:ascii="Times New Roman" w:eastAsia="Times New Roman" w:hAnsi="Times New Roman" w:cs="Times New Roman"/>
                <w:i/>
                <w:sz w:val="24"/>
                <w:szCs w:val="24"/>
                <w:vertAlign w:val="subscript"/>
              </w:rPr>
              <w:t>Autoch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w:t>
            </w:r>
            <w:r w:rsidRPr="00DE2990">
              <w:rPr>
                <w:rFonts w:ascii="Times New Roman" w:eastAsia="Times New Roman" w:hAnsi="Times New Roman" w:cs="Times New Roman"/>
                <w:sz w:val="24"/>
                <w:szCs w:val="24"/>
                <w:vertAlign w:val="subscript"/>
              </w:rPr>
              <w:t>och</w:t>
            </w:r>
            <w:proofErr w:type="spellEnd"/>
          </w:p>
        </w:tc>
      </w:tr>
      <w:tr w:rsidR="00CD3C59" w:rsidRPr="00CC0821" w14:paraId="5D2FDEE7" w14:textId="77777777" w:rsidTr="00CD3C59">
        <w:trPr>
          <w:trHeight w:val="297"/>
        </w:trPr>
        <w:tc>
          <w:tcPr>
            <w:tcW w:w="720" w:type="dxa"/>
          </w:tcPr>
          <w:p w14:paraId="5435EA70"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8640" w:type="dxa"/>
            <w:noWrap/>
          </w:tcPr>
          <w:p w14:paraId="336FA594"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vertAlign w:val="subscript"/>
              </w:rPr>
              <w:t>POCAut</w:t>
            </w:r>
            <w:r w:rsidRPr="00352A4D">
              <w:rPr>
                <w:rFonts w:ascii="Times New Roman" w:eastAsia="Times New Roman" w:hAnsi="Times New Roman" w:cs="Times New Roman"/>
                <w:bCs/>
                <w:sz w:val="24"/>
                <w:szCs w:val="24"/>
                <w:vertAlign w:val="subscript"/>
              </w:rPr>
              <w:t>och</w:t>
            </w:r>
            <w:proofErr w:type="spellEnd"/>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POC</w:t>
            </w:r>
            <w:r>
              <w:rPr>
                <w:rFonts w:ascii="Times New Roman" w:eastAsia="Times New Roman" w:hAnsi="Times New Roman" w:cs="Times New Roman"/>
                <w:bCs/>
                <w:sz w:val="24"/>
                <w:szCs w:val="24"/>
                <w:vertAlign w:val="subscript"/>
              </w:rPr>
              <w:t>Aut</w:t>
            </w:r>
            <w:r w:rsidRPr="00524A88">
              <w:rPr>
                <w:rFonts w:ascii="Times New Roman" w:eastAsia="Times New Roman" w:hAnsi="Times New Roman" w:cs="Times New Roman"/>
                <w:bCs/>
                <w:sz w:val="24"/>
                <w:szCs w:val="24"/>
                <w:vertAlign w:val="subscript"/>
              </w:rPr>
              <w:t>och</w:t>
            </w:r>
            <w:proofErr w:type="spellEnd"/>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Q</w:t>
            </w:r>
            <w:r w:rsidRPr="00352A4D">
              <w:rPr>
                <w:rFonts w:ascii="Times New Roman" w:eastAsia="Times New Roman" w:hAnsi="Times New Roman" w:cs="Times New Roman"/>
                <w:bCs/>
                <w:sz w:val="24"/>
                <w:szCs w:val="24"/>
                <w:vertAlign w:val="subscript"/>
              </w:rPr>
              <w:t>Outflow</w:t>
            </w:r>
            <w:proofErr w:type="spellEnd"/>
          </w:p>
        </w:tc>
      </w:tr>
      <w:tr w:rsidR="00CD3C59" w:rsidRPr="00CC0821" w14:paraId="62D7B914" w14:textId="77777777" w:rsidTr="00CD3C59">
        <w:trPr>
          <w:trHeight w:val="297"/>
        </w:trPr>
        <w:tc>
          <w:tcPr>
            <w:tcW w:w="720" w:type="dxa"/>
          </w:tcPr>
          <w:p w14:paraId="10873058" w14:textId="77777777" w:rsidR="00CD3C59" w:rsidRDefault="00CD3C59" w:rsidP="00CD3C59">
            <w:pPr>
              <w:rPr>
                <w:rFonts w:ascii="Times New Roman" w:eastAsia="Times New Roman" w:hAnsi="Times New Roman" w:cs="Times New Roman"/>
                <w:sz w:val="24"/>
                <w:szCs w:val="24"/>
              </w:rPr>
            </w:pPr>
          </w:p>
        </w:tc>
        <w:tc>
          <w:tcPr>
            <w:tcW w:w="8640" w:type="dxa"/>
            <w:noWrap/>
          </w:tcPr>
          <w:p w14:paraId="2D564D14" w14:textId="77777777" w:rsidR="00CD3C59" w:rsidRPr="00CC0821" w:rsidRDefault="00CD3C59" w:rsidP="00CD3C59">
            <w:pPr>
              <w:rPr>
                <w:rFonts w:ascii="Times New Roman" w:eastAsia="Times New Roman" w:hAnsi="Times New Roman" w:cs="Times New Roman"/>
                <w:sz w:val="24"/>
                <w:szCs w:val="24"/>
              </w:rPr>
            </w:pPr>
          </w:p>
        </w:tc>
      </w:tr>
      <w:tr w:rsidR="00CD3C59" w:rsidRPr="00CC0821" w14:paraId="0339CA68" w14:textId="77777777" w:rsidTr="00CD3C59">
        <w:trPr>
          <w:trHeight w:val="297"/>
        </w:trPr>
        <w:tc>
          <w:tcPr>
            <w:tcW w:w="720" w:type="dxa"/>
          </w:tcPr>
          <w:p w14:paraId="08E412AE" w14:textId="77777777" w:rsidR="00CD3C59" w:rsidRPr="00CC0821" w:rsidRDefault="00CD3C59" w:rsidP="00CD3C59">
            <w:pPr>
              <w:rPr>
                <w:rFonts w:ascii="Times New Roman" w:eastAsia="Times New Roman" w:hAnsi="Times New Roman" w:cs="Times New Roman"/>
                <w:sz w:val="24"/>
                <w:szCs w:val="24"/>
              </w:rPr>
            </w:pPr>
          </w:p>
        </w:tc>
        <w:tc>
          <w:tcPr>
            <w:tcW w:w="8640" w:type="dxa"/>
            <w:noWrap/>
          </w:tcPr>
          <w:p w14:paraId="30AD4B98" w14:textId="77777777" w:rsidR="00CD3C59" w:rsidRPr="00E119CA" w:rsidRDefault="00CD3C59" w:rsidP="00CD3C59">
            <w:pPr>
              <w:rPr>
                <w:rFonts w:ascii="Times New Roman" w:eastAsia="Times New Roman" w:hAnsi="Times New Roman" w:cs="Times New Roman"/>
                <w:b/>
                <w:sz w:val="24"/>
                <w:szCs w:val="24"/>
              </w:rPr>
            </w:pPr>
            <w:r w:rsidRPr="00E119CA">
              <w:rPr>
                <w:rFonts w:ascii="Times New Roman" w:eastAsia="Times New Roman" w:hAnsi="Times New Roman" w:cs="Times New Roman"/>
                <w:b/>
                <w:sz w:val="24"/>
                <w:szCs w:val="24"/>
              </w:rPr>
              <w:t>O</w:t>
            </w:r>
            <w:r w:rsidRPr="00E119CA">
              <w:rPr>
                <w:rFonts w:ascii="Times New Roman" w:eastAsia="Times New Roman" w:hAnsi="Times New Roman" w:cs="Times New Roman"/>
                <w:b/>
                <w:sz w:val="24"/>
                <w:szCs w:val="24"/>
                <w:vertAlign w:val="subscript"/>
              </w:rPr>
              <w:t>2</w:t>
            </w:r>
          </w:p>
        </w:tc>
      </w:tr>
      <w:tr w:rsidR="00CD3C59" w:rsidRPr="00CC0821" w14:paraId="4490E04C" w14:textId="77777777" w:rsidTr="00CD3C59">
        <w:trPr>
          <w:trHeight w:val="297"/>
        </w:trPr>
        <w:tc>
          <w:tcPr>
            <w:tcW w:w="720" w:type="dxa"/>
          </w:tcPr>
          <w:p w14:paraId="5B16B67F" w14:textId="77777777" w:rsidR="00CD3C59" w:rsidRPr="00CC0821"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8640" w:type="dxa"/>
            <w:noWrap/>
          </w:tcPr>
          <w:p w14:paraId="11640141" w14:textId="0D09DA32" w:rsidR="00CD3C59" w:rsidRPr="00CC0821" w:rsidRDefault="00C63123"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w:t>
            </w:r>
            <w:r w:rsidRPr="00355090">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 </w:t>
            </w:r>
            <w:r w:rsidR="00CD3C59">
              <w:rPr>
                <w:rFonts w:ascii="Times New Roman" w:eastAsia="Times New Roman" w:hAnsi="Times New Roman" w:cs="Times New Roman"/>
                <w:sz w:val="24"/>
                <w:szCs w:val="24"/>
              </w:rPr>
              <w:t>NEP</w:t>
            </w:r>
            <w:r w:rsidR="00CD3C59" w:rsidRPr="005F66F9">
              <w:rPr>
                <w:rFonts w:ascii="Times New Roman" w:eastAsia="Times New Roman" w:hAnsi="Times New Roman" w:cs="Times New Roman"/>
                <w:sz w:val="24"/>
                <w:szCs w:val="24"/>
                <w:vertAlign w:val="subscript"/>
              </w:rPr>
              <w:t>OC</w:t>
            </w:r>
            <w:r w:rsidR="00CD3C59">
              <w:rPr>
                <w:rFonts w:ascii="Times New Roman" w:eastAsia="Times New Roman" w:hAnsi="Times New Roman" w:cs="Times New Roman"/>
                <w:sz w:val="24"/>
                <w:szCs w:val="24"/>
              </w:rPr>
              <w:t xml:space="preserve"> = </w:t>
            </w:r>
            <w:proofErr w:type="spellStart"/>
            <w:r w:rsidR="00CD3C59">
              <w:rPr>
                <w:rFonts w:ascii="Times New Roman" w:eastAsia="Times New Roman" w:hAnsi="Times New Roman" w:cs="Times New Roman"/>
                <w:sz w:val="24"/>
                <w:szCs w:val="24"/>
              </w:rPr>
              <w:t>NPP</w:t>
            </w:r>
            <w:r w:rsidR="00CD3C59" w:rsidRPr="005F66F9">
              <w:rPr>
                <w:rFonts w:ascii="Times New Roman" w:eastAsia="Times New Roman" w:hAnsi="Times New Roman" w:cs="Times New Roman"/>
                <w:sz w:val="24"/>
                <w:szCs w:val="24"/>
                <w:vertAlign w:val="subscript"/>
              </w:rPr>
              <w:t>Tot</w:t>
            </w:r>
            <w:proofErr w:type="spellEnd"/>
            <w:r w:rsidR="00CD3C59">
              <w:rPr>
                <w:rFonts w:ascii="Times New Roman" w:eastAsia="Times New Roman" w:hAnsi="Times New Roman" w:cs="Times New Roman"/>
                <w:sz w:val="24"/>
                <w:szCs w:val="24"/>
              </w:rPr>
              <w:t xml:space="preserve"> – </w:t>
            </w:r>
            <w:proofErr w:type="spellStart"/>
            <w:r w:rsidR="00CD3C59">
              <w:rPr>
                <w:rFonts w:ascii="Times New Roman" w:eastAsia="Times New Roman" w:hAnsi="Times New Roman" w:cs="Times New Roman"/>
                <w:sz w:val="24"/>
                <w:szCs w:val="24"/>
              </w:rPr>
              <w:t>R</w:t>
            </w:r>
            <w:r w:rsidR="00CD3C59" w:rsidRPr="005F66F9">
              <w:rPr>
                <w:rFonts w:ascii="Times New Roman" w:eastAsia="Times New Roman" w:hAnsi="Times New Roman" w:cs="Times New Roman"/>
                <w:sz w:val="24"/>
                <w:szCs w:val="24"/>
                <w:vertAlign w:val="subscript"/>
              </w:rPr>
              <w:t>Tot</w:t>
            </w:r>
            <w:proofErr w:type="spellEnd"/>
          </w:p>
        </w:tc>
      </w:tr>
      <w:tr w:rsidR="00CD3C59" w:rsidRPr="00CC0821" w14:paraId="60685B52" w14:textId="77777777" w:rsidTr="00CD3C59">
        <w:trPr>
          <w:trHeight w:val="297"/>
        </w:trPr>
        <w:tc>
          <w:tcPr>
            <w:tcW w:w="720" w:type="dxa"/>
          </w:tcPr>
          <w:p w14:paraId="04F99A9B" w14:textId="77777777" w:rsidR="00CD3C59" w:rsidRPr="00CC0821"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5.11</w:t>
            </w:r>
          </w:p>
        </w:tc>
        <w:tc>
          <w:tcPr>
            <w:tcW w:w="8640" w:type="dxa"/>
            <w:noWrap/>
          </w:tcPr>
          <w:p w14:paraId="76ACDB5C" w14:textId="77777777" w:rsidR="00CD3C59" w:rsidRPr="00CC0821"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NPP</w:t>
            </w:r>
            <w:r w:rsidRPr="005F66F9">
              <w:rPr>
                <w:rFonts w:ascii="Times New Roman" w:eastAsia="Times New Roman" w:hAnsi="Times New Roman" w:cs="Times New Roman"/>
                <w:sz w:val="24"/>
                <w:szCs w:val="24"/>
                <w:vertAlign w:val="subscript"/>
              </w:rPr>
              <w:t>Tot</w:t>
            </w:r>
            <w:proofErr w:type="spellEnd"/>
            <w:r>
              <w:rPr>
                <w:rFonts w:ascii="Times New Roman" w:eastAsia="Times New Roman" w:hAnsi="Times New Roman" w:cs="Times New Roman"/>
                <w:sz w:val="24"/>
                <w:szCs w:val="24"/>
              </w:rPr>
              <w:t xml:space="preserve"> = NPP</w:t>
            </w:r>
            <w:r w:rsidRPr="005F66F9">
              <w:rPr>
                <w:rFonts w:ascii="Times New Roman" w:eastAsia="Times New Roman" w:hAnsi="Times New Roman" w:cs="Times New Roman"/>
                <w:sz w:val="24"/>
                <w:szCs w:val="24"/>
                <w:vertAlign w:val="subscript"/>
              </w:rPr>
              <w:t>DOC</w:t>
            </w:r>
            <w:r>
              <w:rPr>
                <w:rFonts w:ascii="Times New Roman" w:eastAsia="Times New Roman" w:hAnsi="Times New Roman" w:cs="Times New Roman"/>
                <w:sz w:val="24"/>
                <w:szCs w:val="24"/>
              </w:rPr>
              <w:t xml:space="preserve"> + NPP</w:t>
            </w:r>
            <w:r w:rsidRPr="005F66F9">
              <w:rPr>
                <w:rFonts w:ascii="Times New Roman" w:eastAsia="Times New Roman" w:hAnsi="Times New Roman" w:cs="Times New Roman"/>
                <w:sz w:val="24"/>
                <w:szCs w:val="24"/>
                <w:vertAlign w:val="subscript"/>
              </w:rPr>
              <w:t>POC</w:t>
            </w:r>
          </w:p>
        </w:tc>
      </w:tr>
      <w:tr w:rsidR="00CD3C59" w:rsidRPr="00CC0821" w14:paraId="2E55A7EB" w14:textId="77777777" w:rsidTr="00CD3C59">
        <w:trPr>
          <w:trHeight w:val="297"/>
        </w:trPr>
        <w:tc>
          <w:tcPr>
            <w:tcW w:w="720" w:type="dxa"/>
          </w:tcPr>
          <w:p w14:paraId="1E843F38" w14:textId="77777777" w:rsidR="00CD3C59" w:rsidRPr="00CC0821"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5.12</w:t>
            </w:r>
          </w:p>
        </w:tc>
        <w:tc>
          <w:tcPr>
            <w:tcW w:w="8640" w:type="dxa"/>
            <w:noWrap/>
          </w:tcPr>
          <w:p w14:paraId="527A066F" w14:textId="77777777" w:rsidR="00CD3C59" w:rsidRPr="00CC0821"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sidRPr="005F66F9">
              <w:rPr>
                <w:rFonts w:ascii="Times New Roman" w:eastAsia="Times New Roman" w:hAnsi="Times New Roman" w:cs="Times New Roman"/>
                <w:sz w:val="24"/>
                <w:szCs w:val="24"/>
                <w:vertAlign w:val="subscript"/>
              </w:rPr>
              <w:t>Tot</w:t>
            </w:r>
            <w:proofErr w:type="spellEnd"/>
            <w:r w:rsidRPr="005F66F9">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t>
            </w:r>
            <w:r w:rsidRPr="005F66F9">
              <w:rPr>
                <w:rFonts w:ascii="Times New Roman" w:eastAsia="Times New Roman" w:hAnsi="Times New Roman" w:cs="Times New Roman"/>
                <w:sz w:val="24"/>
                <w:szCs w:val="24"/>
                <w:vertAlign w:val="subscript"/>
              </w:rPr>
              <w:t>DOCAlloch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w:t>
            </w:r>
            <w:r w:rsidRPr="005F66F9">
              <w:rPr>
                <w:rFonts w:ascii="Times New Roman" w:eastAsia="Times New Roman" w:hAnsi="Times New Roman" w:cs="Times New Roman"/>
                <w:sz w:val="24"/>
                <w:szCs w:val="24"/>
                <w:vertAlign w:val="subscript"/>
              </w:rPr>
              <w:t>DOCAutoch</w:t>
            </w:r>
            <w:proofErr w:type="spellEnd"/>
          </w:p>
        </w:tc>
      </w:tr>
      <w:tr w:rsidR="00CD3C59" w:rsidRPr="00CC0821" w14:paraId="0076F857" w14:textId="77777777" w:rsidTr="00CD3C59">
        <w:trPr>
          <w:trHeight w:val="324"/>
        </w:trPr>
        <w:tc>
          <w:tcPr>
            <w:tcW w:w="720" w:type="dxa"/>
          </w:tcPr>
          <w:p w14:paraId="2717A2D0" w14:textId="77777777" w:rsidR="00CD3C59" w:rsidRPr="00CC0821"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8640" w:type="dxa"/>
            <w:noWrap/>
          </w:tcPr>
          <w:p w14:paraId="50CDC121" w14:textId="77777777" w:rsidR="00CD3C59" w:rsidRPr="005557AB"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w:t>
            </w:r>
            <w:r w:rsidRPr="005557AB">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 xml:space="preserve">k </w:t>
            </w:r>
            <w:r w:rsidRPr="00CC0821">
              <w:rPr>
                <w:rFonts w:ascii="Times New Roman" w:eastAsia="Times New Roman" w:hAnsi="Times New Roman" w:cs="Times New Roman"/>
                <w:sz w:val="24"/>
                <w:szCs w:val="24"/>
              </w:rPr>
              <w:t>* (</w:t>
            </w:r>
            <w:r>
              <w:rPr>
                <w:rFonts w:ascii="Times New Roman" w:eastAsia="Times New Roman" w:hAnsi="Times New Roman" w:cs="Times New Roman"/>
                <w:sz w:val="24"/>
                <w:szCs w:val="24"/>
              </w:rPr>
              <w:t>O</w:t>
            </w:r>
            <w:r w:rsidRPr="005557AB">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O</w:t>
            </w:r>
            <w:r w:rsidRPr="005557AB">
              <w:rPr>
                <w:rFonts w:ascii="Times New Roman" w:eastAsia="Times New Roman" w:hAnsi="Times New Roman" w:cs="Times New Roman"/>
                <w:sz w:val="24"/>
                <w:szCs w:val="24"/>
                <w:vertAlign w:val="subscript"/>
              </w:rPr>
              <w:t>2Sat</w:t>
            </w:r>
            <w:r>
              <w:rPr>
                <w:rFonts w:ascii="Times New Roman" w:eastAsia="Times New Roman" w:hAnsi="Times New Roman" w:cs="Times New Roman"/>
                <w:sz w:val="24"/>
                <w:szCs w:val="24"/>
              </w:rPr>
              <w:t xml:space="preserve">) * </w:t>
            </w:r>
            <w:r w:rsidRPr="00CC0821">
              <w:rPr>
                <w:rFonts w:ascii="Times New Roman" w:eastAsia="Times New Roman" w:hAnsi="Times New Roman" w:cs="Times New Roman"/>
                <w:sz w:val="24"/>
                <w:szCs w:val="24"/>
              </w:rPr>
              <w:t>Z</w:t>
            </w:r>
            <w:r w:rsidRPr="005557AB">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vertAlign w:val="superscript"/>
              </w:rPr>
              <w:t>-1</w:t>
            </w:r>
          </w:p>
        </w:tc>
      </w:tr>
      <w:tr w:rsidR="00CD3C59" w:rsidRPr="00CC0821" w14:paraId="13911512" w14:textId="77777777" w:rsidTr="00CD3C59">
        <w:trPr>
          <w:trHeight w:val="324"/>
        </w:trPr>
        <w:tc>
          <w:tcPr>
            <w:tcW w:w="720" w:type="dxa"/>
          </w:tcPr>
          <w:p w14:paraId="6F21E3EA" w14:textId="77777777" w:rsidR="00CD3C59" w:rsidRDefault="00CD3C59" w:rsidP="00CD3C59">
            <w:pPr>
              <w:rPr>
                <w:rFonts w:ascii="Times New Roman" w:eastAsia="Times New Roman" w:hAnsi="Times New Roman" w:cs="Times New Roman"/>
                <w:sz w:val="24"/>
                <w:szCs w:val="24"/>
              </w:rPr>
            </w:pPr>
          </w:p>
        </w:tc>
        <w:tc>
          <w:tcPr>
            <w:tcW w:w="8640" w:type="dxa"/>
            <w:noWrap/>
          </w:tcPr>
          <w:p w14:paraId="02317EB3"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Abbreviations: I = Input, E = Export, D = Deposition, L = Leaching, R = Respired</w:t>
            </w:r>
          </w:p>
          <w:p w14:paraId="3FD64D41" w14:textId="77777777" w:rsidR="00CD3C59" w:rsidRDefault="00CD3C59" w:rsidP="00CD3C59">
            <w:pPr>
              <w:rPr>
                <w:rFonts w:ascii="Times New Roman" w:eastAsia="Times New Roman" w:hAnsi="Times New Roman" w:cs="Times New Roman"/>
                <w:sz w:val="24"/>
                <w:szCs w:val="24"/>
              </w:rPr>
            </w:pPr>
            <w:r w:rsidRPr="006A259C">
              <w:rPr>
                <w:rFonts w:ascii="Times New Roman" w:eastAsia="Times New Roman" w:hAnsi="Times New Roman" w:cs="Times New Roman"/>
                <w:sz w:val="24"/>
                <w:szCs w:val="24"/>
                <w:vertAlign w:val="superscript"/>
              </w:rPr>
              <w:t>1</w:t>
            </w:r>
            <w:r w:rsidRPr="00CC0821">
              <w:rPr>
                <w:rFonts w:ascii="Times New Roman" w:eastAsia="Times New Roman" w:hAnsi="Times New Roman" w:cs="Times New Roman"/>
                <w:sz w:val="24"/>
                <w:szCs w:val="24"/>
              </w:rPr>
              <w:t xml:space="preserve"> Morin et al. 1999</w:t>
            </w:r>
          </w:p>
          <w:p w14:paraId="1B5E813F" w14:textId="77777777" w:rsidR="00CD3C59" w:rsidRDefault="00CD3C59" w:rsidP="00CD3C59">
            <w:pPr>
              <w:rPr>
                <w:rFonts w:ascii="Times New Roman" w:eastAsia="Times New Roman" w:hAnsi="Times New Roman" w:cs="Times New Roman"/>
                <w:sz w:val="24"/>
                <w:szCs w:val="24"/>
              </w:rPr>
            </w:pPr>
            <w:r w:rsidRPr="006A259C">
              <w:rPr>
                <w:rFonts w:ascii="Times New Roman" w:eastAsia="Times New Roman" w:hAnsi="Times New Roman" w:cs="Times New Roman"/>
                <w:sz w:val="24"/>
                <w:szCs w:val="24"/>
                <w:vertAlign w:val="superscript"/>
              </w:rPr>
              <w:t>2</w:t>
            </w:r>
            <w:r w:rsidRPr="00CC0821">
              <w:rPr>
                <w:rFonts w:ascii="Times New Roman" w:eastAsia="Times New Roman" w:hAnsi="Times New Roman" w:cs="Times New Roman"/>
                <w:sz w:val="24"/>
                <w:szCs w:val="24"/>
              </w:rPr>
              <w:t xml:space="preserve"> Pace and Prairie 2005</w:t>
            </w:r>
          </w:p>
        </w:tc>
      </w:tr>
    </w:tbl>
    <w:p w14:paraId="18EE76FB" w14:textId="77777777" w:rsidR="00CD3C59" w:rsidRDefault="00CD3C59">
      <w:pPr>
        <w:rPr>
          <w:rFonts w:ascii="Times New Roman" w:eastAsia="Times New Roman" w:hAnsi="Times New Roman" w:cs="Times New Roman"/>
          <w:b/>
          <w:sz w:val="24"/>
          <w:szCs w:val="24"/>
        </w:rPr>
      </w:pPr>
    </w:p>
    <w:p w14:paraId="15FF4D7B" w14:textId="77777777" w:rsidR="00CD3C59" w:rsidRDefault="00CD3C59">
      <w:pPr>
        <w:rPr>
          <w:rFonts w:ascii="Times New Roman" w:eastAsia="Times New Roman" w:hAnsi="Times New Roman" w:cs="Times New Roman"/>
          <w:b/>
          <w:sz w:val="24"/>
          <w:szCs w:val="24"/>
        </w:rPr>
      </w:pPr>
    </w:p>
    <w:p w14:paraId="7E587A7F" w14:textId="3ED01B9F" w:rsidR="00CD3C59" w:rsidRDefault="00CD3C59" w:rsidP="00CD3C59">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t>Table 4. Model goodness of fit</w:t>
      </w:r>
      <w:r w:rsidR="006C7950">
        <w:rPr>
          <w:rFonts w:ascii="Times New Roman" w:eastAsia="Times New Roman" w:hAnsi="Times New Roman" w:cs="Times New Roman"/>
          <w:b/>
          <w:sz w:val="24"/>
          <w:szCs w:val="24"/>
        </w:rPr>
        <w:t xml:space="preserve"> and estimates </w:t>
      </w:r>
      <w:r w:rsidR="004E20B1">
        <w:rPr>
          <w:rFonts w:ascii="Times New Roman" w:eastAsia="Times New Roman" w:hAnsi="Times New Roman" w:cs="Times New Roman"/>
          <w:b/>
          <w:sz w:val="24"/>
          <w:szCs w:val="24"/>
        </w:rPr>
        <w:t>of the parameter means (standard error of the mean estimate, SEM)</w:t>
      </w:r>
      <w:r w:rsidR="006C7950">
        <w:rPr>
          <w:rFonts w:ascii="Times New Roman" w:eastAsia="Times New Roman" w:hAnsi="Times New Roman" w:cs="Times New Roman"/>
          <w:b/>
          <w:sz w:val="24"/>
          <w:szCs w:val="24"/>
        </w:rPr>
        <w:t xml:space="preserve">. </w:t>
      </w:r>
      <w:r w:rsidR="002F7782">
        <w:rPr>
          <w:rFonts w:ascii="Times New Roman" w:eastAsia="Times New Roman" w:hAnsi="Times New Roman" w:cs="Times New Roman"/>
          <w:b/>
          <w:sz w:val="24"/>
          <w:szCs w:val="24"/>
        </w:rPr>
        <w:t>All parameters had a collinearity &lt; 20</w:t>
      </w:r>
      <w:r w:rsidR="00C769C0">
        <w:rPr>
          <w:rFonts w:ascii="Times New Roman" w:eastAsia="Times New Roman" w:hAnsi="Times New Roman" w:cs="Times New Roman"/>
          <w:b/>
          <w:sz w:val="24"/>
          <w:szCs w:val="24"/>
        </w:rPr>
        <w:t>, and assumed independent</w:t>
      </w:r>
      <w:r w:rsidR="002F7782">
        <w:rPr>
          <w:rFonts w:ascii="Times New Roman" w:eastAsia="Times New Roman" w:hAnsi="Times New Roman" w:cs="Times New Roman"/>
          <w:b/>
          <w:sz w:val="24"/>
          <w:szCs w:val="24"/>
        </w:rPr>
        <w:t xml:space="preserve">. </w:t>
      </w:r>
    </w:p>
    <w:p w14:paraId="7E4C13AA" w14:textId="77777777" w:rsidR="00CD3C59" w:rsidRPr="00664D73" w:rsidRDefault="00CD3C59" w:rsidP="00CD3C59">
      <w:pPr>
        <w:rPr>
          <w:rFonts w:ascii="Times New Roman" w:eastAsia="Times New Roman" w:hAnsi="Times New Roman" w:cs="Times New Roman"/>
          <w:b/>
          <w:sz w:val="24"/>
          <w:szCs w:val="24"/>
        </w:rPr>
      </w:pPr>
    </w:p>
    <w:tbl>
      <w:tblPr>
        <w:tblStyle w:val="TableGrid"/>
        <w:tblW w:w="9288" w:type="dxa"/>
        <w:tblLayout w:type="fixed"/>
        <w:tblLook w:val="04A0" w:firstRow="1" w:lastRow="0" w:firstColumn="1" w:lastColumn="0" w:noHBand="0" w:noVBand="1"/>
      </w:tblPr>
      <w:tblGrid>
        <w:gridCol w:w="1008"/>
        <w:gridCol w:w="990"/>
        <w:gridCol w:w="900"/>
        <w:gridCol w:w="1710"/>
        <w:gridCol w:w="1620"/>
        <w:gridCol w:w="1530"/>
        <w:gridCol w:w="1530"/>
      </w:tblGrid>
      <w:tr w:rsidR="006C071F" w:rsidRPr="006C071F" w14:paraId="390E872D" w14:textId="77777777" w:rsidTr="00355090">
        <w:trPr>
          <w:trHeight w:val="316"/>
        </w:trPr>
        <w:tc>
          <w:tcPr>
            <w:tcW w:w="1008" w:type="dxa"/>
            <w:noWrap/>
            <w:vAlign w:val="center"/>
            <w:hideMark/>
          </w:tcPr>
          <w:p w14:paraId="23606462" w14:textId="77777777" w:rsidR="00CD3C59" w:rsidRPr="00355090" w:rsidRDefault="00CD3C59" w:rsidP="00CD3C59">
            <w:pPr>
              <w:spacing w:line="276" w:lineRule="auto"/>
              <w:jc w:val="center"/>
              <w:rPr>
                <w:rFonts w:ascii="Times New Roman" w:eastAsia="Times New Roman" w:hAnsi="Times New Roman" w:cs="Times New Roman"/>
                <w:b/>
                <w:bCs/>
                <w:sz w:val="20"/>
                <w:szCs w:val="20"/>
              </w:rPr>
            </w:pPr>
            <w:r w:rsidRPr="00355090">
              <w:rPr>
                <w:rFonts w:ascii="Times New Roman" w:eastAsia="Times New Roman" w:hAnsi="Times New Roman" w:cs="Times New Roman"/>
                <w:b/>
                <w:bCs/>
                <w:sz w:val="20"/>
                <w:szCs w:val="20"/>
              </w:rPr>
              <w:t>Lake</w:t>
            </w:r>
          </w:p>
        </w:tc>
        <w:tc>
          <w:tcPr>
            <w:tcW w:w="990" w:type="dxa"/>
            <w:noWrap/>
            <w:vAlign w:val="center"/>
            <w:hideMark/>
          </w:tcPr>
          <w:p w14:paraId="43F7BC06" w14:textId="7467B5DC" w:rsidR="00CD3C59" w:rsidRPr="00355090" w:rsidRDefault="00CD3C59" w:rsidP="000757F6">
            <w:pPr>
              <w:spacing w:line="276" w:lineRule="auto"/>
              <w:jc w:val="center"/>
              <w:rPr>
                <w:rFonts w:ascii="Times New Roman" w:eastAsia="Times New Roman" w:hAnsi="Times New Roman" w:cs="Times New Roman"/>
                <w:b/>
                <w:bCs/>
                <w:sz w:val="20"/>
                <w:szCs w:val="20"/>
              </w:rPr>
            </w:pPr>
            <w:r w:rsidRPr="00355090">
              <w:rPr>
                <w:rFonts w:ascii="Times New Roman" w:eastAsia="Times New Roman" w:hAnsi="Times New Roman" w:cs="Times New Roman"/>
                <w:b/>
                <w:bCs/>
                <w:sz w:val="20"/>
                <w:szCs w:val="20"/>
              </w:rPr>
              <w:t>RMSE</w:t>
            </w:r>
            <w:del w:id="140" w:author="Paul Hanson" w:date="2017-09-15T11:41:00Z">
              <w:r w:rsidRPr="00355090" w:rsidDel="000757F6">
                <w:rPr>
                  <w:rFonts w:ascii="Times New Roman" w:eastAsia="Times New Roman" w:hAnsi="Times New Roman" w:cs="Times New Roman"/>
                  <w:b/>
                  <w:bCs/>
                  <w:sz w:val="20"/>
                  <w:szCs w:val="20"/>
                </w:rPr>
                <w:delText>*</w:delText>
              </w:r>
            </w:del>
          </w:p>
        </w:tc>
        <w:tc>
          <w:tcPr>
            <w:tcW w:w="900" w:type="dxa"/>
            <w:noWrap/>
            <w:vAlign w:val="center"/>
            <w:hideMark/>
          </w:tcPr>
          <w:p w14:paraId="11F50368" w14:textId="4B6B74AC" w:rsidR="00CD3C59" w:rsidRPr="00355090" w:rsidRDefault="00CD3C59" w:rsidP="000757F6">
            <w:pPr>
              <w:spacing w:line="276" w:lineRule="auto"/>
              <w:jc w:val="center"/>
              <w:rPr>
                <w:rFonts w:ascii="Times New Roman" w:eastAsia="Times New Roman" w:hAnsi="Times New Roman" w:cs="Times New Roman"/>
                <w:b/>
                <w:bCs/>
                <w:sz w:val="20"/>
                <w:szCs w:val="20"/>
              </w:rPr>
            </w:pPr>
            <w:r w:rsidRPr="00355090">
              <w:rPr>
                <w:rFonts w:ascii="Times New Roman" w:eastAsia="Times New Roman" w:hAnsi="Times New Roman" w:cs="Times New Roman"/>
                <w:b/>
                <w:bCs/>
                <w:sz w:val="20"/>
                <w:szCs w:val="20"/>
              </w:rPr>
              <w:t>NSE</w:t>
            </w:r>
            <w:del w:id="141" w:author="Paul Hanson" w:date="2017-09-15T11:41:00Z">
              <w:r w:rsidRPr="00355090" w:rsidDel="000757F6">
                <w:rPr>
                  <w:rFonts w:ascii="Times New Roman" w:eastAsia="Times New Roman" w:hAnsi="Times New Roman" w:cs="Times New Roman"/>
                  <w:b/>
                  <w:bCs/>
                  <w:sz w:val="20"/>
                  <w:szCs w:val="20"/>
                </w:rPr>
                <w:delText>**</w:delText>
              </w:r>
            </w:del>
          </w:p>
        </w:tc>
        <w:tc>
          <w:tcPr>
            <w:tcW w:w="1710" w:type="dxa"/>
            <w:vAlign w:val="center"/>
          </w:tcPr>
          <w:p w14:paraId="7F905C5B" w14:textId="77777777" w:rsidR="00CD3C59" w:rsidRPr="00355090" w:rsidRDefault="00CD3C59" w:rsidP="00CD3C59">
            <w:pPr>
              <w:spacing w:line="276" w:lineRule="auto"/>
              <w:jc w:val="center"/>
              <w:rPr>
                <w:rFonts w:ascii="Times New Roman" w:eastAsia="Times New Roman" w:hAnsi="Times New Roman" w:cs="Times New Roman"/>
                <w:b/>
                <w:bCs/>
                <w:sz w:val="20"/>
                <w:szCs w:val="20"/>
              </w:rPr>
            </w:pPr>
            <w:proofErr w:type="spellStart"/>
            <w:r w:rsidRPr="00355090">
              <w:rPr>
                <w:rFonts w:ascii="Times New Roman" w:eastAsia="Times New Roman" w:hAnsi="Times New Roman" w:cs="Times New Roman"/>
                <w:b/>
                <w:i/>
                <w:sz w:val="20"/>
                <w:szCs w:val="20"/>
              </w:rPr>
              <w:t>RDOC</w:t>
            </w:r>
            <w:r w:rsidRPr="00355090">
              <w:rPr>
                <w:rFonts w:ascii="Times New Roman" w:eastAsia="Times New Roman" w:hAnsi="Times New Roman" w:cs="Times New Roman"/>
                <w:b/>
                <w:i/>
                <w:sz w:val="20"/>
                <w:szCs w:val="20"/>
                <w:vertAlign w:val="subscript"/>
              </w:rPr>
              <w:t>Alloch</w:t>
            </w:r>
            <w:proofErr w:type="spellEnd"/>
            <w:r w:rsidRPr="00355090">
              <w:rPr>
                <w:rFonts w:ascii="Times New Roman" w:eastAsia="Times New Roman" w:hAnsi="Times New Roman" w:cs="Times New Roman"/>
                <w:b/>
                <w:sz w:val="20"/>
                <w:szCs w:val="20"/>
              </w:rPr>
              <w:t xml:space="preserve"> </w:t>
            </w:r>
            <w:r w:rsidRPr="00355090">
              <w:rPr>
                <w:rFonts w:ascii="Times New Roman" w:eastAsia="Times New Roman" w:hAnsi="Times New Roman" w:cs="Times New Roman"/>
                <w:b/>
                <w:bCs/>
                <w:sz w:val="20"/>
                <w:szCs w:val="20"/>
              </w:rPr>
              <w:t>(d</w:t>
            </w:r>
            <w:r w:rsidRPr="00355090">
              <w:rPr>
                <w:rFonts w:ascii="Times New Roman" w:eastAsia="Times New Roman" w:hAnsi="Times New Roman" w:cs="Times New Roman"/>
                <w:b/>
                <w:bCs/>
                <w:sz w:val="20"/>
                <w:szCs w:val="20"/>
                <w:vertAlign w:val="superscript"/>
              </w:rPr>
              <w:t>-1</w:t>
            </w:r>
            <w:r w:rsidRPr="00355090">
              <w:rPr>
                <w:rFonts w:ascii="Times New Roman" w:eastAsia="Times New Roman" w:hAnsi="Times New Roman" w:cs="Times New Roman"/>
                <w:b/>
                <w:bCs/>
                <w:sz w:val="20"/>
                <w:szCs w:val="20"/>
              </w:rPr>
              <w:t>)</w:t>
            </w:r>
          </w:p>
        </w:tc>
        <w:tc>
          <w:tcPr>
            <w:tcW w:w="1620" w:type="dxa"/>
            <w:vAlign w:val="center"/>
          </w:tcPr>
          <w:p w14:paraId="60341C5F" w14:textId="77777777" w:rsidR="00CD3C59" w:rsidRPr="00355090" w:rsidRDefault="00CD3C59" w:rsidP="00CD3C59">
            <w:pPr>
              <w:spacing w:line="276" w:lineRule="auto"/>
              <w:jc w:val="center"/>
              <w:rPr>
                <w:rFonts w:ascii="Times New Roman" w:eastAsia="Times New Roman" w:hAnsi="Times New Roman" w:cs="Times New Roman"/>
                <w:b/>
                <w:bCs/>
                <w:sz w:val="20"/>
                <w:szCs w:val="20"/>
              </w:rPr>
            </w:pPr>
            <w:proofErr w:type="spellStart"/>
            <w:r w:rsidRPr="00355090">
              <w:rPr>
                <w:rFonts w:ascii="Times New Roman" w:eastAsia="Times New Roman" w:hAnsi="Times New Roman" w:cs="Times New Roman"/>
                <w:b/>
                <w:i/>
                <w:sz w:val="20"/>
                <w:szCs w:val="20"/>
              </w:rPr>
              <w:t>RDOC</w:t>
            </w:r>
            <w:r w:rsidRPr="00355090">
              <w:rPr>
                <w:rFonts w:ascii="Times New Roman" w:eastAsia="Times New Roman" w:hAnsi="Times New Roman" w:cs="Times New Roman"/>
                <w:b/>
                <w:bCs/>
                <w:i/>
                <w:sz w:val="20"/>
                <w:szCs w:val="20"/>
                <w:vertAlign w:val="subscript"/>
              </w:rPr>
              <w:t>Autoch</w:t>
            </w:r>
            <w:proofErr w:type="spellEnd"/>
            <w:r w:rsidRPr="00355090">
              <w:rPr>
                <w:rFonts w:ascii="Times New Roman" w:eastAsia="Times New Roman" w:hAnsi="Times New Roman" w:cs="Times New Roman"/>
                <w:b/>
                <w:bCs/>
                <w:sz w:val="20"/>
                <w:szCs w:val="20"/>
              </w:rPr>
              <w:t xml:space="preserve"> (d</w:t>
            </w:r>
            <w:r w:rsidRPr="00355090">
              <w:rPr>
                <w:rFonts w:ascii="Times New Roman" w:eastAsia="Times New Roman" w:hAnsi="Times New Roman" w:cs="Times New Roman"/>
                <w:b/>
                <w:bCs/>
                <w:sz w:val="20"/>
                <w:szCs w:val="20"/>
                <w:vertAlign w:val="superscript"/>
              </w:rPr>
              <w:t>-1</w:t>
            </w:r>
            <w:r w:rsidRPr="00355090">
              <w:rPr>
                <w:rFonts w:ascii="Times New Roman" w:eastAsia="Times New Roman" w:hAnsi="Times New Roman" w:cs="Times New Roman"/>
                <w:b/>
                <w:bCs/>
                <w:sz w:val="20"/>
                <w:szCs w:val="20"/>
              </w:rPr>
              <w:t>)</w:t>
            </w:r>
          </w:p>
        </w:tc>
        <w:tc>
          <w:tcPr>
            <w:tcW w:w="1530" w:type="dxa"/>
            <w:vAlign w:val="center"/>
          </w:tcPr>
          <w:p w14:paraId="4A315887" w14:textId="77777777" w:rsidR="00CD3C59" w:rsidRPr="00355090" w:rsidRDefault="00CD3C59" w:rsidP="00CD3C59">
            <w:pPr>
              <w:spacing w:line="276" w:lineRule="auto"/>
              <w:jc w:val="center"/>
              <w:rPr>
                <w:rFonts w:ascii="Times New Roman" w:eastAsia="Times New Roman" w:hAnsi="Times New Roman" w:cs="Times New Roman"/>
                <w:b/>
                <w:bCs/>
                <w:sz w:val="20"/>
                <w:szCs w:val="20"/>
              </w:rPr>
            </w:pPr>
            <w:proofErr w:type="spellStart"/>
            <w:r w:rsidRPr="00355090">
              <w:rPr>
                <w:rFonts w:ascii="Times New Roman" w:eastAsia="Times New Roman" w:hAnsi="Times New Roman" w:cs="Times New Roman"/>
                <w:b/>
                <w:i/>
                <w:sz w:val="20"/>
                <w:szCs w:val="20"/>
              </w:rPr>
              <w:t>BPOC</w:t>
            </w:r>
            <w:r w:rsidRPr="00355090">
              <w:rPr>
                <w:rFonts w:ascii="Times New Roman" w:eastAsia="Times New Roman" w:hAnsi="Times New Roman" w:cs="Times New Roman"/>
                <w:b/>
                <w:i/>
                <w:sz w:val="20"/>
                <w:szCs w:val="20"/>
                <w:vertAlign w:val="subscript"/>
              </w:rPr>
              <w:t>Alloch</w:t>
            </w:r>
            <w:proofErr w:type="spellEnd"/>
          </w:p>
        </w:tc>
        <w:tc>
          <w:tcPr>
            <w:tcW w:w="1530" w:type="dxa"/>
            <w:vAlign w:val="center"/>
          </w:tcPr>
          <w:p w14:paraId="621E2216" w14:textId="77777777" w:rsidR="00CD3C59" w:rsidRPr="00355090" w:rsidRDefault="00CD3C59" w:rsidP="00CD3C59">
            <w:pPr>
              <w:spacing w:line="276" w:lineRule="auto"/>
              <w:jc w:val="center"/>
              <w:rPr>
                <w:rFonts w:ascii="Times New Roman" w:eastAsia="Times New Roman" w:hAnsi="Times New Roman" w:cs="Times New Roman"/>
                <w:b/>
                <w:bCs/>
                <w:sz w:val="20"/>
                <w:szCs w:val="20"/>
              </w:rPr>
            </w:pPr>
            <w:proofErr w:type="spellStart"/>
            <w:r w:rsidRPr="00355090">
              <w:rPr>
                <w:rFonts w:ascii="Times New Roman" w:eastAsia="Times New Roman" w:hAnsi="Times New Roman" w:cs="Times New Roman"/>
                <w:b/>
                <w:i/>
                <w:sz w:val="20"/>
                <w:szCs w:val="20"/>
              </w:rPr>
              <w:t>BPOC</w:t>
            </w:r>
            <w:r w:rsidRPr="00355090">
              <w:rPr>
                <w:rFonts w:ascii="Times New Roman" w:eastAsia="Times New Roman" w:hAnsi="Times New Roman" w:cs="Times New Roman"/>
                <w:b/>
                <w:i/>
                <w:sz w:val="20"/>
                <w:szCs w:val="20"/>
                <w:vertAlign w:val="subscript"/>
              </w:rPr>
              <w:t>Autoch</w:t>
            </w:r>
            <w:proofErr w:type="spellEnd"/>
          </w:p>
        </w:tc>
      </w:tr>
      <w:tr w:rsidR="006C071F" w:rsidRPr="00E71A86" w14:paraId="5251663C" w14:textId="77777777" w:rsidTr="00355090">
        <w:trPr>
          <w:trHeight w:val="352"/>
        </w:trPr>
        <w:tc>
          <w:tcPr>
            <w:tcW w:w="1008" w:type="dxa"/>
            <w:noWrap/>
            <w:vAlign w:val="center"/>
            <w:hideMark/>
          </w:tcPr>
          <w:p w14:paraId="7D649360"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Harp</w:t>
            </w:r>
          </w:p>
        </w:tc>
        <w:tc>
          <w:tcPr>
            <w:tcW w:w="990" w:type="dxa"/>
            <w:noWrap/>
            <w:vAlign w:val="center"/>
            <w:hideMark/>
          </w:tcPr>
          <w:p w14:paraId="1676B566"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1.22</w:t>
            </w:r>
          </w:p>
        </w:tc>
        <w:tc>
          <w:tcPr>
            <w:tcW w:w="900" w:type="dxa"/>
            <w:noWrap/>
            <w:vAlign w:val="center"/>
            <w:hideMark/>
          </w:tcPr>
          <w:p w14:paraId="6319D6B4"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0.86</w:t>
            </w:r>
          </w:p>
        </w:tc>
        <w:tc>
          <w:tcPr>
            <w:tcW w:w="1710" w:type="dxa"/>
            <w:vAlign w:val="center"/>
          </w:tcPr>
          <w:p w14:paraId="714EB09F" w14:textId="67F81702"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0.002</w:t>
            </w:r>
            <w:r w:rsidR="004E20B1" w:rsidRPr="004E20B1">
              <w:rPr>
                <w:rFonts w:ascii="Times New Roman" w:eastAsia="Times New Roman" w:hAnsi="Times New Roman" w:cs="Times New Roman"/>
                <w:sz w:val="20"/>
                <w:szCs w:val="20"/>
              </w:rPr>
              <w:t>5 (2.1e-5</w:t>
            </w:r>
            <w:r w:rsidR="004E20B1">
              <w:rPr>
                <w:rFonts w:ascii="Times New Roman" w:eastAsia="Times New Roman" w:hAnsi="Times New Roman" w:cs="Times New Roman"/>
                <w:sz w:val="20"/>
                <w:szCs w:val="20"/>
              </w:rPr>
              <w:t>)</w:t>
            </w:r>
          </w:p>
        </w:tc>
        <w:tc>
          <w:tcPr>
            <w:tcW w:w="1620" w:type="dxa"/>
            <w:vAlign w:val="center"/>
          </w:tcPr>
          <w:p w14:paraId="72DABFEA" w14:textId="596DE65F"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w:t>
            </w:r>
            <w:r w:rsidR="00097349">
              <w:rPr>
                <w:rFonts w:ascii="Times New Roman" w:eastAsia="Times New Roman" w:hAnsi="Times New Roman" w:cs="Times New Roman"/>
                <w:sz w:val="20"/>
                <w:szCs w:val="20"/>
              </w:rPr>
              <w:t>034 (9.4e-5)</w:t>
            </w:r>
          </w:p>
        </w:tc>
        <w:tc>
          <w:tcPr>
            <w:tcW w:w="1530" w:type="dxa"/>
            <w:vAlign w:val="center"/>
          </w:tcPr>
          <w:p w14:paraId="4D017376" w14:textId="5BFA561B"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1</w:t>
            </w:r>
            <w:r w:rsidR="006C071F">
              <w:rPr>
                <w:rFonts w:ascii="Times New Roman" w:eastAsia="Times New Roman" w:hAnsi="Times New Roman" w:cs="Times New Roman"/>
                <w:sz w:val="20"/>
                <w:szCs w:val="20"/>
              </w:rPr>
              <w:t>.0 (4.2e-5)</w:t>
            </w:r>
          </w:p>
        </w:tc>
        <w:tc>
          <w:tcPr>
            <w:tcW w:w="1530" w:type="dxa"/>
            <w:vAlign w:val="center"/>
          </w:tcPr>
          <w:p w14:paraId="4BB74EA8" w14:textId="6BDAE89C"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6C071F">
              <w:rPr>
                <w:rFonts w:ascii="Times New Roman" w:eastAsia="Times New Roman" w:hAnsi="Times New Roman" w:cs="Times New Roman"/>
                <w:sz w:val="20"/>
                <w:szCs w:val="20"/>
              </w:rPr>
              <w:t>.84 (2.2e-2)</w:t>
            </w:r>
          </w:p>
        </w:tc>
      </w:tr>
      <w:tr w:rsidR="006C071F" w:rsidRPr="00E71A86" w14:paraId="097B4925" w14:textId="77777777" w:rsidTr="00592FE6">
        <w:trPr>
          <w:trHeight w:val="350"/>
        </w:trPr>
        <w:tc>
          <w:tcPr>
            <w:tcW w:w="1008" w:type="dxa"/>
            <w:noWrap/>
            <w:vAlign w:val="center"/>
            <w:hideMark/>
          </w:tcPr>
          <w:p w14:paraId="17CBF885"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Monona</w:t>
            </w:r>
          </w:p>
        </w:tc>
        <w:tc>
          <w:tcPr>
            <w:tcW w:w="990" w:type="dxa"/>
            <w:noWrap/>
            <w:vAlign w:val="center"/>
            <w:hideMark/>
          </w:tcPr>
          <w:p w14:paraId="0709CF4D"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1.46</w:t>
            </w:r>
          </w:p>
        </w:tc>
        <w:tc>
          <w:tcPr>
            <w:tcW w:w="900" w:type="dxa"/>
            <w:noWrap/>
            <w:vAlign w:val="center"/>
            <w:hideMark/>
          </w:tcPr>
          <w:p w14:paraId="1E626D4E"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0.70</w:t>
            </w:r>
          </w:p>
        </w:tc>
        <w:tc>
          <w:tcPr>
            <w:tcW w:w="1710" w:type="dxa"/>
            <w:vAlign w:val="center"/>
          </w:tcPr>
          <w:p w14:paraId="410802E2" w14:textId="55100B48"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0.00</w:t>
            </w:r>
            <w:r w:rsidR="002A71A7">
              <w:rPr>
                <w:rFonts w:ascii="Times New Roman" w:eastAsia="Times New Roman" w:hAnsi="Times New Roman" w:cs="Times New Roman"/>
                <w:sz w:val="20"/>
                <w:szCs w:val="20"/>
              </w:rPr>
              <w:t>089 (9.3e-5)</w:t>
            </w:r>
          </w:p>
        </w:tc>
        <w:tc>
          <w:tcPr>
            <w:tcW w:w="1620" w:type="dxa"/>
            <w:vAlign w:val="center"/>
          </w:tcPr>
          <w:p w14:paraId="6B635EC2" w14:textId="5E1ABA19" w:rsidR="00CD3C59" w:rsidRPr="004E20B1" w:rsidRDefault="00CD3C59" w:rsidP="0009734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097349">
              <w:rPr>
                <w:rFonts w:ascii="Times New Roman" w:eastAsia="Times New Roman" w:hAnsi="Times New Roman" w:cs="Times New Roman"/>
                <w:sz w:val="20"/>
                <w:szCs w:val="20"/>
              </w:rPr>
              <w:t>16 (1.3e-2)</w:t>
            </w:r>
          </w:p>
        </w:tc>
        <w:tc>
          <w:tcPr>
            <w:tcW w:w="1530" w:type="dxa"/>
            <w:vAlign w:val="center"/>
          </w:tcPr>
          <w:p w14:paraId="5E371D54" w14:textId="3FE24377" w:rsidR="00CD3C59" w:rsidRPr="004E20B1" w:rsidRDefault="006C071F"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0.41 (3.2e-2)</w:t>
            </w:r>
          </w:p>
        </w:tc>
        <w:tc>
          <w:tcPr>
            <w:tcW w:w="1530" w:type="dxa"/>
            <w:vAlign w:val="center"/>
          </w:tcPr>
          <w:p w14:paraId="036D0C3E" w14:textId="6643052B" w:rsidR="00CD3C59" w:rsidRPr="004E20B1" w:rsidRDefault="006C071F" w:rsidP="006C071F">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 (3.5e-2)</w:t>
            </w:r>
          </w:p>
        </w:tc>
      </w:tr>
      <w:tr w:rsidR="006C071F" w:rsidRPr="00E71A86" w14:paraId="472ECFCE" w14:textId="77777777" w:rsidTr="00355090">
        <w:trPr>
          <w:trHeight w:val="305"/>
        </w:trPr>
        <w:tc>
          <w:tcPr>
            <w:tcW w:w="1008" w:type="dxa"/>
            <w:noWrap/>
            <w:vAlign w:val="center"/>
            <w:hideMark/>
          </w:tcPr>
          <w:p w14:paraId="59B1C0C5" w14:textId="77777777" w:rsidR="00CD3C59" w:rsidRPr="004E20B1" w:rsidRDefault="00CD3C59" w:rsidP="00CD3C59">
            <w:pPr>
              <w:jc w:val="center"/>
              <w:rPr>
                <w:rFonts w:ascii="Times New Roman" w:eastAsia="Times New Roman" w:hAnsi="Times New Roman" w:cs="Times New Roman"/>
                <w:sz w:val="20"/>
                <w:szCs w:val="20"/>
              </w:rPr>
            </w:pPr>
            <w:proofErr w:type="spellStart"/>
            <w:r w:rsidRPr="004E20B1">
              <w:rPr>
                <w:rFonts w:ascii="Times New Roman" w:eastAsia="Times New Roman" w:hAnsi="Times New Roman" w:cs="Times New Roman"/>
                <w:sz w:val="20"/>
                <w:szCs w:val="20"/>
              </w:rPr>
              <w:t>Toolik</w:t>
            </w:r>
            <w:proofErr w:type="spellEnd"/>
          </w:p>
        </w:tc>
        <w:tc>
          <w:tcPr>
            <w:tcW w:w="990" w:type="dxa"/>
            <w:noWrap/>
            <w:vAlign w:val="center"/>
            <w:hideMark/>
          </w:tcPr>
          <w:p w14:paraId="133D257A"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1.19</w:t>
            </w:r>
          </w:p>
        </w:tc>
        <w:tc>
          <w:tcPr>
            <w:tcW w:w="900" w:type="dxa"/>
            <w:noWrap/>
            <w:vAlign w:val="center"/>
            <w:hideMark/>
          </w:tcPr>
          <w:p w14:paraId="2BD37FFB"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0.79</w:t>
            </w:r>
          </w:p>
        </w:tc>
        <w:tc>
          <w:tcPr>
            <w:tcW w:w="1710" w:type="dxa"/>
            <w:vAlign w:val="center"/>
          </w:tcPr>
          <w:p w14:paraId="6BE17EAC" w14:textId="2DF0AB28" w:rsidR="00CD3C59" w:rsidRPr="004E20B1" w:rsidRDefault="00CD3C59" w:rsidP="006C6DFD">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6C6DFD" w:rsidRPr="004E20B1">
              <w:rPr>
                <w:rFonts w:ascii="Times New Roman" w:eastAsia="Times New Roman" w:hAnsi="Times New Roman" w:cs="Times New Roman"/>
                <w:sz w:val="20"/>
                <w:szCs w:val="20"/>
              </w:rPr>
              <w:t>00</w:t>
            </w:r>
            <w:r w:rsidR="006C6DFD">
              <w:rPr>
                <w:rFonts w:ascii="Times New Roman" w:eastAsia="Times New Roman" w:hAnsi="Times New Roman" w:cs="Times New Roman"/>
                <w:sz w:val="20"/>
                <w:szCs w:val="20"/>
              </w:rPr>
              <w:t>25 (3.2e-5)</w:t>
            </w:r>
          </w:p>
        </w:tc>
        <w:tc>
          <w:tcPr>
            <w:tcW w:w="1620" w:type="dxa"/>
            <w:vAlign w:val="center"/>
          </w:tcPr>
          <w:p w14:paraId="44C5790E" w14:textId="657DDF2D"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097349">
              <w:rPr>
                <w:rFonts w:ascii="Times New Roman" w:eastAsia="Times New Roman" w:hAnsi="Times New Roman" w:cs="Times New Roman"/>
                <w:sz w:val="20"/>
                <w:szCs w:val="20"/>
              </w:rPr>
              <w:t>035 (</w:t>
            </w:r>
            <w:r w:rsidR="006C071F">
              <w:rPr>
                <w:rFonts w:ascii="Times New Roman" w:eastAsia="Times New Roman" w:hAnsi="Times New Roman" w:cs="Times New Roman"/>
                <w:sz w:val="20"/>
                <w:szCs w:val="20"/>
              </w:rPr>
              <w:t>5.6e-3)</w:t>
            </w:r>
          </w:p>
        </w:tc>
        <w:tc>
          <w:tcPr>
            <w:tcW w:w="1530" w:type="dxa"/>
            <w:vAlign w:val="center"/>
          </w:tcPr>
          <w:p w14:paraId="66C1EF91" w14:textId="19B5EE4A" w:rsidR="00CD3C59" w:rsidRPr="004E20B1" w:rsidRDefault="006C071F"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 (1.4e-5)</w:t>
            </w:r>
          </w:p>
        </w:tc>
        <w:tc>
          <w:tcPr>
            <w:tcW w:w="1530" w:type="dxa"/>
            <w:vAlign w:val="center"/>
          </w:tcPr>
          <w:p w14:paraId="39107394" w14:textId="0699FEC2"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w:t>
            </w:r>
            <w:r w:rsidR="006C071F">
              <w:rPr>
                <w:rFonts w:ascii="Times New Roman" w:eastAsia="Times New Roman" w:hAnsi="Times New Roman" w:cs="Times New Roman"/>
                <w:sz w:val="20"/>
                <w:szCs w:val="20"/>
              </w:rPr>
              <w:t>31 (1.7e-2)</w:t>
            </w:r>
          </w:p>
        </w:tc>
      </w:tr>
      <w:tr w:rsidR="006C071F" w:rsidRPr="00E71A86" w14:paraId="4F81B88A" w14:textId="77777777" w:rsidTr="00355090">
        <w:trPr>
          <w:trHeight w:val="305"/>
        </w:trPr>
        <w:tc>
          <w:tcPr>
            <w:tcW w:w="1008" w:type="dxa"/>
            <w:noWrap/>
            <w:vAlign w:val="center"/>
            <w:hideMark/>
          </w:tcPr>
          <w:p w14:paraId="69E6DFE9"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Trout</w:t>
            </w:r>
          </w:p>
        </w:tc>
        <w:tc>
          <w:tcPr>
            <w:tcW w:w="990" w:type="dxa"/>
            <w:noWrap/>
            <w:vAlign w:val="center"/>
            <w:hideMark/>
          </w:tcPr>
          <w:p w14:paraId="5928D1D3"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0.80</w:t>
            </w:r>
          </w:p>
        </w:tc>
        <w:tc>
          <w:tcPr>
            <w:tcW w:w="900" w:type="dxa"/>
            <w:noWrap/>
            <w:vAlign w:val="center"/>
            <w:hideMark/>
          </w:tcPr>
          <w:p w14:paraId="0E065FE0"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0.95</w:t>
            </w:r>
          </w:p>
        </w:tc>
        <w:tc>
          <w:tcPr>
            <w:tcW w:w="1710" w:type="dxa"/>
            <w:vAlign w:val="center"/>
          </w:tcPr>
          <w:p w14:paraId="2598CE26" w14:textId="50C0866A" w:rsidR="00CD3C59" w:rsidRPr="004E20B1" w:rsidRDefault="00CD3C59" w:rsidP="008C2BAE">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0.001</w:t>
            </w:r>
            <w:r w:rsidR="006C6DFD">
              <w:rPr>
                <w:rFonts w:ascii="Times New Roman" w:eastAsia="Times New Roman" w:hAnsi="Times New Roman" w:cs="Times New Roman"/>
                <w:sz w:val="20"/>
                <w:szCs w:val="20"/>
              </w:rPr>
              <w:t>4 (4.7e-5)</w:t>
            </w:r>
          </w:p>
        </w:tc>
        <w:tc>
          <w:tcPr>
            <w:tcW w:w="1620" w:type="dxa"/>
            <w:vAlign w:val="center"/>
          </w:tcPr>
          <w:p w14:paraId="72293D00" w14:textId="04F180AE" w:rsidR="00CD3C59" w:rsidRPr="004E20B1" w:rsidRDefault="00CD3C59" w:rsidP="008C2BAE">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w:t>
            </w:r>
            <w:r w:rsidR="006C071F">
              <w:rPr>
                <w:rFonts w:ascii="Times New Roman" w:eastAsia="Times New Roman" w:hAnsi="Times New Roman" w:cs="Times New Roman"/>
                <w:sz w:val="20"/>
                <w:szCs w:val="20"/>
              </w:rPr>
              <w:t>32 (7.6e-3)</w:t>
            </w:r>
          </w:p>
        </w:tc>
        <w:tc>
          <w:tcPr>
            <w:tcW w:w="1530" w:type="dxa"/>
            <w:vAlign w:val="center"/>
          </w:tcPr>
          <w:p w14:paraId="331627DB" w14:textId="7625C379" w:rsidR="00CD3C59" w:rsidRPr="004E20B1" w:rsidRDefault="006C071F"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0.93 (2.4e-2)</w:t>
            </w:r>
          </w:p>
        </w:tc>
        <w:tc>
          <w:tcPr>
            <w:tcW w:w="1530" w:type="dxa"/>
            <w:vAlign w:val="center"/>
          </w:tcPr>
          <w:p w14:paraId="7403C3F6" w14:textId="2C487833" w:rsidR="00CD3C59" w:rsidRPr="004E20B1" w:rsidRDefault="006C071F"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0.87 (2.8e-2)</w:t>
            </w:r>
          </w:p>
        </w:tc>
      </w:tr>
      <w:tr w:rsidR="006C071F" w:rsidRPr="00E71A86" w14:paraId="6596EEE6" w14:textId="77777777" w:rsidTr="00D33FA4">
        <w:trPr>
          <w:trHeight w:val="359"/>
        </w:trPr>
        <w:tc>
          <w:tcPr>
            <w:tcW w:w="1008" w:type="dxa"/>
            <w:noWrap/>
            <w:vAlign w:val="center"/>
            <w:hideMark/>
          </w:tcPr>
          <w:p w14:paraId="3E916FDB"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Vanern</w:t>
            </w:r>
          </w:p>
        </w:tc>
        <w:tc>
          <w:tcPr>
            <w:tcW w:w="990" w:type="dxa"/>
            <w:noWrap/>
            <w:vAlign w:val="center"/>
            <w:hideMark/>
          </w:tcPr>
          <w:p w14:paraId="6C7D09B6" w14:textId="394E72B1"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5A0AD5">
              <w:rPr>
                <w:rFonts w:ascii="Times New Roman" w:eastAsia="Times New Roman" w:hAnsi="Times New Roman" w:cs="Times New Roman"/>
                <w:sz w:val="20"/>
                <w:szCs w:val="20"/>
              </w:rPr>
              <w:t>87</w:t>
            </w:r>
          </w:p>
        </w:tc>
        <w:tc>
          <w:tcPr>
            <w:tcW w:w="900" w:type="dxa"/>
            <w:noWrap/>
            <w:vAlign w:val="center"/>
            <w:hideMark/>
          </w:tcPr>
          <w:p w14:paraId="13EA6D34"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0.96</w:t>
            </w:r>
          </w:p>
        </w:tc>
        <w:tc>
          <w:tcPr>
            <w:tcW w:w="1710" w:type="dxa"/>
            <w:vAlign w:val="center"/>
          </w:tcPr>
          <w:p w14:paraId="236C0E87" w14:textId="028B220D"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0.00</w:t>
            </w:r>
            <w:r w:rsidR="00B764CC">
              <w:rPr>
                <w:rFonts w:ascii="Times New Roman" w:eastAsia="Times New Roman" w:hAnsi="Times New Roman" w:cs="Times New Roman"/>
                <w:sz w:val="20"/>
                <w:szCs w:val="20"/>
              </w:rPr>
              <w:t>11 (5.1</w:t>
            </w:r>
            <w:r w:rsidR="006C6DFD">
              <w:rPr>
                <w:rFonts w:ascii="Times New Roman" w:eastAsia="Times New Roman" w:hAnsi="Times New Roman" w:cs="Times New Roman"/>
                <w:sz w:val="20"/>
                <w:szCs w:val="20"/>
              </w:rPr>
              <w:t>e-5)</w:t>
            </w:r>
          </w:p>
        </w:tc>
        <w:tc>
          <w:tcPr>
            <w:tcW w:w="1620" w:type="dxa"/>
            <w:vAlign w:val="center"/>
          </w:tcPr>
          <w:p w14:paraId="03761216" w14:textId="4DB4E9FE"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B764CC">
              <w:rPr>
                <w:rFonts w:ascii="Times New Roman" w:eastAsia="Times New Roman" w:hAnsi="Times New Roman" w:cs="Times New Roman"/>
                <w:sz w:val="20"/>
                <w:szCs w:val="20"/>
              </w:rPr>
              <w:t>45 (8.0</w:t>
            </w:r>
            <w:r w:rsidR="006C071F">
              <w:rPr>
                <w:rFonts w:ascii="Times New Roman" w:eastAsia="Times New Roman" w:hAnsi="Times New Roman" w:cs="Times New Roman"/>
                <w:sz w:val="20"/>
                <w:szCs w:val="20"/>
              </w:rPr>
              <w:t>e-2)</w:t>
            </w:r>
          </w:p>
        </w:tc>
        <w:tc>
          <w:tcPr>
            <w:tcW w:w="1530" w:type="dxa"/>
            <w:vAlign w:val="center"/>
          </w:tcPr>
          <w:p w14:paraId="63A07C94" w14:textId="5AEF6DA7" w:rsidR="00CD3C59" w:rsidRPr="004E20B1" w:rsidRDefault="00B764CC"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0.95 (1.8e-2</w:t>
            </w:r>
            <w:r w:rsidR="006C071F">
              <w:rPr>
                <w:rFonts w:ascii="Times New Roman" w:eastAsia="Times New Roman" w:hAnsi="Times New Roman" w:cs="Times New Roman"/>
                <w:sz w:val="20"/>
                <w:szCs w:val="20"/>
              </w:rPr>
              <w:t>)</w:t>
            </w:r>
          </w:p>
        </w:tc>
        <w:tc>
          <w:tcPr>
            <w:tcW w:w="1530" w:type="dxa"/>
            <w:vAlign w:val="center"/>
          </w:tcPr>
          <w:p w14:paraId="1ED82883" w14:textId="32899B67" w:rsidR="00CD3C59" w:rsidRPr="004E20B1" w:rsidRDefault="00B764CC"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0.59 (4.7</w:t>
            </w:r>
            <w:r w:rsidR="006C071F">
              <w:rPr>
                <w:rFonts w:ascii="Times New Roman" w:eastAsia="Times New Roman" w:hAnsi="Times New Roman" w:cs="Times New Roman"/>
                <w:sz w:val="20"/>
                <w:szCs w:val="20"/>
              </w:rPr>
              <w:t>e-2)</w:t>
            </w:r>
          </w:p>
        </w:tc>
      </w:tr>
    </w:tbl>
    <w:p w14:paraId="2F98DA66" w14:textId="77777777" w:rsidR="00CD3C59" w:rsidRDefault="00CD3C59" w:rsidP="00CD3C59">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EC0A72" w14:textId="3B3FC074" w:rsidR="00A64025" w:rsidRDefault="00A64025">
      <w:pPr>
        <w:rPr>
          <w:ins w:id="142" w:author="Ian Mccullough" w:date="2017-04-25T16:48: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w:t>
      </w:r>
      <w:commentRangeStart w:id="143"/>
      <w:r>
        <w:rPr>
          <w:rFonts w:ascii="Times New Roman" w:eastAsia="Times New Roman" w:hAnsi="Times New Roman" w:cs="Times New Roman"/>
          <w:sz w:val="24"/>
          <w:szCs w:val="24"/>
        </w:rPr>
        <w:t xml:space="preserve">Summary </w:t>
      </w:r>
      <w:commentRangeEnd w:id="143"/>
      <w:r w:rsidR="00DE2990">
        <w:rPr>
          <w:rStyle w:val="CommentReference"/>
        </w:rPr>
        <w:commentReference w:id="143"/>
      </w:r>
      <w:r>
        <w:rPr>
          <w:rFonts w:ascii="Times New Roman" w:eastAsia="Times New Roman" w:hAnsi="Times New Roman" w:cs="Times New Roman"/>
          <w:sz w:val="24"/>
          <w:szCs w:val="24"/>
        </w:rPr>
        <w:t>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r w:rsidR="00672ADB">
        <w:rPr>
          <w:rFonts w:ascii="Times New Roman" w:eastAsia="Times New Roman" w:hAnsi="Times New Roman" w:cs="Times New Roman"/>
          <w:sz w:val="24"/>
          <w:szCs w:val="24"/>
        </w:rPr>
        <w:t>, including allochthonous (</w:t>
      </w:r>
      <w:proofErr w:type="spellStart"/>
      <w:r w:rsidR="00672ADB">
        <w:rPr>
          <w:rFonts w:ascii="Times New Roman" w:eastAsia="Times New Roman" w:hAnsi="Times New Roman" w:cs="Times New Roman"/>
          <w:sz w:val="24"/>
          <w:szCs w:val="24"/>
        </w:rPr>
        <w:t>Alloch</w:t>
      </w:r>
      <w:proofErr w:type="spellEnd"/>
      <w:r w:rsidR="00672ADB">
        <w:rPr>
          <w:rFonts w:ascii="Times New Roman" w:eastAsia="Times New Roman" w:hAnsi="Times New Roman" w:cs="Times New Roman"/>
          <w:sz w:val="24"/>
          <w:szCs w:val="24"/>
        </w:rPr>
        <w:t>) and autochthonous (</w:t>
      </w:r>
      <w:proofErr w:type="spellStart"/>
      <w:r w:rsidR="00672ADB">
        <w:rPr>
          <w:rFonts w:ascii="Times New Roman" w:eastAsia="Times New Roman" w:hAnsi="Times New Roman" w:cs="Times New Roman"/>
          <w:sz w:val="24"/>
          <w:szCs w:val="24"/>
        </w:rPr>
        <w:t>Autoch</w:t>
      </w:r>
      <w:proofErr w:type="spellEnd"/>
      <w:r w:rsidR="00672ADB">
        <w:rPr>
          <w:rFonts w:ascii="Times New Roman" w:eastAsia="Times New Roman" w:hAnsi="Times New Roman" w:cs="Times New Roman"/>
          <w:sz w:val="24"/>
          <w:szCs w:val="24"/>
        </w:rPr>
        <w:t>) loads, respiration (</w:t>
      </w:r>
      <w:proofErr w:type="spellStart"/>
      <w:r w:rsidR="00672ADB">
        <w:rPr>
          <w:rFonts w:ascii="Times New Roman" w:eastAsia="Times New Roman" w:hAnsi="Times New Roman" w:cs="Times New Roman"/>
          <w:sz w:val="24"/>
          <w:szCs w:val="24"/>
        </w:rPr>
        <w:t>Resp</w:t>
      </w:r>
      <w:proofErr w:type="spellEnd"/>
      <w:r w:rsidR="00672ADB">
        <w:rPr>
          <w:rFonts w:ascii="Times New Roman" w:eastAsia="Times New Roman" w:hAnsi="Times New Roman" w:cs="Times New Roman"/>
          <w:sz w:val="24"/>
          <w:szCs w:val="24"/>
        </w:rPr>
        <w:t xml:space="preserve">), burial, and export. Standard deviations (SD) of the annual means are shown, as well as the proportions of load by source and by fate. </w:t>
      </w:r>
    </w:p>
    <w:tbl>
      <w:tblPr>
        <w:tblW w:w="7860" w:type="dxa"/>
        <w:tblLayout w:type="fixed"/>
        <w:tblCellMar>
          <w:left w:w="0" w:type="dxa"/>
          <w:right w:w="0" w:type="dxa"/>
        </w:tblCellMar>
        <w:tblLook w:val="04A0" w:firstRow="1" w:lastRow="0" w:firstColumn="1" w:lastColumn="0" w:noHBand="0" w:noVBand="1"/>
      </w:tblPr>
      <w:tblGrid>
        <w:gridCol w:w="960"/>
        <w:gridCol w:w="1665"/>
        <w:gridCol w:w="1080"/>
        <w:gridCol w:w="1080"/>
        <w:gridCol w:w="1155"/>
        <w:gridCol w:w="960"/>
        <w:gridCol w:w="960"/>
      </w:tblGrid>
      <w:tr w:rsidR="00672ADB" w:rsidRPr="00A64025" w14:paraId="20BEB937" w14:textId="77777777" w:rsidTr="00355090">
        <w:trPr>
          <w:trHeight w:val="270"/>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11092366"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269FC0CB" w14:textId="77777777" w:rsidR="00672ADB" w:rsidRPr="00A64025" w:rsidRDefault="00672ADB">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Alloch</w:t>
            </w:r>
            <w:proofErr w:type="spellEnd"/>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59B40330" w14:textId="77777777" w:rsidR="00672ADB" w:rsidRPr="00A64025" w:rsidRDefault="00672ADB">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Autoch</w:t>
            </w:r>
            <w:proofErr w:type="spellEnd"/>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69EB214D"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426810A" w14:textId="77777777" w:rsidR="00672ADB" w:rsidRPr="00A64025" w:rsidRDefault="00672ADB">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Resp</w:t>
            </w:r>
            <w:proofErr w:type="spellEnd"/>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4314C5B"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F4A4ED3"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672ADB" w:rsidRPr="00A64025" w14:paraId="0097F88F" w14:textId="77777777" w:rsidTr="00355090">
        <w:trPr>
          <w:trHeight w:val="255"/>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D42E2C" w14:textId="77777777" w:rsidR="00672ADB" w:rsidRPr="00A64025" w:rsidRDefault="00672ADB">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9FC3ADC" w14:textId="77777777" w:rsidR="00672ADB" w:rsidRPr="00A64025" w:rsidRDefault="00672ADB">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6ABA79" w14:textId="77777777" w:rsidR="00672ADB" w:rsidRPr="00A64025" w:rsidRDefault="00672ADB">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76E4C"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AF468F"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C50534A" w14:textId="77777777" w:rsidR="00672ADB" w:rsidRPr="00A64025" w:rsidRDefault="00672ADB">
            <w:pPr>
              <w:rPr>
                <w:rFonts w:ascii="Times New Roman" w:hAnsi="Times New Roman" w:cs="Times New Roman"/>
                <w:sz w:val="24"/>
                <w:szCs w:val="24"/>
              </w:rPr>
            </w:pPr>
          </w:p>
        </w:tc>
      </w:tr>
      <w:tr w:rsidR="00672ADB" w:rsidRPr="00A64025" w14:paraId="23C32034"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127272E"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616EBC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5F6F95"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87580"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EB9E66" w14:textId="7049E61F"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28714B" w14:textId="3490C103"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DEFCE1D" w14:textId="1C4DDC83"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17.60</w:t>
            </w:r>
          </w:p>
        </w:tc>
      </w:tr>
      <w:tr w:rsidR="00672ADB" w:rsidRPr="00A64025" w14:paraId="69DE52C9"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B73380"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23F695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B96FD8"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049C9E"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A2C45F1" w14:textId="5BC0476A"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84076A" w14:textId="7678349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B996E4" w14:textId="7D3BBC7B"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59.95</w:t>
            </w:r>
          </w:p>
        </w:tc>
      </w:tr>
      <w:tr w:rsidR="00672ADB" w:rsidRPr="00A64025" w14:paraId="784C090C"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1ADE6F" w14:textId="77777777" w:rsidR="00672ADB" w:rsidRPr="00A64025" w:rsidRDefault="00672ADB">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ED41400"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9102F5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F6348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AC4183F" w14:textId="0A02424B"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E30893" w14:textId="37F21B50"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4F4663" w14:textId="048B267D"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55.59</w:t>
            </w:r>
          </w:p>
        </w:tc>
      </w:tr>
      <w:tr w:rsidR="00672ADB" w:rsidRPr="00A64025" w14:paraId="1643A56E"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803FD55"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6C1A75F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E2CD85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973E68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40AC3DF3" w14:textId="772456D8"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AD15883" w14:textId="2F78CE3C"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09F80" w14:textId="264815DD"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3.95</w:t>
            </w:r>
          </w:p>
        </w:tc>
      </w:tr>
      <w:tr w:rsidR="00672ADB" w:rsidRPr="00A64025" w14:paraId="4CEBA99D"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2E1BB7"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FEA2282"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AA5B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F3A10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D7C597" w14:textId="7C552DC9"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C3E987" w14:textId="71AE1AC8"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8C5877C" w14:textId="219D434E"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12.12</w:t>
            </w:r>
          </w:p>
        </w:tc>
      </w:tr>
      <w:tr w:rsidR="00672ADB" w:rsidRPr="00A64025" w14:paraId="790CC17A" w14:textId="77777777" w:rsidTr="00355090">
        <w:trPr>
          <w:trHeight w:val="255"/>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14:paraId="07D6D8C3" w14:textId="296E8E30" w:rsidR="00672ADB" w:rsidRPr="00A64025" w:rsidRDefault="00672ADB">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465375" w14:textId="77777777" w:rsidR="00672ADB" w:rsidRPr="00A64025" w:rsidRDefault="00672ADB">
            <w:pPr>
              <w:rPr>
                <w:rFonts w:ascii="Times New Roman" w:hAnsi="Times New Roman" w:cs="Times New Roman"/>
                <w:b/>
                <w:bCs/>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B50C13"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CFB90"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820B" w14:textId="77777777" w:rsidR="00672ADB" w:rsidRPr="00A64025" w:rsidRDefault="00672ADB">
            <w:pPr>
              <w:rPr>
                <w:rFonts w:ascii="Times New Roman" w:hAnsi="Times New Roman" w:cs="Times New Roman"/>
                <w:sz w:val="24"/>
                <w:szCs w:val="24"/>
              </w:rPr>
            </w:pPr>
          </w:p>
        </w:tc>
      </w:tr>
      <w:tr w:rsidR="00672ADB" w:rsidRPr="00A64025" w14:paraId="5877A087"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74B38"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ABDA4C0"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66018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C55CFE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6CDEE2C"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37135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52AB05"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672ADB" w:rsidRPr="00A64025" w14:paraId="18312C53"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56405A"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7EF5FFE"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423599"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0ED16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BC17CB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D9A2D7"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06FD5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672ADB" w:rsidRPr="00A64025" w14:paraId="342E5D78"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E3775" w14:textId="77777777" w:rsidR="00672ADB" w:rsidRPr="00A64025" w:rsidRDefault="00672ADB">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52224C09"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CBC885"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D8423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DCE954E"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42A017"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A6AF46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672ADB" w:rsidRPr="00A64025" w14:paraId="294BEDC8"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1C4A6D2"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40CB8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CC38ED"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5B0E238"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9CB70"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4E44E8"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206C8A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672ADB" w:rsidRPr="00A64025" w14:paraId="49663E49" w14:textId="77777777" w:rsidTr="00355090">
        <w:trPr>
          <w:trHeight w:val="27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0EDDFF4"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B58CB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E4836D"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2CDD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3BDB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17273A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E5792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672ADB" w:rsidRPr="00A64025" w14:paraId="78CF16E5" w14:textId="77777777" w:rsidTr="00355090">
        <w:trPr>
          <w:trHeight w:val="300"/>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6449" w14:textId="77777777" w:rsidR="00672ADB" w:rsidRPr="00A64025" w:rsidRDefault="00672ADB">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CC448B1" w14:textId="77777777" w:rsidR="00672ADB" w:rsidRPr="00A64025" w:rsidRDefault="00672ADB">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259806" w14:textId="77777777" w:rsidR="00672ADB" w:rsidRPr="00A64025" w:rsidRDefault="00672ADB">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AFAB61B"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92F07"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DB36B8" w14:textId="77777777" w:rsidR="00672ADB" w:rsidRPr="00A64025" w:rsidRDefault="00672ADB">
            <w:pPr>
              <w:rPr>
                <w:rFonts w:ascii="Times New Roman" w:hAnsi="Times New Roman" w:cs="Times New Roman"/>
                <w:sz w:val="24"/>
                <w:szCs w:val="24"/>
              </w:rPr>
            </w:pPr>
          </w:p>
        </w:tc>
      </w:tr>
      <w:tr w:rsidR="00672ADB" w:rsidRPr="00A64025" w14:paraId="6FA95B8F"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E382B"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5AD8F88"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6819F1"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AB7FB9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67B73E2" w14:textId="7B9BEC5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196C23" w14:textId="3762A991"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956528B" w14:textId="7BF079EB"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0.24</w:t>
            </w:r>
          </w:p>
        </w:tc>
      </w:tr>
      <w:tr w:rsidR="00672ADB" w:rsidRPr="00A64025" w14:paraId="57239159"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2A7E93"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C46B089"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EF3729"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A23ECF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FF51C12" w14:textId="4D96ADE9"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42B9CD" w14:textId="6566FDF6"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EFC9F5" w14:textId="5D2F4445"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0.50</w:t>
            </w:r>
          </w:p>
        </w:tc>
      </w:tr>
      <w:tr w:rsidR="00672ADB" w:rsidRPr="00A64025" w14:paraId="1EF09ACD"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8BD8E7" w14:textId="77777777" w:rsidR="00672ADB" w:rsidRPr="00A64025" w:rsidRDefault="00672ADB">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20CDA07"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2151CA7"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F911E6"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8672139" w14:textId="6F48723B"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772587A" w14:textId="48124941"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D37306" w14:textId="25CBBF83"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0.64</w:t>
            </w:r>
          </w:p>
        </w:tc>
      </w:tr>
      <w:tr w:rsidR="00672ADB" w:rsidRPr="00A64025" w14:paraId="08603483"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6F7A59"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2B573E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2D7C3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03A632"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37083" w14:textId="486E52B1"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001F84" w14:textId="4CF63AE3"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5D17A0" w14:textId="12AA58A4"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0.10</w:t>
            </w:r>
          </w:p>
        </w:tc>
      </w:tr>
      <w:tr w:rsidR="00672ADB" w:rsidRPr="00A64025" w14:paraId="4F87F269" w14:textId="77777777" w:rsidTr="00355090">
        <w:trPr>
          <w:trHeight w:val="270"/>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CB4D4B"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612FEE"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7896B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A37A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0D67C" w14:textId="37D8D56E"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C1149D" w14:textId="55095F03"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E35D88" w14:textId="3E218AB2"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0.21</w:t>
            </w:r>
          </w:p>
        </w:tc>
      </w:tr>
    </w:tbl>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144"/>
      <w:commentRangeStart w:id="145"/>
      <w:r w:rsidRPr="000233C2">
        <w:rPr>
          <w:rFonts w:ascii="Times New Roman" w:eastAsia="Times New Roman" w:hAnsi="Times New Roman" w:cs="Times New Roman"/>
          <w:b/>
          <w:sz w:val="24"/>
          <w:szCs w:val="24"/>
        </w:rPr>
        <w:lastRenderedPageBreak/>
        <w:t>FIGURE CAPTIONS</w:t>
      </w:r>
      <w:commentRangeEnd w:id="144"/>
      <w:r w:rsidR="0004438D">
        <w:rPr>
          <w:rStyle w:val="CommentReference"/>
        </w:rPr>
        <w:commentReference w:id="144"/>
      </w:r>
      <w:commentRangeEnd w:id="145"/>
      <w:r w:rsidR="00653233">
        <w:rPr>
          <w:rStyle w:val="CommentReference"/>
        </w:rPr>
        <w:commentReference w:id="145"/>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r w:rsidRPr="00B90A7A">
        <w:rPr>
          <w:b/>
        </w:rPr>
        <w:t>Fig</w:t>
      </w:r>
      <w:r w:rsidR="00EF6860">
        <w:rPr>
          <w:b/>
        </w:rPr>
        <w:t>ure</w:t>
      </w:r>
      <w:r w:rsidRPr="00B90A7A">
        <w:rPr>
          <w:b/>
        </w:rPr>
        <w:t xml:space="preserve"> 1.</w:t>
      </w:r>
    </w:p>
    <w:p w14:paraId="6DFC8AF5" w14:textId="02AFF8C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w:t>
      </w:r>
      <w:proofErr w:type="spellStart"/>
      <w:r>
        <w:rPr>
          <w:rFonts w:ascii="Times New Roman" w:eastAsia="Times New Roman" w:hAnsi="Times New Roman" w:cs="Times New Roman"/>
          <w:sz w:val="24"/>
          <w:szCs w:val="24"/>
        </w:rPr>
        <w:t>allocthonous</w:t>
      </w:r>
      <w:proofErr w:type="spellEnd"/>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w:t>
      </w:r>
      <w:proofErr w:type="spellEnd"/>
      <w:r>
        <w:rPr>
          <w:rFonts w:ascii="Times New Roman" w:eastAsia="Times New Roman" w:hAnsi="Times New Roman" w:cs="Times New Roman"/>
          <w:sz w:val="24"/>
          <w:szCs w:val="24"/>
        </w:rPr>
        <w:t xml:space="preserve">)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AC1CBA1" w14:textId="38BD5B03" w:rsidR="00B90A7A" w:rsidRPr="009048FB" w:rsidRDefault="009048FB" w:rsidP="009048FB">
      <w:pPr>
        <w:rPr>
          <w:rFonts w:ascii="Times New Roman" w:eastAsia="Times New Roman" w:hAnsi="Times New Roman" w:cs="Times New Roman"/>
          <w:color w:val="auto"/>
          <w:sz w:val="24"/>
          <w:szCs w:val="24"/>
        </w:rPr>
      </w:pPr>
      <w:r w:rsidRPr="009048FB">
        <w:lastRenderedPageBreak/>
        <w:t xml:space="preserve"> </w:t>
      </w:r>
      <w:r>
        <w:rPr>
          <w:noProof/>
        </w:rPr>
        <w:drawing>
          <wp:inline distT="0" distB="0" distL="0" distR="0" wp14:anchorId="20587C9A" wp14:editId="2CBFA10B">
            <wp:extent cx="4772122" cy="6561667"/>
            <wp:effectExtent l="0" t="0" r="0" b="0"/>
            <wp:docPr id="6" name="Picture 6" descr="C:\Users\immcc\AppData\Local\Microsoft\Windows\INetCache\Content.Word\FMEfit_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mcc\AppData\Local\Microsoft\Windows\INetCache\Content.Word\FMEfit_all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8217" cy="6570047"/>
                    </a:xfrm>
                    <a:prstGeom prst="rect">
                      <a:avLst/>
                    </a:prstGeom>
                    <a:noFill/>
                    <a:ln>
                      <a:noFill/>
                    </a:ln>
                  </pic:spPr>
                </pic:pic>
              </a:graphicData>
            </a:graphic>
          </wp:inline>
        </w:drawing>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r w:rsidR="00801E3B">
        <w:rPr>
          <w:rFonts w:ascii="Times New Roman" w:eastAsia="Times New Roman" w:hAnsi="Times New Roman" w:cs="Times New Roman"/>
          <w:sz w:val="24"/>
          <w:szCs w:val="24"/>
        </w:rPr>
        <w:t>For some lakes, years differed between DOC and DO based on availability of observed data (S2).</w:t>
      </w:r>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6C8C0E4" w:rsidR="00B90A7A" w:rsidRDefault="00AA777F" w:rsidP="000233C2">
      <w:pPr>
        <w:pStyle w:val="NormalWeb"/>
        <w:spacing w:before="0" w:beforeAutospacing="0" w:after="0" w:afterAutospacing="0" w:line="480" w:lineRule="auto"/>
        <w:rPr>
          <w:b/>
        </w:rPr>
      </w:pPr>
      <w:commentRangeStart w:id="146"/>
      <w:r>
        <w:rPr>
          <w:noProof/>
        </w:rPr>
        <w:drawing>
          <wp:inline distT="0" distB="0" distL="0" distR="0" wp14:anchorId="17789DB6" wp14:editId="0D5768D2">
            <wp:extent cx="2523067" cy="6307667"/>
            <wp:effectExtent l="0" t="0" r="0" b="0"/>
            <wp:docPr id="7" name="Picture 7" descr="C:\Users\immcc\AppData\Local\Microsoft\Windows\INetCache\Content.Word\plotSensitivity_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mmcc\AppData\Local\Microsoft\Windows\INetCache\Content.Word\plotSensitivity_all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5806" cy="6314515"/>
                    </a:xfrm>
                    <a:prstGeom prst="rect">
                      <a:avLst/>
                    </a:prstGeom>
                    <a:noFill/>
                    <a:ln>
                      <a:noFill/>
                    </a:ln>
                  </pic:spPr>
                </pic:pic>
              </a:graphicData>
            </a:graphic>
          </wp:inline>
        </w:drawing>
      </w:r>
      <w:commentRangeEnd w:id="146"/>
      <w:r>
        <w:rPr>
          <w:rStyle w:val="CommentReference"/>
          <w:rFonts w:ascii="Arial" w:eastAsia="SimSun" w:hAnsi="Arial" w:cs="Arial"/>
          <w:color w:val="000000"/>
        </w:rPr>
        <w:commentReference w:id="146"/>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7FCA3507" w:rsidR="0004438D" w:rsidRDefault="0004438D" w:rsidP="000719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007A4A0C">
        <w:rPr>
          <w:rFonts w:ascii="Times New Roman" w:eastAsia="Times New Roman" w:hAnsi="Times New Roman" w:cs="Times New Roman"/>
          <w:sz w:val="24"/>
          <w:szCs w:val="24"/>
        </w:rPr>
        <w:t xml:space="preserve">DOC predictions to free </w:t>
      </w:r>
      <w:r>
        <w:rPr>
          <w:rFonts w:ascii="Times New Roman" w:eastAsia="Times New Roman" w:hAnsi="Times New Roman" w:cs="Times New Roman"/>
          <w:sz w:val="24"/>
          <w:szCs w:val="24"/>
        </w:rPr>
        <w:t>parameters</w:t>
      </w:r>
      <w:r w:rsidR="007A4A0C">
        <w:rPr>
          <w:rFonts w:ascii="Times New Roman" w:eastAsia="Times New Roman" w:hAnsi="Times New Roman" w:cs="Times New Roman"/>
          <w:sz w:val="24"/>
          <w:szCs w:val="24"/>
        </w:rPr>
        <w:t xml:space="preserve"> in the model</w:t>
      </w:r>
      <w:r>
        <w:rPr>
          <w:rFonts w:ascii="Times New Roman" w:eastAsia="Times New Roman" w:hAnsi="Times New Roman" w:cs="Times New Roman"/>
          <w:sz w:val="24"/>
          <w:szCs w:val="24"/>
        </w:rPr>
        <w:t xml:space="preserve">. </w:t>
      </w:r>
      <w:r w:rsidR="000719D0">
        <w:rPr>
          <w:rFonts w:ascii="Times New Roman" w:eastAsia="Times New Roman" w:hAnsi="Times New Roman" w:cs="Times New Roman"/>
          <w:sz w:val="24"/>
          <w:szCs w:val="24"/>
        </w:rPr>
        <w:t>Each parameter was varied across a given range (</w:t>
      </w:r>
      <w:proofErr w:type="spellStart"/>
      <w:r w:rsidR="002F729A">
        <w:rPr>
          <w:rFonts w:ascii="Times New Roman" w:eastAsia="Times New Roman" w:hAnsi="Times New Roman" w:cs="Times New Roman"/>
          <w:sz w:val="24"/>
          <w:szCs w:val="24"/>
        </w:rPr>
        <w:t>R</w:t>
      </w:r>
      <w:r w:rsidR="002F729A" w:rsidRPr="00352A4D">
        <w:rPr>
          <w:rFonts w:ascii="Times New Roman" w:eastAsia="Times New Roman" w:hAnsi="Times New Roman" w:cs="Times New Roman"/>
          <w:sz w:val="24"/>
          <w:szCs w:val="24"/>
          <w:vertAlign w:val="subscript"/>
        </w:rPr>
        <w:t>DOCAlloch</w:t>
      </w:r>
      <w:proofErr w:type="spellEnd"/>
      <w:r w:rsidR="002F729A" w:rsidDel="002F729A">
        <w:rPr>
          <w:rFonts w:ascii="Times New Roman" w:eastAsia="Times New Roman" w:hAnsi="Times New Roman" w:cs="Times New Roman"/>
          <w:sz w:val="24"/>
          <w:szCs w:val="24"/>
        </w:rPr>
        <w:t xml:space="preserve"> </w:t>
      </w:r>
      <w:r w:rsidR="000719D0">
        <w:rPr>
          <w:rFonts w:ascii="Times New Roman" w:eastAsia="Times New Roman" w:hAnsi="Times New Roman" w:cs="Times New Roman"/>
          <w:sz w:val="24"/>
          <w:szCs w:val="24"/>
        </w:rPr>
        <w:t xml:space="preserve">0.0003-0.003, </w:t>
      </w:r>
      <w:proofErr w:type="spellStart"/>
      <w:r w:rsidR="002F729A" w:rsidRPr="00ED587F">
        <w:rPr>
          <w:rFonts w:ascii="Times New Roman" w:eastAsia="Times New Roman" w:hAnsi="Times New Roman" w:cs="Times New Roman"/>
          <w:sz w:val="24"/>
          <w:szCs w:val="24"/>
        </w:rPr>
        <w:t>R</w:t>
      </w:r>
      <w:r w:rsidR="002F729A" w:rsidRPr="00ED587F">
        <w:rPr>
          <w:rFonts w:ascii="Times New Roman" w:eastAsia="Times New Roman" w:hAnsi="Times New Roman" w:cs="Times New Roman"/>
          <w:sz w:val="24"/>
          <w:szCs w:val="24"/>
          <w:vertAlign w:val="subscript"/>
        </w:rPr>
        <w:t>DOC</w:t>
      </w:r>
      <w:r w:rsidR="002F729A" w:rsidRPr="00ED587F">
        <w:rPr>
          <w:rFonts w:ascii="Times New Roman" w:eastAsia="Times New Roman" w:hAnsi="Times New Roman" w:cs="Times New Roman"/>
          <w:bCs/>
          <w:sz w:val="24"/>
          <w:szCs w:val="24"/>
          <w:vertAlign w:val="subscript"/>
        </w:rPr>
        <w:t>Autoch</w:t>
      </w:r>
      <w:proofErr w:type="spellEnd"/>
      <w:r w:rsidR="002F729A" w:rsidDel="002F729A">
        <w:rPr>
          <w:rFonts w:ascii="Times New Roman" w:eastAsia="Times New Roman" w:hAnsi="Times New Roman" w:cs="Times New Roman"/>
          <w:sz w:val="24"/>
          <w:szCs w:val="24"/>
        </w:rPr>
        <w:t xml:space="preserve"> </w:t>
      </w:r>
      <w:r w:rsidR="000719D0">
        <w:rPr>
          <w:rFonts w:ascii="Times New Roman" w:eastAsia="Times New Roman" w:hAnsi="Times New Roman" w:cs="Times New Roman"/>
          <w:sz w:val="24"/>
          <w:szCs w:val="24"/>
        </w:rPr>
        <w:t xml:space="preserve">0.003-0.3, </w:t>
      </w:r>
      <w:proofErr w:type="spellStart"/>
      <w:r w:rsidR="002F729A" w:rsidRPr="00E119CA">
        <w:rPr>
          <w:rFonts w:ascii="Times New Roman" w:eastAsia="Times New Roman" w:hAnsi="Times New Roman" w:cs="Times New Roman"/>
          <w:i/>
          <w:sz w:val="24"/>
          <w:szCs w:val="24"/>
        </w:rPr>
        <w:t>BPOC</w:t>
      </w:r>
      <w:r w:rsidR="002F729A">
        <w:rPr>
          <w:rFonts w:ascii="Times New Roman" w:eastAsia="Times New Roman" w:hAnsi="Times New Roman" w:cs="Times New Roman"/>
          <w:i/>
          <w:sz w:val="24"/>
          <w:szCs w:val="24"/>
          <w:vertAlign w:val="subscript"/>
        </w:rPr>
        <w:t>Alloch</w:t>
      </w:r>
      <w:proofErr w:type="spellEnd"/>
      <w:r w:rsidR="002F729A">
        <w:rPr>
          <w:rFonts w:ascii="Times New Roman" w:eastAsia="Times New Roman" w:hAnsi="Times New Roman" w:cs="Times New Roman"/>
          <w:sz w:val="24"/>
          <w:szCs w:val="24"/>
        </w:rPr>
        <w:t xml:space="preserve">, </w:t>
      </w:r>
      <w:r w:rsidR="000719D0">
        <w:rPr>
          <w:rFonts w:ascii="Times New Roman" w:eastAsia="Times New Roman" w:hAnsi="Times New Roman" w:cs="Times New Roman"/>
          <w:sz w:val="24"/>
          <w:szCs w:val="24"/>
        </w:rPr>
        <w:t xml:space="preserve">0-1, </w:t>
      </w:r>
      <w:proofErr w:type="spellStart"/>
      <w:r w:rsidR="002F729A" w:rsidRPr="00E119CA">
        <w:rPr>
          <w:rFonts w:ascii="Times New Roman" w:eastAsia="Times New Roman" w:hAnsi="Times New Roman" w:cs="Times New Roman"/>
          <w:i/>
          <w:sz w:val="24"/>
          <w:szCs w:val="24"/>
        </w:rPr>
        <w:lastRenderedPageBreak/>
        <w:t>BPOC</w:t>
      </w:r>
      <w:r w:rsidR="002F729A" w:rsidRPr="00E119CA">
        <w:rPr>
          <w:rFonts w:ascii="Times New Roman" w:eastAsia="Times New Roman" w:hAnsi="Times New Roman" w:cs="Times New Roman"/>
          <w:i/>
          <w:sz w:val="24"/>
          <w:szCs w:val="24"/>
          <w:vertAlign w:val="subscript"/>
        </w:rPr>
        <w:t>Autoch</w:t>
      </w:r>
      <w:proofErr w:type="spellEnd"/>
      <w:r w:rsidR="002F729A">
        <w:rPr>
          <w:rFonts w:ascii="Times New Roman" w:eastAsia="Times New Roman" w:hAnsi="Times New Roman" w:cs="Times New Roman"/>
          <w:sz w:val="24"/>
          <w:szCs w:val="24"/>
        </w:rPr>
        <w:t>,</w:t>
      </w:r>
      <w:r w:rsidR="002F729A" w:rsidDel="002F729A">
        <w:rPr>
          <w:rFonts w:ascii="Times New Roman" w:eastAsia="Times New Roman" w:hAnsi="Times New Roman" w:cs="Times New Roman"/>
          <w:sz w:val="24"/>
          <w:szCs w:val="24"/>
        </w:rPr>
        <w:t xml:space="preserve"> </w:t>
      </w:r>
      <w:r w:rsidR="000719D0">
        <w:rPr>
          <w:rFonts w:ascii="Times New Roman" w:eastAsia="Times New Roman" w:hAnsi="Times New Roman" w:cs="Times New Roman"/>
          <w:sz w:val="24"/>
          <w:szCs w:val="24"/>
        </w:rPr>
        <w:t xml:space="preserve">0-1) while the other three parameters remained fixed at their calibrated values. Shaded areas represent the range of modeled dissolved organic carbon (DOC) concentrations as each parameter is varied.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lastRenderedPageBreak/>
        <w:drawing>
          <wp:inline distT="0" distB="0" distL="0" distR="0" wp14:anchorId="7F01B0C8" wp14:editId="6A9BEA30">
            <wp:extent cx="5179636" cy="7122000"/>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6" cy="7122000"/>
                    </a:xfrm>
                    <a:prstGeom prst="rect">
                      <a:avLst/>
                    </a:prstGeom>
                  </pic:spPr>
                </pic:pic>
              </a:graphicData>
            </a:graphic>
          </wp:inline>
        </w:drawing>
      </w:r>
      <w:r w:rsidR="00B35737">
        <w:rPr>
          <w:rStyle w:val="CommentReference"/>
          <w:rFonts w:ascii="Arial" w:eastAsia="Arial" w:hAnsi="Arial" w:cs="Arial"/>
          <w:color w:val="000000"/>
        </w:rPr>
        <w:commentReference w:id="147"/>
      </w:r>
    </w:p>
    <w:p w14:paraId="77616166" w14:textId="0FB028A4" w:rsidR="00B90A7A" w:rsidRDefault="00B90A7A" w:rsidP="000233C2">
      <w:pPr>
        <w:pStyle w:val="NormalWeb"/>
        <w:spacing w:before="0" w:beforeAutospacing="0" w:after="0" w:afterAutospacing="0" w:line="480" w:lineRule="auto"/>
        <w:rPr>
          <w:b/>
        </w:rPr>
      </w:pPr>
      <w:r>
        <w:rPr>
          <w:b/>
        </w:rPr>
        <w:t>F</w:t>
      </w:r>
      <w:r w:rsidR="00EF6860">
        <w:rPr>
          <w:b/>
        </w:rPr>
        <w:t>igure</w:t>
      </w:r>
      <w:r>
        <w:rPr>
          <w:b/>
        </w:rPr>
        <w:t xml:space="preserve"> 4.</w:t>
      </w:r>
    </w:p>
    <w:p w14:paraId="6DE28E92" w14:textId="7ABC7336"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562DD6">
        <w:rPr>
          <w:color w:val="000000"/>
        </w:rPr>
        <w:t>a</w:t>
      </w:r>
      <w:r w:rsidR="002577C0">
        <w:rPr>
          <w:color w:val="000000"/>
        </w:rPr>
        <w:t xml:space="preserve">)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w:t>
      </w:r>
      <w:r w:rsidR="002577C0">
        <w:rPr>
          <w:color w:val="000000"/>
        </w:rPr>
        <w:lastRenderedPageBreak/>
        <w:t>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00AA777F">
        <w:rPr>
          <w:color w:val="000000"/>
        </w:rPr>
        <w:t xml:space="preserve">bsolute values of burial, </w:t>
      </w:r>
      <w:r w:rsidRPr="000233C2">
        <w:rPr>
          <w:color w:val="000000"/>
        </w:rPr>
        <w:t>respiration</w:t>
      </w:r>
      <w:r w:rsidR="00832704">
        <w:rPr>
          <w:color w:val="000000"/>
        </w:rPr>
        <w:t xml:space="preserve">, and </w:t>
      </w:r>
      <w:r w:rsidR="000B7541">
        <w:rPr>
          <w:color w:val="000000"/>
        </w:rPr>
        <w:t>input fluxes</w:t>
      </w:r>
      <w:r w:rsidRPr="000233C2">
        <w:rPr>
          <w:color w:val="000000"/>
        </w:rPr>
        <w:t xml:space="preserve">. </w:t>
      </w:r>
      <w:r>
        <w:rPr>
          <w:color w:val="000000"/>
        </w:rPr>
        <w:t xml:space="preserve"> </w:t>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269FE616">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6A6BB9BC" w14:textId="5C8257E6" w:rsidR="00E64447" w:rsidRDefault="0004438D" w:rsidP="0004438D">
      <w:pPr>
        <w:pStyle w:val="NormalWeb"/>
        <w:spacing w:before="0" w:beforeAutospacing="0" w:after="0" w:afterAutospacing="0" w:line="480" w:lineRule="auto"/>
        <w:rPr>
          <w:color w:val="000000"/>
        </w:rPr>
      </w:pPr>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 xml:space="preserve">-transformed </w:t>
      </w:r>
      <w:proofErr w:type="spellStart"/>
      <w:r w:rsidRPr="000233C2">
        <w:rPr>
          <w:color w:val="000000"/>
        </w:rPr>
        <w:t>allochthony</w:t>
      </w:r>
      <w:proofErr w:type="spellEnd"/>
      <w:r w:rsidRPr="000233C2">
        <w:rPr>
          <w:color w:val="000000"/>
        </w:rPr>
        <w:t>/autochthony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w:t>
      </w:r>
      <w:r w:rsidR="00B864A0">
        <w:rPr>
          <w:color w:val="000000"/>
        </w:rPr>
        <w:t xml:space="preserve"> </w:t>
      </w:r>
      <w:proofErr w:type="spellStart"/>
      <w:r w:rsidR="00B864A0">
        <w:rPr>
          <w:color w:val="000000"/>
        </w:rPr>
        <w:t>epilimnion</w:t>
      </w:r>
      <w:proofErr w:type="spellEnd"/>
      <w:r w:rsidR="00EF6860">
        <w:rPr>
          <w:color w:val="000000"/>
        </w:rPr>
        <w:t xml:space="preserve"> water temperature</w:t>
      </w:r>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w:t>
      </w:r>
      <w:r w:rsidR="00FA373F">
        <w:rPr>
          <w:color w:val="000000"/>
        </w:rPr>
        <w:t>respiration or burial</w:t>
      </w:r>
      <w:r w:rsidR="007B7D1F">
        <w:rPr>
          <w:color w:val="000000"/>
        </w:rPr>
        <w:t>,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41C152E3" w14:textId="77777777" w:rsidR="00A15A39" w:rsidRDefault="00A15A39" w:rsidP="0004438D">
      <w:pPr>
        <w:pStyle w:val="NormalWeb"/>
        <w:spacing w:before="0" w:beforeAutospacing="0" w:after="0" w:afterAutospacing="0" w:line="480" w:lineRule="auto"/>
        <w:rPr>
          <w:color w:val="000000"/>
        </w:rPr>
      </w:pPr>
    </w:p>
    <w:p w14:paraId="3095B664" w14:textId="5364F625" w:rsidR="00A15A39" w:rsidRDefault="00A15A39">
      <w:pPr>
        <w:rPr>
          <w:rFonts w:ascii="Times New Roman" w:eastAsia="Times New Roman" w:hAnsi="Times New Roman" w:cs="Times New Roman"/>
          <w:sz w:val="24"/>
          <w:szCs w:val="24"/>
        </w:rPr>
      </w:pPr>
    </w:p>
    <w:sectPr w:rsidR="00A15A39"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it Farrell" w:date="2017-04-16T11:22:00Z" w:initials="KF">
    <w:p w14:paraId="69B474D5" w14:textId="77777777" w:rsidR="00F870E0" w:rsidRDefault="00F870E0">
      <w:pPr>
        <w:pStyle w:val="CommentText"/>
      </w:pPr>
      <w:r>
        <w:rPr>
          <w:rStyle w:val="CommentReference"/>
        </w:rPr>
        <w:annotationRef/>
      </w:r>
      <w:r>
        <w:t>If we submit after May 10, I’ll need to add “current address” info, but it will match affiliation #10</w:t>
      </w:r>
    </w:p>
  </w:comment>
  <w:comment w:id="3" w:author="Ian Mccullough" w:date="2017-04-16T11:22:00Z" w:initials="">
    <w:p w14:paraId="6DAE9462" w14:textId="175D4A24" w:rsidR="00F870E0" w:rsidRDefault="00F870E0">
      <w:pPr>
        <w:widowControl w:val="0"/>
        <w:spacing w:line="240" w:lineRule="auto"/>
      </w:pPr>
      <w:proofErr w:type="gramStart"/>
      <w:r>
        <w:t>350 word</w:t>
      </w:r>
      <w:proofErr w:type="gramEnd"/>
      <w:r>
        <w:t xml:space="preserve"> limit for </w:t>
      </w:r>
      <w:proofErr w:type="spellStart"/>
      <w:r>
        <w:t>Ecol</w:t>
      </w:r>
      <w:proofErr w:type="spellEnd"/>
      <w:r>
        <w:t xml:space="preserve"> </w:t>
      </w:r>
      <w:proofErr w:type="spellStart"/>
      <w:r>
        <w:t>Appl</w:t>
      </w:r>
      <w:proofErr w:type="spellEnd"/>
    </w:p>
    <w:p w14:paraId="70F216CD" w14:textId="2DEBDEA2" w:rsidR="00F870E0" w:rsidRDefault="00F870E0">
      <w:pPr>
        <w:widowControl w:val="0"/>
        <w:spacing w:line="240" w:lineRule="auto"/>
      </w:pPr>
    </w:p>
    <w:p w14:paraId="4CC8A63F" w14:textId="44F4763C" w:rsidR="00F870E0" w:rsidRDefault="00F870E0">
      <w:pPr>
        <w:widowControl w:val="0"/>
        <w:spacing w:line="240" w:lineRule="auto"/>
      </w:pPr>
      <w:r>
        <w:t>At 280 in Oct 2017</w:t>
      </w:r>
    </w:p>
  </w:comment>
  <w:comment w:id="7" w:author="Ian Mccullough" w:date="2017-04-16T11:22:00Z" w:initials="">
    <w:p w14:paraId="4E1DE3A0" w14:textId="77777777" w:rsidR="00F870E0" w:rsidRDefault="00F870E0">
      <w:pPr>
        <w:widowControl w:val="0"/>
        <w:spacing w:line="240" w:lineRule="auto"/>
      </w:pPr>
      <w:r>
        <w:t>up to 12, suggestions welcome (in no particular order right now)</w:t>
      </w:r>
    </w:p>
  </w:comment>
  <w:comment w:id="13" w:author="Paul Hanson" w:date="2017-07-13T10:50:00Z" w:initials="PH">
    <w:p w14:paraId="7DD808C7" w14:textId="62D7ED8B" w:rsidR="00F870E0" w:rsidRDefault="00F870E0">
      <w:pPr>
        <w:pStyle w:val="CommentText"/>
      </w:pPr>
      <w:r>
        <w:rPr>
          <w:rStyle w:val="CommentReference"/>
        </w:rPr>
        <w:annotationRef/>
      </w:r>
      <w:r>
        <w:t xml:space="preserve">I tried to simplify this a bit.  It’s really easy to get confused about a couple of issues here – one is the boundary of the system, and another is what do we consider input, output, and change in storage.  By including lake sediments as part of the ecosystem, the sediments AND water column OC are storage terms. Sediments could be defined as ‘outside’ the system, but I think it’s better to have them inside the system because it speaks to the roles lakes play in landscapes, rather than the roles that lakes and their sediments play. </w:t>
      </w:r>
    </w:p>
  </w:comment>
  <w:comment w:id="44" w:author="Paul Hanson" w:date="2017-09-15T10:21:00Z" w:initials="PH">
    <w:p w14:paraId="72BD7C59" w14:textId="6D41103A" w:rsidR="00F870E0" w:rsidRDefault="00F870E0">
      <w:pPr>
        <w:pStyle w:val="CommentText"/>
      </w:pPr>
      <w:r>
        <w:rPr>
          <w:rStyle w:val="CommentReference"/>
        </w:rPr>
        <w:annotationRef/>
      </w:r>
      <w:r>
        <w:t>Let’s lead with the science, and the model is then in service of the science.</w:t>
      </w:r>
    </w:p>
  </w:comment>
  <w:comment w:id="50" w:author="Paul Hanson" w:date="2017-07-13T11:20:00Z" w:initials="PH">
    <w:p w14:paraId="7AFFA726" w14:textId="20885011" w:rsidR="00F870E0" w:rsidRDefault="00F870E0">
      <w:pPr>
        <w:pStyle w:val="CommentText"/>
      </w:pPr>
      <w:r>
        <w:rPr>
          <w:rStyle w:val="CommentReference"/>
        </w:rPr>
        <w:annotationRef/>
      </w:r>
      <w:r>
        <w:t>Double-check these categorizations, as one or more may be mesotrophic?</w:t>
      </w:r>
    </w:p>
  </w:comment>
  <w:comment w:id="51" w:author="immccull@gmail.com" w:date="2017-10-16T19:55:00Z" w:initials="i">
    <w:p w14:paraId="231AE1D4" w14:textId="15890449" w:rsidR="00F870E0" w:rsidRDefault="00F870E0">
      <w:pPr>
        <w:pStyle w:val="CommentText"/>
      </w:pPr>
      <w:r>
        <w:rPr>
          <w:rStyle w:val="CommentReference"/>
        </w:rPr>
        <w:annotationRef/>
      </w:r>
      <w:r>
        <w:t>I need to defer to co-authors on this who know these systems much better than I do</w:t>
      </w:r>
    </w:p>
  </w:comment>
  <w:comment w:id="58" w:author="Paul Hanson" w:date="2017-07-19T11:50:00Z" w:initials="PH">
    <w:p w14:paraId="1FD5A0F8" w14:textId="3BFB3E49" w:rsidR="00F870E0" w:rsidRDefault="00F870E0">
      <w:pPr>
        <w:pStyle w:val="CommentText"/>
      </w:pPr>
      <w:r>
        <w:rPr>
          <w:rStyle w:val="CommentReference"/>
        </w:rPr>
        <w:annotationRef/>
      </w:r>
      <w:r>
        <w:t>This will be a problem.  We would be better-off saying that we assumed evaporation to be approximately equal to precipitation, I think.</w:t>
      </w:r>
    </w:p>
  </w:comment>
  <w:comment w:id="64" w:author="Paul Hanson" w:date="2017-07-19T12:36:00Z" w:initials="PH">
    <w:p w14:paraId="7A3CDA50" w14:textId="62569528" w:rsidR="00F870E0" w:rsidRDefault="00F870E0">
      <w:pPr>
        <w:pStyle w:val="CommentText"/>
      </w:pPr>
      <w:r>
        <w:rPr>
          <w:rStyle w:val="CommentReference"/>
        </w:rPr>
        <w:annotationRef/>
      </w:r>
      <w:r>
        <w:t>Let’s talk about this one.</w:t>
      </w:r>
    </w:p>
  </w:comment>
  <w:comment w:id="70" w:author="HILARY A DUGAN" w:date="2017-10-20T13:53:00Z" w:initials="HAD">
    <w:p w14:paraId="7A220AA9" w14:textId="77777777" w:rsidR="007D3D0C" w:rsidRDefault="007D3D0C" w:rsidP="007D3D0C">
      <w:pPr>
        <w:pStyle w:val="NormalWeb"/>
      </w:pPr>
      <w:r>
        <w:rPr>
          <w:rStyle w:val="CommentReference"/>
        </w:rPr>
        <w:annotationRef/>
      </w:r>
      <w:proofErr w:type="spellStart"/>
      <w:r>
        <w:t>Brun</w:t>
      </w:r>
      <w:proofErr w:type="spellEnd"/>
      <w:r>
        <w:t xml:space="preserve">, R., Reichert, P. and </w:t>
      </w:r>
      <w:proofErr w:type="spellStart"/>
      <w:r>
        <w:t>Kunsch</w:t>
      </w:r>
      <w:proofErr w:type="spellEnd"/>
      <w:r>
        <w:t xml:space="preserve">, H. R., 2001. Practical Identifiability Analysis of Large Environmental Simulation Models. Water </w:t>
      </w:r>
      <w:proofErr w:type="spellStart"/>
      <w:r>
        <w:t>Resour</w:t>
      </w:r>
      <w:proofErr w:type="spellEnd"/>
      <w:r>
        <w:t>. Res. 37(4): 1015--1030.</w:t>
      </w:r>
    </w:p>
    <w:p w14:paraId="524A4A3F" w14:textId="77777777" w:rsidR="007D3D0C" w:rsidRDefault="007D3D0C" w:rsidP="007D3D0C">
      <w:pPr>
        <w:pStyle w:val="NormalWeb"/>
      </w:pPr>
    </w:p>
    <w:p w14:paraId="06FFF23B" w14:textId="77777777" w:rsidR="007D3D0C" w:rsidRDefault="007D3D0C" w:rsidP="007D3D0C">
      <w:pPr>
        <w:pStyle w:val="NormalWeb"/>
      </w:pPr>
      <w:proofErr w:type="spellStart"/>
      <w:r>
        <w:t>Omlin</w:t>
      </w:r>
      <w:proofErr w:type="spellEnd"/>
      <w:r>
        <w:t xml:space="preserve">, M., </w:t>
      </w:r>
      <w:proofErr w:type="spellStart"/>
      <w:r>
        <w:t>Brun</w:t>
      </w:r>
      <w:proofErr w:type="spellEnd"/>
      <w:r>
        <w:t>, R. and Reichert, P., 2001. Biogeochemical Model of Lake Zurich: Sensitivity, Identifiability and Uncertainty Analysis. Ecol. Modell. 141: 105--123.</w:t>
      </w:r>
    </w:p>
    <w:p w14:paraId="7BA1A4DF" w14:textId="77777777" w:rsidR="007D3D0C" w:rsidRDefault="007D3D0C" w:rsidP="007D3D0C">
      <w:pPr>
        <w:pStyle w:val="NormalWeb"/>
      </w:pPr>
    </w:p>
    <w:p w14:paraId="23FC663A" w14:textId="77777777" w:rsidR="007D3D0C" w:rsidRDefault="007D3D0C" w:rsidP="007D3D0C">
      <w:pPr>
        <w:pStyle w:val="NormalWeb"/>
      </w:pPr>
      <w:proofErr w:type="spellStart"/>
      <w:r>
        <w:t>Soetaert</w:t>
      </w:r>
      <w:proofErr w:type="spellEnd"/>
      <w:r>
        <w:t xml:space="preserve">, K. and </w:t>
      </w:r>
      <w:proofErr w:type="spellStart"/>
      <w:r>
        <w:t>Petzoldt</w:t>
      </w:r>
      <w:proofErr w:type="spellEnd"/>
      <w:r>
        <w:t>, T., 2010. Inverse Modelling, Sensitivity and Monte Carlo Analysis in R Using Package FME. Journal of Statistical Software 33(3) 1--28. </w:t>
      </w:r>
      <w:hyperlink r:id="rId1" w:history="1">
        <w:r>
          <w:rPr>
            <w:rStyle w:val="Hyperlink"/>
            <w:color w:val="33AACC"/>
          </w:rPr>
          <w:t>http://www.jstatsoft.org/v33/i03</w:t>
        </w:r>
      </w:hyperlink>
    </w:p>
    <w:p w14:paraId="24EA79AB" w14:textId="77777777" w:rsidR="007D3D0C" w:rsidRDefault="007D3D0C" w:rsidP="007D3D0C">
      <w:pPr>
        <w:rPr>
          <w:rFonts w:eastAsia="Times New Roman"/>
        </w:rPr>
      </w:pPr>
    </w:p>
    <w:p w14:paraId="6811BAEB" w14:textId="0B3CBAE4" w:rsidR="007D3D0C" w:rsidRDefault="007D3D0C">
      <w:pPr>
        <w:pStyle w:val="CommentText"/>
      </w:pPr>
    </w:p>
  </w:comment>
  <w:comment w:id="81" w:author="Jonathan Doubek" w:date="2017-08-16T10:08:00Z" w:initials="JD">
    <w:p w14:paraId="04A27BCB" w14:textId="77777777" w:rsidR="00F870E0" w:rsidRDefault="00F870E0" w:rsidP="00B65474">
      <w:pPr>
        <w:pStyle w:val="CommentText"/>
      </w:pPr>
      <w:r>
        <w:rPr>
          <w:rStyle w:val="CommentReference"/>
        </w:rPr>
        <w:annotationRef/>
      </w:r>
      <w:r>
        <w:t>I do not follow this approach. Is there a paper that could be cited here? I could see this being a red flag for a reviewer if they do not follow.</w:t>
      </w:r>
    </w:p>
  </w:comment>
  <w:comment w:id="82" w:author="immccull@gmail.com" w:date="2017-10-16T20:23:00Z" w:initials="i">
    <w:p w14:paraId="288520EB" w14:textId="6DEB0FFB" w:rsidR="00F870E0" w:rsidRDefault="00F870E0">
      <w:pPr>
        <w:pStyle w:val="CommentText"/>
      </w:pPr>
      <w:r>
        <w:rPr>
          <w:rStyle w:val="CommentReference"/>
        </w:rPr>
        <w:annotationRef/>
      </w:r>
      <w:r>
        <w:t>I appreciate this comment, but I think constraining 0-100 makes sense because it literally is the entire range of possible values for burial parameters. I’m inclined to leave this text as is and we can deal with it if reviewers ask.</w:t>
      </w:r>
    </w:p>
  </w:comment>
  <w:comment w:id="79" w:author="HILARY A DUGAN" w:date="2017-10-20T13:48:00Z" w:initials="HAD">
    <w:p w14:paraId="06033F29" w14:textId="1D9A4C67" w:rsidR="007D3D0C" w:rsidRDefault="007D3D0C">
      <w:pPr>
        <w:pStyle w:val="CommentText"/>
      </w:pPr>
      <w:r>
        <w:rPr>
          <w:rStyle w:val="CommentReference"/>
        </w:rPr>
        <w:annotationRef/>
      </w:r>
      <w:r>
        <w:t xml:space="preserve">Delete this sentence? </w:t>
      </w:r>
    </w:p>
  </w:comment>
  <w:comment w:id="83" w:author="Paul Hanson" w:date="2017-09-15T10:33:00Z" w:initials="PH">
    <w:p w14:paraId="4094D3A6" w14:textId="35A2368D" w:rsidR="00F870E0" w:rsidRDefault="00F870E0">
      <w:pPr>
        <w:pStyle w:val="CommentText"/>
      </w:pPr>
      <w:r>
        <w:rPr>
          <w:rStyle w:val="CommentReference"/>
        </w:rPr>
        <w:annotationRef/>
      </w:r>
      <w:r>
        <w:t>Kind of a weird mix of active and passive voice in this paragraph.  My fault!  Might want to make it consistent.</w:t>
      </w:r>
    </w:p>
  </w:comment>
  <w:comment w:id="84" w:author="immccull@gmail.com" w:date="2017-10-15T09:45:00Z" w:initials="i">
    <w:p w14:paraId="4761CDB4" w14:textId="50CD65C4" w:rsidR="00F870E0" w:rsidRDefault="00F870E0">
      <w:pPr>
        <w:pStyle w:val="CommentText"/>
      </w:pPr>
      <w:r>
        <w:rPr>
          <w:rStyle w:val="CommentReference"/>
        </w:rPr>
        <w:annotationRef/>
      </w:r>
      <w:r>
        <w:t>I reworded slightly. I’m not of the opinion that a paragraph must be all passive or all active</w:t>
      </w:r>
    </w:p>
  </w:comment>
  <w:comment w:id="85" w:author="HILARY A DUGAN" w:date="2017-10-20T14:44:00Z" w:initials="HAD">
    <w:p w14:paraId="0C8B957B" w14:textId="5C7B26F1" w:rsidR="004E6F7E" w:rsidRDefault="004E6F7E">
      <w:pPr>
        <w:pStyle w:val="CommentText"/>
      </w:pPr>
      <w:r>
        <w:rPr>
          <w:rStyle w:val="CommentReference"/>
        </w:rPr>
        <w:annotationRef/>
      </w:r>
      <w:r>
        <w:t xml:space="preserve">Missing from references. I need those citations Ian! </w:t>
      </w:r>
    </w:p>
  </w:comment>
  <w:comment w:id="100" w:author="Paul Hanson" w:date="2017-04-16T11:22:00Z" w:initials="PH">
    <w:p w14:paraId="2318867A" w14:textId="77777777" w:rsidR="00F870E0" w:rsidRDefault="00F870E0">
      <w:pPr>
        <w:pStyle w:val="CommentText"/>
      </w:pPr>
      <w:r>
        <w:rPr>
          <w:rStyle w:val="CommentReference"/>
        </w:rPr>
        <w:annotationRef/>
      </w:r>
      <w:r>
        <w:t xml:space="preserve">Note to self: Remember in Discussion to couch this as </w:t>
      </w:r>
      <w:proofErr w:type="spellStart"/>
      <w:r>
        <w:t>allochthony</w:t>
      </w:r>
      <w:proofErr w:type="spellEnd"/>
      <w:r>
        <w:t xml:space="preserve"> (most of the DOC) and autochthony (represented by DO signal).</w:t>
      </w:r>
    </w:p>
  </w:comment>
  <w:comment w:id="104" w:author="immccull@gmail.com" w:date="2017-10-16T20:59:00Z" w:initials="i">
    <w:p w14:paraId="297915AF" w14:textId="43DB7688" w:rsidR="00F870E0" w:rsidRDefault="00F870E0">
      <w:pPr>
        <w:pStyle w:val="CommentText"/>
      </w:pPr>
      <w:r>
        <w:rPr>
          <w:rStyle w:val="CommentReference"/>
        </w:rPr>
        <w:annotationRef/>
      </w:r>
      <w:r>
        <w:t xml:space="preserve">I took out most of the </w:t>
      </w:r>
      <w:proofErr w:type="spellStart"/>
      <w:r>
        <w:t>percents</w:t>
      </w:r>
      <w:proofErr w:type="spellEnd"/>
      <w:r>
        <w:t xml:space="preserve"> in this section because they weren’t quite adding up to 100. I know the </w:t>
      </w:r>
      <w:proofErr w:type="spellStart"/>
      <w:r>
        <w:t>percents</w:t>
      </w:r>
      <w:proofErr w:type="spellEnd"/>
      <w:r>
        <w:t xml:space="preserve"> are intuitive, but the magnitudes aren’t that much less interpretable and are less likely to raise eyebrows. If people want the </w:t>
      </w:r>
      <w:proofErr w:type="spellStart"/>
      <w:r>
        <w:t>percents</w:t>
      </w:r>
      <w:proofErr w:type="spellEnd"/>
      <w:r>
        <w:t xml:space="preserve"> back, we can bring them back. They still are in the table. Hopefully most people just know that a completely balanced budget is hard to get and recognize that we were close</w:t>
      </w:r>
    </w:p>
  </w:comment>
  <w:comment w:id="105" w:author="Jonathan Doubek" w:date="2017-06-23T13:30:00Z" w:initials="JD">
    <w:p w14:paraId="24A82DE9" w14:textId="77777777" w:rsidR="00F870E0" w:rsidRDefault="00F870E0" w:rsidP="00BE1116">
      <w:pPr>
        <w:pStyle w:val="CommentText"/>
      </w:pPr>
      <w:r>
        <w:rPr>
          <w:rStyle w:val="CommentReference"/>
        </w:rPr>
        <w:annotationRef/>
      </w:r>
      <w:r>
        <w:t>I might start this paragraph with something like this as a broad explanation before diving into details. Also, are all the details for each lake necessary if they are in table or figures? Maybe just list the extreme values and gradients (i.e., which processed most of its OC load, etc.)?</w:t>
      </w:r>
    </w:p>
  </w:comment>
  <w:comment w:id="106" w:author="immccull@gmail.com" w:date="2017-07-04T12:58:00Z" w:initials="i">
    <w:p w14:paraId="740DE18F" w14:textId="6F847B06" w:rsidR="00F870E0" w:rsidRDefault="00F870E0">
      <w:pPr>
        <w:pStyle w:val="CommentText"/>
      </w:pPr>
      <w:r>
        <w:rPr>
          <w:rStyle w:val="CommentReference"/>
        </w:rPr>
        <w:annotationRef/>
      </w:r>
      <w:r>
        <w:t xml:space="preserve">That was my original plan, but because we are reporting burial, </w:t>
      </w:r>
      <w:proofErr w:type="spellStart"/>
      <w:r>
        <w:t>resp</w:t>
      </w:r>
      <w:proofErr w:type="spellEnd"/>
      <w:r>
        <w:t xml:space="preserve">, export, </w:t>
      </w:r>
      <w:proofErr w:type="spellStart"/>
      <w:r>
        <w:t>autoch</w:t>
      </w:r>
      <w:proofErr w:type="spellEnd"/>
      <w:r>
        <w:t xml:space="preserve"> and </w:t>
      </w:r>
      <w:proofErr w:type="spellStart"/>
      <w:r>
        <w:t>alloch</w:t>
      </w:r>
      <w:proofErr w:type="spellEnd"/>
      <w:r>
        <w:t>, it ended up getting confusing when I would mention some lakes and not others for the different fates. Therefore, I opted to use parallel syntax and report everything, even though this is a bit like a laundry list</w:t>
      </w:r>
    </w:p>
  </w:comment>
  <w:comment w:id="107" w:author="Paul Hanson" w:date="2017-09-18T13:40:00Z" w:initials="PH">
    <w:p w14:paraId="164A946D" w14:textId="42E61F7E" w:rsidR="00F870E0" w:rsidRDefault="00F870E0">
      <w:pPr>
        <w:pStyle w:val="CommentText"/>
      </w:pPr>
      <w:r>
        <w:rPr>
          <w:rStyle w:val="CommentReference"/>
        </w:rPr>
        <w:annotationRef/>
      </w:r>
      <w:r>
        <w:t>Check proportions in table, as they do not add up.</w:t>
      </w:r>
    </w:p>
  </w:comment>
  <w:comment w:id="108" w:author="Paul Hanson" w:date="2017-09-18T13:44:00Z" w:initials="PH">
    <w:p w14:paraId="3F4EEA32" w14:textId="5861D4BA" w:rsidR="00F870E0" w:rsidRDefault="00F870E0">
      <w:pPr>
        <w:pStyle w:val="CommentText"/>
      </w:pPr>
      <w:r>
        <w:rPr>
          <w:rStyle w:val="CommentReference"/>
        </w:rPr>
        <w:annotationRef/>
      </w:r>
      <w:r>
        <w:t xml:space="preserve">Should be able to cut this paragraph in about ½ by rewording.  Not necessarily like this example, but this would be OK.  I eliminated the word ‘processed’ because it’s not very precise, and therefore could be confusing. I removed it from the table and we should consider removing it from this </w:t>
      </w:r>
      <w:proofErr w:type="spellStart"/>
      <w:r>
        <w:t>pargagraph</w:t>
      </w:r>
      <w:proofErr w:type="spellEnd"/>
      <w:r>
        <w:t>.</w:t>
      </w:r>
    </w:p>
  </w:comment>
  <w:comment w:id="109" w:author="Jonathan Doubek" w:date="2017-06-23T13:25:00Z" w:initials="JD">
    <w:p w14:paraId="4BDC17BF" w14:textId="16319910" w:rsidR="00F870E0" w:rsidRDefault="00F870E0">
      <w:pPr>
        <w:pStyle w:val="CommentText"/>
      </w:pPr>
      <w:r>
        <w:rPr>
          <w:rStyle w:val="CommentReference"/>
        </w:rPr>
        <w:annotationRef/>
      </w:r>
      <w:r>
        <w:t>Again, since there are a diverse set of lakes with different results, maybe a summary sentence to highlight general results before diving in lake by lake? Why should the lakes vary?</w:t>
      </w:r>
    </w:p>
  </w:comment>
  <w:comment w:id="110" w:author="immccull@gmail.com" w:date="2017-07-04T12:31:00Z" w:initials="i">
    <w:p w14:paraId="117598BD" w14:textId="4DFE2D97" w:rsidR="00F870E0" w:rsidRDefault="00F870E0">
      <w:pPr>
        <w:pStyle w:val="CommentText"/>
      </w:pPr>
      <w:r>
        <w:rPr>
          <w:rStyle w:val="CommentReference"/>
        </w:rPr>
        <w:annotationRef/>
      </w:r>
      <w:r>
        <w:t>As before, I am wary of trying to analyze results along lake gradients with n =5. I think the SOS team decided a while ago not to do this. I like your suggestion to start this paragraph with a more overall results sentence, though.</w:t>
      </w:r>
    </w:p>
  </w:comment>
  <w:comment w:id="111" w:author="Jonathan Doubek" w:date="2017-06-23T13:29:00Z" w:initials="JD">
    <w:p w14:paraId="1D4B964A" w14:textId="16C4F0AA" w:rsidR="00F870E0" w:rsidRDefault="00F870E0">
      <w:pPr>
        <w:pStyle w:val="CommentText"/>
      </w:pPr>
      <w:r>
        <w:rPr>
          <w:rStyle w:val="CommentReference"/>
        </w:rPr>
        <w:annotationRef/>
      </w:r>
      <w:r>
        <w:t xml:space="preserve">Might consider rewording: sounds like the lake itself is processing its own carbon </w:t>
      </w:r>
      <w:r>
        <w:sym w:font="Wingdings" w:char="F04A"/>
      </w:r>
    </w:p>
  </w:comment>
  <w:comment w:id="112" w:author="immccull@gmail.com" w:date="2017-07-04T12:28:00Z" w:initials="i">
    <w:p w14:paraId="64A1B4D2" w14:textId="3D8FF738" w:rsidR="00F870E0" w:rsidRDefault="00F870E0">
      <w:pPr>
        <w:pStyle w:val="CommentText"/>
      </w:pPr>
      <w:r>
        <w:rPr>
          <w:rStyle w:val="CommentReference"/>
        </w:rPr>
        <w:annotationRef/>
      </w:r>
      <w:r>
        <w:t>Someone made a comment about this in earlier reviews. Given that part of the point is that lakes actively process carbon, I tend to favor the active voice unless someone feels strongly against it</w:t>
      </w:r>
    </w:p>
  </w:comment>
  <w:comment w:id="114" w:author="Ian Mccullough" w:date="2017-04-16T11:34:00Z" w:initials="IM">
    <w:p w14:paraId="22371222" w14:textId="77777777" w:rsidR="00F870E0" w:rsidRDefault="00F870E0">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 xml:space="preserve">[An emergent property in </w:t>
      </w:r>
      <w:proofErr w:type="gramStart"/>
      <w:r>
        <w:rPr>
          <w:rFonts w:ascii="Times New Roman" w:eastAsia="Times New Roman" w:hAnsi="Times New Roman" w:cs="Times New Roman"/>
          <w:sz w:val="24"/>
          <w:szCs w:val="24"/>
        </w:rPr>
        <w:t>this graphs</w:t>
      </w:r>
      <w:proofErr w:type="gramEnd"/>
      <w:r>
        <w:rPr>
          <w:rFonts w:ascii="Times New Roman" w:eastAsia="Times New Roman" w:hAnsi="Times New Roman" w:cs="Times New Roman"/>
          <w:sz w:val="24"/>
          <w:szCs w:val="24"/>
        </w:rPr>
        <w:t xml:space="preserve">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w:t>
      </w:r>
      <w:proofErr w:type="spellStart"/>
      <w:r>
        <w:rPr>
          <w:rFonts w:ascii="Times New Roman" w:eastAsia="Times New Roman" w:hAnsi="Times New Roman" w:cs="Times New Roman"/>
          <w:sz w:val="24"/>
          <w:szCs w:val="24"/>
        </w:rPr>
        <w:t>alloch</w:t>
      </w:r>
      <w:proofErr w:type="spellEnd"/>
      <w:r>
        <w:rPr>
          <w:rFonts w:ascii="Times New Roman" w:eastAsia="Times New Roman" w:hAnsi="Times New Roman" w:cs="Times New Roman"/>
          <w:sz w:val="24"/>
          <w:szCs w:val="24"/>
        </w:rPr>
        <w:t xml:space="preserve"> and sources), unless nutrients are high.  Maybe I’m reading too much into this ultra-cool figure!]</w:t>
      </w:r>
    </w:p>
    <w:p w14:paraId="35BF5D8C" w14:textId="77777777" w:rsidR="00F870E0" w:rsidRDefault="00F870E0">
      <w:pPr>
        <w:pStyle w:val="CommentText"/>
        <w:rPr>
          <w:rFonts w:ascii="Times New Roman" w:eastAsia="Times New Roman" w:hAnsi="Times New Roman" w:cs="Times New Roman"/>
          <w:sz w:val="24"/>
          <w:szCs w:val="24"/>
        </w:rPr>
      </w:pPr>
    </w:p>
    <w:p w14:paraId="09748A5F" w14:textId="77777777" w:rsidR="00F870E0" w:rsidRDefault="00F870E0">
      <w:pPr>
        <w:pStyle w:val="CommentText"/>
      </w:pPr>
      <w:r>
        <w:rPr>
          <w:rFonts w:ascii="Times New Roman" w:eastAsia="Times New Roman" w:hAnsi="Times New Roman" w:cs="Times New Roman"/>
          <w:sz w:val="24"/>
          <w:szCs w:val="24"/>
        </w:rPr>
        <w:t xml:space="preserve">KCW: I don’t think so.  This is one of the crux figures of this manuscript. Agree that it is </w:t>
      </w:r>
      <w:proofErr w:type="spellStart"/>
      <w:r>
        <w:rPr>
          <w:rFonts w:ascii="Times New Roman" w:eastAsia="Times New Roman" w:hAnsi="Times New Roman" w:cs="Times New Roman"/>
          <w:sz w:val="24"/>
          <w:szCs w:val="24"/>
        </w:rPr>
        <w:t>ultracool</w:t>
      </w:r>
      <w:proofErr w:type="spellEnd"/>
      <w:r>
        <w:rPr>
          <w:rFonts w:ascii="Times New Roman" w:eastAsia="Times New Roman" w:hAnsi="Times New Roman" w:cs="Times New Roman"/>
          <w:sz w:val="24"/>
          <w:szCs w:val="24"/>
        </w:rPr>
        <w:t xml:space="preserve"> and should pull more out of it.  </w:t>
      </w:r>
    </w:p>
  </w:comment>
  <w:comment w:id="115" w:author="Ana Morales" w:date="2017-04-16T11:22:00Z" w:initials="AM">
    <w:p w14:paraId="56ED0F10" w14:textId="77777777" w:rsidR="00F870E0" w:rsidRDefault="00F870E0">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w:t>
      </w:r>
      <w:proofErr w:type="spellStart"/>
      <w:r>
        <w:t>allochthony</w:t>
      </w:r>
      <w:proofErr w:type="spellEnd"/>
      <w:r>
        <w:t xml:space="preserve"> is greater you would expect </w:t>
      </w:r>
      <w:proofErr w:type="spellStart"/>
      <w:r>
        <w:t>hetertrophic</w:t>
      </w:r>
      <w:proofErr w:type="spellEnd"/>
      <w:r>
        <w:t xml:space="preserve"> microbes to be super happy as it gets warmer, but with autochthony, the algae are winning...so to speak. Inverse relationship between Monona and Trout plots is a good example of this. If this is convincing to others, I can add a discussion paragraph. </w:t>
      </w:r>
    </w:p>
  </w:comment>
  <w:comment w:id="116" w:author="Kait Farrell" w:date="2017-04-16T11:22:00Z" w:initials="KF">
    <w:p w14:paraId="5F67CDA0" w14:textId="77777777" w:rsidR="00F870E0" w:rsidRDefault="00F870E0">
      <w:pPr>
        <w:pStyle w:val="CommentText"/>
      </w:pPr>
      <w:r>
        <w:rPr>
          <w:rStyle w:val="CommentReference"/>
        </w:rPr>
        <w:annotationRef/>
      </w:r>
      <w:r>
        <w:t xml:space="preserve">I am convinced, and definitely agree that the carbon quality between </w:t>
      </w:r>
      <w:proofErr w:type="spellStart"/>
      <w:r>
        <w:t>alloch</w:t>
      </w:r>
      <w:proofErr w:type="spellEnd"/>
      <w:r>
        <w:t xml:space="preserve"> and </w:t>
      </w:r>
      <w:proofErr w:type="spellStart"/>
      <w:r>
        <w:t>autoch</w:t>
      </w:r>
      <w:proofErr w:type="spellEnd"/>
      <w:r>
        <w:t xml:space="preserve"> is probably in play</w:t>
      </w:r>
    </w:p>
  </w:comment>
  <w:comment w:id="117" w:author="zutao yang" w:date="2017-04-16T11:22:00Z" w:initials="zy">
    <w:p w14:paraId="2C4853C9" w14:textId="77777777" w:rsidR="00F870E0" w:rsidRDefault="00F870E0">
      <w:pPr>
        <w:pStyle w:val="CommentText"/>
      </w:pPr>
      <w:r>
        <w:rPr>
          <w:rStyle w:val="CommentReference"/>
        </w:rPr>
        <w:annotationRef/>
      </w:r>
      <w:r>
        <w:t>Agree. We can even fit a line there.</w:t>
      </w:r>
    </w:p>
  </w:comment>
  <w:comment w:id="118" w:author="Ian Mccullough" w:date="2017-04-19T10:44:00Z" w:initials="IM">
    <w:p w14:paraId="100A83EE" w14:textId="15C3A0A3" w:rsidR="00F870E0" w:rsidRDefault="00F870E0">
      <w:pPr>
        <w:pStyle w:val="CommentText"/>
      </w:pPr>
      <w:r>
        <w:rPr>
          <w:rStyle w:val="CommentReference"/>
        </w:rPr>
        <w:annotationRef/>
      </w:r>
      <w:r>
        <w:t xml:space="preserve">Replying here to Mindy, </w:t>
      </w:r>
      <w:proofErr w:type="spellStart"/>
      <w:r>
        <w:t>Kait</w:t>
      </w:r>
      <w:proofErr w:type="spellEnd"/>
      <w:r>
        <w:t xml:space="preserve"> and </w:t>
      </w:r>
      <w:proofErr w:type="spellStart"/>
      <w:r>
        <w:t>Zutao</w:t>
      </w:r>
      <w:proofErr w:type="spellEnd"/>
      <w:r>
        <w:t>. It sounds like you may be onto something. Currently, we don’t have that much text about this figure, so if you think a discussion paragraph would be useful, I’m all for it</w:t>
      </w:r>
    </w:p>
  </w:comment>
  <w:comment w:id="119" w:author="immccull@gmail.com" w:date="2017-10-15T21:14:00Z" w:initials="i">
    <w:p w14:paraId="1D1DC2D5" w14:textId="58C6FBBF" w:rsidR="00F870E0" w:rsidRDefault="00F870E0">
      <w:pPr>
        <w:pStyle w:val="CommentText"/>
      </w:pPr>
      <w:r>
        <w:rPr>
          <w:rStyle w:val="CommentReference"/>
        </w:rPr>
        <w:annotationRef/>
      </w:r>
      <w:r>
        <w:t>This is a major result!! Start the press release</w:t>
      </w:r>
    </w:p>
  </w:comment>
  <w:comment w:id="126" w:author="Paul Hanson" w:date="2017-04-16T11:22:00Z" w:initials="PH">
    <w:p w14:paraId="7BDF1400" w14:textId="77777777" w:rsidR="00F870E0" w:rsidRDefault="00F870E0">
      <w:pPr>
        <w:pStyle w:val="CommentText"/>
      </w:pPr>
      <w:r>
        <w:rPr>
          <w:rStyle w:val="CommentReference"/>
        </w:rPr>
        <w:annotationRef/>
      </w:r>
      <w:r>
        <w:t>Note to self: Remember to talk about long and slow (</w:t>
      </w:r>
      <w:proofErr w:type="spellStart"/>
      <w:r>
        <w:t>alloch</w:t>
      </w:r>
      <w:proofErr w:type="spellEnd"/>
      <w:r>
        <w:t>) and short and fast (</w:t>
      </w:r>
      <w:proofErr w:type="spellStart"/>
      <w:r>
        <w:t>autoch</w:t>
      </w:r>
      <w:proofErr w:type="spellEnd"/>
      <w:r>
        <w:t>) scales here.</w:t>
      </w:r>
    </w:p>
  </w:comment>
  <w:comment w:id="128" w:author="Jonathan Doubek" w:date="2017-06-23T13:43:00Z" w:initials="JD">
    <w:p w14:paraId="7CFBA562" w14:textId="3AC1B904" w:rsidR="00F870E0" w:rsidRDefault="00F870E0">
      <w:pPr>
        <w:pStyle w:val="CommentText"/>
      </w:pPr>
      <w:r>
        <w:rPr>
          <w:rStyle w:val="CommentReference"/>
        </w:rPr>
        <w:annotationRef/>
      </w:r>
      <w:r>
        <w:t>How so? The connection between lake characteristics and OC processes and results should be explained more.</w:t>
      </w:r>
    </w:p>
  </w:comment>
  <w:comment w:id="129" w:author="immccull@gmail.com" w:date="2017-07-04T14:11:00Z" w:initials="i">
    <w:p w14:paraId="283A243E" w14:textId="6BA0ED33" w:rsidR="00F870E0" w:rsidRDefault="00F870E0">
      <w:pPr>
        <w:pStyle w:val="CommentText"/>
      </w:pPr>
      <w:r>
        <w:rPr>
          <w:rStyle w:val="CommentReference"/>
        </w:rPr>
        <w:annotationRef/>
      </w:r>
      <w:r>
        <w:t>The point isn’t about results across lake types, but rather about representing various processes</w:t>
      </w:r>
    </w:p>
  </w:comment>
  <w:comment w:id="130" w:author="HILARY A DUGAN" w:date="2017-10-20T14:45:00Z" w:initials="HAD">
    <w:p w14:paraId="3840C97D" w14:textId="06D2A90D" w:rsidR="00CF40FF" w:rsidRDefault="00CF40FF">
      <w:pPr>
        <w:pStyle w:val="CommentText"/>
      </w:pPr>
      <w:r>
        <w:rPr>
          <w:rStyle w:val="CommentReference"/>
        </w:rPr>
        <w:annotationRef/>
      </w:r>
      <w:r>
        <w:t>I’m not sure I feel comfortable starting out with this, since our burial es</w:t>
      </w:r>
      <w:r w:rsidR="00DB18F4">
        <w:t>timates are not well constrained.</w:t>
      </w:r>
    </w:p>
  </w:comment>
  <w:comment w:id="136" w:author="Paul Hanson" w:date="2017-09-15T11:54:00Z" w:initials="PH">
    <w:p w14:paraId="4620045B" w14:textId="109DF59C" w:rsidR="00F870E0" w:rsidRDefault="00F870E0">
      <w:pPr>
        <w:pStyle w:val="CommentText"/>
      </w:pPr>
      <w:r>
        <w:rPr>
          <w:rStyle w:val="CommentReference"/>
        </w:rPr>
        <w:annotationRef/>
      </w:r>
      <w:r>
        <w:t>Where did the burial rates come from?</w:t>
      </w:r>
    </w:p>
  </w:comment>
  <w:comment w:id="137" w:author="immccull@gmail.com" w:date="2017-10-16T21:19:00Z" w:initials="i">
    <w:p w14:paraId="03A11333" w14:textId="1EB4998A" w:rsidR="00F870E0" w:rsidRDefault="00F870E0">
      <w:pPr>
        <w:pStyle w:val="CommentText"/>
      </w:pPr>
      <w:r>
        <w:rPr>
          <w:rStyle w:val="CommentReference"/>
        </w:rPr>
        <w:annotationRef/>
      </w:r>
      <w:r>
        <w:t>They are in the supplement right now, except there’s nothing listed for Monona. I don’t know what to say about burial rate uncertainties, though…</w:t>
      </w:r>
    </w:p>
  </w:comment>
  <w:comment w:id="138" w:author="Paul Hanson" w:date="2017-08-16T11:34:00Z" w:initials="PH">
    <w:p w14:paraId="02E7444A" w14:textId="4268E60D" w:rsidR="00F870E0" w:rsidRDefault="00F870E0">
      <w:pPr>
        <w:pStyle w:val="CommentText"/>
      </w:pPr>
      <w:r>
        <w:rPr>
          <w:rStyle w:val="CommentReference"/>
        </w:rPr>
        <w:annotationRef/>
      </w:r>
      <w:r>
        <w:t xml:space="preserve">Hilary: There is a small problem with how we currently deal with </w:t>
      </w:r>
      <w:proofErr w:type="spellStart"/>
      <w:r>
        <w:t>allochthony</w:t>
      </w:r>
      <w:proofErr w:type="spellEnd"/>
      <w:r>
        <w:t>.  What we have is roughly, NPPDOC + NPPPOC = GPP.  What it should be is, NPPDOC + NPPPOC = Autochthony – R(autotrophs).  I think this is how we actually model it, but the equations do not reflect this. Therefore, I have changed GPP to NPPTOT and added in the needed parameter.</w:t>
      </w:r>
    </w:p>
  </w:comment>
  <w:comment w:id="143" w:author="Paul Hanson" w:date="2017-07-19T16:38:00Z" w:initials="PH">
    <w:p w14:paraId="7241812C" w14:textId="0675072F" w:rsidR="00F870E0" w:rsidRDefault="00F870E0">
      <w:pPr>
        <w:pStyle w:val="CommentText"/>
      </w:pPr>
      <w:r>
        <w:rPr>
          <w:rStyle w:val="CommentReference"/>
        </w:rPr>
        <w:annotationRef/>
      </w:r>
      <w:r>
        <w:t xml:space="preserve">Let’s conform to the governing equation, which is </w:t>
      </w:r>
      <w:proofErr w:type="spellStart"/>
      <w:r>
        <w:t>dOC</w:t>
      </w:r>
      <w:proofErr w:type="spellEnd"/>
      <w:r>
        <w:t>/</w:t>
      </w:r>
      <w:proofErr w:type="spellStart"/>
      <w:r>
        <w:t>dt</w:t>
      </w:r>
      <w:proofErr w:type="spellEnd"/>
      <w:r>
        <w:t xml:space="preserve"> = in + NPP – R – Burial – Export; therefore, </w:t>
      </w:r>
      <w:proofErr w:type="spellStart"/>
      <w:r>
        <w:t>Resp</w:t>
      </w:r>
      <w:proofErr w:type="spellEnd"/>
      <w:r>
        <w:t xml:space="preserve">, Burial, and Export in this table should be positive.  Let’s also make sure we’re using the same abbreviations throughout the manuscript, e.g., </w:t>
      </w:r>
      <w:proofErr w:type="spellStart"/>
      <w:r>
        <w:t>Resp</w:t>
      </w:r>
      <w:proofErr w:type="spellEnd"/>
      <w:r>
        <w:t>=R</w:t>
      </w:r>
    </w:p>
  </w:comment>
  <w:comment w:id="144" w:author="HILARY A DUGAN" w:date="2017-04-16T11:22:00Z" w:initials="HAD">
    <w:p w14:paraId="4E151060" w14:textId="77777777" w:rsidR="00F870E0" w:rsidRDefault="00F870E0">
      <w:pPr>
        <w:pStyle w:val="CommentText"/>
      </w:pPr>
      <w:r>
        <w:rPr>
          <w:rStyle w:val="CommentReference"/>
        </w:rPr>
        <w:annotationRef/>
      </w:r>
      <w:r>
        <w:t xml:space="preserve">Moved these </w:t>
      </w:r>
      <w:proofErr w:type="spellStart"/>
      <w:r>
        <w:t>inline</w:t>
      </w:r>
      <w:proofErr w:type="spellEnd"/>
      <w:r>
        <w:t xml:space="preserve"> with figures. Much easier for editing. (and reviewing). </w:t>
      </w:r>
    </w:p>
  </w:comment>
  <w:comment w:id="145" w:author="immccull@gmail.com" w:date="2017-04-16T11:22:00Z" w:initials="i">
    <w:p w14:paraId="19222033" w14:textId="77777777" w:rsidR="00F870E0" w:rsidRDefault="00F870E0">
      <w:pPr>
        <w:pStyle w:val="CommentText"/>
      </w:pPr>
      <w:r>
        <w:rPr>
          <w:rStyle w:val="CommentReference"/>
        </w:rPr>
        <w:annotationRef/>
      </w:r>
      <w:r>
        <w:t>The journal for some reason wants them the way I had them, so I’ll just move them back prior to submission</w:t>
      </w:r>
    </w:p>
  </w:comment>
  <w:comment w:id="146" w:author="immccull@gmail.com" w:date="2017-10-15T21:32:00Z" w:initials="i">
    <w:p w14:paraId="38ACEB08" w14:textId="68F83765" w:rsidR="00F870E0" w:rsidRDefault="00F870E0">
      <w:pPr>
        <w:pStyle w:val="CommentText"/>
      </w:pPr>
      <w:r>
        <w:rPr>
          <w:rStyle w:val="CommentReference"/>
        </w:rPr>
        <w:annotationRef/>
      </w:r>
      <w:r>
        <w:t xml:space="preserve">The </w:t>
      </w:r>
      <w:proofErr w:type="spellStart"/>
      <w:r>
        <w:t>param</w:t>
      </w:r>
      <w:proofErr w:type="spellEnd"/>
      <w:r>
        <w:t xml:space="preserve"> names in the legend don’t exactly match with those in tables/text. Note to self to fix before submitting</w:t>
      </w:r>
    </w:p>
  </w:comment>
  <w:comment w:id="147" w:author="Derek Roberts" w:date="2017-04-16T11:22:00Z" w:initials="DR">
    <w:p w14:paraId="0970FC83" w14:textId="77777777" w:rsidR="00F870E0" w:rsidRDefault="00F870E0">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B474D5" w15:done="0"/>
  <w15:commentEx w15:paraId="4CC8A63F" w15:done="0"/>
  <w15:commentEx w15:paraId="4E1DE3A0" w15:done="0"/>
  <w15:commentEx w15:paraId="7DD808C7" w15:done="0"/>
  <w15:commentEx w15:paraId="72BD7C59" w15:done="0"/>
  <w15:commentEx w15:paraId="7AFFA726" w15:done="0"/>
  <w15:commentEx w15:paraId="231AE1D4" w15:paraIdParent="7AFFA726" w15:done="0"/>
  <w15:commentEx w15:paraId="1FD5A0F8" w15:done="0"/>
  <w15:commentEx w15:paraId="7A3CDA50" w15:done="0"/>
  <w15:commentEx w15:paraId="6811BAEB" w15:done="0"/>
  <w15:commentEx w15:paraId="04A27BCB" w15:done="0"/>
  <w15:commentEx w15:paraId="288520EB" w15:paraIdParent="04A27BCB" w15:done="0"/>
  <w15:commentEx w15:paraId="06033F29" w15:done="0"/>
  <w15:commentEx w15:paraId="4094D3A6" w15:done="0"/>
  <w15:commentEx w15:paraId="4761CDB4" w15:paraIdParent="4094D3A6" w15:done="0"/>
  <w15:commentEx w15:paraId="0C8B957B" w15:done="0"/>
  <w15:commentEx w15:paraId="2318867A" w15:done="0"/>
  <w15:commentEx w15:paraId="297915AF" w15:done="0"/>
  <w15:commentEx w15:paraId="24A82DE9" w15:done="0"/>
  <w15:commentEx w15:paraId="740DE18F" w15:paraIdParent="24A82DE9" w15:done="0"/>
  <w15:commentEx w15:paraId="164A946D" w15:done="0"/>
  <w15:commentEx w15:paraId="3F4EEA32" w15:done="0"/>
  <w15:commentEx w15:paraId="4BDC17BF" w15:done="0"/>
  <w15:commentEx w15:paraId="117598BD" w15:paraIdParent="4BDC17BF" w15:done="0"/>
  <w15:commentEx w15:paraId="1D4B964A" w15:done="0"/>
  <w15:commentEx w15:paraId="64A1B4D2" w15:paraIdParent="1D4B964A" w15:done="0"/>
  <w15:commentEx w15:paraId="09748A5F" w15:done="0"/>
  <w15:commentEx w15:paraId="56ED0F10" w15:done="0"/>
  <w15:commentEx w15:paraId="5F67CDA0" w15:done="0"/>
  <w15:commentEx w15:paraId="2C4853C9" w15:done="0"/>
  <w15:commentEx w15:paraId="100A83EE" w15:paraIdParent="2C4853C9" w15:done="0"/>
  <w15:commentEx w15:paraId="1D1DC2D5" w15:done="0"/>
  <w15:commentEx w15:paraId="7BDF1400" w15:done="0"/>
  <w15:commentEx w15:paraId="7CFBA562" w15:done="0"/>
  <w15:commentEx w15:paraId="283A243E" w15:paraIdParent="7CFBA562" w15:done="0"/>
  <w15:commentEx w15:paraId="3840C97D" w15:done="0"/>
  <w15:commentEx w15:paraId="4620045B" w15:done="0"/>
  <w15:commentEx w15:paraId="03A11333" w15:paraIdParent="4620045B" w15:done="0"/>
  <w15:commentEx w15:paraId="02E7444A" w15:done="0"/>
  <w15:commentEx w15:paraId="7241812C" w15:done="0"/>
  <w15:commentEx w15:paraId="4E151060" w15:done="0"/>
  <w15:commentEx w15:paraId="19222033" w15:done="0"/>
  <w15:commentEx w15:paraId="38ACEB08" w15:done="0"/>
  <w15:commentEx w15:paraId="0970FC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B474D5" w16cid:durableId="1D05B707"/>
  <w16cid:commentId w16cid:paraId="4CC8A63F" w16cid:durableId="1D05B708"/>
  <w16cid:commentId w16cid:paraId="4E1DE3A0" w16cid:durableId="1D05B70B"/>
  <w16cid:commentId w16cid:paraId="7DD808C7" w16cid:durableId="1D8DA288"/>
  <w16cid:commentId w16cid:paraId="72BD7C59" w16cid:durableId="1D8DA289"/>
  <w16cid:commentId w16cid:paraId="7AFFA726" w16cid:durableId="1D8DA28A"/>
  <w16cid:commentId w16cid:paraId="231AE1D4" w16cid:durableId="1D8F8D1A"/>
  <w16cid:commentId w16cid:paraId="1FD5A0F8" w16cid:durableId="1D8DA28B"/>
  <w16cid:commentId w16cid:paraId="7A3CDA50" w16cid:durableId="1D8DA28C"/>
  <w16cid:commentId w16cid:paraId="04A27BCB" w16cid:durableId="1D8DA291"/>
  <w16cid:commentId w16cid:paraId="288520EB" w16cid:durableId="1D8F93CB"/>
  <w16cid:commentId w16cid:paraId="4094D3A6" w16cid:durableId="1D8DA292"/>
  <w16cid:commentId w16cid:paraId="4761CDB4" w16cid:durableId="1D8DACD3"/>
  <w16cid:commentId w16cid:paraId="2318867A" w16cid:durableId="1D05B742"/>
  <w16cid:commentId w16cid:paraId="297915AF" w16cid:durableId="1D8F9C16"/>
  <w16cid:commentId w16cid:paraId="164A946D" w16cid:durableId="1D8DA299"/>
  <w16cid:commentId w16cid:paraId="3F4EEA32" w16cid:durableId="1D8DA29A"/>
  <w16cid:commentId w16cid:paraId="4BDC17BF" w16cid:durableId="1D05B749"/>
  <w16cid:commentId w16cid:paraId="117598BD" w16cid:durableId="1D06091A"/>
  <w16cid:commentId w16cid:paraId="1D4B964A" w16cid:durableId="1D05B74C"/>
  <w16cid:commentId w16cid:paraId="64A1B4D2" w16cid:durableId="1D06085F"/>
  <w16cid:commentId w16cid:paraId="09748A5F" w16cid:durableId="1D05B74F"/>
  <w16cid:commentId w16cid:paraId="56ED0F10" w16cid:durableId="1D05B750"/>
  <w16cid:commentId w16cid:paraId="5F67CDA0" w16cid:durableId="1D05B751"/>
  <w16cid:commentId w16cid:paraId="2C4853C9" w16cid:durableId="1D05B752"/>
  <w16cid:commentId w16cid:paraId="100A83EE" w16cid:durableId="1D05B753"/>
  <w16cid:commentId w16cid:paraId="1D1DC2D5" w16cid:durableId="1D8E4E41"/>
  <w16cid:commentId w16cid:paraId="7BDF1400" w16cid:durableId="1D05B754"/>
  <w16cid:commentId w16cid:paraId="7CFBA562" w16cid:durableId="1D05B755"/>
  <w16cid:commentId w16cid:paraId="283A243E" w16cid:durableId="1D06208F"/>
  <w16cid:commentId w16cid:paraId="4620045B" w16cid:durableId="1D8DA2A7"/>
  <w16cid:commentId w16cid:paraId="03A11333" w16cid:durableId="1D8FA0ED"/>
  <w16cid:commentId w16cid:paraId="02E7444A" w16cid:durableId="1D8DA2A8"/>
  <w16cid:commentId w16cid:paraId="7241812C" w16cid:durableId="1D8DA2AA"/>
  <w16cid:commentId w16cid:paraId="4E151060" w16cid:durableId="1D05B76C"/>
  <w16cid:commentId w16cid:paraId="19222033" w16cid:durableId="1D05B76D"/>
  <w16cid:commentId w16cid:paraId="38ACEB08" w16cid:durableId="1D8E528B"/>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E8A6F" w14:textId="77777777" w:rsidR="002D508A" w:rsidRDefault="002D508A">
      <w:pPr>
        <w:spacing w:line="240" w:lineRule="auto"/>
      </w:pPr>
      <w:r>
        <w:separator/>
      </w:r>
    </w:p>
  </w:endnote>
  <w:endnote w:type="continuationSeparator" w:id="0">
    <w:p w14:paraId="6D513C59" w14:textId="77777777" w:rsidR="002D508A" w:rsidRDefault="002D5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24AD1" w14:textId="77777777" w:rsidR="002D508A" w:rsidRDefault="002D508A">
      <w:pPr>
        <w:spacing w:line="240" w:lineRule="auto"/>
      </w:pPr>
      <w:r>
        <w:separator/>
      </w:r>
    </w:p>
  </w:footnote>
  <w:footnote w:type="continuationSeparator" w:id="0">
    <w:p w14:paraId="5AB86CA6" w14:textId="77777777" w:rsidR="002D508A" w:rsidRDefault="002D508A">
      <w:pPr>
        <w:spacing w:line="240" w:lineRule="auto"/>
      </w:pPr>
      <w:r>
        <w:continuationSeparator/>
      </w:r>
    </w:p>
  </w:footnote>
  <w:footnote w:id="1">
    <w:p w14:paraId="4654D1C8" w14:textId="77777777" w:rsidR="00F870E0" w:rsidRDefault="00F870E0">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 xml:space="preserve">Current address: Rubenstein School of Environment and Natural Resources, University of Vermont, 81 </w:t>
      </w:r>
      <w:proofErr w:type="spellStart"/>
      <w:r>
        <w:rPr>
          <w:rFonts w:ascii="Times New Roman" w:eastAsia="Times New Roman" w:hAnsi="Times New Roman" w:cs="Times New Roman"/>
          <w:sz w:val="24"/>
          <w:szCs w:val="24"/>
        </w:rPr>
        <w:t>Carrigan</w:t>
      </w:r>
      <w:proofErr w:type="spellEnd"/>
      <w:r>
        <w:rPr>
          <w:rFonts w:ascii="Times New Roman" w:eastAsia="Times New Roman" w:hAnsi="Times New Roman" w:cs="Times New Roman"/>
          <w:sz w:val="24"/>
          <w:szCs w:val="24"/>
        </w:rPr>
        <w:t xml:space="preserve"> Dr., Burlington, VT, 05405, US.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7293"/>
      <w:docPartObj>
        <w:docPartGallery w:val="Page Numbers (Top of Page)"/>
        <w:docPartUnique/>
      </w:docPartObj>
    </w:sdtPr>
    <w:sdtEndPr>
      <w:rPr>
        <w:noProof/>
      </w:rPr>
    </w:sdtEndPr>
    <w:sdtContent>
      <w:p w14:paraId="45961BED" w14:textId="55CFAC2F" w:rsidR="00F870E0" w:rsidRDefault="00F870E0">
        <w:pPr>
          <w:pStyle w:val="Header"/>
          <w:jc w:val="right"/>
        </w:pPr>
        <w:r>
          <w:fldChar w:fldCharType="begin"/>
        </w:r>
        <w:r>
          <w:instrText xml:space="preserve"> PAGE   \* MERGEFORMAT </w:instrText>
        </w:r>
        <w:r>
          <w:fldChar w:fldCharType="separate"/>
        </w:r>
        <w:r w:rsidR="00DB18F4">
          <w:rPr>
            <w:noProof/>
          </w:rPr>
          <w:t>23</w:t>
        </w:r>
        <w:r>
          <w:rPr>
            <w:noProof/>
          </w:rPr>
          <w:fldChar w:fldCharType="end"/>
        </w:r>
      </w:p>
    </w:sdtContent>
  </w:sdt>
  <w:p w14:paraId="2ABA34E1" w14:textId="77777777" w:rsidR="00F870E0" w:rsidRDefault="00F870E0">
    <w:pP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it Farrell">
    <w15:presenceInfo w15:providerId="None" w15:userId="Kait Farrell"/>
  </w15:person>
  <w15:person w15:author="Ian Mccullough">
    <w15:presenceInfo w15:providerId="AD" w15:userId="S-1-5-21-1370310607-832243074-25523724-576167253"/>
  </w15:person>
  <w15:person w15:author="HILARY A DUGAN">
    <w15:presenceInfo w15:providerId="None" w15:userId="HILARY A DUGAN"/>
  </w15:person>
  <w15:person w15:author="immccull@gmail.com">
    <w15:presenceInfo w15:providerId="Windows Live" w15:userId="78f0df2372ec28c1"/>
  </w15:person>
  <w15:person w15:author="Jonathan Doubek">
    <w15:presenceInfo w15:providerId="Windows Live" w15:userId="9067f287880e2a68"/>
  </w15:person>
  <w15:person w15:author="Ana Morales">
    <w15:presenceInfo w15:providerId="Windows Live" w15:userId="9ea2e392003ffb06"/>
  </w15:person>
  <w15:person w15:author="zutao yang">
    <w15:presenceInfo w15:providerId="Windows Live" w15:userId="9aace8d316a41424"/>
  </w15:person>
  <w15:person w15:author="Derek Roberts">
    <w15:presenceInfo w15:providerId="Windows Live" w15:userId="af5fd501ff099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activeWritingStyle w:appName="MSWord" w:lang="en-US" w:vendorID="64" w:dllVersion="0" w:nlCheck="1" w:checkStyle="0"/>
  <w:activeWritingStyle w:appName="MSWord" w:lang="en-US" w:vendorID="64" w:dllVersion="6" w:nlCheck="1" w:checkStyle="1"/>
  <w:activeWritingStyle w:appName="MSWord" w:lang="es-AR" w:vendorID="64" w:dllVersion="6" w:nlCheck="1" w:checkStyle="0"/>
  <w:activeWritingStyle w:appName="MSWord" w:lang="es-AR" w:vendorID="64" w:dllVersion="0" w:nlCheck="1" w:checkStyle="0"/>
  <w:activeWritingStyle w:appName="MSWord" w:lang="en-US"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9C"/>
    <w:rsid w:val="0000458B"/>
    <w:rsid w:val="00005F46"/>
    <w:rsid w:val="000060E3"/>
    <w:rsid w:val="00006463"/>
    <w:rsid w:val="0001345B"/>
    <w:rsid w:val="000219DF"/>
    <w:rsid w:val="0002338E"/>
    <w:rsid w:val="000233C2"/>
    <w:rsid w:val="000238AE"/>
    <w:rsid w:val="00024AC8"/>
    <w:rsid w:val="00031C1B"/>
    <w:rsid w:val="0003294D"/>
    <w:rsid w:val="00032ED8"/>
    <w:rsid w:val="00034A7C"/>
    <w:rsid w:val="0003575B"/>
    <w:rsid w:val="0003621D"/>
    <w:rsid w:val="0004438D"/>
    <w:rsid w:val="0005465B"/>
    <w:rsid w:val="0005793C"/>
    <w:rsid w:val="00057977"/>
    <w:rsid w:val="00060563"/>
    <w:rsid w:val="000611E3"/>
    <w:rsid w:val="000642CF"/>
    <w:rsid w:val="0006490F"/>
    <w:rsid w:val="00065A7C"/>
    <w:rsid w:val="00066948"/>
    <w:rsid w:val="00070658"/>
    <w:rsid w:val="00070A15"/>
    <w:rsid w:val="000719D0"/>
    <w:rsid w:val="000722C3"/>
    <w:rsid w:val="000757F6"/>
    <w:rsid w:val="000772AC"/>
    <w:rsid w:val="000779E8"/>
    <w:rsid w:val="00080925"/>
    <w:rsid w:val="00081882"/>
    <w:rsid w:val="00081D37"/>
    <w:rsid w:val="000820AD"/>
    <w:rsid w:val="00084915"/>
    <w:rsid w:val="0008600F"/>
    <w:rsid w:val="00086B05"/>
    <w:rsid w:val="000873FC"/>
    <w:rsid w:val="00091DDF"/>
    <w:rsid w:val="00092956"/>
    <w:rsid w:val="00092D76"/>
    <w:rsid w:val="0009374C"/>
    <w:rsid w:val="00094235"/>
    <w:rsid w:val="00095B17"/>
    <w:rsid w:val="00097017"/>
    <w:rsid w:val="00097349"/>
    <w:rsid w:val="000A23CF"/>
    <w:rsid w:val="000A2CF1"/>
    <w:rsid w:val="000B0493"/>
    <w:rsid w:val="000B4C16"/>
    <w:rsid w:val="000B53D5"/>
    <w:rsid w:val="000B7541"/>
    <w:rsid w:val="000C2F61"/>
    <w:rsid w:val="000C7A1B"/>
    <w:rsid w:val="000C7E80"/>
    <w:rsid w:val="000D0C63"/>
    <w:rsid w:val="000D0D2C"/>
    <w:rsid w:val="000D12C7"/>
    <w:rsid w:val="000F0C0A"/>
    <w:rsid w:val="000F16AD"/>
    <w:rsid w:val="000F1C64"/>
    <w:rsid w:val="000F2BC7"/>
    <w:rsid w:val="000F4672"/>
    <w:rsid w:val="000F52F8"/>
    <w:rsid w:val="000F60A6"/>
    <w:rsid w:val="000F7586"/>
    <w:rsid w:val="001028AD"/>
    <w:rsid w:val="00103EAE"/>
    <w:rsid w:val="0010548D"/>
    <w:rsid w:val="00105A5B"/>
    <w:rsid w:val="00115A20"/>
    <w:rsid w:val="00121AC6"/>
    <w:rsid w:val="00123E44"/>
    <w:rsid w:val="00126562"/>
    <w:rsid w:val="00130884"/>
    <w:rsid w:val="001313E1"/>
    <w:rsid w:val="00131564"/>
    <w:rsid w:val="00132174"/>
    <w:rsid w:val="001326CD"/>
    <w:rsid w:val="00135EB2"/>
    <w:rsid w:val="00145DAA"/>
    <w:rsid w:val="00152F60"/>
    <w:rsid w:val="001607F9"/>
    <w:rsid w:val="0016597D"/>
    <w:rsid w:val="0017143C"/>
    <w:rsid w:val="00175E38"/>
    <w:rsid w:val="001775B1"/>
    <w:rsid w:val="001801B2"/>
    <w:rsid w:val="0018140B"/>
    <w:rsid w:val="0018273A"/>
    <w:rsid w:val="0018401D"/>
    <w:rsid w:val="00186AD4"/>
    <w:rsid w:val="00190FC1"/>
    <w:rsid w:val="00191220"/>
    <w:rsid w:val="00191702"/>
    <w:rsid w:val="00191DFF"/>
    <w:rsid w:val="001934AC"/>
    <w:rsid w:val="00194B1A"/>
    <w:rsid w:val="00195C20"/>
    <w:rsid w:val="00196059"/>
    <w:rsid w:val="001A707C"/>
    <w:rsid w:val="001A732B"/>
    <w:rsid w:val="001B1AFA"/>
    <w:rsid w:val="001B7100"/>
    <w:rsid w:val="001C13C7"/>
    <w:rsid w:val="001C1B04"/>
    <w:rsid w:val="001C1CDA"/>
    <w:rsid w:val="001C2EB7"/>
    <w:rsid w:val="001C5A74"/>
    <w:rsid w:val="001C6316"/>
    <w:rsid w:val="001D1AE7"/>
    <w:rsid w:val="001D3328"/>
    <w:rsid w:val="001D3422"/>
    <w:rsid w:val="001D3A1D"/>
    <w:rsid w:val="001D5C98"/>
    <w:rsid w:val="001D6093"/>
    <w:rsid w:val="001D625C"/>
    <w:rsid w:val="001D6273"/>
    <w:rsid w:val="001E679F"/>
    <w:rsid w:val="001F5903"/>
    <w:rsid w:val="001F7BAA"/>
    <w:rsid w:val="002034E1"/>
    <w:rsid w:val="00204693"/>
    <w:rsid w:val="00205F1F"/>
    <w:rsid w:val="0020790D"/>
    <w:rsid w:val="00210349"/>
    <w:rsid w:val="002156D6"/>
    <w:rsid w:val="00216C17"/>
    <w:rsid w:val="0022016C"/>
    <w:rsid w:val="00220D72"/>
    <w:rsid w:val="0022113F"/>
    <w:rsid w:val="00222217"/>
    <w:rsid w:val="00224097"/>
    <w:rsid w:val="0022758F"/>
    <w:rsid w:val="00230399"/>
    <w:rsid w:val="002310A7"/>
    <w:rsid w:val="00231A1D"/>
    <w:rsid w:val="00231C87"/>
    <w:rsid w:val="00241CCD"/>
    <w:rsid w:val="00242C45"/>
    <w:rsid w:val="00243CD3"/>
    <w:rsid w:val="00244C82"/>
    <w:rsid w:val="00247969"/>
    <w:rsid w:val="00251EB1"/>
    <w:rsid w:val="002529BF"/>
    <w:rsid w:val="002565E5"/>
    <w:rsid w:val="002577C0"/>
    <w:rsid w:val="00261DF2"/>
    <w:rsid w:val="002730E8"/>
    <w:rsid w:val="0027392A"/>
    <w:rsid w:val="00274190"/>
    <w:rsid w:val="00274206"/>
    <w:rsid w:val="00282305"/>
    <w:rsid w:val="00283AF1"/>
    <w:rsid w:val="0028403D"/>
    <w:rsid w:val="00284F61"/>
    <w:rsid w:val="00286855"/>
    <w:rsid w:val="00286C93"/>
    <w:rsid w:val="002878F8"/>
    <w:rsid w:val="00287F73"/>
    <w:rsid w:val="00291EF7"/>
    <w:rsid w:val="002927F2"/>
    <w:rsid w:val="002933B5"/>
    <w:rsid w:val="00296D3D"/>
    <w:rsid w:val="002A0000"/>
    <w:rsid w:val="002A71A7"/>
    <w:rsid w:val="002B082E"/>
    <w:rsid w:val="002B22AB"/>
    <w:rsid w:val="002C1596"/>
    <w:rsid w:val="002C26A5"/>
    <w:rsid w:val="002C4056"/>
    <w:rsid w:val="002C41ED"/>
    <w:rsid w:val="002C431B"/>
    <w:rsid w:val="002C4954"/>
    <w:rsid w:val="002C6CF9"/>
    <w:rsid w:val="002C76D4"/>
    <w:rsid w:val="002C7A14"/>
    <w:rsid w:val="002D27EE"/>
    <w:rsid w:val="002D28EA"/>
    <w:rsid w:val="002D35AE"/>
    <w:rsid w:val="002D3FDD"/>
    <w:rsid w:val="002D508A"/>
    <w:rsid w:val="002D6B2C"/>
    <w:rsid w:val="002D739C"/>
    <w:rsid w:val="002E2102"/>
    <w:rsid w:val="002E3AD9"/>
    <w:rsid w:val="002F1D1D"/>
    <w:rsid w:val="002F729A"/>
    <w:rsid w:val="002F7782"/>
    <w:rsid w:val="00300D1E"/>
    <w:rsid w:val="003071E2"/>
    <w:rsid w:val="00307F27"/>
    <w:rsid w:val="003147D4"/>
    <w:rsid w:val="00316799"/>
    <w:rsid w:val="00317B4F"/>
    <w:rsid w:val="0032009C"/>
    <w:rsid w:val="00320449"/>
    <w:rsid w:val="0032269B"/>
    <w:rsid w:val="00322B5F"/>
    <w:rsid w:val="00324A39"/>
    <w:rsid w:val="00325EAC"/>
    <w:rsid w:val="003266D7"/>
    <w:rsid w:val="00326F3D"/>
    <w:rsid w:val="00333E62"/>
    <w:rsid w:val="00334E20"/>
    <w:rsid w:val="003374B3"/>
    <w:rsid w:val="00340869"/>
    <w:rsid w:val="00342DAD"/>
    <w:rsid w:val="0034314A"/>
    <w:rsid w:val="00343469"/>
    <w:rsid w:val="00343492"/>
    <w:rsid w:val="00344999"/>
    <w:rsid w:val="00344E90"/>
    <w:rsid w:val="003455CE"/>
    <w:rsid w:val="0035160A"/>
    <w:rsid w:val="00351EE6"/>
    <w:rsid w:val="0035245F"/>
    <w:rsid w:val="00352A4D"/>
    <w:rsid w:val="003543FC"/>
    <w:rsid w:val="00355090"/>
    <w:rsid w:val="0035552A"/>
    <w:rsid w:val="0035554E"/>
    <w:rsid w:val="00356DBB"/>
    <w:rsid w:val="00361837"/>
    <w:rsid w:val="003618F9"/>
    <w:rsid w:val="0036294F"/>
    <w:rsid w:val="00363C56"/>
    <w:rsid w:val="003647D3"/>
    <w:rsid w:val="003648FA"/>
    <w:rsid w:val="00365809"/>
    <w:rsid w:val="00366556"/>
    <w:rsid w:val="00370373"/>
    <w:rsid w:val="00381FE6"/>
    <w:rsid w:val="00383EE0"/>
    <w:rsid w:val="00385FCA"/>
    <w:rsid w:val="003870E6"/>
    <w:rsid w:val="00387B57"/>
    <w:rsid w:val="0039414A"/>
    <w:rsid w:val="003946F4"/>
    <w:rsid w:val="0039601A"/>
    <w:rsid w:val="003A0D4C"/>
    <w:rsid w:val="003A1E78"/>
    <w:rsid w:val="003A3E2C"/>
    <w:rsid w:val="003A46BE"/>
    <w:rsid w:val="003B19A6"/>
    <w:rsid w:val="003B2083"/>
    <w:rsid w:val="003B291C"/>
    <w:rsid w:val="003B4358"/>
    <w:rsid w:val="003B5B84"/>
    <w:rsid w:val="003B6814"/>
    <w:rsid w:val="003B6F6D"/>
    <w:rsid w:val="003C049B"/>
    <w:rsid w:val="003C0581"/>
    <w:rsid w:val="003C62A7"/>
    <w:rsid w:val="003D0B57"/>
    <w:rsid w:val="003D0EC4"/>
    <w:rsid w:val="003D3BA1"/>
    <w:rsid w:val="003D3D1B"/>
    <w:rsid w:val="003D494C"/>
    <w:rsid w:val="003E2335"/>
    <w:rsid w:val="003E2346"/>
    <w:rsid w:val="003E6401"/>
    <w:rsid w:val="003E7E13"/>
    <w:rsid w:val="003E7F6E"/>
    <w:rsid w:val="003F00CA"/>
    <w:rsid w:val="003F30A5"/>
    <w:rsid w:val="00400B1D"/>
    <w:rsid w:val="00402B63"/>
    <w:rsid w:val="00403280"/>
    <w:rsid w:val="004032ED"/>
    <w:rsid w:val="00403D04"/>
    <w:rsid w:val="00413E34"/>
    <w:rsid w:val="00420B74"/>
    <w:rsid w:val="00420E53"/>
    <w:rsid w:val="00422866"/>
    <w:rsid w:val="00423667"/>
    <w:rsid w:val="00423770"/>
    <w:rsid w:val="00423D1F"/>
    <w:rsid w:val="00424B61"/>
    <w:rsid w:val="00426BF6"/>
    <w:rsid w:val="004271D5"/>
    <w:rsid w:val="00427402"/>
    <w:rsid w:val="00430173"/>
    <w:rsid w:val="00431DAE"/>
    <w:rsid w:val="00432C53"/>
    <w:rsid w:val="004372E1"/>
    <w:rsid w:val="00437C7B"/>
    <w:rsid w:val="00437E80"/>
    <w:rsid w:val="00444FA6"/>
    <w:rsid w:val="004453CF"/>
    <w:rsid w:val="00446257"/>
    <w:rsid w:val="00447F0A"/>
    <w:rsid w:val="00450B34"/>
    <w:rsid w:val="00452288"/>
    <w:rsid w:val="004561A2"/>
    <w:rsid w:val="004567B2"/>
    <w:rsid w:val="0046490A"/>
    <w:rsid w:val="00465914"/>
    <w:rsid w:val="00466D3A"/>
    <w:rsid w:val="00470E18"/>
    <w:rsid w:val="004718C6"/>
    <w:rsid w:val="004725D4"/>
    <w:rsid w:val="00473547"/>
    <w:rsid w:val="00476F5F"/>
    <w:rsid w:val="004816DC"/>
    <w:rsid w:val="00481736"/>
    <w:rsid w:val="004823F9"/>
    <w:rsid w:val="00484047"/>
    <w:rsid w:val="00491124"/>
    <w:rsid w:val="00492203"/>
    <w:rsid w:val="00492471"/>
    <w:rsid w:val="004938F9"/>
    <w:rsid w:val="004A199D"/>
    <w:rsid w:val="004A2486"/>
    <w:rsid w:val="004A2F22"/>
    <w:rsid w:val="004A33AA"/>
    <w:rsid w:val="004A4AE6"/>
    <w:rsid w:val="004A5CEE"/>
    <w:rsid w:val="004A788A"/>
    <w:rsid w:val="004B0C7A"/>
    <w:rsid w:val="004B4238"/>
    <w:rsid w:val="004B4BFF"/>
    <w:rsid w:val="004B5404"/>
    <w:rsid w:val="004B6547"/>
    <w:rsid w:val="004B6E1C"/>
    <w:rsid w:val="004B7FDA"/>
    <w:rsid w:val="004C56B4"/>
    <w:rsid w:val="004C6DED"/>
    <w:rsid w:val="004C7B82"/>
    <w:rsid w:val="004D2505"/>
    <w:rsid w:val="004D38EC"/>
    <w:rsid w:val="004D6AB9"/>
    <w:rsid w:val="004E20B1"/>
    <w:rsid w:val="004E3080"/>
    <w:rsid w:val="004E35A1"/>
    <w:rsid w:val="004E5110"/>
    <w:rsid w:val="004E6102"/>
    <w:rsid w:val="004E6F7E"/>
    <w:rsid w:val="004E71F4"/>
    <w:rsid w:val="004E77EB"/>
    <w:rsid w:val="004E7902"/>
    <w:rsid w:val="004F3AD6"/>
    <w:rsid w:val="004F662F"/>
    <w:rsid w:val="004F66AB"/>
    <w:rsid w:val="005009AE"/>
    <w:rsid w:val="005024FD"/>
    <w:rsid w:val="005114B7"/>
    <w:rsid w:val="00513F0F"/>
    <w:rsid w:val="005149BE"/>
    <w:rsid w:val="00514EF2"/>
    <w:rsid w:val="00517950"/>
    <w:rsid w:val="00517F61"/>
    <w:rsid w:val="005207B6"/>
    <w:rsid w:val="00522DCD"/>
    <w:rsid w:val="00524A88"/>
    <w:rsid w:val="005255DD"/>
    <w:rsid w:val="00525933"/>
    <w:rsid w:val="00525E73"/>
    <w:rsid w:val="0053086A"/>
    <w:rsid w:val="00530EF1"/>
    <w:rsid w:val="00531ECA"/>
    <w:rsid w:val="0053282F"/>
    <w:rsid w:val="00535FF0"/>
    <w:rsid w:val="0053770E"/>
    <w:rsid w:val="005466DF"/>
    <w:rsid w:val="0054781B"/>
    <w:rsid w:val="00550653"/>
    <w:rsid w:val="00551251"/>
    <w:rsid w:val="0055166D"/>
    <w:rsid w:val="005524A9"/>
    <w:rsid w:val="005528D6"/>
    <w:rsid w:val="00553387"/>
    <w:rsid w:val="005557AB"/>
    <w:rsid w:val="005564BB"/>
    <w:rsid w:val="005578C0"/>
    <w:rsid w:val="00560B5E"/>
    <w:rsid w:val="00562027"/>
    <w:rsid w:val="00562DD6"/>
    <w:rsid w:val="0056334C"/>
    <w:rsid w:val="00563E07"/>
    <w:rsid w:val="00564156"/>
    <w:rsid w:val="005711D2"/>
    <w:rsid w:val="0057429A"/>
    <w:rsid w:val="00574AC1"/>
    <w:rsid w:val="00575324"/>
    <w:rsid w:val="005807D7"/>
    <w:rsid w:val="00586F8F"/>
    <w:rsid w:val="00590BA0"/>
    <w:rsid w:val="00592FE6"/>
    <w:rsid w:val="00593740"/>
    <w:rsid w:val="005938FB"/>
    <w:rsid w:val="00593BF4"/>
    <w:rsid w:val="0059427B"/>
    <w:rsid w:val="00595AD7"/>
    <w:rsid w:val="005A0AD5"/>
    <w:rsid w:val="005A1166"/>
    <w:rsid w:val="005A151E"/>
    <w:rsid w:val="005A1B8D"/>
    <w:rsid w:val="005A24E4"/>
    <w:rsid w:val="005A467E"/>
    <w:rsid w:val="005A47BF"/>
    <w:rsid w:val="005A5F47"/>
    <w:rsid w:val="005A6824"/>
    <w:rsid w:val="005A7724"/>
    <w:rsid w:val="005A7FAB"/>
    <w:rsid w:val="005B125F"/>
    <w:rsid w:val="005B26E0"/>
    <w:rsid w:val="005C2152"/>
    <w:rsid w:val="005C2389"/>
    <w:rsid w:val="005C37E5"/>
    <w:rsid w:val="005C41E9"/>
    <w:rsid w:val="005C4CE4"/>
    <w:rsid w:val="005D06E6"/>
    <w:rsid w:val="005D206D"/>
    <w:rsid w:val="005D4A9E"/>
    <w:rsid w:val="005D5969"/>
    <w:rsid w:val="005D7FB7"/>
    <w:rsid w:val="005E1E31"/>
    <w:rsid w:val="005E3BC0"/>
    <w:rsid w:val="005E4D89"/>
    <w:rsid w:val="005E6104"/>
    <w:rsid w:val="005E77BA"/>
    <w:rsid w:val="005E7B71"/>
    <w:rsid w:val="005F1FFA"/>
    <w:rsid w:val="005F66F9"/>
    <w:rsid w:val="005F7F3E"/>
    <w:rsid w:val="00600B15"/>
    <w:rsid w:val="0060710A"/>
    <w:rsid w:val="0061096A"/>
    <w:rsid w:val="00612B1F"/>
    <w:rsid w:val="00614236"/>
    <w:rsid w:val="00616887"/>
    <w:rsid w:val="00627559"/>
    <w:rsid w:val="0063315F"/>
    <w:rsid w:val="00635222"/>
    <w:rsid w:val="00640159"/>
    <w:rsid w:val="0065142A"/>
    <w:rsid w:val="00653233"/>
    <w:rsid w:val="006535DD"/>
    <w:rsid w:val="0065369D"/>
    <w:rsid w:val="00654ABC"/>
    <w:rsid w:val="00655213"/>
    <w:rsid w:val="00656127"/>
    <w:rsid w:val="00657C84"/>
    <w:rsid w:val="00660A44"/>
    <w:rsid w:val="00660F33"/>
    <w:rsid w:val="00660F4B"/>
    <w:rsid w:val="00664D73"/>
    <w:rsid w:val="00665075"/>
    <w:rsid w:val="00665918"/>
    <w:rsid w:val="00672ADB"/>
    <w:rsid w:val="00674147"/>
    <w:rsid w:val="00674400"/>
    <w:rsid w:val="00684F69"/>
    <w:rsid w:val="00687ECB"/>
    <w:rsid w:val="00692F30"/>
    <w:rsid w:val="00693691"/>
    <w:rsid w:val="00693AEA"/>
    <w:rsid w:val="00694AAD"/>
    <w:rsid w:val="006A2521"/>
    <w:rsid w:val="006A428B"/>
    <w:rsid w:val="006A59A4"/>
    <w:rsid w:val="006A6003"/>
    <w:rsid w:val="006A6054"/>
    <w:rsid w:val="006B3937"/>
    <w:rsid w:val="006B3D97"/>
    <w:rsid w:val="006C071F"/>
    <w:rsid w:val="006C0B26"/>
    <w:rsid w:val="006C18F5"/>
    <w:rsid w:val="006C4BC8"/>
    <w:rsid w:val="006C6DFD"/>
    <w:rsid w:val="006C7950"/>
    <w:rsid w:val="006D085C"/>
    <w:rsid w:val="006D293A"/>
    <w:rsid w:val="006D3063"/>
    <w:rsid w:val="006D3ABD"/>
    <w:rsid w:val="006E07BD"/>
    <w:rsid w:val="006E1798"/>
    <w:rsid w:val="006E5828"/>
    <w:rsid w:val="006F064B"/>
    <w:rsid w:val="006F4C36"/>
    <w:rsid w:val="006F4EC1"/>
    <w:rsid w:val="006F4FA3"/>
    <w:rsid w:val="007013F2"/>
    <w:rsid w:val="007017C9"/>
    <w:rsid w:val="007052DE"/>
    <w:rsid w:val="0070626F"/>
    <w:rsid w:val="00706822"/>
    <w:rsid w:val="00710DE7"/>
    <w:rsid w:val="00713F10"/>
    <w:rsid w:val="00713FF4"/>
    <w:rsid w:val="00716669"/>
    <w:rsid w:val="00716E85"/>
    <w:rsid w:val="00717167"/>
    <w:rsid w:val="0072257C"/>
    <w:rsid w:val="00723980"/>
    <w:rsid w:val="0073204D"/>
    <w:rsid w:val="00732B1B"/>
    <w:rsid w:val="007351D8"/>
    <w:rsid w:val="00735D13"/>
    <w:rsid w:val="007363C3"/>
    <w:rsid w:val="00740A97"/>
    <w:rsid w:val="00743504"/>
    <w:rsid w:val="0074502F"/>
    <w:rsid w:val="00750233"/>
    <w:rsid w:val="00750AD2"/>
    <w:rsid w:val="0075674A"/>
    <w:rsid w:val="00757E5A"/>
    <w:rsid w:val="00760B47"/>
    <w:rsid w:val="00760CD9"/>
    <w:rsid w:val="00761959"/>
    <w:rsid w:val="0076281F"/>
    <w:rsid w:val="00762884"/>
    <w:rsid w:val="00763311"/>
    <w:rsid w:val="0076454E"/>
    <w:rsid w:val="00765734"/>
    <w:rsid w:val="00770DFB"/>
    <w:rsid w:val="007728A8"/>
    <w:rsid w:val="00777AFE"/>
    <w:rsid w:val="007811FB"/>
    <w:rsid w:val="007832E3"/>
    <w:rsid w:val="00784081"/>
    <w:rsid w:val="007851CE"/>
    <w:rsid w:val="007857DD"/>
    <w:rsid w:val="0079056D"/>
    <w:rsid w:val="00791B38"/>
    <w:rsid w:val="00793A49"/>
    <w:rsid w:val="00796693"/>
    <w:rsid w:val="00796923"/>
    <w:rsid w:val="00797426"/>
    <w:rsid w:val="007A2173"/>
    <w:rsid w:val="007A237A"/>
    <w:rsid w:val="007A4A0C"/>
    <w:rsid w:val="007A51DC"/>
    <w:rsid w:val="007A75D4"/>
    <w:rsid w:val="007B1D2F"/>
    <w:rsid w:val="007B59E6"/>
    <w:rsid w:val="007B5FBF"/>
    <w:rsid w:val="007B7D1F"/>
    <w:rsid w:val="007C3BD2"/>
    <w:rsid w:val="007C5B3F"/>
    <w:rsid w:val="007C5E94"/>
    <w:rsid w:val="007D17EC"/>
    <w:rsid w:val="007D2588"/>
    <w:rsid w:val="007D3039"/>
    <w:rsid w:val="007D3D0C"/>
    <w:rsid w:val="007D4291"/>
    <w:rsid w:val="007D690D"/>
    <w:rsid w:val="007E13C6"/>
    <w:rsid w:val="007E19B2"/>
    <w:rsid w:val="007E21B8"/>
    <w:rsid w:val="007E3AB7"/>
    <w:rsid w:val="007E4525"/>
    <w:rsid w:val="007E5BC6"/>
    <w:rsid w:val="007E6187"/>
    <w:rsid w:val="007F132D"/>
    <w:rsid w:val="007F6933"/>
    <w:rsid w:val="00801593"/>
    <w:rsid w:val="00801E3B"/>
    <w:rsid w:val="00804377"/>
    <w:rsid w:val="00805661"/>
    <w:rsid w:val="00806A18"/>
    <w:rsid w:val="00810640"/>
    <w:rsid w:val="00813828"/>
    <w:rsid w:val="00814E86"/>
    <w:rsid w:val="00817925"/>
    <w:rsid w:val="00817BB2"/>
    <w:rsid w:val="008203A4"/>
    <w:rsid w:val="008218BE"/>
    <w:rsid w:val="00825E8B"/>
    <w:rsid w:val="00826C0C"/>
    <w:rsid w:val="0082775A"/>
    <w:rsid w:val="00827DD2"/>
    <w:rsid w:val="0083120A"/>
    <w:rsid w:val="00832318"/>
    <w:rsid w:val="00832704"/>
    <w:rsid w:val="0084170F"/>
    <w:rsid w:val="00841D06"/>
    <w:rsid w:val="0084468C"/>
    <w:rsid w:val="008458EE"/>
    <w:rsid w:val="00851E7C"/>
    <w:rsid w:val="008526C1"/>
    <w:rsid w:val="00852C67"/>
    <w:rsid w:val="008535B2"/>
    <w:rsid w:val="0085523A"/>
    <w:rsid w:val="008625CB"/>
    <w:rsid w:val="00862A3A"/>
    <w:rsid w:val="0086581A"/>
    <w:rsid w:val="00865E07"/>
    <w:rsid w:val="008673DC"/>
    <w:rsid w:val="008679D2"/>
    <w:rsid w:val="00871C60"/>
    <w:rsid w:val="008727D6"/>
    <w:rsid w:val="00873270"/>
    <w:rsid w:val="008750A7"/>
    <w:rsid w:val="00876487"/>
    <w:rsid w:val="008765EF"/>
    <w:rsid w:val="008769D4"/>
    <w:rsid w:val="00880D40"/>
    <w:rsid w:val="008848BE"/>
    <w:rsid w:val="00884BD2"/>
    <w:rsid w:val="00885327"/>
    <w:rsid w:val="008863B4"/>
    <w:rsid w:val="00886AA3"/>
    <w:rsid w:val="00887860"/>
    <w:rsid w:val="00892371"/>
    <w:rsid w:val="00893D4B"/>
    <w:rsid w:val="00894618"/>
    <w:rsid w:val="0089679F"/>
    <w:rsid w:val="00896EBC"/>
    <w:rsid w:val="008A4137"/>
    <w:rsid w:val="008A695B"/>
    <w:rsid w:val="008B522E"/>
    <w:rsid w:val="008B547F"/>
    <w:rsid w:val="008B57C5"/>
    <w:rsid w:val="008B72EC"/>
    <w:rsid w:val="008C2BAE"/>
    <w:rsid w:val="008C3A7D"/>
    <w:rsid w:val="008C6DD5"/>
    <w:rsid w:val="008C6EF3"/>
    <w:rsid w:val="008D23F0"/>
    <w:rsid w:val="008D2A7D"/>
    <w:rsid w:val="008D467A"/>
    <w:rsid w:val="008E01D6"/>
    <w:rsid w:val="008E2573"/>
    <w:rsid w:val="008E4639"/>
    <w:rsid w:val="008E712B"/>
    <w:rsid w:val="008F4085"/>
    <w:rsid w:val="008F474E"/>
    <w:rsid w:val="008F606D"/>
    <w:rsid w:val="008F6F4B"/>
    <w:rsid w:val="009029E7"/>
    <w:rsid w:val="009038F7"/>
    <w:rsid w:val="009048FB"/>
    <w:rsid w:val="009147CB"/>
    <w:rsid w:val="0091605E"/>
    <w:rsid w:val="0091765A"/>
    <w:rsid w:val="00917B72"/>
    <w:rsid w:val="009232BA"/>
    <w:rsid w:val="00927CBB"/>
    <w:rsid w:val="00932812"/>
    <w:rsid w:val="0093314B"/>
    <w:rsid w:val="0094040E"/>
    <w:rsid w:val="00944E90"/>
    <w:rsid w:val="009468AB"/>
    <w:rsid w:val="0094764C"/>
    <w:rsid w:val="009538B4"/>
    <w:rsid w:val="00954B00"/>
    <w:rsid w:val="00955C09"/>
    <w:rsid w:val="00961449"/>
    <w:rsid w:val="009618D3"/>
    <w:rsid w:val="0096235B"/>
    <w:rsid w:val="00963B9D"/>
    <w:rsid w:val="0096518E"/>
    <w:rsid w:val="009666D8"/>
    <w:rsid w:val="00970704"/>
    <w:rsid w:val="009712EC"/>
    <w:rsid w:val="009722CC"/>
    <w:rsid w:val="00974653"/>
    <w:rsid w:val="009751C5"/>
    <w:rsid w:val="00975680"/>
    <w:rsid w:val="0098243D"/>
    <w:rsid w:val="0098415F"/>
    <w:rsid w:val="009870ED"/>
    <w:rsid w:val="009876C9"/>
    <w:rsid w:val="009929C5"/>
    <w:rsid w:val="00992D19"/>
    <w:rsid w:val="00992E31"/>
    <w:rsid w:val="00996070"/>
    <w:rsid w:val="0099656A"/>
    <w:rsid w:val="00996689"/>
    <w:rsid w:val="00996812"/>
    <w:rsid w:val="00996EEA"/>
    <w:rsid w:val="00997FCC"/>
    <w:rsid w:val="009A01B8"/>
    <w:rsid w:val="009A2119"/>
    <w:rsid w:val="009A403A"/>
    <w:rsid w:val="009A4328"/>
    <w:rsid w:val="009A623C"/>
    <w:rsid w:val="009B1F94"/>
    <w:rsid w:val="009B39CD"/>
    <w:rsid w:val="009B3B88"/>
    <w:rsid w:val="009B5148"/>
    <w:rsid w:val="009B528E"/>
    <w:rsid w:val="009C27E9"/>
    <w:rsid w:val="009C43BF"/>
    <w:rsid w:val="009C45AB"/>
    <w:rsid w:val="009C4F65"/>
    <w:rsid w:val="009C51E6"/>
    <w:rsid w:val="009D0701"/>
    <w:rsid w:val="009D3F69"/>
    <w:rsid w:val="009D601A"/>
    <w:rsid w:val="009D6663"/>
    <w:rsid w:val="009D67F8"/>
    <w:rsid w:val="009D7D53"/>
    <w:rsid w:val="009E32DD"/>
    <w:rsid w:val="009E3799"/>
    <w:rsid w:val="009E4CF0"/>
    <w:rsid w:val="009E6D7D"/>
    <w:rsid w:val="009E7BB0"/>
    <w:rsid w:val="009F1136"/>
    <w:rsid w:val="009F2196"/>
    <w:rsid w:val="009F7A5F"/>
    <w:rsid w:val="00A008FA"/>
    <w:rsid w:val="00A01987"/>
    <w:rsid w:val="00A022F0"/>
    <w:rsid w:val="00A044C0"/>
    <w:rsid w:val="00A07511"/>
    <w:rsid w:val="00A11487"/>
    <w:rsid w:val="00A13C4D"/>
    <w:rsid w:val="00A15A39"/>
    <w:rsid w:val="00A20C11"/>
    <w:rsid w:val="00A22699"/>
    <w:rsid w:val="00A227A3"/>
    <w:rsid w:val="00A24462"/>
    <w:rsid w:val="00A27896"/>
    <w:rsid w:val="00A27DCE"/>
    <w:rsid w:val="00A36E2A"/>
    <w:rsid w:val="00A3739C"/>
    <w:rsid w:val="00A42C92"/>
    <w:rsid w:val="00A50DA2"/>
    <w:rsid w:val="00A5184D"/>
    <w:rsid w:val="00A52963"/>
    <w:rsid w:val="00A54EC6"/>
    <w:rsid w:val="00A555DD"/>
    <w:rsid w:val="00A55681"/>
    <w:rsid w:val="00A5664E"/>
    <w:rsid w:val="00A574F1"/>
    <w:rsid w:val="00A61EFB"/>
    <w:rsid w:val="00A63CD5"/>
    <w:rsid w:val="00A64025"/>
    <w:rsid w:val="00A6559A"/>
    <w:rsid w:val="00A660B6"/>
    <w:rsid w:val="00A66EFE"/>
    <w:rsid w:val="00A7181A"/>
    <w:rsid w:val="00A73443"/>
    <w:rsid w:val="00A74EDC"/>
    <w:rsid w:val="00A76945"/>
    <w:rsid w:val="00A8038A"/>
    <w:rsid w:val="00A80E1F"/>
    <w:rsid w:val="00A83D39"/>
    <w:rsid w:val="00A843CF"/>
    <w:rsid w:val="00A85540"/>
    <w:rsid w:val="00A93B01"/>
    <w:rsid w:val="00A947A9"/>
    <w:rsid w:val="00AA0546"/>
    <w:rsid w:val="00AA060B"/>
    <w:rsid w:val="00AA25D0"/>
    <w:rsid w:val="00AA296E"/>
    <w:rsid w:val="00AA777F"/>
    <w:rsid w:val="00AB1693"/>
    <w:rsid w:val="00AB2945"/>
    <w:rsid w:val="00AB4F65"/>
    <w:rsid w:val="00AB559B"/>
    <w:rsid w:val="00AB71DA"/>
    <w:rsid w:val="00AB7902"/>
    <w:rsid w:val="00AC073C"/>
    <w:rsid w:val="00AC2828"/>
    <w:rsid w:val="00AC42CB"/>
    <w:rsid w:val="00AC78F5"/>
    <w:rsid w:val="00AD0A8D"/>
    <w:rsid w:val="00AD6663"/>
    <w:rsid w:val="00AD6967"/>
    <w:rsid w:val="00AD72FF"/>
    <w:rsid w:val="00AE0755"/>
    <w:rsid w:val="00AE1949"/>
    <w:rsid w:val="00AE2350"/>
    <w:rsid w:val="00AE35D2"/>
    <w:rsid w:val="00AE4616"/>
    <w:rsid w:val="00AE6BB0"/>
    <w:rsid w:val="00AE7C48"/>
    <w:rsid w:val="00AF2E14"/>
    <w:rsid w:val="00AF31CA"/>
    <w:rsid w:val="00AF3A99"/>
    <w:rsid w:val="00AF430A"/>
    <w:rsid w:val="00AF5F3E"/>
    <w:rsid w:val="00AF64B8"/>
    <w:rsid w:val="00AF6D6E"/>
    <w:rsid w:val="00B01E3F"/>
    <w:rsid w:val="00B10770"/>
    <w:rsid w:val="00B12B4A"/>
    <w:rsid w:val="00B12BFC"/>
    <w:rsid w:val="00B24C73"/>
    <w:rsid w:val="00B274D9"/>
    <w:rsid w:val="00B31768"/>
    <w:rsid w:val="00B32E62"/>
    <w:rsid w:val="00B33163"/>
    <w:rsid w:val="00B339A2"/>
    <w:rsid w:val="00B34289"/>
    <w:rsid w:val="00B35016"/>
    <w:rsid w:val="00B35737"/>
    <w:rsid w:val="00B37CE9"/>
    <w:rsid w:val="00B41100"/>
    <w:rsid w:val="00B46AF8"/>
    <w:rsid w:val="00B47A2B"/>
    <w:rsid w:val="00B47F05"/>
    <w:rsid w:val="00B50F2F"/>
    <w:rsid w:val="00B5121B"/>
    <w:rsid w:val="00B51319"/>
    <w:rsid w:val="00B51B3B"/>
    <w:rsid w:val="00B51FBD"/>
    <w:rsid w:val="00B53CAF"/>
    <w:rsid w:val="00B54190"/>
    <w:rsid w:val="00B56630"/>
    <w:rsid w:val="00B629D3"/>
    <w:rsid w:val="00B62B69"/>
    <w:rsid w:val="00B63349"/>
    <w:rsid w:val="00B64732"/>
    <w:rsid w:val="00B65474"/>
    <w:rsid w:val="00B72909"/>
    <w:rsid w:val="00B764CC"/>
    <w:rsid w:val="00B7657B"/>
    <w:rsid w:val="00B769C2"/>
    <w:rsid w:val="00B76BB0"/>
    <w:rsid w:val="00B76C17"/>
    <w:rsid w:val="00B77509"/>
    <w:rsid w:val="00B80037"/>
    <w:rsid w:val="00B8502C"/>
    <w:rsid w:val="00B85B77"/>
    <w:rsid w:val="00B85DC9"/>
    <w:rsid w:val="00B864A0"/>
    <w:rsid w:val="00B90A7A"/>
    <w:rsid w:val="00B951AE"/>
    <w:rsid w:val="00B96317"/>
    <w:rsid w:val="00B96EC4"/>
    <w:rsid w:val="00B977D3"/>
    <w:rsid w:val="00B97EA0"/>
    <w:rsid w:val="00BA1693"/>
    <w:rsid w:val="00BA1BB8"/>
    <w:rsid w:val="00BA28AC"/>
    <w:rsid w:val="00BA5D87"/>
    <w:rsid w:val="00BA6634"/>
    <w:rsid w:val="00BB19C3"/>
    <w:rsid w:val="00BB2DA5"/>
    <w:rsid w:val="00BB6DBF"/>
    <w:rsid w:val="00BC3F2C"/>
    <w:rsid w:val="00BD551F"/>
    <w:rsid w:val="00BD5691"/>
    <w:rsid w:val="00BD7652"/>
    <w:rsid w:val="00BE01EA"/>
    <w:rsid w:val="00BE1116"/>
    <w:rsid w:val="00BE121D"/>
    <w:rsid w:val="00BE13B9"/>
    <w:rsid w:val="00BE189D"/>
    <w:rsid w:val="00BE2A18"/>
    <w:rsid w:val="00BE420D"/>
    <w:rsid w:val="00BE4F57"/>
    <w:rsid w:val="00BE5431"/>
    <w:rsid w:val="00BE68CA"/>
    <w:rsid w:val="00BE770D"/>
    <w:rsid w:val="00BF7C2F"/>
    <w:rsid w:val="00C00859"/>
    <w:rsid w:val="00C013FF"/>
    <w:rsid w:val="00C01BC6"/>
    <w:rsid w:val="00C03162"/>
    <w:rsid w:val="00C045CA"/>
    <w:rsid w:val="00C051D8"/>
    <w:rsid w:val="00C0534C"/>
    <w:rsid w:val="00C07CBE"/>
    <w:rsid w:val="00C11E01"/>
    <w:rsid w:val="00C1238B"/>
    <w:rsid w:val="00C13497"/>
    <w:rsid w:val="00C16B08"/>
    <w:rsid w:val="00C21037"/>
    <w:rsid w:val="00C2202B"/>
    <w:rsid w:val="00C2241C"/>
    <w:rsid w:val="00C22873"/>
    <w:rsid w:val="00C279CF"/>
    <w:rsid w:val="00C30946"/>
    <w:rsid w:val="00C31124"/>
    <w:rsid w:val="00C33781"/>
    <w:rsid w:val="00C4033D"/>
    <w:rsid w:val="00C40D55"/>
    <w:rsid w:val="00C40E0D"/>
    <w:rsid w:val="00C414F0"/>
    <w:rsid w:val="00C4652B"/>
    <w:rsid w:val="00C479DD"/>
    <w:rsid w:val="00C56B81"/>
    <w:rsid w:val="00C63123"/>
    <w:rsid w:val="00C64C78"/>
    <w:rsid w:val="00C64F2C"/>
    <w:rsid w:val="00C65604"/>
    <w:rsid w:val="00C65AEE"/>
    <w:rsid w:val="00C711D9"/>
    <w:rsid w:val="00C721B7"/>
    <w:rsid w:val="00C73B00"/>
    <w:rsid w:val="00C7580D"/>
    <w:rsid w:val="00C769C0"/>
    <w:rsid w:val="00C81A85"/>
    <w:rsid w:val="00C85928"/>
    <w:rsid w:val="00C86F18"/>
    <w:rsid w:val="00C87929"/>
    <w:rsid w:val="00C87C6A"/>
    <w:rsid w:val="00C920EE"/>
    <w:rsid w:val="00C949C7"/>
    <w:rsid w:val="00C9691D"/>
    <w:rsid w:val="00CA03E4"/>
    <w:rsid w:val="00CA0E40"/>
    <w:rsid w:val="00CA6BD2"/>
    <w:rsid w:val="00CA6BFB"/>
    <w:rsid w:val="00CA6E8B"/>
    <w:rsid w:val="00CA7012"/>
    <w:rsid w:val="00CB1324"/>
    <w:rsid w:val="00CB4889"/>
    <w:rsid w:val="00CC0821"/>
    <w:rsid w:val="00CC1647"/>
    <w:rsid w:val="00CC43BB"/>
    <w:rsid w:val="00CD0058"/>
    <w:rsid w:val="00CD2D20"/>
    <w:rsid w:val="00CD35AF"/>
    <w:rsid w:val="00CD39CC"/>
    <w:rsid w:val="00CD3C59"/>
    <w:rsid w:val="00CD5DFB"/>
    <w:rsid w:val="00CD7CAB"/>
    <w:rsid w:val="00CD7EB3"/>
    <w:rsid w:val="00CE1572"/>
    <w:rsid w:val="00CF0305"/>
    <w:rsid w:val="00CF40FF"/>
    <w:rsid w:val="00CF4D92"/>
    <w:rsid w:val="00CF610B"/>
    <w:rsid w:val="00D00F82"/>
    <w:rsid w:val="00D075F6"/>
    <w:rsid w:val="00D103C0"/>
    <w:rsid w:val="00D10975"/>
    <w:rsid w:val="00D10CCA"/>
    <w:rsid w:val="00D117AE"/>
    <w:rsid w:val="00D17094"/>
    <w:rsid w:val="00D229E6"/>
    <w:rsid w:val="00D234CD"/>
    <w:rsid w:val="00D26B20"/>
    <w:rsid w:val="00D32DE5"/>
    <w:rsid w:val="00D33FA4"/>
    <w:rsid w:val="00D4048B"/>
    <w:rsid w:val="00D43A30"/>
    <w:rsid w:val="00D45B90"/>
    <w:rsid w:val="00D464E5"/>
    <w:rsid w:val="00D466A1"/>
    <w:rsid w:val="00D52901"/>
    <w:rsid w:val="00D52A8E"/>
    <w:rsid w:val="00D53258"/>
    <w:rsid w:val="00D5663B"/>
    <w:rsid w:val="00D57B8D"/>
    <w:rsid w:val="00D634E4"/>
    <w:rsid w:val="00D64296"/>
    <w:rsid w:val="00D646A1"/>
    <w:rsid w:val="00D70D5F"/>
    <w:rsid w:val="00D720B7"/>
    <w:rsid w:val="00D75D1A"/>
    <w:rsid w:val="00D75E89"/>
    <w:rsid w:val="00D77E0E"/>
    <w:rsid w:val="00D81C2F"/>
    <w:rsid w:val="00D83141"/>
    <w:rsid w:val="00D851E4"/>
    <w:rsid w:val="00D8533E"/>
    <w:rsid w:val="00D85B43"/>
    <w:rsid w:val="00D92041"/>
    <w:rsid w:val="00D9311E"/>
    <w:rsid w:val="00D94302"/>
    <w:rsid w:val="00D9716B"/>
    <w:rsid w:val="00D9788B"/>
    <w:rsid w:val="00DA072A"/>
    <w:rsid w:val="00DA24EC"/>
    <w:rsid w:val="00DA37F5"/>
    <w:rsid w:val="00DA4018"/>
    <w:rsid w:val="00DA43E9"/>
    <w:rsid w:val="00DA4D08"/>
    <w:rsid w:val="00DB18F4"/>
    <w:rsid w:val="00DB35D0"/>
    <w:rsid w:val="00DB37D5"/>
    <w:rsid w:val="00DB4104"/>
    <w:rsid w:val="00DB4CF5"/>
    <w:rsid w:val="00DB4D90"/>
    <w:rsid w:val="00DB4F22"/>
    <w:rsid w:val="00DB4F36"/>
    <w:rsid w:val="00DB5AC5"/>
    <w:rsid w:val="00DC05B9"/>
    <w:rsid w:val="00DC1A14"/>
    <w:rsid w:val="00DC460E"/>
    <w:rsid w:val="00DD34DF"/>
    <w:rsid w:val="00DD3D90"/>
    <w:rsid w:val="00DD5937"/>
    <w:rsid w:val="00DD6BC6"/>
    <w:rsid w:val="00DD7B9E"/>
    <w:rsid w:val="00DD7FE5"/>
    <w:rsid w:val="00DE2990"/>
    <w:rsid w:val="00DE29FA"/>
    <w:rsid w:val="00DE2CEC"/>
    <w:rsid w:val="00DE7066"/>
    <w:rsid w:val="00DF13AB"/>
    <w:rsid w:val="00DF162D"/>
    <w:rsid w:val="00DF5407"/>
    <w:rsid w:val="00DF5DF6"/>
    <w:rsid w:val="00E01A83"/>
    <w:rsid w:val="00E01ABE"/>
    <w:rsid w:val="00E03065"/>
    <w:rsid w:val="00E041A4"/>
    <w:rsid w:val="00E05712"/>
    <w:rsid w:val="00E07661"/>
    <w:rsid w:val="00E07C2A"/>
    <w:rsid w:val="00E110D8"/>
    <w:rsid w:val="00E111A7"/>
    <w:rsid w:val="00E119CA"/>
    <w:rsid w:val="00E140B1"/>
    <w:rsid w:val="00E14FF3"/>
    <w:rsid w:val="00E2149D"/>
    <w:rsid w:val="00E24120"/>
    <w:rsid w:val="00E309C7"/>
    <w:rsid w:val="00E34F08"/>
    <w:rsid w:val="00E35127"/>
    <w:rsid w:val="00E4126A"/>
    <w:rsid w:val="00E44214"/>
    <w:rsid w:val="00E45667"/>
    <w:rsid w:val="00E47F21"/>
    <w:rsid w:val="00E561C7"/>
    <w:rsid w:val="00E563DB"/>
    <w:rsid w:val="00E56E7B"/>
    <w:rsid w:val="00E63F28"/>
    <w:rsid w:val="00E64447"/>
    <w:rsid w:val="00E66C36"/>
    <w:rsid w:val="00E67E6A"/>
    <w:rsid w:val="00E71A86"/>
    <w:rsid w:val="00E72FBD"/>
    <w:rsid w:val="00E741D3"/>
    <w:rsid w:val="00E85FF6"/>
    <w:rsid w:val="00E8728E"/>
    <w:rsid w:val="00E873F8"/>
    <w:rsid w:val="00E87B50"/>
    <w:rsid w:val="00E92DFE"/>
    <w:rsid w:val="00E94496"/>
    <w:rsid w:val="00E9460C"/>
    <w:rsid w:val="00E965C2"/>
    <w:rsid w:val="00E96E72"/>
    <w:rsid w:val="00EA06F4"/>
    <w:rsid w:val="00EA308E"/>
    <w:rsid w:val="00EA4858"/>
    <w:rsid w:val="00EA78D1"/>
    <w:rsid w:val="00EA7EA6"/>
    <w:rsid w:val="00EB28D8"/>
    <w:rsid w:val="00EB3F8A"/>
    <w:rsid w:val="00EB4F26"/>
    <w:rsid w:val="00EB5315"/>
    <w:rsid w:val="00EB7B6D"/>
    <w:rsid w:val="00EC415A"/>
    <w:rsid w:val="00ED0A6D"/>
    <w:rsid w:val="00ED5C0B"/>
    <w:rsid w:val="00ED7AC2"/>
    <w:rsid w:val="00ED7ACC"/>
    <w:rsid w:val="00EE1AF7"/>
    <w:rsid w:val="00EE66E0"/>
    <w:rsid w:val="00EF0591"/>
    <w:rsid w:val="00EF6860"/>
    <w:rsid w:val="00EF7F88"/>
    <w:rsid w:val="00F028E6"/>
    <w:rsid w:val="00F04862"/>
    <w:rsid w:val="00F060B1"/>
    <w:rsid w:val="00F064E8"/>
    <w:rsid w:val="00F1052F"/>
    <w:rsid w:val="00F126CA"/>
    <w:rsid w:val="00F12FEB"/>
    <w:rsid w:val="00F13910"/>
    <w:rsid w:val="00F22E7F"/>
    <w:rsid w:val="00F24363"/>
    <w:rsid w:val="00F25CE2"/>
    <w:rsid w:val="00F26254"/>
    <w:rsid w:val="00F26A51"/>
    <w:rsid w:val="00F3068A"/>
    <w:rsid w:val="00F307D5"/>
    <w:rsid w:val="00F33E3B"/>
    <w:rsid w:val="00F40629"/>
    <w:rsid w:val="00F40C13"/>
    <w:rsid w:val="00F4354A"/>
    <w:rsid w:val="00F4725D"/>
    <w:rsid w:val="00F51E00"/>
    <w:rsid w:val="00F55FEA"/>
    <w:rsid w:val="00F574F9"/>
    <w:rsid w:val="00F620F1"/>
    <w:rsid w:val="00F63154"/>
    <w:rsid w:val="00F716AE"/>
    <w:rsid w:val="00F73558"/>
    <w:rsid w:val="00F7401E"/>
    <w:rsid w:val="00F76965"/>
    <w:rsid w:val="00F76C38"/>
    <w:rsid w:val="00F801AD"/>
    <w:rsid w:val="00F862B3"/>
    <w:rsid w:val="00F86C4A"/>
    <w:rsid w:val="00F870E0"/>
    <w:rsid w:val="00F87A93"/>
    <w:rsid w:val="00F9056F"/>
    <w:rsid w:val="00F9125F"/>
    <w:rsid w:val="00F924C3"/>
    <w:rsid w:val="00F93962"/>
    <w:rsid w:val="00F939C7"/>
    <w:rsid w:val="00F9491E"/>
    <w:rsid w:val="00F94BA5"/>
    <w:rsid w:val="00F97953"/>
    <w:rsid w:val="00FA29E9"/>
    <w:rsid w:val="00FA373F"/>
    <w:rsid w:val="00FA4CDC"/>
    <w:rsid w:val="00FA70D3"/>
    <w:rsid w:val="00FA7D07"/>
    <w:rsid w:val="00FB0F5E"/>
    <w:rsid w:val="00FB3C9D"/>
    <w:rsid w:val="00FB7BA9"/>
    <w:rsid w:val="00FC03DD"/>
    <w:rsid w:val="00FC4353"/>
    <w:rsid w:val="00FC7127"/>
    <w:rsid w:val="00FD26D8"/>
    <w:rsid w:val="00FD398F"/>
    <w:rsid w:val="00FD727D"/>
    <w:rsid w:val="00FE21F7"/>
    <w:rsid w:val="00FE436A"/>
    <w:rsid w:val="00FE4F14"/>
    <w:rsid w:val="00FE6A5B"/>
    <w:rsid w:val="00FF0A7C"/>
    <w:rsid w:val="00FF170B"/>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A47AE3"/>
  <w15:docId w15:val="{692D1776-1E50-4106-ACB1-BF703608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 w:type="paragraph" w:styleId="Revision">
    <w:name w:val="Revision"/>
    <w:hidden/>
    <w:uiPriority w:val="99"/>
    <w:semiHidden/>
    <w:rsid w:val="005A1B8D"/>
    <w:pPr>
      <w:spacing w:line="240" w:lineRule="auto"/>
    </w:pPr>
  </w:style>
  <w:style w:type="character" w:customStyle="1" w:styleId="apple-converted-space">
    <w:name w:val="apple-converted-space"/>
    <w:basedOn w:val="DefaultParagraphFont"/>
    <w:rsid w:val="00DB5AC5"/>
  </w:style>
  <w:style w:type="table" w:styleId="TableGrid">
    <w:name w:val="Table Grid"/>
    <w:basedOn w:val="TableNormal"/>
    <w:uiPriority w:val="39"/>
    <w:rsid w:val="00CD3C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227766986">
      <w:bodyDiv w:val="1"/>
      <w:marLeft w:val="0"/>
      <w:marRight w:val="0"/>
      <w:marTop w:val="0"/>
      <w:marBottom w:val="0"/>
      <w:divBdr>
        <w:top w:val="none" w:sz="0" w:space="0" w:color="auto"/>
        <w:left w:val="none" w:sz="0" w:space="0" w:color="auto"/>
        <w:bottom w:val="none" w:sz="0" w:space="0" w:color="auto"/>
        <w:right w:val="none" w:sz="0" w:space="0" w:color="auto"/>
      </w:divBdr>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70313101">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026491950">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jstatsoft.org/v33/i03" TargetMode="External"/></Relationship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theme" Target="theme/theme1.xml"/><Relationship Id="rId21" Type="http://schemas.microsoft.com/office/2016/09/relationships/commentsIds" Target="commentsIds.xml"/><Relationship Id="rId10" Type="http://schemas.openxmlformats.org/officeDocument/2006/relationships/hyperlink" Target="mailto:immccull@gmail.com" TargetMode="External"/><Relationship Id="rId11" Type="http://schemas.openxmlformats.org/officeDocument/2006/relationships/hyperlink" Target="https://lter.limnology.wisc.edu/datacatalog/search" TargetMode="External"/><Relationship Id="rId12" Type="http://schemas.openxmlformats.org/officeDocument/2006/relationships/header" Target="header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0223A-9189-F44E-9847-CFF144ACB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43</Pages>
  <Words>8677</Words>
  <Characters>49463</Characters>
  <Application>Microsoft Macintosh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HILARY A DUGAN</cp:lastModifiedBy>
  <cp:revision>27</cp:revision>
  <dcterms:created xsi:type="dcterms:W3CDTF">2017-10-15T13:02:00Z</dcterms:created>
  <dcterms:modified xsi:type="dcterms:W3CDTF">2017-10-20T01:46:00Z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http://www.zotero.org/styles/global-change-biology</vt:lpwstr>
  </property>
  <property fmtid="{D5CDD505-2E9C-101B-9397-08002B2CF9AE}" pid="15" name="Mendeley Recent Style Name 5_1">
    <vt:lpwstr>Global Change Biology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ies>
</file>