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rsidR="0032009C" w:rsidRDefault="0032009C"/>
    <w:p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rsidR="0032009C" w:rsidRDefault="0032009C">
      <w:pPr>
        <w:spacing w:line="480" w:lineRule="auto"/>
        <w:rPr>
          <w:rFonts w:ascii="Times New Roman" w:eastAsia="Times New Roman" w:hAnsi="Times New Roman" w:cs="Times New Roman"/>
          <w:sz w:val="24"/>
          <w:szCs w:val="24"/>
        </w:rPr>
      </w:pPr>
    </w:p>
    <w:p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Hilary A. Dugan</w:t>
      </w:r>
      <w:commentRangeEnd w:id="16"/>
      <w:r>
        <w:commentReference w:id="16"/>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7"/>
      <w:r>
        <w:rPr>
          <w:rFonts w:ascii="Times New Roman" w:eastAsia="Times New Roman" w:hAnsi="Times New Roman" w:cs="Times New Roman"/>
          <w:sz w:val="24"/>
          <w:szCs w:val="24"/>
          <w:vertAlign w:val="superscript"/>
        </w:rPr>
        <w:t>3</w:t>
      </w:r>
      <w:commentRangeEnd w:id="17"/>
      <w:r w:rsidR="00E110D8">
        <w:rPr>
          <w:rStyle w:val="CommentReference"/>
        </w:rPr>
        <w:commentReference w:id="17"/>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w:t>
      </w:r>
      <w:del w:id="19" w:author="Kathleen C. Weathers" w:date="2017-04-16T11:21:00Z">
        <w:r w:rsidDel="00BB2DA5">
          <w:rPr>
            <w:rFonts w:ascii="Times New Roman" w:eastAsia="Times New Roman" w:hAnsi="Times New Roman" w:cs="Times New Roman"/>
            <w:sz w:val="24"/>
            <w:szCs w:val="24"/>
          </w:rPr>
          <w:delText xml:space="preserve"> Paul C. Hanson</w:delText>
        </w:r>
        <w:r w:rsidDel="00BB2DA5">
          <w:rPr>
            <w:rFonts w:ascii="Times New Roman" w:eastAsia="Times New Roman" w:hAnsi="Times New Roman" w:cs="Times New Roman"/>
            <w:sz w:val="24"/>
            <w:szCs w:val="24"/>
            <w:vertAlign w:val="superscript"/>
          </w:rPr>
          <w:delText>2</w:delText>
        </w:r>
      </w:del>
      <w:r>
        <w:rPr>
          <w:rFonts w:ascii="Times New Roman" w:eastAsia="Times New Roman" w:hAnsi="Times New Roman" w:cs="Times New Roman"/>
          <w:sz w:val="24"/>
          <w:szCs w:val="24"/>
        </w:rPr>
        <w:t xml:space="preserve"> </w:t>
      </w:r>
      <w:del w:id="20" w:author="Kathleen C. Weathers" w:date="2017-04-16T11:21:00Z">
        <w:r w:rsidDel="00BB2DA5">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Kathleen C. Weathers</w:t>
      </w:r>
      <w:r>
        <w:rPr>
          <w:rFonts w:ascii="Times New Roman" w:eastAsia="Times New Roman" w:hAnsi="Times New Roman" w:cs="Times New Roman"/>
          <w:sz w:val="24"/>
          <w:szCs w:val="24"/>
          <w:vertAlign w:val="superscript"/>
        </w:rPr>
        <w:t>14</w:t>
      </w:r>
      <w:ins w:id="21" w:author="Kathleen C. Weathers" w:date="2017-04-16T11:21:00Z">
        <w:r w:rsidR="00BB2DA5">
          <w:rPr>
            <w:rFonts w:ascii="Times New Roman" w:eastAsia="Times New Roman" w:hAnsi="Times New Roman" w:cs="Times New Roman"/>
            <w:sz w:val="24"/>
            <w:szCs w:val="24"/>
            <w:vertAlign w:val="superscript"/>
          </w:rPr>
          <w:t xml:space="preserve">   </w:t>
        </w:r>
      </w:ins>
      <w:ins w:id="22" w:author="Kathleen C. Weathers" w:date="2017-04-16T11:22:00Z">
        <w:r w:rsidR="00BB2DA5">
          <w:rPr>
            <w:rFonts w:ascii="Times New Roman" w:eastAsia="Times New Roman" w:hAnsi="Times New Roman" w:cs="Times New Roman"/>
            <w:sz w:val="24"/>
            <w:szCs w:val="24"/>
          </w:rPr>
          <w:t xml:space="preserve">and </w:t>
        </w:r>
      </w:ins>
      <w:ins w:id="23" w:author="Kathleen C. Weathers" w:date="2017-04-16T11:21:00Z">
        <w:r w:rsidR="00BB2DA5">
          <w:rPr>
            <w:rFonts w:ascii="Times New Roman" w:eastAsia="Times New Roman" w:hAnsi="Times New Roman" w:cs="Times New Roman"/>
            <w:sz w:val="24"/>
            <w:szCs w:val="24"/>
          </w:rPr>
          <w:t xml:space="preserve">Paul C. </w:t>
        </w:r>
        <w:commentRangeStart w:id="24"/>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ins>
      <w:commentRangeEnd w:id="24"/>
      <w:ins w:id="25" w:author="Kathleen C. Weathers" w:date="2017-04-16T11:22:00Z">
        <w:r w:rsidR="00BB2DA5">
          <w:rPr>
            <w:rStyle w:val="CommentReference"/>
          </w:rPr>
          <w:commentReference w:id="24"/>
        </w:r>
      </w:ins>
    </w:p>
    <w:p w:rsidR="0032009C" w:rsidRDefault="0032009C">
      <w:pPr>
        <w:spacing w:line="480" w:lineRule="auto"/>
        <w:rPr>
          <w:rFonts w:ascii="Times New Roman" w:eastAsia="Times New Roman" w:hAnsi="Times New Roman" w:cs="Times New Roman"/>
          <w:sz w:val="24"/>
          <w:szCs w:val="24"/>
          <w:vertAlign w:val="superscript"/>
        </w:rPr>
      </w:pPr>
    </w:p>
    <w:p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commentRangeStart w:id="26"/>
      <w:r w:rsidR="00CD35AF">
        <w:rPr>
          <w:rFonts w:ascii="Times New Roman" w:eastAsia="Times New Roman" w:hAnsi="Times New Roman" w:cs="Times New Roman"/>
          <w:sz w:val="24"/>
          <w:szCs w:val="24"/>
        </w:rPr>
        <w:t>.</w:t>
      </w:r>
      <w:commentRangeEnd w:id="26"/>
      <w:r w:rsidR="00E110D8">
        <w:rPr>
          <w:rStyle w:val="CommentReference"/>
        </w:rPr>
        <w:commentReference w:id="26"/>
      </w:r>
      <w:r>
        <w:rPr>
          <w:rFonts w:ascii="Times New Roman" w:eastAsia="Times New Roman" w:hAnsi="Times New Roman" w:cs="Times New Roman"/>
          <w:sz w:val="24"/>
          <w:szCs w:val="24"/>
          <w:vertAlign w:val="superscript"/>
        </w:rPr>
        <w:t xml:space="preserve"> </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ins w:id="27" w:author="Kait Farrell" w:date="2017-04-13T14:53:00Z">
        <w:r w:rsidR="00E110D8">
          <w:rPr>
            <w:rFonts w:ascii="Times New Roman" w:eastAsia="Times New Roman" w:hAnsi="Times New Roman" w:cs="Times New Roman"/>
            <w:sz w:val="24"/>
            <w:szCs w:val="24"/>
          </w:rPr>
          <w:t>.</w:t>
        </w:r>
      </w:ins>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ins w:id="28" w:author="zutao yang" w:date="2017-04-14T22:00:00Z">
        <w:r w:rsidR="00E14FF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Michigan State University, 1405, S. Harrison Rd. East Lansing, MI, 48823, US</w:t>
      </w:r>
      <w:ins w:id="29" w:author="Kait Farrell" w:date="2017-04-13T14:53:00Z">
        <w:r w:rsidR="00E110D8">
          <w:rPr>
            <w:rFonts w:ascii="Times New Roman" w:eastAsia="Times New Roman" w:hAnsi="Times New Roman" w:cs="Times New Roman"/>
            <w:sz w:val="24"/>
            <w:szCs w:val="24"/>
          </w:rPr>
          <w:t>.</w:t>
        </w:r>
      </w:ins>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rsidR="0032009C" w:rsidRPr="00EB3F8A" w:rsidRDefault="00F63154">
      <w:pPr>
        <w:spacing w:line="480" w:lineRule="auto"/>
        <w:rPr>
          <w:rFonts w:ascii="Times New Roman" w:eastAsia="Times New Roman" w:hAnsi="Times New Roman" w:cs="Times New Roman"/>
          <w:sz w:val="24"/>
          <w:szCs w:val="24"/>
          <w:lang w:val="es-AR"/>
          <w:rPrChange w:id="30" w:author="Facundo" w:date="2017-04-10T18:00:00Z">
            <w:rPr>
              <w:rFonts w:ascii="Times New Roman" w:eastAsia="Times New Roman" w:hAnsi="Times New Roman" w:cs="Times New Roman"/>
              <w:sz w:val="24"/>
              <w:szCs w:val="24"/>
            </w:rPr>
          </w:rPrChange>
        </w:rPr>
      </w:pPr>
      <w:r w:rsidRPr="00F63154">
        <w:rPr>
          <w:rFonts w:ascii="Times New Roman" w:eastAsia="Times New Roman" w:hAnsi="Times New Roman" w:cs="Times New Roman"/>
          <w:sz w:val="24"/>
          <w:szCs w:val="24"/>
          <w:vertAlign w:val="superscript"/>
          <w:lang w:val="es-AR"/>
          <w:rPrChange w:id="31" w:author="Facundo" w:date="2017-04-10T18:00:00Z">
            <w:rPr>
              <w:rFonts w:ascii="Times New Roman" w:eastAsia="Times New Roman" w:hAnsi="Times New Roman" w:cs="Times New Roman"/>
              <w:sz w:val="24"/>
              <w:szCs w:val="24"/>
              <w:vertAlign w:val="superscript"/>
            </w:rPr>
          </w:rPrChange>
        </w:rPr>
        <w:t xml:space="preserve">7 </w:t>
      </w:r>
      <w:r w:rsidRPr="00F63154">
        <w:rPr>
          <w:rFonts w:ascii="Times New Roman" w:eastAsia="Times New Roman" w:hAnsi="Times New Roman" w:cs="Times New Roman"/>
          <w:sz w:val="24"/>
          <w:szCs w:val="24"/>
          <w:lang w:val="es-AR"/>
          <w:rPrChange w:id="32" w:author="Facundo" w:date="2017-04-10T18:00:00Z">
            <w:rPr>
              <w:rFonts w:ascii="Times New Roman" w:eastAsia="Times New Roman" w:hAnsi="Times New Roman" w:cs="Times New Roman"/>
              <w:sz w:val="24"/>
              <w:szCs w:val="24"/>
            </w:rPr>
          </w:rPrChange>
        </w:rPr>
        <w:t>Instituto Argentino de Oceanografía, Universidad Nacional del Sur - CONICET, 8000 Florida St,</w:t>
      </w:r>
      <w:ins w:id="33" w:author="Facundo" w:date="2017-04-10T18:00:00Z">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ins>
      <w:ins w:id="34" w:author="Kait Farrell" w:date="2017-04-13T14:53:00Z">
        <w:r w:rsidR="00E110D8">
          <w:rPr>
            <w:rFonts w:ascii="Times New Roman" w:hAnsi="Times New Roman" w:cs="Times New Roman"/>
            <w:sz w:val="24"/>
            <w:szCs w:val="24"/>
            <w:lang w:val="es-AR"/>
          </w:rPr>
          <w:t>.</w:t>
        </w:r>
      </w:ins>
      <w:del w:id="35" w:author="Facundo" w:date="2017-04-10T18:00:00Z">
        <w:r w:rsidRPr="00F63154">
          <w:rPr>
            <w:rFonts w:ascii="Times New Roman" w:eastAsia="Times New Roman" w:hAnsi="Times New Roman" w:cs="Times New Roman"/>
            <w:sz w:val="24"/>
            <w:szCs w:val="24"/>
            <w:lang w:val="es-AR"/>
            <w:rPrChange w:id="36" w:author="Facundo" w:date="2017-04-10T18:00:00Z">
              <w:rPr>
                <w:rFonts w:ascii="Times New Roman" w:eastAsia="Times New Roman" w:hAnsi="Times New Roman" w:cs="Times New Roman"/>
                <w:sz w:val="24"/>
                <w:szCs w:val="24"/>
              </w:rPr>
            </w:rPrChange>
          </w:rPr>
          <w:delText xml:space="preserve"> Bahía Blanca Bs As, B8000BFW, Argentina.</w:delText>
        </w:r>
      </w:del>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9">
        <w:r>
          <w:rPr>
            <w:rFonts w:ascii="Times New Roman" w:eastAsia="Times New Roman" w:hAnsi="Times New Roman" w:cs="Times New Roman"/>
            <w:color w:val="1155CC"/>
            <w:sz w:val="24"/>
            <w:szCs w:val="24"/>
            <w:u w:val="single"/>
          </w:rPr>
          <w:t>immccull@gmail.com</w:t>
        </w:r>
      </w:hyperlink>
    </w:p>
    <w:p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37" w:name="_6hiy0534m7k8" w:colFirst="0" w:colLast="0"/>
      <w:bookmarkEnd w:id="37"/>
      <w:commentRangeStart w:id="38"/>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38"/>
      <w:r>
        <w:commentReference w:id="38"/>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commentRangeStart w:id="39"/>
      <w:r>
        <w:rPr>
          <w:rFonts w:ascii="Times New Roman" w:eastAsia="Times New Roman" w:hAnsi="Times New Roman" w:cs="Times New Roman"/>
          <w:sz w:val="24"/>
          <w:szCs w:val="24"/>
        </w:rPr>
        <w:t>Lakes integrate terrestrially derived OC from their surrounding watersheds, produce and consume OC during primary production and respiration, bury OC in lake bottom sediments</w:t>
      </w:r>
      <w:ins w:id="40" w:author="Ana Morales" w:date="2017-04-09T13:56:00Z">
        <w:r w:rsidR="00D464E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w:t>
      </w:r>
      <w:commentRangeEnd w:id="39"/>
      <w:r w:rsidR="00EB3F8A">
        <w:rPr>
          <w:rStyle w:val="CommentReference"/>
        </w:rPr>
        <w:commentReference w:id="39"/>
      </w:r>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ins w:id="41" w:author="Kait Farrell" w:date="2017-04-13T14:55:00Z">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ins>
      <w:r>
        <w:rPr>
          <w:rFonts w:ascii="Times New Roman" w:eastAsia="Times New Roman" w:hAnsi="Times New Roman" w:cs="Times New Roman"/>
          <w:sz w:val="24"/>
          <w:szCs w:val="24"/>
        </w:rPr>
        <w:t>develop</w:t>
      </w:r>
      <w:del w:id="42" w:author="Kait Farrell" w:date="2017-04-13T14:56:00Z">
        <w:r w:rsidDel="00E110D8">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a flexible, dynamical mass balance model for OC</w:t>
      </w:r>
      <w:ins w:id="43" w:author="Kait Farrell" w:date="2017-04-13T14:56:00Z">
        <w:r w:rsidR="00E110D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44" w:author="Kait Farrell" w:date="2017-04-13T14:55:00Z">
        <w:r w:rsidDel="00E110D8">
          <w:rPr>
            <w:rFonts w:ascii="Times New Roman" w:eastAsia="Times New Roman" w:hAnsi="Times New Roman" w:cs="Times New Roman"/>
            <w:sz w:val="24"/>
            <w:szCs w:val="24"/>
          </w:rPr>
          <w:delText>rooted in</w:delText>
        </w:r>
      </w:del>
      <w:del w:id="45" w:author="Kait Farrell" w:date="2017-04-13T14:56:00Z">
        <w:r w:rsidDel="00E110D8">
          <w:rPr>
            <w:rFonts w:ascii="Times New Roman" w:eastAsia="Times New Roman" w:hAnsi="Times New Roman" w:cs="Times New Roman"/>
            <w:sz w:val="24"/>
            <w:szCs w:val="24"/>
          </w:rPr>
          <w:delText xml:space="preserve"> our conceptual understanding of lake OC budgets </w:delText>
        </w:r>
      </w:del>
      <w:r>
        <w:rPr>
          <w:rFonts w:ascii="Times New Roman" w:eastAsia="Times New Roman" w:hAnsi="Times New Roman" w:cs="Times New Roman"/>
          <w:sz w:val="24"/>
          <w:szCs w:val="24"/>
        </w:rPr>
        <w:t xml:space="preserve">and applied the model to </w:t>
      </w:r>
      <w:ins w:id="46" w:author="Kathleen C. Weathers" w:date="2017-04-16T07:09:00Z">
        <w:r w:rsidR="001D5C98">
          <w:rPr>
            <w:rFonts w:ascii="Times New Roman" w:eastAsia="Times New Roman" w:hAnsi="Times New Roman" w:cs="Times New Roman"/>
            <w:sz w:val="24"/>
            <w:szCs w:val="24"/>
          </w:rPr>
          <w:t>five</w:t>
        </w:r>
      </w:ins>
      <w:del w:id="47" w:author="Kathleen C. Weathers" w:date="2017-04-16T07:09:00Z">
        <w:r w:rsidDel="001D5C98">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lakes </w:t>
      </w:r>
      <w:r w:rsidR="009876C9">
        <w:rPr>
          <w:rFonts w:ascii="Times New Roman" w:eastAsia="Times New Roman" w:hAnsi="Times New Roman" w:cs="Times New Roman"/>
          <w:sz w:val="24"/>
          <w:szCs w:val="24"/>
        </w:rPr>
        <w:t xml:space="preserve">that span a gradient of </w:t>
      </w:r>
      <w:commentRangeStart w:id="48"/>
      <w:r w:rsidR="009876C9">
        <w:rPr>
          <w:rFonts w:ascii="Times New Roman" w:eastAsia="Times New Roman" w:hAnsi="Times New Roman" w:cs="Times New Roman"/>
          <w:sz w:val="24"/>
          <w:szCs w:val="24"/>
        </w:rPr>
        <w:t>morphological</w:t>
      </w:r>
      <w:commentRangeEnd w:id="48"/>
      <w:r w:rsidR="00B47F05">
        <w:rPr>
          <w:rStyle w:val="CommentReference"/>
        </w:rPr>
        <w:commentReference w:id="48"/>
      </w:r>
      <w:r w:rsidR="009876C9">
        <w:rPr>
          <w:rFonts w:ascii="Times New Roman" w:eastAsia="Times New Roman" w:hAnsi="Times New Roman" w:cs="Times New Roman"/>
          <w:sz w:val="24"/>
          <w:szCs w:val="24"/>
        </w:rPr>
        <w:t xml:space="preserve"> characteristics</w:t>
      </w:r>
      <w:r>
        <w:rPr>
          <w:rFonts w:ascii="Times New Roman" w:eastAsia="Times New Roman" w:hAnsi="Times New Roman" w:cs="Times New Roman"/>
          <w:sz w:val="24"/>
          <w:szCs w:val="24"/>
        </w:rPr>
        <w:t xml:space="preserve">. We examined the relative </w:t>
      </w:r>
      <w:commentRangeStart w:id="49"/>
      <w:r>
        <w:rPr>
          <w:rFonts w:ascii="Times New Roman" w:eastAsia="Times New Roman" w:hAnsi="Times New Roman" w:cs="Times New Roman"/>
          <w:sz w:val="24"/>
          <w:szCs w:val="24"/>
        </w:rPr>
        <w:t>importance</w:t>
      </w:r>
      <w:commentRangeEnd w:id="49"/>
      <w:r w:rsidR="00E110D8">
        <w:rPr>
          <w:rStyle w:val="CommentReference"/>
        </w:rPr>
        <w:commentReference w:id="49"/>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del w:id="50" w:author="Kathleen C. Weathers" w:date="2017-04-16T07:10:00Z">
        <w:r w:rsidDel="001D5C98">
          <w:rPr>
            <w:rFonts w:ascii="Times New Roman" w:eastAsia="Times New Roman" w:hAnsi="Times New Roman" w:cs="Times New Roman"/>
            <w:sz w:val="24"/>
            <w:szCs w:val="24"/>
          </w:rPr>
          <w:delText xml:space="preserve">4 </w:delText>
        </w:r>
      </w:del>
      <w:ins w:id="51" w:author="Kathleen C. Weathers" w:date="2017-04-16T07:10:00Z">
        <w:r w:rsidR="001D5C98">
          <w:rPr>
            <w:rFonts w:ascii="Times New Roman" w:eastAsia="Times New Roman" w:hAnsi="Times New Roman" w:cs="Times New Roman"/>
            <w:sz w:val="24"/>
            <w:szCs w:val="24"/>
          </w:rPr>
          <w:t xml:space="preserve">four </w:t>
        </w:r>
      </w:ins>
      <w:r>
        <w:rPr>
          <w:rFonts w:ascii="Times New Roman" w:eastAsia="Times New Roman" w:hAnsi="Times New Roman" w:cs="Times New Roman"/>
          <w:sz w:val="24"/>
          <w:szCs w:val="24"/>
        </w:rPr>
        <w:t xml:space="preserve">of the </w:t>
      </w:r>
      <w:del w:id="52" w:author="Kathleen C. Weathers" w:date="2017-04-16T07:10:00Z">
        <w:r w:rsidDel="001D5C98">
          <w:rPr>
            <w:rFonts w:ascii="Times New Roman" w:eastAsia="Times New Roman" w:hAnsi="Times New Roman" w:cs="Times New Roman"/>
            <w:sz w:val="24"/>
            <w:szCs w:val="24"/>
          </w:rPr>
          <w:delText xml:space="preserve">5 </w:delText>
        </w:r>
      </w:del>
      <w:ins w:id="53" w:author="Kathleen C. Weathers" w:date="2017-04-16T07:10:00Z">
        <w:r w:rsidR="001D5C98">
          <w:rPr>
            <w:rFonts w:ascii="Times New Roman" w:eastAsia="Times New Roman" w:hAnsi="Times New Roman" w:cs="Times New Roman"/>
            <w:sz w:val="24"/>
            <w:szCs w:val="24"/>
          </w:rPr>
          <w:t xml:space="preserve">five </w:t>
        </w:r>
      </w:ins>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commentRangeStart w:id="54"/>
      <w:commentRangeStart w:id="55"/>
      <w:r w:rsidR="009876C9">
        <w:rPr>
          <w:rFonts w:ascii="Times New Roman" w:eastAsia="Times New Roman" w:hAnsi="Times New Roman" w:cs="Times New Roman"/>
          <w:sz w:val="24"/>
          <w:szCs w:val="24"/>
        </w:rPr>
        <w:t xml:space="preserve">Respiration, the </w:t>
      </w:r>
      <w:commentRangeStart w:id="56"/>
      <w:r w:rsidR="009876C9">
        <w:rPr>
          <w:rFonts w:ascii="Times New Roman" w:eastAsia="Times New Roman" w:hAnsi="Times New Roman" w:cs="Times New Roman"/>
          <w:sz w:val="24"/>
          <w:szCs w:val="24"/>
        </w:rPr>
        <w:t>mechanism</w:t>
      </w:r>
      <w:commentRangeEnd w:id="56"/>
      <w:r w:rsidR="001D3A1D">
        <w:rPr>
          <w:rStyle w:val="CommentReference"/>
        </w:rPr>
        <w:commentReference w:id="56"/>
      </w:r>
      <w:r w:rsidR="009876C9">
        <w:rPr>
          <w:rFonts w:ascii="Times New Roman" w:eastAsia="Times New Roman" w:hAnsi="Times New Roman" w:cs="Times New Roman"/>
          <w:sz w:val="24"/>
          <w:szCs w:val="24"/>
        </w:rPr>
        <w:t xml:space="preserve">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w:t>
      </w:r>
      <w:commentRangeEnd w:id="54"/>
      <w:r w:rsidR="002034E1">
        <w:rPr>
          <w:rStyle w:val="CommentReference"/>
        </w:rPr>
        <w:commentReference w:id="54"/>
      </w:r>
      <w:commentRangeEnd w:id="55"/>
      <w:r w:rsidR="00E110D8">
        <w:rPr>
          <w:rStyle w:val="CommentReference"/>
        </w:rPr>
        <w:commentReference w:id="55"/>
      </w:r>
      <w:r>
        <w:rPr>
          <w:rFonts w:ascii="Times New Roman" w:eastAsia="Times New Roman" w:hAnsi="Times New Roman" w:cs="Times New Roman"/>
          <w:sz w:val="24"/>
          <w:szCs w:val="24"/>
        </w:rPr>
        <w:t xml:space="preserve">The exception was Lake Monona, Wisconsin, </w:t>
      </w:r>
      <w:r w:rsidR="009876C9">
        <w:rPr>
          <w:rFonts w:ascii="Times New Roman" w:eastAsia="Times New Roman" w:hAnsi="Times New Roman" w:cs="Times New Roman"/>
          <w:sz w:val="24"/>
          <w:szCs w:val="24"/>
        </w:rPr>
        <w:t xml:space="preserve">the most </w:t>
      </w:r>
      <w:del w:id="57" w:author="Ana Morales" w:date="2017-04-09T14:01:00Z">
        <w:r w:rsidR="009876C9" w:rsidDel="00402B63">
          <w:rPr>
            <w:rFonts w:ascii="Times New Roman" w:eastAsia="Times New Roman" w:hAnsi="Times New Roman" w:cs="Times New Roman"/>
            <w:sz w:val="24"/>
            <w:szCs w:val="24"/>
          </w:rPr>
          <w:delText xml:space="preserve">eutrophic </w:delText>
        </w:r>
      </w:del>
      <w:ins w:id="58" w:author="Ana Morales" w:date="2017-04-09T14:01:00Z">
        <w:r w:rsidR="00402B63">
          <w:rPr>
            <w:rFonts w:ascii="Times New Roman" w:eastAsia="Times New Roman" w:hAnsi="Times New Roman" w:cs="Times New Roman"/>
            <w:sz w:val="24"/>
            <w:szCs w:val="24"/>
          </w:rPr>
          <w:t xml:space="preserve">productive </w:t>
        </w:r>
      </w:ins>
      <w:r w:rsidR="009876C9">
        <w:rPr>
          <w:rFonts w:ascii="Times New Roman" w:eastAsia="Times New Roman" w:hAnsi="Times New Roman" w:cs="Times New Roman"/>
          <w:sz w:val="24"/>
          <w:szCs w:val="24"/>
        </w:rPr>
        <w:t xml:space="preserve">lake in our </w:t>
      </w:r>
      <w:commentRangeStart w:id="59"/>
      <w:r w:rsidR="009876C9">
        <w:rPr>
          <w:rFonts w:ascii="Times New Roman" w:eastAsia="Times New Roman" w:hAnsi="Times New Roman" w:cs="Times New Roman"/>
          <w:sz w:val="24"/>
          <w:szCs w:val="24"/>
        </w:rPr>
        <w:t>dataset</w:t>
      </w:r>
      <w:commentRangeEnd w:id="59"/>
      <w:r w:rsidR="007728A8">
        <w:rPr>
          <w:rStyle w:val="CommentReference"/>
        </w:rPr>
        <w:commentReference w:id="59"/>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del w:id="60" w:author="Kathleen C. Weathers" w:date="2017-04-16T10:35:00Z">
        <w:r w:rsidR="00805661" w:rsidDel="001D3A1D">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critical research needs, which include </w:t>
      </w:r>
      <w:del w:id="61" w:author="Kathleen C. Weathers" w:date="2017-04-16T10:35:00Z">
        <w:r w:rsidR="00517950" w:rsidDel="001D3A1D">
          <w:rPr>
            <w:rFonts w:ascii="Times New Roman" w:eastAsia="Times New Roman" w:hAnsi="Times New Roman" w:cs="Times New Roman"/>
            <w:sz w:val="24"/>
            <w:szCs w:val="24"/>
          </w:rPr>
          <w:delText xml:space="preserve">the need for </w:delText>
        </w:r>
      </w:del>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ins w:id="62" w:author="Kait Farrell" w:date="2017-04-13T15:00:00Z">
        <w:r w:rsidR="007728A8">
          <w:rPr>
            <w:rFonts w:ascii="Times New Roman" w:eastAsia="Times New Roman" w:hAnsi="Times New Roman" w:cs="Times New Roman"/>
            <w:sz w:val="24"/>
            <w:szCs w:val="24"/>
          </w:rPr>
          <w:t xml:space="preserve">measurements of OC </w:t>
        </w:r>
      </w:ins>
      <w:proofErr w:type="gramStart"/>
      <w:r>
        <w:rPr>
          <w:rFonts w:ascii="Times New Roman" w:eastAsia="Times New Roman" w:hAnsi="Times New Roman" w:cs="Times New Roman"/>
          <w:sz w:val="24"/>
          <w:szCs w:val="24"/>
        </w:rPr>
        <w:lastRenderedPageBreak/>
        <w:t>burial</w:t>
      </w:r>
      <w:proofErr w:type="gramEnd"/>
      <w:r>
        <w:rPr>
          <w:rFonts w:ascii="Times New Roman" w:eastAsia="Times New Roman" w:hAnsi="Times New Roman" w:cs="Times New Roman"/>
          <w:sz w:val="24"/>
          <w:szCs w:val="24"/>
        </w:rPr>
        <w:t xml:space="preserve">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rsidR="0032009C" w:rsidRDefault="0032009C">
      <w:pPr>
        <w:spacing w:line="480" w:lineRule="auto"/>
        <w:rPr>
          <w:rFonts w:ascii="Times New Roman" w:eastAsia="Times New Roman" w:hAnsi="Times New Roman" w:cs="Times New Roman"/>
          <w:sz w:val="24"/>
          <w:szCs w:val="24"/>
        </w:rPr>
      </w:pPr>
    </w:p>
    <w:p w:rsidR="0032009C" w:rsidRDefault="00B80037">
      <w:pPr>
        <w:spacing w:line="480" w:lineRule="auto"/>
        <w:rPr>
          <w:rFonts w:ascii="Times New Roman" w:eastAsia="Times New Roman" w:hAnsi="Times New Roman" w:cs="Times New Roman"/>
          <w:sz w:val="24"/>
          <w:szCs w:val="24"/>
        </w:rPr>
      </w:pPr>
      <w:commentRangeStart w:id="63"/>
      <w:r>
        <w:rPr>
          <w:rFonts w:ascii="Times New Roman" w:eastAsia="Times New Roman" w:hAnsi="Times New Roman" w:cs="Times New Roman"/>
          <w:sz w:val="24"/>
          <w:szCs w:val="24"/>
        </w:rPr>
        <w:t>Key words</w:t>
      </w:r>
      <w:commentRangeEnd w:id="63"/>
      <w:r>
        <w:commentReference w:id="63"/>
      </w:r>
      <w:r>
        <w:rPr>
          <w:rFonts w:ascii="Times New Roman" w:eastAsia="Times New Roman" w:hAnsi="Times New Roman" w:cs="Times New Roman"/>
          <w:sz w:val="24"/>
          <w:szCs w:val="24"/>
        </w:rPr>
        <w:t xml:space="preserve">: carbon cycle, </w:t>
      </w:r>
      <w:ins w:id="64" w:author="zutao yang" w:date="2017-04-15T17:08:00Z">
        <w:r w:rsidR="009751C5">
          <w:rPr>
            <w:rFonts w:ascii="Times New Roman" w:eastAsia="Times New Roman" w:hAnsi="Times New Roman" w:cs="Times New Roman"/>
            <w:sz w:val="24"/>
            <w:szCs w:val="24"/>
          </w:rPr>
          <w:t xml:space="preserve">carbon flux, </w:t>
        </w:r>
      </w:ins>
      <w:r>
        <w:rPr>
          <w:rFonts w:ascii="Times New Roman" w:eastAsia="Times New Roman" w:hAnsi="Times New Roman" w:cs="Times New Roman"/>
          <w:sz w:val="24"/>
          <w:szCs w:val="24"/>
        </w:rPr>
        <w:t>limnology, mass balance, allochthony, autochthony, sedimentation, dissolved organic carbon, particulate organic carbon, LTER</w:t>
      </w:r>
    </w:p>
    <w:p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65" w:name="_rwp1srpn25su" w:colFirst="0" w:colLast="0"/>
      <w:bookmarkEnd w:id="65"/>
    </w:p>
    <w:p w:rsidR="0032009C" w:rsidRDefault="00B80037">
      <w:r>
        <w:br w:type="page"/>
      </w:r>
    </w:p>
    <w:p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66" w:name="_kfraquamimep" w:colFirst="0" w:colLast="0"/>
      <w:bookmarkStart w:id="67" w:name="_a19hf2z0hrxx" w:colFirst="0" w:colLast="0"/>
      <w:bookmarkEnd w:id="66"/>
      <w:bookmarkEnd w:id="67"/>
      <w:commentRangeStart w:id="68"/>
      <w:r>
        <w:rPr>
          <w:rFonts w:ascii="Times New Roman" w:eastAsia="Times New Roman" w:hAnsi="Times New Roman" w:cs="Times New Roman"/>
          <w:b/>
          <w:sz w:val="24"/>
          <w:szCs w:val="24"/>
        </w:rPr>
        <w:lastRenderedPageBreak/>
        <w:t>INTRODUCTION</w:t>
      </w:r>
      <w:commentRangeEnd w:id="68"/>
      <w:r w:rsidR="0035552A">
        <w:rPr>
          <w:rStyle w:val="CommentReference"/>
        </w:rPr>
        <w:commentReference w:id="68"/>
      </w:r>
      <w:r>
        <w:rPr>
          <w:rFonts w:ascii="Times New Roman" w:eastAsia="Times New Roman" w:hAnsi="Times New Roman" w:cs="Times New Roman"/>
          <w:b/>
          <w:sz w:val="24"/>
          <w:szCs w:val="24"/>
        </w:rPr>
        <w:t xml:space="preserve"> </w:t>
      </w:r>
    </w:p>
    <w:p w:rsidR="0032009C" w:rsidRDefault="00B80037">
      <w:pPr>
        <w:spacing w:line="480" w:lineRule="auto"/>
        <w:ind w:firstLine="720"/>
        <w:rPr>
          <w:rFonts w:ascii="Times New Roman" w:eastAsia="Times New Roman" w:hAnsi="Times New Roman" w:cs="Times New Roman"/>
          <w:sz w:val="24"/>
          <w:szCs w:val="24"/>
        </w:rPr>
      </w:pPr>
      <w:del w:id="69" w:author="Ana Morales" w:date="2017-04-09T14:20:00Z">
        <w:r w:rsidDel="0035552A">
          <w:rPr>
            <w:rFonts w:ascii="Times New Roman" w:eastAsia="Times New Roman" w:hAnsi="Times New Roman" w:cs="Times New Roman"/>
            <w:sz w:val="24"/>
            <w:szCs w:val="24"/>
          </w:rPr>
          <w:delText>In this era of rapid environmental changes, understanding of the global carbon cycle is critically important for scientists, policymakers</w:delText>
        </w:r>
        <w:r w:rsidR="00152F60" w:rsidDel="0035552A">
          <w:rPr>
            <w:rFonts w:ascii="Times New Roman" w:eastAsia="Times New Roman" w:hAnsi="Times New Roman" w:cs="Times New Roman"/>
            <w:sz w:val="24"/>
            <w:szCs w:val="24"/>
          </w:rPr>
          <w:delText>,</w:delText>
        </w:r>
        <w:r w:rsidDel="0035552A">
          <w:rPr>
            <w:rFonts w:ascii="Times New Roman" w:eastAsia="Times New Roman" w:hAnsi="Times New Roman" w:cs="Times New Roman"/>
            <w:sz w:val="24"/>
            <w:szCs w:val="24"/>
          </w:rPr>
          <w:delText xml:space="preserve"> and society as a whole. Whereas interests have largely focused on fossil fuel emissions, oceans, deforestation, and other land cover changes, we draw attention to the role of inland waters, particularly lakes, in the cycling of organic carbon (OC). </w:delText>
        </w:r>
      </w:del>
      <w:del w:id="70" w:author="Ana Morales" w:date="2017-04-09T14:21:00Z">
        <w:r w:rsidDel="0035552A">
          <w:rPr>
            <w:rFonts w:ascii="Times New Roman" w:eastAsia="Times New Roman" w:hAnsi="Times New Roman" w:cs="Times New Roman"/>
            <w:sz w:val="24"/>
            <w:szCs w:val="24"/>
          </w:rPr>
          <w:delText xml:space="preserve">Although it has been recognized that </w:delText>
        </w:r>
      </w:del>
      <w:ins w:id="71" w:author="Ana Morales" w:date="2017-04-09T14:22:00Z">
        <w:r w:rsidR="0035552A">
          <w:rPr>
            <w:rFonts w:ascii="Times New Roman" w:eastAsia="Times New Roman" w:hAnsi="Times New Roman" w:cs="Times New Roman"/>
            <w:sz w:val="24"/>
            <w:szCs w:val="24"/>
          </w:rPr>
          <w:t>L</w:t>
        </w:r>
      </w:ins>
      <w:del w:id="72" w:author="Ana Morales" w:date="2017-04-09T14:22:00Z">
        <w:r w:rsidDel="0035552A">
          <w:rPr>
            <w:rFonts w:ascii="Times New Roman" w:eastAsia="Times New Roman" w:hAnsi="Times New Roman" w:cs="Times New Roman"/>
            <w:sz w:val="24"/>
            <w:szCs w:val="24"/>
          </w:rPr>
          <w:delText>l</w:delText>
        </w:r>
      </w:del>
      <w:r>
        <w:rPr>
          <w:rFonts w:ascii="Times New Roman" w:eastAsia="Times New Roman" w:hAnsi="Times New Roman" w:cs="Times New Roman"/>
          <w:sz w:val="24"/>
          <w:szCs w:val="24"/>
        </w:rPr>
        <w:t xml:space="preserve">akes </w:t>
      </w:r>
      <w:ins w:id="73" w:author="Ana Morales" w:date="2017-04-09T14:23:00Z">
        <w:r w:rsidR="00EA06F4">
          <w:rPr>
            <w:rFonts w:ascii="Times New Roman" w:eastAsia="Times New Roman" w:hAnsi="Times New Roman" w:cs="Times New Roman"/>
            <w:sz w:val="24"/>
            <w:szCs w:val="24"/>
          </w:rPr>
          <w:t xml:space="preserve">are dynamic </w:t>
        </w:r>
      </w:ins>
      <w:ins w:id="74" w:author="Ana Morales" w:date="2017-04-09T14:25:00Z">
        <w:r w:rsidR="00961449">
          <w:rPr>
            <w:rFonts w:ascii="Times New Roman" w:eastAsia="Times New Roman" w:hAnsi="Times New Roman" w:cs="Times New Roman"/>
            <w:sz w:val="24"/>
            <w:szCs w:val="24"/>
          </w:rPr>
          <w:t>components</w:t>
        </w:r>
      </w:ins>
      <w:ins w:id="75" w:author="Ana Morales" w:date="2017-04-09T14:24:00Z">
        <w:r w:rsidR="00344999">
          <w:rPr>
            <w:rFonts w:ascii="Times New Roman" w:eastAsia="Times New Roman" w:hAnsi="Times New Roman" w:cs="Times New Roman"/>
            <w:sz w:val="24"/>
            <w:szCs w:val="24"/>
          </w:rPr>
          <w:t xml:space="preserve"> of the landscape that </w:t>
        </w:r>
      </w:ins>
      <w:r>
        <w:rPr>
          <w:rFonts w:ascii="Times New Roman" w:eastAsia="Times New Roman" w:hAnsi="Times New Roman" w:cs="Times New Roman"/>
          <w:sz w:val="24"/>
          <w:szCs w:val="24"/>
        </w:rPr>
        <w:t xml:space="preserve">actively process </w:t>
      </w:r>
      <w:del w:id="76" w:author="Ana Morales" w:date="2017-04-09T14:24:00Z">
        <w:r w:rsidDel="00344999">
          <w:rPr>
            <w:rFonts w:ascii="Times New Roman" w:eastAsia="Times New Roman" w:hAnsi="Times New Roman" w:cs="Times New Roman"/>
            <w:sz w:val="24"/>
            <w:szCs w:val="24"/>
          </w:rPr>
          <w:delText>rather than simply</w:delText>
        </w:r>
      </w:del>
      <w:ins w:id="77" w:author="Ana Morales" w:date="2017-04-09T14:24:00Z">
        <w:r w:rsidR="00344999">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transport terrestrially derived</w:t>
      </w:r>
      <w:ins w:id="78" w:author="Facundo" w:date="2017-04-10T18:16:00Z">
        <w:r w:rsidR="00A20C11">
          <w:rPr>
            <w:rFonts w:ascii="Times New Roman" w:eastAsia="Times New Roman" w:hAnsi="Times New Roman" w:cs="Times New Roman"/>
            <w:sz w:val="24"/>
            <w:szCs w:val="24"/>
          </w:rPr>
          <w:t xml:space="preserve"> organic carbon</w:t>
        </w:r>
      </w:ins>
      <w:r>
        <w:rPr>
          <w:rFonts w:ascii="Times New Roman" w:eastAsia="Times New Roman" w:hAnsi="Times New Roman" w:cs="Times New Roman"/>
          <w:sz w:val="24"/>
          <w:szCs w:val="24"/>
        </w:rPr>
        <w:t xml:space="preserve"> </w:t>
      </w:r>
      <w:ins w:id="79" w:author="Facundo" w:date="2017-04-10T18:16:00Z">
        <w:r w:rsidR="00A20C1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OC </w:t>
      </w:r>
      <w:del w:id="80" w:author="Kait Farrell" w:date="2017-04-13T15:04:00Z">
        <w:r w:rsidDel="007728A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Cole et al. 2007, Tranvik et al. 2009</w:t>
      </w:r>
      <w:ins w:id="81" w:author="Ana Morales" w:date="2017-04-09T14:32:00Z">
        <w:r w:rsidR="00F13910">
          <w:rPr>
            <w:rFonts w:ascii="Times New Roman" w:eastAsia="Times New Roman" w:hAnsi="Times New Roman" w:cs="Times New Roman"/>
            <w:sz w:val="24"/>
            <w:szCs w:val="24"/>
          </w:rPr>
          <w:t xml:space="preserve">, </w:t>
        </w:r>
        <w:commentRangeStart w:id="82"/>
        <w:r w:rsidR="00F13910">
          <w:rPr>
            <w:rFonts w:ascii="Times New Roman" w:eastAsia="Times New Roman" w:hAnsi="Times New Roman" w:cs="Times New Roman"/>
            <w:sz w:val="24"/>
            <w:szCs w:val="24"/>
          </w:rPr>
          <w:t>Tane</w:t>
        </w:r>
      </w:ins>
      <w:ins w:id="83" w:author="Ana Morales" w:date="2017-04-09T14:33:00Z">
        <w:r w:rsidR="00F13910">
          <w:rPr>
            <w:rFonts w:ascii="Times New Roman" w:eastAsia="Times New Roman" w:hAnsi="Times New Roman" w:cs="Times New Roman"/>
            <w:sz w:val="24"/>
            <w:szCs w:val="24"/>
          </w:rPr>
          <w:t>n</w:t>
        </w:r>
      </w:ins>
      <w:ins w:id="84" w:author="Ana Morales" w:date="2017-04-09T14:32:00Z">
        <w:r w:rsidR="00F13910">
          <w:rPr>
            <w:rFonts w:ascii="Times New Roman" w:eastAsia="Times New Roman" w:hAnsi="Times New Roman" w:cs="Times New Roman"/>
            <w:sz w:val="24"/>
            <w:szCs w:val="24"/>
          </w:rPr>
          <w:t xml:space="preserve">tzap </w:t>
        </w:r>
      </w:ins>
      <w:ins w:id="85" w:author="Ana Morales" w:date="2017-04-09T14:33:00Z">
        <w:r w:rsidR="00F13910">
          <w:rPr>
            <w:rFonts w:ascii="Times New Roman" w:eastAsia="Times New Roman" w:hAnsi="Times New Roman" w:cs="Times New Roman"/>
            <w:sz w:val="24"/>
            <w:szCs w:val="24"/>
          </w:rPr>
          <w:t>et al. 2017</w:t>
        </w:r>
      </w:ins>
      <w:commentRangeEnd w:id="82"/>
      <w:ins w:id="86" w:author="Ana Morales" w:date="2017-04-09T14:34:00Z">
        <w:r w:rsidR="00F13910">
          <w:rPr>
            <w:rStyle w:val="CommentReference"/>
          </w:rPr>
          <w:commentReference w:id="82"/>
        </w:r>
      </w:ins>
      <w:r>
        <w:rPr>
          <w:rFonts w:ascii="Times New Roman" w:eastAsia="Times New Roman" w:hAnsi="Times New Roman" w:cs="Times New Roman"/>
          <w:sz w:val="24"/>
          <w:szCs w:val="24"/>
        </w:rPr>
        <w:t>), as well as emit inorganic carbon to the atmosphere (</w:t>
      </w:r>
      <w:commentRangeStart w:id="87"/>
      <w:r>
        <w:rPr>
          <w:rFonts w:ascii="Times New Roman" w:eastAsia="Times New Roman" w:hAnsi="Times New Roman" w:cs="Times New Roman"/>
          <w:sz w:val="24"/>
          <w:szCs w:val="24"/>
        </w:rPr>
        <w:t>Arvola et al. 2002, Weyhenmeyer et al., 2015</w:t>
      </w:r>
      <w:r w:rsidR="000F4672">
        <w:rPr>
          <w:rFonts w:ascii="Times New Roman" w:eastAsia="Times New Roman" w:hAnsi="Times New Roman" w:cs="Times New Roman"/>
          <w:sz w:val="24"/>
          <w:szCs w:val="24"/>
        </w:rPr>
        <w:t>, Raymond et al., 2013</w:t>
      </w:r>
      <w:commentRangeEnd w:id="87"/>
      <w:r w:rsidR="007728A8">
        <w:rPr>
          <w:rStyle w:val="CommentReference"/>
        </w:rPr>
        <w:commentReference w:id="87"/>
      </w:r>
      <w:r>
        <w:rPr>
          <w:rFonts w:ascii="Times New Roman" w:eastAsia="Times New Roman" w:hAnsi="Times New Roman" w:cs="Times New Roman"/>
          <w:sz w:val="24"/>
          <w:szCs w:val="24"/>
        </w:rPr>
        <w:t>)</w:t>
      </w:r>
      <w:ins w:id="88" w:author="Ana Morales" w:date="2017-04-09T14:37:00Z">
        <w:r w:rsidR="00F04862">
          <w:rPr>
            <w:rFonts w:ascii="Times New Roman" w:eastAsia="Times New Roman" w:hAnsi="Times New Roman" w:cs="Times New Roman"/>
            <w:sz w:val="24"/>
            <w:szCs w:val="24"/>
          </w:rPr>
          <w:t xml:space="preserve">, making them </w:t>
        </w:r>
      </w:ins>
      <w:ins w:id="89" w:author="Ana Morales" w:date="2017-04-09T14:49:00Z">
        <w:r w:rsidR="00D851E4">
          <w:rPr>
            <w:rFonts w:ascii="Times New Roman" w:eastAsia="Times New Roman" w:hAnsi="Times New Roman" w:cs="Times New Roman"/>
            <w:sz w:val="24"/>
            <w:szCs w:val="24"/>
          </w:rPr>
          <w:t xml:space="preserve">important </w:t>
        </w:r>
        <w:del w:id="90" w:author="Kathleen C. Weathers" w:date="2017-04-16T10:37:00Z">
          <w:r w:rsidR="00D851E4" w:rsidDel="001D3A1D">
            <w:rPr>
              <w:rFonts w:ascii="Times New Roman" w:eastAsia="Times New Roman" w:hAnsi="Times New Roman" w:cs="Times New Roman"/>
              <w:sz w:val="24"/>
              <w:szCs w:val="24"/>
            </w:rPr>
            <w:delText>contr</w:delText>
          </w:r>
          <w:r w:rsidR="003D494C" w:rsidDel="001D3A1D">
            <w:rPr>
              <w:rFonts w:ascii="Times New Roman" w:eastAsia="Times New Roman" w:hAnsi="Times New Roman" w:cs="Times New Roman"/>
              <w:sz w:val="24"/>
              <w:szCs w:val="24"/>
            </w:rPr>
            <w:delText>ibutors to</w:delText>
          </w:r>
        </w:del>
      </w:ins>
      <w:ins w:id="91" w:author="Kathleen C. Weathers" w:date="2017-04-16T10:37:00Z">
        <w:r w:rsidR="001D3A1D">
          <w:rPr>
            <w:rFonts w:ascii="Times New Roman" w:eastAsia="Times New Roman" w:hAnsi="Times New Roman" w:cs="Times New Roman"/>
            <w:sz w:val="24"/>
            <w:szCs w:val="24"/>
          </w:rPr>
          <w:t>in</w:t>
        </w:r>
      </w:ins>
      <w:ins w:id="92" w:author="Ana Morales" w:date="2017-04-09T14:49:00Z">
        <w:r w:rsidR="003D494C">
          <w:rPr>
            <w:rFonts w:ascii="Times New Roman" w:eastAsia="Times New Roman" w:hAnsi="Times New Roman" w:cs="Times New Roman"/>
            <w:sz w:val="24"/>
            <w:szCs w:val="24"/>
          </w:rPr>
          <w:t xml:space="preserve"> global carbon </w:t>
        </w:r>
      </w:ins>
      <w:ins w:id="93" w:author="Kathleen C. Weathers" w:date="2017-04-16T10:39:00Z">
        <w:r w:rsidR="001D3A1D">
          <w:rPr>
            <w:rFonts w:ascii="Times New Roman" w:eastAsia="Times New Roman" w:hAnsi="Times New Roman" w:cs="Times New Roman"/>
            <w:sz w:val="24"/>
            <w:szCs w:val="24"/>
          </w:rPr>
          <w:t xml:space="preserve">(C) </w:t>
        </w:r>
      </w:ins>
      <w:ins w:id="94" w:author="Ana Morales" w:date="2017-04-09T14:49:00Z">
        <w:r w:rsidR="003D494C">
          <w:rPr>
            <w:rFonts w:ascii="Times New Roman" w:eastAsia="Times New Roman" w:hAnsi="Times New Roman" w:cs="Times New Roman"/>
            <w:sz w:val="24"/>
            <w:szCs w:val="24"/>
          </w:rPr>
          <w:t>cycl</w:t>
        </w:r>
        <w:del w:id="95" w:author="Kathleen C. Weathers" w:date="2017-04-16T10:37:00Z">
          <w:r w:rsidR="003D494C" w:rsidDel="001D3A1D">
            <w:rPr>
              <w:rFonts w:ascii="Times New Roman" w:eastAsia="Times New Roman" w:hAnsi="Times New Roman" w:cs="Times New Roman"/>
              <w:sz w:val="24"/>
              <w:szCs w:val="24"/>
            </w:rPr>
            <w:delText>es</w:delText>
          </w:r>
        </w:del>
      </w:ins>
      <w:ins w:id="96" w:author="Kathleen C. Weathers" w:date="2017-04-16T10:37:00Z">
        <w:r w:rsidR="001D3A1D">
          <w:rPr>
            <w:rFonts w:ascii="Times New Roman" w:eastAsia="Times New Roman" w:hAnsi="Times New Roman" w:cs="Times New Roman"/>
            <w:sz w:val="24"/>
            <w:szCs w:val="24"/>
          </w:rPr>
          <w:t>ing</w:t>
        </w:r>
      </w:ins>
      <w:ins w:id="97" w:author="Kathleen C. Weathers" w:date="2017-04-16T10:38:00Z">
        <w:r w:rsidR="001D3A1D">
          <w:rPr>
            <w:rFonts w:ascii="Times New Roman" w:eastAsia="Times New Roman" w:hAnsi="Times New Roman" w:cs="Times New Roman"/>
            <w:sz w:val="24"/>
            <w:szCs w:val="24"/>
          </w:rPr>
          <w:t xml:space="preserve">, however they are rarely consider in global C </w:t>
        </w:r>
      </w:ins>
      <w:ins w:id="98" w:author="Kathleen C. Weathers" w:date="2017-04-16T10:39:00Z">
        <w:r w:rsidR="001D3A1D">
          <w:rPr>
            <w:rFonts w:ascii="Times New Roman" w:eastAsia="Times New Roman" w:hAnsi="Times New Roman" w:cs="Times New Roman"/>
            <w:sz w:val="24"/>
            <w:szCs w:val="24"/>
          </w:rPr>
          <w:t>budgets</w:t>
        </w:r>
        <w:r w:rsidR="001D3A1D">
          <w:rPr>
            <w:rStyle w:val="CommentReference"/>
          </w:rPr>
          <w:commentReference w:id="99"/>
        </w:r>
        <w:r w:rsidR="001D3A1D">
          <w:rPr>
            <w:rFonts w:ascii="Times New Roman" w:eastAsia="Times New Roman" w:hAnsi="Times New Roman" w:cs="Times New Roman"/>
            <w:sz w:val="24"/>
            <w:szCs w:val="24"/>
          </w:rPr>
          <w:t>?   Models, whether mass balance</w:t>
        </w:r>
      </w:ins>
      <w:ins w:id="100" w:author="Kathleen C. Weathers" w:date="2017-04-16T10:40:00Z">
        <w:r w:rsidR="001D3A1D">
          <w:rPr>
            <w:rFonts w:ascii="Times New Roman" w:eastAsia="Times New Roman" w:hAnsi="Times New Roman" w:cs="Times New Roman"/>
            <w:sz w:val="24"/>
            <w:szCs w:val="24"/>
          </w:rPr>
          <w:t xml:space="preserve">, </w:t>
        </w:r>
        <w:proofErr w:type="spellStart"/>
        <w:r w:rsidR="001D3A1D">
          <w:rPr>
            <w:rFonts w:ascii="Times New Roman" w:eastAsia="Times New Roman" w:hAnsi="Times New Roman" w:cs="Times New Roman"/>
            <w:sz w:val="24"/>
            <w:szCs w:val="24"/>
          </w:rPr>
          <w:t>stastistical</w:t>
        </w:r>
        <w:proofErr w:type="spellEnd"/>
        <w:r w:rsidR="001D3A1D">
          <w:rPr>
            <w:rFonts w:ascii="Times New Roman" w:eastAsia="Times New Roman" w:hAnsi="Times New Roman" w:cs="Times New Roman"/>
            <w:sz w:val="24"/>
            <w:szCs w:val="24"/>
          </w:rPr>
          <w:t xml:space="preserve"> or…are necessary to estimate the importance of lakes as either sources</w:t>
        </w:r>
      </w:ins>
      <w:ins w:id="101" w:author="Kathleen C. Weathers" w:date="2017-04-16T10:41:00Z">
        <w:r w:rsidR="001D3A1D">
          <w:rPr>
            <w:rFonts w:ascii="Times New Roman" w:eastAsia="Times New Roman" w:hAnsi="Times New Roman" w:cs="Times New Roman"/>
            <w:sz w:val="24"/>
            <w:szCs w:val="24"/>
          </w:rPr>
          <w:t xml:space="preserve"> (i.e., </w:t>
        </w:r>
        <w:r w:rsidR="001C1B04">
          <w:rPr>
            <w:rFonts w:ascii="Times New Roman" w:eastAsia="Times New Roman" w:hAnsi="Times New Roman" w:cs="Times New Roman"/>
            <w:sz w:val="24"/>
            <w:szCs w:val="24"/>
          </w:rPr>
          <w:t xml:space="preserve">emit) or sinks (i.e. retain) </w:t>
        </w:r>
      </w:ins>
      <w:ins w:id="102" w:author="Kathleen C. Weathers" w:date="2017-04-16T10:43:00Z">
        <w:r w:rsidR="001C1B04">
          <w:rPr>
            <w:rFonts w:ascii="Times New Roman" w:eastAsia="Times New Roman" w:hAnsi="Times New Roman" w:cs="Times New Roman"/>
            <w:sz w:val="24"/>
            <w:szCs w:val="24"/>
          </w:rPr>
          <w:t>C to gl</w:t>
        </w:r>
      </w:ins>
      <w:ins w:id="103" w:author="Kathleen C. Weathers" w:date="2017-04-16T10:44:00Z">
        <w:r w:rsidR="001C1B04">
          <w:rPr>
            <w:rFonts w:ascii="Times New Roman" w:eastAsia="Times New Roman" w:hAnsi="Times New Roman" w:cs="Times New Roman"/>
            <w:sz w:val="24"/>
            <w:szCs w:val="24"/>
          </w:rPr>
          <w:t>obal budgets.</w:t>
        </w:r>
      </w:ins>
      <w:del w:id="104" w:author="Kathleen C. Weathers" w:date="2017-04-16T10:44:00Z">
        <w:r w:rsidDel="001C1B04">
          <w:rPr>
            <w:rFonts w:ascii="Times New Roman" w:eastAsia="Times New Roman" w:hAnsi="Times New Roman" w:cs="Times New Roman"/>
            <w:sz w:val="24"/>
            <w:szCs w:val="24"/>
          </w:rPr>
          <w:delText>,</w:delText>
        </w:r>
      </w:del>
      <w:ins w:id="105" w:author="Ana Morales" w:date="2017-04-09T14:25:00Z">
        <w:del w:id="106" w:author="Kathleen C. Weathers" w:date="2017-04-16T10:44:00Z">
          <w:r w:rsidR="00344999" w:rsidDel="001C1B04">
            <w:rPr>
              <w:rFonts w:ascii="Times New Roman" w:eastAsia="Times New Roman" w:hAnsi="Times New Roman" w:cs="Times New Roman"/>
              <w:sz w:val="24"/>
              <w:szCs w:val="24"/>
            </w:rPr>
            <w:delText>.</w:delText>
          </w:r>
        </w:del>
        <w:r w:rsidR="00344999">
          <w:rPr>
            <w:rFonts w:ascii="Times New Roman" w:eastAsia="Times New Roman" w:hAnsi="Times New Roman" w:cs="Times New Roman"/>
            <w:sz w:val="24"/>
            <w:szCs w:val="24"/>
          </w:rPr>
          <w:t xml:space="preserve"> </w:t>
        </w:r>
      </w:ins>
      <w:ins w:id="107" w:author="Kathleen C. Weathers" w:date="2017-04-16T10:38:00Z">
        <w:r w:rsidR="001D3A1D">
          <w:rPr>
            <w:rFonts w:ascii="Times New Roman" w:eastAsia="Times New Roman" w:hAnsi="Times New Roman" w:cs="Times New Roman"/>
            <w:sz w:val="24"/>
            <w:szCs w:val="24"/>
          </w:rPr>
          <w:t xml:space="preserve"> </w:t>
        </w:r>
      </w:ins>
      <w:ins w:id="108" w:author="Ana Morales" w:date="2017-04-09T14:36:00Z">
        <w:r w:rsidR="00F13910">
          <w:rPr>
            <w:rFonts w:ascii="Times New Roman" w:eastAsia="Times New Roman" w:hAnsi="Times New Roman" w:cs="Times New Roman"/>
            <w:sz w:val="24"/>
            <w:szCs w:val="24"/>
          </w:rPr>
          <w:t xml:space="preserve">Dynamic </w:t>
        </w:r>
      </w:ins>
      <w:del w:id="109" w:author="Ana Morales" w:date="2017-04-09T14:25:00Z">
        <w:r w:rsidDel="00344999">
          <w:rPr>
            <w:rFonts w:ascii="Times New Roman" w:eastAsia="Times New Roman" w:hAnsi="Times New Roman" w:cs="Times New Roman"/>
            <w:sz w:val="24"/>
            <w:szCs w:val="24"/>
          </w:rPr>
          <w:delText xml:space="preserve"> </w:delText>
        </w:r>
      </w:del>
      <w:del w:id="110" w:author="Ana Morales" w:date="2017-04-09T14:35:00Z">
        <w:r w:rsidDel="00F13910">
          <w:rPr>
            <w:rFonts w:ascii="Times New Roman" w:eastAsia="Times New Roman" w:hAnsi="Times New Roman" w:cs="Times New Roman"/>
            <w:sz w:val="24"/>
            <w:szCs w:val="24"/>
          </w:rPr>
          <w:delText>efforts</w:delText>
        </w:r>
      </w:del>
      <w:ins w:id="111" w:author="Ana Morales" w:date="2017-04-09T14:35:00Z">
        <w:r w:rsidR="00F13910">
          <w:rPr>
            <w:rFonts w:ascii="Times New Roman" w:eastAsia="Times New Roman" w:hAnsi="Times New Roman" w:cs="Times New Roman"/>
            <w:sz w:val="24"/>
            <w:szCs w:val="24"/>
          </w:rPr>
          <w:t>mass balance approaches</w:t>
        </w:r>
      </w:ins>
      <w:r>
        <w:rPr>
          <w:rFonts w:ascii="Times New Roman" w:eastAsia="Times New Roman" w:hAnsi="Times New Roman" w:cs="Times New Roman"/>
          <w:sz w:val="24"/>
          <w:szCs w:val="24"/>
        </w:rPr>
        <w:t xml:space="preserve"> to model the internal processing of OC in lakes that adequately incorporate all critical OC fluxes </w:t>
      </w:r>
      <w:del w:id="112" w:author="Ana Morales" w:date="2017-04-09T14:36:00Z">
        <w:r w:rsidDel="00F13910">
          <w:rPr>
            <w:rFonts w:ascii="Times New Roman" w:eastAsia="Times New Roman" w:hAnsi="Times New Roman" w:cs="Times New Roman"/>
            <w:sz w:val="24"/>
            <w:szCs w:val="24"/>
          </w:rPr>
          <w:delText xml:space="preserve">(i.e., “mass balances”) </w:delText>
        </w:r>
      </w:del>
      <w:r w:rsidR="00152F60">
        <w:rPr>
          <w:rFonts w:ascii="Times New Roman" w:eastAsia="Times New Roman" w:hAnsi="Times New Roman" w:cs="Times New Roman"/>
          <w:sz w:val="24"/>
          <w:szCs w:val="24"/>
        </w:rPr>
        <w:t>through time</w:t>
      </w:r>
      <w:ins w:id="113" w:author="Ana Morales" w:date="2017-04-09T14:36:00Z">
        <w:r w:rsidR="00F13910">
          <w:rPr>
            <w:rFonts w:ascii="Times New Roman" w:eastAsia="Times New Roman" w:hAnsi="Times New Roman" w:cs="Times New Roman"/>
            <w:sz w:val="24"/>
            <w:szCs w:val="24"/>
          </w:rPr>
          <w:t xml:space="preserve">, however, </w:t>
        </w:r>
      </w:ins>
      <w:del w:id="114" w:author="Ana Morales" w:date="2017-04-09T14:51:00Z">
        <w:r w:rsidR="00152F60" w:rsidDel="003D494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are still relatively uncommon. Further, </w:t>
      </w:r>
      <w:ins w:id="115" w:author="Ana Morales" w:date="2017-04-09T14:36:00Z">
        <w:r w:rsidR="00F13910">
          <w:rPr>
            <w:rFonts w:ascii="Times New Roman" w:eastAsia="Times New Roman" w:hAnsi="Times New Roman" w:cs="Times New Roman"/>
            <w:sz w:val="24"/>
            <w:szCs w:val="24"/>
          </w:rPr>
          <w:t xml:space="preserve">existing </w:t>
        </w:r>
      </w:ins>
      <w:r>
        <w:rPr>
          <w:rFonts w:ascii="Times New Roman" w:eastAsia="Times New Roman" w:hAnsi="Times New Roman" w:cs="Times New Roman"/>
          <w:sz w:val="24"/>
          <w:szCs w:val="24"/>
        </w:rPr>
        <w:t xml:space="preserve">mass balances </w:t>
      </w:r>
      <w:del w:id="116" w:author="Ana Morales" w:date="2017-04-09T14:36:00Z">
        <w:r w:rsidDel="00F13910">
          <w:rPr>
            <w:rFonts w:ascii="Times New Roman" w:eastAsia="Times New Roman" w:hAnsi="Times New Roman" w:cs="Times New Roman"/>
            <w:sz w:val="24"/>
            <w:szCs w:val="24"/>
          </w:rPr>
          <w:delText xml:space="preserve">that have been published </w:delText>
        </w:r>
      </w:del>
      <w:r>
        <w:rPr>
          <w:rFonts w:ascii="Times New Roman" w:eastAsia="Times New Roman" w:hAnsi="Times New Roman" w:cs="Times New Roman"/>
          <w:sz w:val="24"/>
          <w:szCs w:val="24"/>
        </w:rPr>
        <w:t xml:space="preserve">are generally </w:t>
      </w:r>
      <w:ins w:id="117" w:author="Ana Morales" w:date="2017-04-09T14:53:00Z">
        <w:r w:rsidR="00DA4018">
          <w:rPr>
            <w:rFonts w:ascii="Times New Roman" w:eastAsia="Times New Roman" w:hAnsi="Times New Roman" w:cs="Times New Roman"/>
            <w:sz w:val="24"/>
            <w:szCs w:val="24"/>
          </w:rPr>
          <w:t xml:space="preserve">based on low frequency data, </w:t>
        </w:r>
      </w:ins>
      <w:r>
        <w:rPr>
          <w:rFonts w:ascii="Times New Roman" w:eastAsia="Times New Roman" w:hAnsi="Times New Roman" w:cs="Times New Roman"/>
          <w:sz w:val="24"/>
          <w:szCs w:val="24"/>
        </w:rPr>
        <w:t>confined to single lakes</w:t>
      </w:r>
      <w:ins w:id="118" w:author="Ana Morales" w:date="2017-04-09T14:53:00Z">
        <w:r w:rsidR="00DA401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ins w:id="119" w:author="Kathleen C. Weathers" w:date="2017-04-16T10:44:00Z">
        <w:r w:rsidR="001C1B04">
          <w:rPr>
            <w:rFonts w:ascii="Times New Roman" w:eastAsia="Times New Roman" w:hAnsi="Times New Roman" w:cs="Times New Roman"/>
            <w:sz w:val="24"/>
            <w:szCs w:val="24"/>
          </w:rPr>
          <w:t xml:space="preserve"> Here w</w:t>
        </w:r>
      </w:ins>
      <w:ins w:id="120" w:author="Kathleen C. Weathers" w:date="2017-04-16T10:45:00Z">
        <w:r w:rsidR="001C1B04">
          <w:rPr>
            <w:rFonts w:ascii="Times New Roman" w:eastAsia="Times New Roman" w:hAnsi="Times New Roman" w:cs="Times New Roman"/>
            <w:sz w:val="24"/>
            <w:szCs w:val="24"/>
          </w:rPr>
          <w:t xml:space="preserve">e </w:t>
        </w:r>
      </w:ins>
      <w:ins w:id="121" w:author="Kathleen C. Weathers" w:date="2017-04-16T10:46:00Z">
        <w:r w:rsidR="001C1B04">
          <w:rPr>
            <w:rFonts w:ascii="Times New Roman" w:eastAsia="Times New Roman" w:hAnsi="Times New Roman" w:cs="Times New Roman"/>
            <w:sz w:val="24"/>
            <w:szCs w:val="24"/>
          </w:rPr>
          <w:t>develop and utilize a mass</w:t>
        </w:r>
      </w:ins>
      <w:ins w:id="122" w:author="Kathleen C. Weathers" w:date="2017-04-16T10:47:00Z">
        <w:r w:rsidR="001C1B04">
          <w:rPr>
            <w:rFonts w:ascii="Times New Roman" w:eastAsia="Times New Roman" w:hAnsi="Times New Roman" w:cs="Times New Roman"/>
            <w:sz w:val="24"/>
            <w:szCs w:val="24"/>
          </w:rPr>
          <w:t xml:space="preserve"> balance model to (1) highlight uncertainties in in-lake C dynamics, (2) </w:t>
        </w:r>
      </w:ins>
      <w:ins w:id="123" w:author="Kathleen C. Weathers" w:date="2017-04-16T10:48:00Z">
        <w:r w:rsidR="001C1B04">
          <w:rPr>
            <w:rFonts w:ascii="Times New Roman" w:eastAsia="Times New Roman" w:hAnsi="Times New Roman" w:cs="Times New Roman"/>
            <w:sz w:val="24"/>
            <w:szCs w:val="24"/>
          </w:rPr>
          <w:t>examine, for a set of</w:t>
        </w:r>
      </w:ins>
      <w:ins w:id="124" w:author="Kathleen C. Weathers" w:date="2017-04-16T10:49:00Z">
        <w:r w:rsidR="001C1B04">
          <w:rPr>
            <w:rFonts w:ascii="Times New Roman" w:eastAsia="Times New Roman" w:hAnsi="Times New Roman" w:cs="Times New Roman"/>
            <w:sz w:val="24"/>
            <w:szCs w:val="24"/>
          </w:rPr>
          <w:t xml:space="preserve"> five lakes with different characteristics, </w:t>
        </w:r>
      </w:ins>
      <w:ins w:id="125" w:author="Kathleen C. Weathers" w:date="2017-04-16T10:50:00Z">
        <w:r w:rsidR="001C1B04">
          <w:rPr>
            <w:rFonts w:ascii="Times New Roman" w:eastAsia="Times New Roman" w:hAnsi="Times New Roman" w:cs="Times New Roman"/>
            <w:sz w:val="24"/>
            <w:szCs w:val="24"/>
          </w:rPr>
          <w:t>whether they are net sources or sinks of C, and (</w:t>
        </w:r>
      </w:ins>
      <w:ins w:id="126" w:author="Kathleen C. Weathers" w:date="2017-04-16T10:51:00Z">
        <w:r w:rsidR="001C1B04">
          <w:rPr>
            <w:rFonts w:ascii="Times New Roman" w:eastAsia="Times New Roman" w:hAnsi="Times New Roman" w:cs="Times New Roman"/>
            <w:sz w:val="24"/>
            <w:szCs w:val="24"/>
          </w:rPr>
          <w:t>3) what d</w:t>
        </w:r>
        <w:r w:rsidR="003C62A7">
          <w:rPr>
            <w:rFonts w:ascii="Times New Roman" w:eastAsia="Times New Roman" w:hAnsi="Times New Roman" w:cs="Times New Roman"/>
            <w:sz w:val="24"/>
            <w:szCs w:val="24"/>
          </w:rPr>
          <w:t>rives their sink- or source-</w:t>
        </w:r>
        <w:commentRangeStart w:id="127"/>
        <w:proofErr w:type="spellStart"/>
        <w:r w:rsidR="003C62A7">
          <w:rPr>
            <w:rFonts w:ascii="Times New Roman" w:eastAsia="Times New Roman" w:hAnsi="Times New Roman" w:cs="Times New Roman"/>
            <w:sz w:val="24"/>
            <w:szCs w:val="24"/>
          </w:rPr>
          <w:t>iness</w:t>
        </w:r>
      </w:ins>
      <w:commentRangeEnd w:id="127"/>
      <w:proofErr w:type="spellEnd"/>
      <w:ins w:id="128" w:author="Kathleen C. Weathers" w:date="2017-04-16T11:03:00Z">
        <w:r w:rsidR="00B01E3F">
          <w:rPr>
            <w:rStyle w:val="CommentReference"/>
          </w:rPr>
          <w:commentReference w:id="127"/>
        </w:r>
      </w:ins>
      <w:ins w:id="129" w:author="Kathleen C. Weathers" w:date="2017-04-16T10:51:00Z">
        <w:r w:rsidR="003C62A7">
          <w:rPr>
            <w:rFonts w:ascii="Times New Roman" w:eastAsia="Times New Roman" w:hAnsi="Times New Roman" w:cs="Times New Roman"/>
            <w:sz w:val="24"/>
            <w:szCs w:val="24"/>
          </w:rPr>
          <w:t>.</w:t>
        </w:r>
      </w:ins>
    </w:p>
    <w:p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30" w:name="_fgbmh3q8shl8" w:colFirst="0" w:colLast="0"/>
      <w:bookmarkEnd w:id="130"/>
      <w:r>
        <w:rPr>
          <w:rFonts w:ascii="Times New Roman" w:eastAsia="Times New Roman" w:hAnsi="Times New Roman" w:cs="Times New Roman"/>
          <w:i/>
          <w:color w:val="000000"/>
          <w:sz w:val="24"/>
          <w:szCs w:val="24"/>
        </w:rPr>
        <w:t>Overview of concepts of key OC fluxes in lake ecosystems</w:t>
      </w:r>
    </w:p>
    <w:p w:rsidR="00152F60" w:rsidRDefault="007728A8">
      <w:pPr>
        <w:spacing w:line="480" w:lineRule="auto"/>
        <w:ind w:firstLine="720"/>
        <w:rPr>
          <w:rFonts w:ascii="Times New Roman" w:eastAsia="Times New Roman" w:hAnsi="Times New Roman" w:cs="Times New Roman"/>
          <w:sz w:val="24"/>
          <w:szCs w:val="24"/>
        </w:rPr>
      </w:pPr>
      <w:commentRangeStart w:id="131"/>
      <w:ins w:id="132" w:author="Kait Farrell" w:date="2017-04-13T15:07:00Z">
        <w:r>
          <w:rPr>
            <w:rFonts w:ascii="Times New Roman" w:eastAsia="Times New Roman" w:hAnsi="Times New Roman" w:cs="Times New Roman"/>
            <w:sz w:val="24"/>
            <w:szCs w:val="24"/>
          </w:rPr>
          <w:t>For</w:t>
        </w:r>
        <w:commentRangeEnd w:id="131"/>
        <w:r>
          <w:rPr>
            <w:rStyle w:val="CommentReference"/>
          </w:rPr>
          <w:commentReference w:id="131"/>
        </w:r>
        <w:r>
          <w:rPr>
            <w:rFonts w:ascii="Times New Roman" w:eastAsia="Times New Roman" w:hAnsi="Times New Roman" w:cs="Times New Roman"/>
            <w:sz w:val="24"/>
            <w:szCs w:val="24"/>
          </w:rPr>
          <w:t xml:space="preserve"> lakes, </w:t>
        </w:r>
      </w:ins>
      <w:del w:id="133" w:author="Kait Farrell" w:date="2017-04-13T15:07:00Z">
        <w:r w:rsidR="00B80037" w:rsidDel="007728A8">
          <w:rPr>
            <w:rFonts w:ascii="Times New Roman" w:eastAsia="Times New Roman" w:hAnsi="Times New Roman" w:cs="Times New Roman"/>
            <w:sz w:val="24"/>
            <w:szCs w:val="24"/>
          </w:rPr>
          <w:delText>T</w:delText>
        </w:r>
      </w:del>
      <w:ins w:id="134" w:author="Kait Farrell" w:date="2017-04-13T15:07:00Z">
        <w:r>
          <w:rPr>
            <w:rFonts w:ascii="Times New Roman" w:eastAsia="Times New Roman" w:hAnsi="Times New Roman" w:cs="Times New Roman"/>
            <w:sz w:val="24"/>
            <w:szCs w:val="24"/>
          </w:rPr>
          <w:t>t</w:t>
        </w:r>
      </w:ins>
      <w:r w:rsidR="00B80037">
        <w:rPr>
          <w:rFonts w:ascii="Times New Roman" w:eastAsia="Times New Roman" w:hAnsi="Times New Roman" w:cs="Times New Roman"/>
          <w:sz w:val="24"/>
          <w:szCs w:val="24"/>
        </w:rPr>
        <w:t xml:space="preserve">he term “mass balance” has been broadly used to </w:t>
      </w:r>
      <w:del w:id="135" w:author="Kait Farrell" w:date="2017-04-13T15:08:00Z">
        <w:r w:rsidR="00B80037" w:rsidDel="007728A8">
          <w:rPr>
            <w:rFonts w:ascii="Times New Roman" w:eastAsia="Times New Roman" w:hAnsi="Times New Roman" w:cs="Times New Roman"/>
            <w:sz w:val="24"/>
            <w:szCs w:val="24"/>
          </w:rPr>
          <w:delText xml:space="preserve">describe attempts to </w:delText>
        </w:r>
      </w:del>
      <w:r w:rsidR="00B80037">
        <w:rPr>
          <w:rFonts w:ascii="Times New Roman" w:eastAsia="Times New Roman" w:hAnsi="Times New Roman" w:cs="Times New Roman"/>
          <w:sz w:val="24"/>
          <w:szCs w:val="24"/>
        </w:rPr>
        <w:t xml:space="preserve">quantify </w:t>
      </w:r>
      <w:del w:id="136" w:author="Ana Morales" w:date="2017-04-09T14:56:00Z">
        <w:r w:rsidR="00B80037" w:rsidDel="00DA4018">
          <w:rPr>
            <w:rFonts w:ascii="Times New Roman" w:eastAsia="Times New Roman" w:hAnsi="Times New Roman" w:cs="Times New Roman"/>
            <w:sz w:val="24"/>
            <w:szCs w:val="24"/>
          </w:rPr>
          <w:delText xml:space="preserve">nutrient </w:delText>
        </w:r>
      </w:del>
      <w:ins w:id="137" w:author="Ana Morales" w:date="2017-04-09T14:56:00Z">
        <w:del w:id="138" w:author="Kathleen C. Weathers" w:date="2017-04-16T10:52:00Z">
          <w:r w:rsidR="00DA4018" w:rsidDel="003C62A7">
            <w:rPr>
              <w:rFonts w:ascii="Times New Roman" w:eastAsia="Times New Roman" w:hAnsi="Times New Roman" w:cs="Times New Roman"/>
              <w:sz w:val="24"/>
              <w:szCs w:val="24"/>
            </w:rPr>
            <w:delText xml:space="preserve">subsidy </w:delText>
          </w:r>
        </w:del>
      </w:ins>
      <w:r w:rsidR="00B80037">
        <w:rPr>
          <w:rFonts w:ascii="Times New Roman" w:eastAsia="Times New Roman" w:hAnsi="Times New Roman" w:cs="Times New Roman"/>
          <w:sz w:val="24"/>
          <w:szCs w:val="24"/>
        </w:rPr>
        <w:t>budgets (not s</w:t>
      </w:r>
      <w:r w:rsidR="003A0D4C">
        <w:rPr>
          <w:rFonts w:ascii="Times New Roman" w:eastAsia="Times New Roman" w:hAnsi="Times New Roman" w:cs="Times New Roman"/>
          <w:sz w:val="24"/>
          <w:szCs w:val="24"/>
        </w:rPr>
        <w:t xml:space="preserve">trictly OC) </w:t>
      </w:r>
      <w:del w:id="139" w:author="Kait Farrell" w:date="2017-04-13T15:07:00Z">
        <w:r w:rsidR="003A0D4C" w:rsidDel="007728A8">
          <w:rPr>
            <w:rFonts w:ascii="Times New Roman" w:eastAsia="Times New Roman" w:hAnsi="Times New Roman" w:cs="Times New Roman"/>
            <w:sz w:val="24"/>
            <w:szCs w:val="24"/>
          </w:rPr>
          <w:delText>of lake</w:delText>
        </w:r>
        <w:r w:rsidR="00805661" w:rsidDel="007728A8">
          <w:rPr>
            <w:rFonts w:ascii="Times New Roman" w:eastAsia="Times New Roman" w:hAnsi="Times New Roman" w:cs="Times New Roman"/>
            <w:sz w:val="24"/>
            <w:szCs w:val="24"/>
          </w:rPr>
          <w:delText>s</w:delText>
        </w:r>
        <w:r w:rsidR="003A0D4C" w:rsidDel="007728A8">
          <w:rPr>
            <w:rFonts w:ascii="Times New Roman" w:eastAsia="Times New Roman" w:hAnsi="Times New Roman" w:cs="Times New Roman"/>
            <w:sz w:val="24"/>
            <w:szCs w:val="24"/>
          </w:rPr>
          <w:delText xml:space="preserve"> </w:delText>
        </w:r>
      </w:del>
      <w:r w:rsidR="003A0D4C">
        <w:rPr>
          <w:rFonts w:ascii="Times New Roman" w:eastAsia="Times New Roman" w:hAnsi="Times New Roman" w:cs="Times New Roman"/>
          <w:sz w:val="24"/>
          <w:szCs w:val="24"/>
        </w:rPr>
        <w:t>as the combination</w:t>
      </w:r>
      <w:r w:rsidR="00B80037">
        <w:rPr>
          <w:rFonts w:ascii="Times New Roman" w:eastAsia="Times New Roman" w:hAnsi="Times New Roman" w:cs="Times New Roman"/>
          <w:sz w:val="24"/>
          <w:szCs w:val="24"/>
        </w:rPr>
        <w:t xml:space="preserve"> of inputs, internal </w:t>
      </w:r>
      <w:r w:rsidR="00B80037">
        <w:rPr>
          <w:rFonts w:ascii="Times New Roman" w:eastAsia="Times New Roman" w:hAnsi="Times New Roman" w:cs="Times New Roman"/>
          <w:sz w:val="24"/>
          <w:szCs w:val="24"/>
        </w:rPr>
        <w:lastRenderedPageBreak/>
        <w:t>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140"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xml:space="preserve">. </w:t>
      </w:r>
      <w:ins w:id="141" w:author="Kathleen C. Weathers" w:date="2017-04-16T10:57:00Z">
        <w:r w:rsidR="003C62A7">
          <w:rPr>
            <w:rFonts w:ascii="Times New Roman" w:eastAsia="Times New Roman" w:hAnsi="Times New Roman" w:cs="Times New Roman"/>
            <w:sz w:val="24"/>
            <w:szCs w:val="24"/>
          </w:rPr>
          <w:t xml:space="preserve"> </w:t>
        </w:r>
      </w:ins>
      <w:r w:rsidR="00B80037">
        <w:rPr>
          <w:rFonts w:ascii="Times New Roman" w:eastAsia="Times New Roman" w:hAnsi="Times New Roman" w:cs="Times New Roman"/>
          <w:sz w:val="24"/>
          <w:szCs w:val="24"/>
        </w:rPr>
        <w:t>Inputs</w:t>
      </w:r>
      <w:r w:rsidR="00152F60">
        <w:rPr>
          <w:rFonts w:ascii="Times New Roman" w:eastAsia="Times New Roman" w:hAnsi="Times New Roman" w:cs="Times New Roman"/>
          <w:sz w:val="24"/>
          <w:szCs w:val="24"/>
        </w:rPr>
        <w:t xml:space="preserve"> </w:t>
      </w:r>
      <w:del w:id="142" w:author="Kathleen C. Weathers" w:date="2017-04-16T10:56:00Z">
        <w:r w:rsidR="00152F60" w:rsidDel="003C62A7">
          <w:rPr>
            <w:rFonts w:ascii="Times New Roman" w:eastAsia="Times New Roman" w:hAnsi="Times New Roman" w:cs="Times New Roman"/>
            <w:sz w:val="24"/>
            <w:szCs w:val="24"/>
          </w:rPr>
          <w:delText>to</w:delText>
        </w:r>
      </w:del>
      <w:proofErr w:type="spellStart"/>
      <w:ins w:id="143" w:author="Kathleen C. Weathers" w:date="2017-04-16T10:58:00Z">
        <w:r w:rsidR="003C62A7">
          <w:rPr>
            <w:rFonts w:ascii="Times New Roman" w:eastAsia="Times New Roman" w:hAnsi="Times New Roman" w:cs="Times New Roman"/>
            <w:sz w:val="24"/>
            <w:szCs w:val="24"/>
          </w:rPr>
          <w:t>to</w:t>
        </w:r>
      </w:ins>
      <w:del w:id="144" w:author="Kathleen C. Weathers" w:date="2017-04-16T10:56:00Z">
        <w:r w:rsidR="00152F60" w:rsidDel="003C62A7">
          <w:rPr>
            <w:rFonts w:ascii="Times New Roman" w:eastAsia="Times New Roman" w:hAnsi="Times New Roman" w:cs="Times New Roman"/>
            <w:sz w:val="24"/>
            <w:szCs w:val="24"/>
          </w:rPr>
          <w:delText xml:space="preserve"> </w:delText>
        </w:r>
      </w:del>
      <w:proofErr w:type="gramStart"/>
      <w:r w:rsidR="00152F60">
        <w:rPr>
          <w:rFonts w:ascii="Times New Roman" w:eastAsia="Times New Roman" w:hAnsi="Times New Roman" w:cs="Times New Roman"/>
          <w:sz w:val="24"/>
          <w:szCs w:val="24"/>
        </w:rPr>
        <w:t>lake</w:t>
      </w:r>
      <w:proofErr w:type="spellEnd"/>
      <w:del w:id="145" w:author="Kathleen C. Weathers" w:date="2017-04-16T10:57:00Z">
        <w:r w:rsidR="00152F60" w:rsidDel="003C62A7">
          <w:rPr>
            <w:rFonts w:ascii="Times New Roman" w:eastAsia="Times New Roman" w:hAnsi="Times New Roman" w:cs="Times New Roman"/>
            <w:sz w:val="24"/>
            <w:szCs w:val="24"/>
          </w:rPr>
          <w:delText>s</w:delText>
        </w:r>
      </w:del>
      <w:ins w:id="146" w:author="Kathleen C. Weathers" w:date="2017-04-16T10:57:00Z">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C </w:t>
        </w:r>
      </w:ins>
      <w:ins w:id="147" w:author="Derek Roberts" w:date="2017-04-08T18:29:00Z">
        <w:del w:id="148" w:author="Kathleen C. Weathers" w:date="2017-04-16T10:56:00Z">
          <w:r w:rsidR="00B47F05" w:rsidDel="003C62A7">
            <w:rPr>
              <w:rFonts w:ascii="Times New Roman" w:eastAsia="Times New Roman" w:hAnsi="Times New Roman" w:cs="Times New Roman"/>
              <w:sz w:val="24"/>
              <w:szCs w:val="24"/>
            </w:rPr>
            <w:delText>carbon budgets</w:delText>
          </w:r>
        </w:del>
      </w:ins>
      <w:del w:id="149" w:author="Kathleen C. Weathers" w:date="2017-04-16T10:56:00Z">
        <w:r w:rsidR="00B80037" w:rsidDel="003C62A7">
          <w:rPr>
            <w:rFonts w:ascii="Times New Roman" w:eastAsia="Times New Roman" w:hAnsi="Times New Roman" w:cs="Times New Roman"/>
            <w:sz w:val="24"/>
            <w:szCs w:val="24"/>
          </w:rPr>
          <w:delText xml:space="preserve"> </w:delText>
        </w:r>
      </w:del>
      <w:del w:id="150" w:author="Kathleen C. Weathers" w:date="2017-04-16T10:53:00Z">
        <w:r w:rsidR="00B80037" w:rsidDel="003C62A7">
          <w:rPr>
            <w:rFonts w:ascii="Times New Roman" w:eastAsia="Times New Roman" w:hAnsi="Times New Roman" w:cs="Times New Roman"/>
            <w:sz w:val="24"/>
            <w:szCs w:val="24"/>
          </w:rPr>
          <w:delText xml:space="preserve">represent </w:delText>
        </w:r>
      </w:del>
      <w:ins w:id="151" w:author="Kathleen C. Weathers" w:date="2017-04-16T10:58:00Z">
        <w:r w:rsidR="003C62A7">
          <w:rPr>
            <w:rFonts w:ascii="Times New Roman" w:eastAsia="Times New Roman" w:hAnsi="Times New Roman" w:cs="Times New Roman"/>
            <w:sz w:val="24"/>
            <w:szCs w:val="24"/>
          </w:rPr>
          <w:t xml:space="preserve">budgets </w:t>
        </w:r>
      </w:ins>
      <w:ins w:id="152" w:author="Kathleen C. Weathers" w:date="2017-04-16T10:53:00Z">
        <w:r w:rsidR="003C62A7">
          <w:rPr>
            <w:rFonts w:ascii="Times New Roman" w:eastAsia="Times New Roman" w:hAnsi="Times New Roman" w:cs="Times New Roman"/>
            <w:sz w:val="24"/>
            <w:szCs w:val="24"/>
          </w:rPr>
          <w:t xml:space="preserve">are </w:t>
        </w:r>
      </w:ins>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del w:id="153" w:author="Kathleen C. Weathers" w:date="2017-04-16T10:59:00Z">
        <w:r w:rsidR="00B80037" w:rsidDel="003C62A7">
          <w:rPr>
            <w:rFonts w:ascii="Times New Roman" w:eastAsia="Times New Roman" w:hAnsi="Times New Roman" w:cs="Times New Roman"/>
            <w:sz w:val="24"/>
            <w:szCs w:val="24"/>
          </w:rPr>
          <w:delText xml:space="preserve">comprise </w:delText>
        </w:r>
      </w:del>
      <w:ins w:id="154" w:author="Kathleen C. Weathers" w:date="2017-04-16T10:59:00Z">
        <w:r w:rsidR="003C62A7">
          <w:rPr>
            <w:rFonts w:ascii="Times New Roman" w:eastAsia="Times New Roman" w:hAnsi="Times New Roman" w:cs="Times New Roman"/>
            <w:sz w:val="24"/>
            <w:szCs w:val="24"/>
          </w:rPr>
          <w:t xml:space="preserve">include </w:t>
        </w:r>
      </w:ins>
      <w:r w:rsidR="00B80037">
        <w:rPr>
          <w:rFonts w:ascii="Times New Roman" w:eastAsia="Times New Roman" w:hAnsi="Times New Roman" w:cs="Times New Roman"/>
          <w:sz w:val="24"/>
          <w:szCs w:val="24"/>
        </w:rPr>
        <w:t xml:space="preserve">DOC and POC </w:t>
      </w:r>
      <w:del w:id="155" w:author="Kathleen C. Weathers" w:date="2017-04-16T10:59:00Z">
        <w:r w:rsidR="00B80037" w:rsidDel="003C62A7">
          <w:rPr>
            <w:rFonts w:ascii="Times New Roman" w:eastAsia="Times New Roman" w:hAnsi="Times New Roman" w:cs="Times New Roman"/>
            <w:sz w:val="24"/>
            <w:szCs w:val="24"/>
          </w:rPr>
          <w:delText xml:space="preserve">pools </w:delText>
        </w:r>
      </w:del>
      <w:r w:rsidR="00B80037">
        <w:rPr>
          <w:rFonts w:ascii="Times New Roman" w:eastAsia="Times New Roman" w:hAnsi="Times New Roman" w:cs="Times New Roman"/>
          <w:sz w:val="24"/>
          <w:szCs w:val="24"/>
        </w:rPr>
        <w:t xml:space="preserve">that exit a lake via surface or groundwater exports. </w:t>
      </w:r>
      <w:ins w:id="156" w:author="Kathleen C. Weathers" w:date="2017-04-16T10:59:00Z">
        <w:r w:rsidR="003C62A7">
          <w:rPr>
            <w:rFonts w:ascii="Times New Roman" w:eastAsia="Times New Roman" w:hAnsi="Times New Roman" w:cs="Times New Roman"/>
            <w:sz w:val="24"/>
            <w:szCs w:val="24"/>
          </w:rPr>
          <w:t xml:space="preserve"> It is the balance of inputs and outputs that determines whether </w:t>
        </w:r>
      </w:ins>
      <w:ins w:id="157" w:author="Kathleen C. Weathers" w:date="2017-04-16T11:00:00Z">
        <w:r w:rsidR="003C62A7">
          <w:rPr>
            <w:rFonts w:ascii="Times New Roman" w:eastAsia="Times New Roman" w:hAnsi="Times New Roman" w:cs="Times New Roman"/>
            <w:sz w:val="24"/>
            <w:szCs w:val="24"/>
          </w:rPr>
          <w:t xml:space="preserve">a lake is a </w:t>
        </w:r>
      </w:ins>
      <w:ins w:id="158" w:author="Kathleen C. Weathers" w:date="2017-04-16T11:02:00Z">
        <w:r w:rsidR="00B01E3F">
          <w:rPr>
            <w:rFonts w:ascii="Times New Roman" w:eastAsia="Times New Roman" w:hAnsi="Times New Roman" w:cs="Times New Roman"/>
            <w:sz w:val="24"/>
            <w:szCs w:val="24"/>
          </w:rPr>
          <w:t>source of C to the atmosphere, or a sink whereby C is retained by the lake ecosystem</w:t>
        </w:r>
      </w:ins>
      <w:ins w:id="159" w:author="Kathleen C. Weathers" w:date="2017-04-16T11:07:00Z">
        <w:r w:rsidR="00525E73">
          <w:rPr>
            <w:rFonts w:ascii="Times New Roman" w:eastAsia="Times New Roman" w:hAnsi="Times New Roman" w:cs="Times New Roman"/>
            <w:sz w:val="24"/>
            <w:szCs w:val="24"/>
          </w:rPr>
          <w:t xml:space="preserve"> (Fig x-conceptual figure)</w:t>
        </w:r>
      </w:ins>
      <w:ins w:id="160" w:author="Kathleen C. Weathers" w:date="2017-04-16T11:02:00Z">
        <w:r w:rsidR="00B01E3F">
          <w:rPr>
            <w:rFonts w:ascii="Times New Roman" w:eastAsia="Times New Roman" w:hAnsi="Times New Roman" w:cs="Times New Roman"/>
            <w:sz w:val="24"/>
            <w:szCs w:val="24"/>
          </w:rPr>
          <w:t xml:space="preserve">. </w:t>
        </w:r>
      </w:ins>
      <w:ins w:id="161" w:author="Kathleen C. Weathers" w:date="2017-04-16T10:59:00Z">
        <w:r w:rsidR="003C62A7">
          <w:rPr>
            <w:rFonts w:ascii="Times New Roman" w:eastAsia="Times New Roman" w:hAnsi="Times New Roman" w:cs="Times New Roman"/>
            <w:sz w:val="24"/>
            <w:szCs w:val="24"/>
          </w:rPr>
          <w:t xml:space="preserve"> </w:t>
        </w:r>
      </w:ins>
      <w:commentRangeStart w:id="162"/>
      <w:commentRangeStart w:id="163"/>
      <w:r w:rsidR="00152F60">
        <w:rPr>
          <w:rFonts w:ascii="Times New Roman" w:eastAsia="Times New Roman" w:hAnsi="Times New Roman" w:cs="Times New Roman"/>
          <w:sz w:val="24"/>
          <w:szCs w:val="24"/>
        </w:rPr>
        <w:t>Importantly</w:t>
      </w:r>
      <w:commentRangeEnd w:id="162"/>
      <w:r w:rsidR="009232BA">
        <w:rPr>
          <w:rStyle w:val="CommentReference"/>
        </w:rPr>
        <w:commentReference w:id="162"/>
      </w:r>
      <w:commentRangeEnd w:id="163"/>
      <w:r w:rsidR="00BE2A18">
        <w:rPr>
          <w:rStyle w:val="CommentReference"/>
        </w:rPr>
        <w:commentReference w:id="163"/>
      </w:r>
      <w:r w:rsidR="00B80037">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sidR="00B80037">
        <w:rPr>
          <w:rFonts w:ascii="Times New Roman" w:eastAsia="Times New Roman" w:hAnsi="Times New Roman" w:cs="Times New Roman"/>
          <w:sz w:val="24"/>
          <w:szCs w:val="24"/>
        </w:rPr>
        <w:t>of OC</w:t>
      </w:r>
      <w:ins w:id="164" w:author="Kait Farrell" w:date="2017-04-13T15:11:00Z">
        <w:r w:rsidR="009232BA">
          <w:rPr>
            <w:rFonts w:ascii="Times New Roman" w:eastAsia="Times New Roman" w:hAnsi="Times New Roman" w:cs="Times New Roman"/>
            <w:sz w:val="24"/>
            <w:szCs w:val="24"/>
          </w:rPr>
          <w:t xml:space="preserve">, </w:t>
        </w:r>
        <w:proofErr w:type="gramStart"/>
        <w:r w:rsidR="009232BA">
          <w:rPr>
            <w:rFonts w:ascii="Times New Roman" w:eastAsia="Times New Roman" w:hAnsi="Times New Roman" w:cs="Times New Roman"/>
            <w:sz w:val="24"/>
            <w:szCs w:val="24"/>
          </w:rPr>
          <w:t xml:space="preserve">as </w:t>
        </w:r>
      </w:ins>
      <w:r w:rsidR="00805661">
        <w:rPr>
          <w:rFonts w:ascii="Times New Roman" w:eastAsia="Times New Roman" w:hAnsi="Times New Roman" w:cs="Times New Roman"/>
          <w:sz w:val="24"/>
          <w:szCs w:val="24"/>
        </w:rPr>
        <w:t xml:space="preserve"> </w:t>
      </w:r>
      <w:proofErr w:type="gramEnd"/>
      <w:del w:id="165" w:author="Kait Farrell" w:date="2017-04-13T15:11:00Z">
        <w:r w:rsidR="00805661" w:rsidDel="009232BA">
          <w:rPr>
            <w:rFonts w:ascii="Times New Roman" w:eastAsia="Times New Roman" w:hAnsi="Times New Roman" w:cs="Times New Roman"/>
            <w:sz w:val="24"/>
            <w:szCs w:val="24"/>
          </w:rPr>
          <w:delText>without considering the entire mass balance</w:delText>
        </w:r>
        <w:r w:rsidR="00152F60" w:rsidDel="009232BA">
          <w:rPr>
            <w:rFonts w:ascii="Times New Roman" w:eastAsia="Times New Roman" w:hAnsi="Times New Roman" w:cs="Times New Roman"/>
            <w:sz w:val="24"/>
            <w:szCs w:val="24"/>
          </w:rPr>
          <w:delText>. L</w:delText>
        </w:r>
      </w:del>
      <w:ins w:id="166" w:author="Kait Farrell" w:date="2017-04-13T15:11:00Z">
        <w:r w:rsidR="009232BA">
          <w:rPr>
            <w:rFonts w:ascii="Times New Roman" w:eastAsia="Times New Roman" w:hAnsi="Times New Roman" w:cs="Times New Roman"/>
            <w:sz w:val="24"/>
            <w:szCs w:val="24"/>
          </w:rPr>
          <w:t>l</w:t>
        </w:r>
      </w:ins>
      <w:r w:rsidR="00152F60">
        <w:rPr>
          <w:rFonts w:ascii="Times New Roman" w:eastAsia="Times New Roman" w:hAnsi="Times New Roman" w:cs="Times New Roman"/>
          <w:sz w:val="24"/>
          <w:szCs w:val="24"/>
        </w:rPr>
        <w:t xml:space="preserve">akes are </w:t>
      </w:r>
      <w:ins w:id="167" w:author="Kait Farrell" w:date="2017-04-13T15:11:00Z">
        <w:r w:rsidR="009232BA">
          <w:rPr>
            <w:rFonts w:ascii="Times New Roman" w:eastAsia="Times New Roman" w:hAnsi="Times New Roman" w:cs="Times New Roman"/>
            <w:sz w:val="24"/>
            <w:szCs w:val="24"/>
          </w:rPr>
          <w:t xml:space="preserve">simultaneously </w:t>
        </w:r>
      </w:ins>
      <w:r w:rsidR="00152F60">
        <w:rPr>
          <w:rFonts w:ascii="Times New Roman" w:eastAsia="Times New Roman" w:hAnsi="Times New Roman" w:cs="Times New Roman"/>
          <w:sz w:val="24"/>
          <w:szCs w:val="24"/>
        </w:rPr>
        <w:t xml:space="preserve">carbon sinks (via burial), </w:t>
      </w:r>
      <w:del w:id="168" w:author="Derek Roberts" w:date="2017-04-08T18:31:00Z">
        <w:r w:rsidR="00152F60" w:rsidDel="009D601A">
          <w:rPr>
            <w:rFonts w:ascii="Times New Roman" w:eastAsia="Times New Roman" w:hAnsi="Times New Roman" w:cs="Times New Roman"/>
            <w:sz w:val="24"/>
            <w:szCs w:val="24"/>
          </w:rPr>
          <w:delText xml:space="preserve">while at the same time </w:delText>
        </w:r>
      </w:del>
      <w:del w:id="169" w:author="Kait Farrell" w:date="2017-04-13T15:11:00Z">
        <w:r w:rsidR="00152F60" w:rsidDel="009232BA">
          <w:rPr>
            <w:rFonts w:ascii="Times New Roman" w:eastAsia="Times New Roman" w:hAnsi="Times New Roman" w:cs="Times New Roman"/>
            <w:sz w:val="24"/>
            <w:szCs w:val="24"/>
          </w:rPr>
          <w:delText>acting</w:delText>
        </w:r>
      </w:del>
      <w:ins w:id="170" w:author="Derek Roberts" w:date="2017-04-08T18:31:00Z">
        <w:del w:id="171" w:author="Kait Farrell" w:date="2017-04-13T15:11:00Z">
          <w:r w:rsidR="009D601A" w:rsidDel="009232BA">
            <w:rPr>
              <w:rFonts w:ascii="Times New Roman" w:eastAsia="Times New Roman" w:hAnsi="Times New Roman" w:cs="Times New Roman"/>
              <w:sz w:val="24"/>
              <w:szCs w:val="24"/>
            </w:rPr>
            <w:delText>but also act</w:delText>
          </w:r>
        </w:del>
      </w:ins>
      <w:del w:id="172" w:author="Kait Farrell" w:date="2017-04-13T15:11:00Z">
        <w:r w:rsidR="00152F60" w:rsidDel="009232BA">
          <w:rPr>
            <w:rFonts w:ascii="Times New Roman" w:eastAsia="Times New Roman" w:hAnsi="Times New Roman" w:cs="Times New Roman"/>
            <w:sz w:val="24"/>
            <w:szCs w:val="24"/>
          </w:rPr>
          <w:delText xml:space="preserve"> as a</w:delText>
        </w:r>
      </w:del>
      <w:ins w:id="173" w:author="Kait Farrell" w:date="2017-04-13T15:11:00Z">
        <w:r w:rsidR="009232BA">
          <w:rPr>
            <w:rFonts w:ascii="Times New Roman" w:eastAsia="Times New Roman" w:hAnsi="Times New Roman" w:cs="Times New Roman"/>
            <w:sz w:val="24"/>
            <w:szCs w:val="24"/>
          </w:rPr>
          <w:t>and</w:t>
        </w:r>
      </w:ins>
      <w:r w:rsidR="00152F60">
        <w:rPr>
          <w:rFonts w:ascii="Times New Roman" w:eastAsia="Times New Roman" w:hAnsi="Times New Roman" w:cs="Times New Roman"/>
          <w:sz w:val="24"/>
          <w:szCs w:val="24"/>
        </w:rPr>
        <w:t xml:space="preserve"> source</w:t>
      </w:r>
      <w:ins w:id="174" w:author="Derek Roberts" w:date="2017-04-08T18:31:00Z">
        <w:r w:rsidR="009D601A">
          <w:rPr>
            <w:rFonts w:ascii="Times New Roman" w:eastAsia="Times New Roman" w:hAnsi="Times New Roman" w:cs="Times New Roman"/>
            <w:sz w:val="24"/>
            <w:szCs w:val="24"/>
          </w:rPr>
          <w:t>s</w:t>
        </w:r>
      </w:ins>
      <w:r w:rsidR="00152F60">
        <w:rPr>
          <w:rFonts w:ascii="Times New Roman" w:eastAsia="Times New Roman" w:hAnsi="Times New Roman" w:cs="Times New Roman"/>
          <w:sz w:val="24"/>
          <w:szCs w:val="24"/>
        </w:rPr>
        <w:t xml:space="preserve"> of carbon to the atmosphere (via respiration).</w:t>
      </w:r>
      <w:r w:rsidR="00B80037">
        <w:rPr>
          <w:rFonts w:ascii="Times New Roman" w:eastAsia="Times New Roman" w:hAnsi="Times New Roman" w:cs="Times New Roman"/>
          <w:sz w:val="24"/>
          <w:szCs w:val="24"/>
        </w:rPr>
        <w:t xml:space="preserve"> </w:t>
      </w:r>
    </w:p>
    <w:p w:rsidR="0032009C" w:rsidRDefault="00F63154"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v:shapetype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rsidR="000F7586" w:rsidRPr="006F4EC1" w:rsidRDefault="000F758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175" w:author="Kathleen C. Weathers" w:date="2017-04-16T11:06:00Z">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after ?)</w:t>
                    </w:r>
                  </w:ins>
                  <w:proofErr w:type="gramEnd"/>
                </w:p>
                <w:p w:rsidR="000F7586" w:rsidRDefault="000F758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rsidR="000F7586" w:rsidRDefault="000F758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rsidR="000F7586" w:rsidRDefault="000F758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rsidR="000F7586" w:rsidRDefault="000F758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rsidR="000F7586" w:rsidRDefault="000F7586"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rsidR="000F7586" w:rsidRDefault="000F758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rsidR="000F7586" w:rsidRDefault="000F758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rsidR="000F7586" w:rsidRDefault="000F7586"/>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ins w:id="176" w:author="Kait Farrell" w:date="2017-04-13T15:12:00Z">
        <w:r w:rsidR="009232BA">
          <w:rPr>
            <w:rFonts w:ascii="Times New Roman" w:eastAsia="Times New Roman" w:hAnsi="Times New Roman" w:cs="Times New Roman"/>
            <w:sz w:val="24"/>
            <w:szCs w:val="24"/>
          </w:rPr>
          <w:t>based on</w:t>
        </w:r>
      </w:ins>
      <w:del w:id="177" w:author="Kait Farrell" w:date="2017-04-13T15:13:00Z">
        <w:r w:rsidR="00152F60" w:rsidDel="009232BA">
          <w:rPr>
            <w:rFonts w:ascii="Times New Roman" w:eastAsia="Times New Roman" w:hAnsi="Times New Roman" w:cs="Times New Roman"/>
            <w:sz w:val="24"/>
            <w:szCs w:val="24"/>
          </w:rPr>
          <w:delText>in terms of</w:delText>
        </w:r>
      </w:del>
      <w:r w:rsidR="00152F60">
        <w:rPr>
          <w:rFonts w:ascii="Times New Roman" w:eastAsia="Times New Roman" w:hAnsi="Times New Roman" w:cs="Times New Roman"/>
          <w:sz w:val="24"/>
          <w:szCs w:val="24"/>
        </w:rPr>
        <w:t xml:space="preserve"> the </w:t>
      </w:r>
      <w:ins w:id="178" w:author="Kait Farrell" w:date="2017-04-13T15:14:00Z">
        <w:r w:rsidR="009232BA">
          <w:rPr>
            <w:rFonts w:ascii="Times New Roman" w:eastAsia="Times New Roman" w:hAnsi="Times New Roman" w:cs="Times New Roman"/>
            <w:sz w:val="24"/>
            <w:szCs w:val="24"/>
          </w:rPr>
          <w:t xml:space="preserve">net </w:t>
        </w:r>
      </w:ins>
      <w:r w:rsidR="00152F60">
        <w:rPr>
          <w:rFonts w:ascii="Times New Roman" w:eastAsia="Times New Roman" w:hAnsi="Times New Roman" w:cs="Times New Roman"/>
          <w:sz w:val="24"/>
          <w:szCs w:val="24"/>
        </w:rPr>
        <w:t>flux of carbon dioxide (</w:t>
      </w:r>
      <w:commentRangeStart w:id="179"/>
      <w:r w:rsidR="00152F60">
        <w:rPr>
          <w:rFonts w:ascii="Times New Roman" w:eastAsia="Times New Roman" w:hAnsi="Times New Roman" w:cs="Times New Roman"/>
          <w:sz w:val="24"/>
          <w:szCs w:val="24"/>
        </w:rPr>
        <w:t>Striegl</w:t>
      </w:r>
      <w:commentRangeEnd w:id="179"/>
      <w:r w:rsidR="009232BA">
        <w:rPr>
          <w:rStyle w:val="CommentReference"/>
        </w:rPr>
        <w:commentReference w:id="179"/>
      </w:r>
      <w:r w:rsidR="00152F60">
        <w:rPr>
          <w:rFonts w:ascii="Times New Roman" w:eastAsia="Times New Roman" w:hAnsi="Times New Roman" w:cs="Times New Roman"/>
          <w:sz w:val="24"/>
          <w:szCs w:val="24"/>
        </w:rPr>
        <w:t xml:space="preserve"> et al. 2001, Rantakari and Kortelainen 2005, Kortelainen et al. 2006, Tranvik et al. 2009, Raymond et al. 2013) or methane (Bastviken et al. 2011) across the air-water interface</w:t>
      </w:r>
      <w:ins w:id="180" w:author="Ana Morales" w:date="2017-04-09T15:01:00Z">
        <w:r w:rsidR="002927F2">
          <w:rPr>
            <w:rFonts w:ascii="Times New Roman" w:eastAsia="Times New Roman" w:hAnsi="Times New Roman" w:cs="Times New Roman"/>
            <w:sz w:val="24"/>
            <w:szCs w:val="24"/>
          </w:rPr>
          <w:t xml:space="preserve">. </w:t>
        </w:r>
      </w:ins>
      <w:ins w:id="181" w:author="Ana Morales" w:date="2017-04-09T15:10:00Z">
        <w:r w:rsidR="00F93962">
          <w:rPr>
            <w:rFonts w:ascii="Times New Roman" w:eastAsia="Times New Roman" w:hAnsi="Times New Roman" w:cs="Times New Roman"/>
            <w:sz w:val="24"/>
            <w:szCs w:val="24"/>
          </w:rPr>
          <w:t>The contribution of lakes to organic carbon export</w:t>
        </w:r>
      </w:ins>
      <w:ins w:id="182" w:author="Ana Morales" w:date="2017-04-09T15:02:00Z">
        <w:r w:rsidR="002927F2">
          <w:rPr>
            <w:rFonts w:ascii="Times New Roman" w:eastAsia="Times New Roman" w:hAnsi="Times New Roman" w:cs="Times New Roman"/>
            <w:sz w:val="24"/>
            <w:szCs w:val="24"/>
          </w:rPr>
          <w:t xml:space="preserve"> </w:t>
        </w:r>
      </w:ins>
      <w:ins w:id="183" w:author="Ana Morales" w:date="2017-04-09T15:01:00Z">
        <w:r w:rsidR="002927F2">
          <w:rPr>
            <w:rFonts w:ascii="Times New Roman" w:eastAsia="Times New Roman" w:hAnsi="Times New Roman" w:cs="Times New Roman"/>
            <w:sz w:val="24"/>
            <w:szCs w:val="24"/>
          </w:rPr>
          <w:t xml:space="preserve">is less frequently considered but equally important </w:t>
        </w:r>
      </w:ins>
      <w:ins w:id="184" w:author="Derek Roberts" w:date="2017-04-08T18:33:00Z">
        <w:del w:id="185" w:author="Ana Morales" w:date="2017-04-09T15:01:00Z">
          <w:r w:rsidR="009D601A" w:rsidDel="002927F2">
            <w:rPr>
              <w:rFonts w:ascii="Times New Roman" w:eastAsia="Times New Roman" w:hAnsi="Times New Roman" w:cs="Times New Roman"/>
              <w:sz w:val="24"/>
              <w:szCs w:val="24"/>
            </w:rPr>
            <w:delText>;</w:delText>
          </w:r>
        </w:del>
      </w:ins>
      <w:del w:id="186" w:author="zutao yang" w:date="2017-04-14T22:12:00Z">
        <w:r w:rsidR="00152F60" w:rsidDel="00C40D55">
          <w:rPr>
            <w:rFonts w:ascii="Times New Roman" w:eastAsia="Times New Roman" w:hAnsi="Times New Roman" w:cs="Times New Roman"/>
            <w:sz w:val="24"/>
            <w:szCs w:val="24"/>
          </w:rPr>
          <w:delText xml:space="preserve"> </w:delText>
        </w:r>
      </w:del>
      <w:ins w:id="187" w:author="Ana Morales" w:date="2017-04-09T15:10:00Z">
        <w:r w:rsidR="00F93962">
          <w:rPr>
            <w:rFonts w:ascii="Times New Roman" w:eastAsia="Times New Roman" w:hAnsi="Times New Roman" w:cs="Times New Roman"/>
            <w:sz w:val="24"/>
            <w:szCs w:val="24"/>
          </w:rPr>
          <w:t xml:space="preserve">both in terms of </w:t>
        </w:r>
      </w:ins>
      <w:ins w:id="188" w:author="Ana Morales" w:date="2017-04-09T15:11:00Z">
        <w:r w:rsidR="00F93962">
          <w:rPr>
            <w:rFonts w:ascii="Times New Roman" w:eastAsia="Times New Roman" w:hAnsi="Times New Roman" w:cs="Times New Roman"/>
            <w:sz w:val="24"/>
            <w:szCs w:val="24"/>
          </w:rPr>
          <w:t xml:space="preserve">net </w:t>
        </w:r>
      </w:ins>
      <w:ins w:id="189" w:author="Ana Morales" w:date="2017-04-09T15:10:00Z">
        <w:r w:rsidR="00F93962">
          <w:rPr>
            <w:rFonts w:ascii="Times New Roman" w:eastAsia="Times New Roman" w:hAnsi="Times New Roman" w:cs="Times New Roman"/>
            <w:sz w:val="24"/>
            <w:szCs w:val="24"/>
          </w:rPr>
          <w:t xml:space="preserve">carbon burial and </w:t>
        </w:r>
      </w:ins>
      <w:ins w:id="190" w:author="Ana Morales" w:date="2017-04-09T15:12:00Z">
        <w:r w:rsidR="00F93962">
          <w:rPr>
            <w:rFonts w:ascii="Times New Roman" w:eastAsia="Times New Roman" w:hAnsi="Times New Roman" w:cs="Times New Roman"/>
            <w:sz w:val="24"/>
            <w:szCs w:val="24"/>
          </w:rPr>
          <w:t xml:space="preserve">the quality and quantity </w:t>
        </w:r>
        <w:r w:rsidR="00F93962">
          <w:rPr>
            <w:rFonts w:ascii="Times New Roman" w:eastAsia="Times New Roman" w:hAnsi="Times New Roman" w:cs="Times New Roman"/>
            <w:sz w:val="24"/>
            <w:szCs w:val="24"/>
          </w:rPr>
          <w:lastRenderedPageBreak/>
          <w:t xml:space="preserve">of OC </w:t>
        </w:r>
      </w:ins>
      <w:ins w:id="191" w:author="Ana Morales" w:date="2017-04-09T15:13:00Z">
        <w:r w:rsidR="00B53CAF">
          <w:rPr>
            <w:rFonts w:ascii="Times New Roman" w:eastAsia="Times New Roman" w:hAnsi="Times New Roman" w:cs="Times New Roman"/>
            <w:sz w:val="24"/>
            <w:szCs w:val="24"/>
          </w:rPr>
          <w:t xml:space="preserve">ultimately exported to the ocean </w:t>
        </w:r>
      </w:ins>
      <w:ins w:id="192" w:author="Ana Morales" w:date="2017-04-09T15:18:00Z">
        <w:r w:rsidR="00086B05">
          <w:rPr>
            <w:rFonts w:ascii="Times New Roman" w:eastAsia="Times New Roman" w:hAnsi="Times New Roman" w:cs="Times New Roman"/>
            <w:sz w:val="24"/>
            <w:szCs w:val="24"/>
          </w:rPr>
          <w:t xml:space="preserve">via tributaries </w:t>
        </w:r>
      </w:ins>
      <w:del w:id="193" w:author="Derek Roberts" w:date="2017-04-08T18:33:00Z">
        <w:r w:rsidR="00152F60" w:rsidDel="009D601A">
          <w:rPr>
            <w:rFonts w:ascii="Times New Roman" w:eastAsia="Times New Roman" w:hAnsi="Times New Roman" w:cs="Times New Roman"/>
            <w:sz w:val="24"/>
            <w:szCs w:val="24"/>
          </w:rPr>
          <w:delText xml:space="preserve">and have </w:delText>
        </w:r>
        <w:r w:rsidR="002565E5" w:rsidDel="009D601A">
          <w:rPr>
            <w:rFonts w:ascii="Times New Roman" w:eastAsia="Times New Roman" w:hAnsi="Times New Roman" w:cs="Times New Roman"/>
            <w:sz w:val="24"/>
            <w:szCs w:val="24"/>
          </w:rPr>
          <w:delText>been</w:delText>
        </w:r>
      </w:del>
      <w:del w:id="194" w:author="Ana Morales" w:date="2017-04-09T15:03:00Z">
        <w:r w:rsidR="002565E5" w:rsidDel="002927F2">
          <w:rPr>
            <w:rFonts w:ascii="Times New Roman" w:eastAsia="Times New Roman" w:hAnsi="Times New Roman" w:cs="Times New Roman"/>
            <w:sz w:val="24"/>
            <w:szCs w:val="24"/>
          </w:rPr>
          <w:delText xml:space="preserve"> only rarely</w:delText>
        </w:r>
        <w:r w:rsidR="00152F60" w:rsidDel="002927F2">
          <w:rPr>
            <w:rFonts w:ascii="Times New Roman" w:eastAsia="Times New Roman" w:hAnsi="Times New Roman" w:cs="Times New Roman"/>
            <w:sz w:val="24"/>
            <w:szCs w:val="24"/>
          </w:rPr>
          <w:delText xml:space="preserve"> </w:delText>
        </w:r>
      </w:del>
      <w:ins w:id="195" w:author="Derek Roberts" w:date="2017-04-08T18:33:00Z">
        <w:del w:id="196" w:author="Ana Morales" w:date="2017-04-09T15:03:00Z">
          <w:r w:rsidR="009D601A" w:rsidDel="002927F2">
            <w:rPr>
              <w:rFonts w:ascii="Times New Roman" w:eastAsia="Times New Roman" w:hAnsi="Times New Roman" w:cs="Times New Roman"/>
              <w:sz w:val="24"/>
              <w:szCs w:val="24"/>
            </w:rPr>
            <w:delText>have</w:delText>
          </w:r>
        </w:del>
      </w:ins>
      <w:del w:id="197" w:author="Derek Roberts" w:date="2017-04-08T18:33:00Z">
        <w:r w:rsidR="00152F60" w:rsidDel="009D601A">
          <w:rPr>
            <w:rFonts w:ascii="Times New Roman" w:eastAsia="Times New Roman" w:hAnsi="Times New Roman" w:cs="Times New Roman"/>
            <w:sz w:val="24"/>
            <w:szCs w:val="24"/>
          </w:rPr>
          <w:delText xml:space="preserve">considered </w:delText>
        </w:r>
      </w:del>
      <w:del w:id="198" w:author="Ana Morales" w:date="2017-04-09T15:03:00Z">
        <w:r w:rsidR="00152F60" w:rsidDel="002927F2">
          <w:rPr>
            <w:rFonts w:ascii="Times New Roman" w:eastAsia="Times New Roman" w:hAnsi="Times New Roman" w:cs="Times New Roman"/>
            <w:sz w:val="24"/>
            <w:szCs w:val="24"/>
          </w:rPr>
          <w:delText>other carbon fluxes</w:delText>
        </w:r>
      </w:del>
      <w:ins w:id="199" w:author="Derek Roberts" w:date="2017-04-08T18:33:00Z">
        <w:del w:id="200" w:author="Ana Morales" w:date="2017-04-09T15:03:00Z">
          <w:r w:rsidR="009D601A" w:rsidDel="002927F2">
            <w:rPr>
              <w:rFonts w:ascii="Times New Roman" w:eastAsia="Times New Roman" w:hAnsi="Times New Roman" w:cs="Times New Roman"/>
              <w:sz w:val="24"/>
              <w:szCs w:val="24"/>
            </w:rPr>
            <w:delText xml:space="preserve"> been considered</w:delText>
          </w:r>
        </w:del>
      </w:ins>
      <w:del w:id="201" w:author="Ana Morales" w:date="2017-04-09T15:03:00Z">
        <w:r w:rsidR="002565E5" w:rsidDel="002927F2">
          <w:rPr>
            <w:rFonts w:ascii="Times New Roman" w:eastAsia="Times New Roman" w:hAnsi="Times New Roman" w:cs="Times New Roman"/>
            <w:sz w:val="24"/>
            <w:szCs w:val="24"/>
          </w:rPr>
          <w:delText xml:space="preserve"> </w:delText>
        </w:r>
      </w:del>
      <w:r w:rsidR="002565E5">
        <w:rPr>
          <w:rFonts w:ascii="Times New Roman" w:eastAsia="Times New Roman" w:hAnsi="Times New Roman" w:cs="Times New Roman"/>
          <w:sz w:val="24"/>
          <w:szCs w:val="24"/>
        </w:rPr>
        <w:t>(</w:t>
      </w:r>
      <w:ins w:id="202" w:author="Ana Morales" w:date="2017-04-09T15:14:00Z">
        <w:r w:rsidR="00B53CAF">
          <w:rPr>
            <w:rFonts w:ascii="Times New Roman" w:eastAsia="Times New Roman" w:hAnsi="Times New Roman" w:cs="Times New Roman"/>
            <w:sz w:val="24"/>
            <w:szCs w:val="24"/>
          </w:rPr>
          <w:t xml:space="preserve">Raymond </w:t>
        </w:r>
      </w:ins>
      <w:ins w:id="203" w:author="Ana Morales" w:date="2017-04-09T15:19:00Z">
        <w:r w:rsidR="00086B05">
          <w:rPr>
            <w:rFonts w:ascii="Times New Roman" w:eastAsia="Times New Roman" w:hAnsi="Times New Roman" w:cs="Times New Roman"/>
            <w:sz w:val="24"/>
            <w:szCs w:val="24"/>
          </w:rPr>
          <w:t>and Bauer</w:t>
        </w:r>
      </w:ins>
      <w:ins w:id="204" w:author="Ana Morales" w:date="2017-04-09T15:14:00Z">
        <w:r w:rsidR="00B53CAF">
          <w:rPr>
            <w:rFonts w:ascii="Times New Roman" w:eastAsia="Times New Roman" w:hAnsi="Times New Roman" w:cs="Times New Roman"/>
            <w:sz w:val="24"/>
            <w:szCs w:val="24"/>
          </w:rPr>
          <w:t xml:space="preserve"> 200</w:t>
        </w:r>
      </w:ins>
      <w:ins w:id="205" w:author="Ana Morales" w:date="2017-04-09T15:20:00Z">
        <w:r w:rsidR="00086B05">
          <w:rPr>
            <w:rFonts w:ascii="Times New Roman" w:eastAsia="Times New Roman" w:hAnsi="Times New Roman" w:cs="Times New Roman"/>
            <w:sz w:val="24"/>
            <w:szCs w:val="24"/>
          </w:rPr>
          <w:t>0,</w:t>
        </w:r>
      </w:ins>
      <w:ins w:id="206" w:author="Ana Morales" w:date="2017-04-09T15:14:00Z">
        <w:r w:rsidR="00B53CAF">
          <w:rPr>
            <w:rFonts w:ascii="Times New Roman" w:eastAsia="Times New Roman" w:hAnsi="Times New Roman" w:cs="Times New Roman"/>
            <w:sz w:val="24"/>
            <w:szCs w:val="24"/>
          </w:rPr>
          <w:t xml:space="preserve"> </w:t>
        </w:r>
      </w:ins>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del w:id="207" w:author="Ana Morales" w:date="2017-04-09T15:03:00Z">
        <w:r w:rsidR="00152F60" w:rsidDel="002927F2">
          <w:rPr>
            <w:rFonts w:ascii="Times New Roman" w:eastAsia="Times New Roman" w:hAnsi="Times New Roman" w:cs="Times New Roman"/>
            <w:sz w:val="24"/>
            <w:szCs w:val="24"/>
          </w:rPr>
          <w:delText>Likewise, it has been recognized that</w:delText>
        </w:r>
      </w:del>
      <w:ins w:id="208" w:author="Ana Morales" w:date="2017-04-09T15:03:00Z">
        <w:r w:rsidR="002927F2">
          <w:rPr>
            <w:rFonts w:ascii="Times New Roman" w:eastAsia="Times New Roman" w:hAnsi="Times New Roman" w:cs="Times New Roman"/>
            <w:sz w:val="24"/>
            <w:szCs w:val="24"/>
          </w:rPr>
          <w:t>Because</w:t>
        </w:r>
      </w:ins>
      <w:r w:rsidR="00152F60">
        <w:rPr>
          <w:rFonts w:ascii="Times New Roman" w:eastAsia="Times New Roman" w:hAnsi="Times New Roman" w:cs="Times New Roman"/>
          <w:sz w:val="24"/>
          <w:szCs w:val="24"/>
        </w:rPr>
        <w:t xml:space="preserve"> lakes store OC in sediments</w:t>
      </w:r>
      <w:ins w:id="209" w:author="Ana Morales" w:date="2017-04-09T15:03:00Z">
        <w:r w:rsidR="002927F2">
          <w:rPr>
            <w:rFonts w:ascii="Times New Roman" w:eastAsia="Times New Roman" w:hAnsi="Times New Roman" w:cs="Times New Roman"/>
            <w:sz w:val="24"/>
            <w:szCs w:val="24"/>
          </w:rPr>
          <w:t xml:space="preserve">, </w:t>
        </w:r>
      </w:ins>
      <w:del w:id="210" w:author="Ana Morales" w:date="2017-04-09T15:03:00Z">
        <w:r w:rsidR="00152F60" w:rsidDel="002927F2">
          <w:rPr>
            <w:rFonts w:ascii="Times New Roman" w:eastAsia="Times New Roman" w:hAnsi="Times New Roman" w:cs="Times New Roman"/>
            <w:sz w:val="24"/>
            <w:szCs w:val="24"/>
          </w:rPr>
          <w:delText xml:space="preserve"> and </w:delText>
        </w:r>
        <w:r w:rsidR="00B80037" w:rsidDel="002927F2">
          <w:rPr>
            <w:rFonts w:ascii="Times New Roman" w:eastAsia="Times New Roman" w:hAnsi="Times New Roman" w:cs="Times New Roman"/>
            <w:sz w:val="24"/>
            <w:szCs w:val="24"/>
          </w:rPr>
          <w:delText>therefore may</w:delText>
        </w:r>
      </w:del>
      <w:ins w:id="211" w:author="Ana Morales" w:date="2017-04-09T15:03:00Z">
        <w:r w:rsidR="002927F2">
          <w:rPr>
            <w:rFonts w:ascii="Times New Roman" w:eastAsia="Times New Roman" w:hAnsi="Times New Roman" w:cs="Times New Roman"/>
            <w:sz w:val="24"/>
            <w:szCs w:val="24"/>
          </w:rPr>
          <w:t>they</w:t>
        </w:r>
      </w:ins>
      <w:r w:rsidR="00B80037">
        <w:rPr>
          <w:rFonts w:ascii="Times New Roman" w:eastAsia="Times New Roman" w:hAnsi="Times New Roman" w:cs="Times New Roman"/>
          <w:sz w:val="24"/>
          <w:szCs w:val="24"/>
        </w:rPr>
        <w:t xml:space="preserve"> act as important sinks in the global carbon cycle </w:t>
      </w:r>
      <w:commentRangeStart w:id="212"/>
      <w:commentRangeStart w:id="213"/>
      <w:r w:rsidR="00B80037">
        <w:rPr>
          <w:rFonts w:ascii="Times New Roman" w:eastAsia="Times New Roman" w:hAnsi="Times New Roman" w:cs="Times New Roman"/>
          <w:sz w:val="24"/>
          <w:szCs w:val="24"/>
        </w:rPr>
        <w:t xml:space="preserve">(Mulholland and Elwood 1982, Dillon and Molot 1997, Dean and Gorham 1998, Einsele et al. 2001, Kortelainen et al. 2004, Rantakari and </w:t>
      </w:r>
      <w:commentRangeStart w:id="214"/>
      <w:r w:rsidR="00B80037">
        <w:rPr>
          <w:rFonts w:ascii="Times New Roman" w:eastAsia="Times New Roman" w:hAnsi="Times New Roman" w:cs="Times New Roman"/>
          <w:sz w:val="24"/>
          <w:szCs w:val="24"/>
        </w:rPr>
        <w:t>Kortelainen</w:t>
      </w:r>
      <w:commentRangeEnd w:id="214"/>
      <w:r w:rsidR="00BE4F57">
        <w:rPr>
          <w:rStyle w:val="CommentReference"/>
        </w:rPr>
        <w:commentReference w:id="214"/>
      </w:r>
      <w:r w:rsidR="00B80037">
        <w:rPr>
          <w:rFonts w:ascii="Times New Roman" w:eastAsia="Times New Roman" w:hAnsi="Times New Roman" w:cs="Times New Roman"/>
          <w:sz w:val="24"/>
          <w:szCs w:val="24"/>
        </w:rPr>
        <w:t xml:space="preserve"> 2005, Einola et al. 2011, Raymond et al. 2013)</w:t>
      </w:r>
      <w:r w:rsidR="00152F60">
        <w:rPr>
          <w:rFonts w:ascii="Times New Roman" w:eastAsia="Times New Roman" w:hAnsi="Times New Roman" w:cs="Times New Roman"/>
          <w:sz w:val="24"/>
          <w:szCs w:val="24"/>
        </w:rPr>
        <w:t xml:space="preserve">. </w:t>
      </w:r>
      <w:commentRangeEnd w:id="212"/>
      <w:r w:rsidR="00553387">
        <w:rPr>
          <w:rStyle w:val="CommentReference"/>
        </w:rPr>
        <w:commentReference w:id="212"/>
      </w:r>
      <w:commentRangeEnd w:id="213"/>
      <w:r w:rsidR="009232BA">
        <w:rPr>
          <w:rStyle w:val="CommentReference"/>
        </w:rPr>
        <w:commentReference w:id="213"/>
      </w:r>
      <w:r w:rsidR="00152F60">
        <w:rPr>
          <w:rFonts w:ascii="Times New Roman" w:eastAsia="Times New Roman" w:hAnsi="Times New Roman" w:cs="Times New Roman"/>
          <w:sz w:val="24"/>
          <w:szCs w:val="24"/>
        </w:rPr>
        <w:t>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w:t>
      </w:r>
      <w:del w:id="215" w:author="Kait Farrell" w:date="2017-04-13T15:17:00Z">
        <w:r w:rsidR="00B80037" w:rsidDel="009232BA">
          <w:rPr>
            <w:rFonts w:ascii="Times New Roman" w:eastAsia="Times New Roman" w:hAnsi="Times New Roman" w:cs="Times New Roman"/>
            <w:sz w:val="24"/>
            <w:szCs w:val="24"/>
          </w:rPr>
          <w:delText xml:space="preserve">net </w:delText>
        </w:r>
      </w:del>
      <w:ins w:id="216" w:author="Kait Farrell" w:date="2017-04-13T15:17:00Z">
        <w:r w:rsidR="009232BA">
          <w:rPr>
            <w:rFonts w:ascii="Times New Roman" w:eastAsia="Times New Roman" w:hAnsi="Times New Roman" w:cs="Times New Roman"/>
            <w:sz w:val="24"/>
            <w:szCs w:val="24"/>
          </w:rPr>
          <w:t xml:space="preserve">overall </w:t>
        </w:r>
      </w:ins>
      <w:r w:rsidR="00B80037">
        <w:rPr>
          <w:rFonts w:ascii="Times New Roman" w:eastAsia="Times New Roman" w:hAnsi="Times New Roman" w:cs="Times New Roman"/>
          <w:sz w:val="24"/>
          <w:szCs w:val="24"/>
        </w:rPr>
        <w:t xml:space="preserve">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w:t>
      </w:r>
      <w:commentRangeStart w:id="217"/>
      <w:commentRangeStart w:id="218"/>
      <w:r w:rsidR="00152F60">
        <w:rPr>
          <w:rFonts w:ascii="Times New Roman" w:eastAsia="Times New Roman" w:hAnsi="Times New Roman" w:cs="Times New Roman"/>
          <w:sz w:val="24"/>
          <w:szCs w:val="24"/>
        </w:rPr>
        <w:t>and</w:t>
      </w:r>
      <w:commentRangeEnd w:id="217"/>
      <w:r w:rsidR="00A20C11">
        <w:rPr>
          <w:rStyle w:val="CommentReference"/>
        </w:rPr>
        <w:commentReference w:id="217"/>
      </w:r>
      <w:commentRangeEnd w:id="218"/>
      <w:r w:rsidR="009232BA">
        <w:rPr>
          <w:rStyle w:val="CommentReference"/>
        </w:rPr>
        <w:commentReference w:id="218"/>
      </w:r>
      <w:r w:rsidR="00152F60">
        <w:rPr>
          <w:rFonts w:ascii="Times New Roman" w:eastAsia="Times New Roman" w:hAnsi="Times New Roman" w:cs="Times New Roman"/>
          <w:sz w:val="24"/>
          <w:szCs w:val="24"/>
        </w:rPr>
        <w:t xml:space="preserve">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commentRangeStart w:id="219"/>
      <w:r w:rsidR="00152F60">
        <w:rPr>
          <w:rFonts w:ascii="Times New Roman" w:eastAsia="Times New Roman" w:hAnsi="Times New Roman" w:cs="Times New Roman"/>
          <w:sz w:val="24"/>
          <w:szCs w:val="24"/>
        </w:rPr>
        <w:t xml:space="preserve">(Box 1). </w:t>
      </w:r>
      <w:commentRangeEnd w:id="219"/>
      <w:r w:rsidR="00086B05">
        <w:rPr>
          <w:rStyle w:val="CommentReference"/>
        </w:rPr>
        <w:commentReference w:id="219"/>
      </w:r>
    </w:p>
    <w:p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w:t>
      </w:r>
      <w:del w:id="220" w:author="Ana Morales" w:date="2017-04-09T15:27:00Z">
        <w:r w:rsidDel="00740A97">
          <w:rPr>
            <w:rFonts w:ascii="Times New Roman" w:eastAsia="Times New Roman" w:hAnsi="Times New Roman" w:cs="Times New Roman"/>
            <w:sz w:val="24"/>
            <w:szCs w:val="24"/>
          </w:rPr>
          <w:delText xml:space="preserve">oversimplification or inability to account for key carbon fluxes that constitute the full </w:delText>
        </w:r>
        <w:commentRangeStart w:id="221"/>
        <w:r w:rsidDel="00740A97">
          <w:rPr>
            <w:rFonts w:ascii="Times New Roman" w:eastAsia="Times New Roman" w:hAnsi="Times New Roman" w:cs="Times New Roman"/>
            <w:sz w:val="24"/>
            <w:szCs w:val="24"/>
          </w:rPr>
          <w:delText>budget</w:delText>
        </w:r>
      </w:del>
      <w:ins w:id="222" w:author="Ana Morales" w:date="2017-04-09T15:27:00Z">
        <w:r w:rsidR="00740A97">
          <w:rPr>
            <w:rFonts w:ascii="Times New Roman" w:eastAsia="Times New Roman" w:hAnsi="Times New Roman" w:cs="Times New Roman"/>
            <w:sz w:val="24"/>
            <w:szCs w:val="24"/>
          </w:rPr>
          <w:t xml:space="preserve">the </w:t>
        </w:r>
      </w:ins>
      <w:ins w:id="223" w:author="Ana Morales" w:date="2017-04-09T15:29:00Z">
        <w:r w:rsidR="00FD398F">
          <w:rPr>
            <w:rFonts w:ascii="Times New Roman" w:eastAsia="Times New Roman" w:hAnsi="Times New Roman" w:cs="Times New Roman"/>
            <w:sz w:val="24"/>
            <w:szCs w:val="24"/>
          </w:rPr>
          <w:t>omission</w:t>
        </w:r>
      </w:ins>
      <w:ins w:id="224" w:author="Ana Morales" w:date="2017-04-09T15:27:00Z">
        <w:r w:rsidR="00740A97">
          <w:rPr>
            <w:rFonts w:ascii="Times New Roman" w:eastAsia="Times New Roman" w:hAnsi="Times New Roman" w:cs="Times New Roman"/>
            <w:sz w:val="24"/>
            <w:szCs w:val="24"/>
          </w:rPr>
          <w:t xml:space="preserve"> of key fluxes that </w:t>
        </w:r>
      </w:ins>
      <w:commentRangeEnd w:id="221"/>
      <w:r w:rsidR="003B4358">
        <w:rPr>
          <w:rStyle w:val="CommentReference"/>
        </w:rPr>
        <w:commentReference w:id="221"/>
      </w:r>
      <w:ins w:id="225" w:author="Ana Morales" w:date="2017-04-09T15:27:00Z">
        <w:r w:rsidR="00740A97">
          <w:rPr>
            <w:rFonts w:ascii="Times New Roman" w:eastAsia="Times New Roman" w:hAnsi="Times New Roman" w:cs="Times New Roman"/>
            <w:sz w:val="24"/>
            <w:szCs w:val="24"/>
          </w:rPr>
          <w:t>con</w:t>
        </w:r>
      </w:ins>
      <w:ins w:id="226" w:author="Kait Farrell" w:date="2017-04-13T15:18:00Z">
        <w:r w:rsidR="009232BA">
          <w:rPr>
            <w:rFonts w:ascii="Times New Roman" w:eastAsia="Times New Roman" w:hAnsi="Times New Roman" w:cs="Times New Roman"/>
            <w:sz w:val="24"/>
            <w:szCs w:val="24"/>
          </w:rPr>
          <w:t>tribute to</w:t>
        </w:r>
      </w:ins>
      <w:ins w:id="227" w:author="Ana Morales" w:date="2017-04-09T15:27:00Z">
        <w:del w:id="228" w:author="Kait Farrell" w:date="2017-04-13T15:18:00Z">
          <w:r w:rsidR="00740A97" w:rsidDel="009232BA">
            <w:rPr>
              <w:rFonts w:ascii="Times New Roman" w:eastAsia="Times New Roman" w:hAnsi="Times New Roman" w:cs="Times New Roman"/>
              <w:sz w:val="24"/>
              <w:szCs w:val="24"/>
            </w:rPr>
            <w:delText>stitute</w:delText>
          </w:r>
        </w:del>
        <w:r w:rsidR="00740A97">
          <w:rPr>
            <w:rFonts w:ascii="Times New Roman" w:eastAsia="Times New Roman" w:hAnsi="Times New Roman" w:cs="Times New Roman"/>
            <w:sz w:val="24"/>
            <w:szCs w:val="24"/>
          </w:rPr>
          <w:t xml:space="preserve"> the full budget</w:t>
        </w:r>
      </w:ins>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w:t>
      </w:r>
      <w:ins w:id="229" w:author="Kathleen C. Weathers" w:date="2017-04-16T11:08:00Z">
        <w:r w:rsidR="00525E73">
          <w:rPr>
            <w:rFonts w:ascii="Times New Roman" w:eastAsia="Times New Roman" w:hAnsi="Times New Roman" w:cs="Times New Roman"/>
            <w:sz w:val="24"/>
            <w:szCs w:val="24"/>
          </w:rPr>
          <w:t xml:space="preserve"> (Fig x)</w:t>
        </w:r>
      </w:ins>
      <w:r>
        <w:rPr>
          <w:rFonts w:ascii="Times New Roman" w:eastAsia="Times New Roman" w:hAnsi="Times New Roman" w:cs="Times New Roman"/>
          <w:sz w:val="24"/>
          <w:szCs w:val="24"/>
        </w:rPr>
        <w:t>. Below we describe</w:t>
      </w:r>
      <w:del w:id="230" w:author="Kait Farrell" w:date="2017-04-13T15:18:00Z">
        <w:r w:rsidDel="009232BA">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w:t>
      </w:r>
      <w:commentRangeStart w:id="231"/>
      <w:r>
        <w:rPr>
          <w:rFonts w:ascii="Times New Roman" w:eastAsia="Times New Roman" w:hAnsi="Times New Roman" w:cs="Times New Roman"/>
          <w:sz w:val="24"/>
          <w:szCs w:val="24"/>
        </w:rPr>
        <w:t xml:space="preserve">these mechanisms in </w:t>
      </w:r>
      <w:commentRangeEnd w:id="231"/>
      <w:r w:rsidR="00EF7F88">
        <w:rPr>
          <w:rStyle w:val="CommentReference"/>
        </w:rPr>
        <w:commentReference w:id="231"/>
      </w:r>
      <w:r>
        <w:rPr>
          <w:rFonts w:ascii="Times New Roman" w:eastAsia="Times New Roman" w:hAnsi="Times New Roman" w:cs="Times New Roman"/>
          <w:sz w:val="24"/>
          <w:szCs w:val="24"/>
        </w:rPr>
        <w:t>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32" w:name="_cia0tf49w3t8" w:colFirst="0" w:colLast="0"/>
      <w:bookmarkEnd w:id="232"/>
      <w:r>
        <w:rPr>
          <w:rFonts w:ascii="Times New Roman" w:eastAsia="Times New Roman" w:hAnsi="Times New Roman" w:cs="Times New Roman"/>
          <w:i/>
          <w:color w:val="000000"/>
          <w:sz w:val="24"/>
          <w:szCs w:val="24"/>
        </w:rPr>
        <w:t>Allochthony</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233"/>
      <w:r>
        <w:rPr>
          <w:rFonts w:ascii="Times New Roman" w:eastAsia="Times New Roman" w:hAnsi="Times New Roman" w:cs="Times New Roman"/>
          <w:sz w:val="24"/>
          <w:szCs w:val="24"/>
        </w:rPr>
        <w:t>precipitation</w:t>
      </w:r>
      <w:commentRangeEnd w:id="233"/>
      <w:r w:rsidR="00525E73">
        <w:rPr>
          <w:rStyle w:val="CommentReference"/>
        </w:rPr>
        <w:commentReference w:id="233"/>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w:t>
      </w:r>
      <w:r>
        <w:rPr>
          <w:rFonts w:ascii="Times New Roman" w:eastAsia="Times New Roman" w:hAnsi="Times New Roman" w:cs="Times New Roman"/>
          <w:sz w:val="24"/>
          <w:szCs w:val="24"/>
        </w:rPr>
        <w:lastRenderedPageBreak/>
        <w:t xml:space="preserve">OC when available </w:t>
      </w:r>
      <w:commentRangeStart w:id="234"/>
      <w:r>
        <w:rPr>
          <w:rFonts w:ascii="Times New Roman" w:eastAsia="Times New Roman" w:hAnsi="Times New Roman" w:cs="Times New Roman"/>
          <w:sz w:val="24"/>
          <w:szCs w:val="24"/>
        </w:rPr>
        <w:t>(Schindler et al. 1997, Jonsson et al. 2001, Ramlal et al. 2003, Aberg et al. 2004, Urban et al. 2005, Klump et al. 2009, Xu et al. 2013, Cremona et al. 2014, Hanson et al. 2014)</w:t>
      </w:r>
      <w:commentRangeEnd w:id="234"/>
      <w:r w:rsidR="00FD398F">
        <w:rPr>
          <w:rStyle w:val="CommentReference"/>
        </w:rPr>
        <w:commentReference w:id="234"/>
      </w:r>
      <w:r>
        <w:rPr>
          <w:rFonts w:ascii="Times New Roman" w:eastAsia="Times New Roman" w:hAnsi="Times New Roman" w:cs="Times New Roman"/>
          <w:sz w:val="24"/>
          <w:szCs w:val="24"/>
        </w:rPr>
        <w:t xml:space="preserve">,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del w:id="235" w:author="Kait Farrell" w:date="2017-04-13T15:23:00Z">
        <w:r w:rsidDel="006E07BD">
          <w:rPr>
            <w:rFonts w:ascii="Times New Roman" w:eastAsia="Times New Roman" w:hAnsi="Times New Roman" w:cs="Times New Roman"/>
            <w:sz w:val="24"/>
            <w:szCs w:val="24"/>
          </w:rPr>
          <w:delText xml:space="preserve"> data</w:delText>
        </w:r>
      </w:del>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236"/>
      <w:r w:rsidR="00A227A3">
        <w:rPr>
          <w:rFonts w:ascii="Times New Roman" w:eastAsia="Times New Roman" w:hAnsi="Times New Roman" w:cs="Times New Roman"/>
          <w:sz w:val="24"/>
          <w:szCs w:val="24"/>
        </w:rPr>
        <w:t>OC</w:t>
      </w:r>
      <w:commentRangeEnd w:id="236"/>
      <w:r w:rsidR="00242C45">
        <w:rPr>
          <w:rStyle w:val="CommentReference"/>
        </w:rPr>
        <w:commentReference w:id="236"/>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 xml:space="preserve">estimated as a function of </w:t>
      </w:r>
      <w:commentRangeStart w:id="237"/>
      <w:r>
        <w:rPr>
          <w:rFonts w:ascii="Times New Roman" w:eastAsia="Times New Roman" w:hAnsi="Times New Roman" w:cs="Times New Roman"/>
          <w:sz w:val="24"/>
          <w:szCs w:val="24"/>
        </w:rPr>
        <w:t xml:space="preserve">load parameters </w:t>
      </w:r>
      <w:commentRangeEnd w:id="237"/>
      <w:r w:rsidR="00242C45">
        <w:rPr>
          <w:rStyle w:val="CommentReference"/>
        </w:rPr>
        <w:commentReference w:id="237"/>
      </w:r>
      <w:r>
        <w:rPr>
          <w:rFonts w:ascii="Times New Roman" w:eastAsia="Times New Roman" w:hAnsi="Times New Roman" w:cs="Times New Roman"/>
          <w:sz w:val="24"/>
          <w:szCs w:val="24"/>
        </w:rPr>
        <w:t>and lak</w:t>
      </w:r>
      <w:r w:rsidR="00DB37D5">
        <w:rPr>
          <w:rFonts w:ascii="Times New Roman" w:eastAsia="Times New Roman" w:hAnsi="Times New Roman" w:cs="Times New Roman"/>
          <w:sz w:val="24"/>
          <w:szCs w:val="24"/>
        </w:rPr>
        <w:t xml:space="preserve">e </w:t>
      </w:r>
      <w:r w:rsidR="00CD5DFB">
        <w:rPr>
          <w:rFonts w:ascii="Times New Roman" w:eastAsia="Times New Roman" w:hAnsi="Times New Roman" w:cs="Times New Roman"/>
          <w:sz w:val="24"/>
          <w:szCs w:val="24"/>
        </w:rPr>
        <w:t xml:space="preserve">size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238" w:name="_z80hadduisff" w:colFirst="0" w:colLast="0"/>
      <w:bookmarkEnd w:id="238"/>
      <w:r>
        <w:rPr>
          <w:rFonts w:ascii="Times New Roman" w:eastAsia="Times New Roman" w:hAnsi="Times New Roman" w:cs="Times New Roman"/>
          <w:i/>
          <w:sz w:val="24"/>
          <w:szCs w:val="24"/>
        </w:rPr>
        <w:t>Autochthony</w:t>
      </w:r>
    </w:p>
    <w:p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del w:id="239" w:author="Kait Farrell" w:date="2017-04-13T15:25:00Z">
        <w:r w:rsidR="00F028E6" w:rsidDel="003870E6">
          <w:rPr>
            <w:rFonts w:ascii="Times New Roman" w:eastAsia="Times New Roman" w:hAnsi="Times New Roman" w:cs="Times New Roman"/>
            <w:sz w:val="24"/>
            <w:szCs w:val="24"/>
          </w:rPr>
          <w:delText>by primary producers</w:delText>
        </w:r>
        <w:r w:rsidR="005A467E" w:rsidDel="003870E6">
          <w:rPr>
            <w:rFonts w:ascii="Times New Roman" w:eastAsia="Times New Roman" w:hAnsi="Times New Roman" w:cs="Times New Roman"/>
            <w:sz w:val="24"/>
            <w:szCs w:val="24"/>
          </w:rPr>
          <w:delText xml:space="preserve"> </w:delText>
        </w:r>
      </w:del>
      <w:r w:rsidR="005A467E">
        <w:rPr>
          <w:rFonts w:ascii="Times New Roman" w:eastAsia="Times New Roman" w:hAnsi="Times New Roman" w:cs="Times New Roman"/>
          <w:sz w:val="24"/>
          <w:szCs w:val="24"/>
        </w:rPr>
        <w:t>through photosynthesis</w:t>
      </w:r>
      <w:ins w:id="240" w:author="Kait Farrell" w:date="2017-04-13T15:25:00Z">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ins>
      <w:r w:rsidR="004A2486">
        <w:rPr>
          <w:rFonts w:ascii="Times New Roman" w:eastAsia="Times New Roman" w:hAnsi="Times New Roman" w:cs="Times New Roman"/>
          <w:sz w:val="24"/>
          <w:szCs w:val="24"/>
        </w:rPr>
        <w:t xml:space="preserve">. </w:t>
      </w:r>
      <w:commentRangeStart w:id="241"/>
      <w:commentRangeStart w:id="242"/>
      <w:r w:rsidR="004A2486">
        <w:rPr>
          <w:rFonts w:ascii="Times New Roman" w:eastAsia="Times New Roman" w:hAnsi="Times New Roman" w:cs="Times New Roman"/>
          <w:sz w:val="24"/>
          <w:szCs w:val="24"/>
        </w:rPr>
        <w:t xml:space="preserve">Authochthonous OC is more labile than allochthnous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w:t>
      </w:r>
      <w:commentRangeEnd w:id="241"/>
      <w:r w:rsidR="00385FCA">
        <w:rPr>
          <w:rStyle w:val="CommentReference"/>
        </w:rPr>
        <w:commentReference w:id="241"/>
      </w:r>
      <w:commentRangeEnd w:id="242"/>
      <w:r w:rsidR="00DC460E">
        <w:rPr>
          <w:rStyle w:val="CommentReference"/>
        </w:rPr>
        <w:commentReference w:id="242"/>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w:t>
      </w:r>
      <w:proofErr w:type="gramStart"/>
      <w:r>
        <w:rPr>
          <w:rFonts w:ascii="Times New Roman" w:eastAsia="Times New Roman" w:hAnsi="Times New Roman" w:cs="Times New Roman"/>
          <w:sz w:val="24"/>
          <w:szCs w:val="24"/>
        </w:rPr>
        <w:t>respiration</w:t>
      </w:r>
      <w:r w:rsidR="005A467E">
        <w:rPr>
          <w:rFonts w:ascii="Times New Roman" w:eastAsia="Times New Roman" w:hAnsi="Times New Roman" w:cs="Times New Roman"/>
          <w:sz w:val="24"/>
          <w:szCs w:val="24"/>
        </w:rPr>
        <w:t>,</w:t>
      </w:r>
      <w:proofErr w:type="gramEnd"/>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ins w:id="243" w:author="Kathleen C. Weathers" w:date="2017-04-16T11:11:00Z">
        <w:r w:rsidR="002310A7">
          <w:rPr>
            <w:rFonts w:ascii="Times New Roman" w:eastAsia="Times New Roman" w:hAnsi="Times New Roman" w:cs="Times New Roman"/>
            <w:sz w:val="24"/>
            <w:szCs w:val="24"/>
          </w:rPr>
          <w:t xml:space="preserve"> (Pace and Lovett 2013)</w:t>
        </w:r>
      </w:ins>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ins w:id="244" w:author="Kait Farrell" w:date="2017-04-13T15:26:00Z">
        <w:r w:rsidR="003870E6">
          <w:rPr>
            <w:rFonts w:ascii="Times New Roman" w:eastAsia="Times New Roman" w:hAnsi="Times New Roman" w:cs="Times New Roman"/>
            <w:sz w:val="24"/>
            <w:szCs w:val="24"/>
          </w:rPr>
          <w:t xml:space="preserve">concentrations </w:t>
        </w:r>
      </w:ins>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del w:id="245" w:author="Kait Farrell" w:date="2017-04-13T15:27:00Z">
        <w:r w:rsidR="004A2486" w:rsidDel="003870E6">
          <w:rPr>
            <w:rFonts w:ascii="Times New Roman" w:eastAsia="Times New Roman" w:hAnsi="Times New Roman" w:cs="Times New Roman"/>
            <w:sz w:val="24"/>
            <w:szCs w:val="24"/>
          </w:rPr>
          <w:delText xml:space="preserve">Derived from </w:delText>
        </w:r>
        <w:r w:rsidR="004A2486" w:rsidDel="003870E6">
          <w:rPr>
            <w:rFonts w:ascii="Times New Roman" w:eastAsia="Times New Roman" w:hAnsi="Times New Roman" w:cs="Times New Roman"/>
            <w:sz w:val="24"/>
            <w:szCs w:val="24"/>
          </w:rPr>
          <w:lastRenderedPageBreak/>
          <w:delText>measurements across a gradient of lakes, s</w:delText>
        </w:r>
      </w:del>
      <w:ins w:id="246" w:author="Kait Farrell" w:date="2017-04-13T15:27:00Z">
        <w:r w:rsidR="003870E6">
          <w:rPr>
            <w:rFonts w:ascii="Times New Roman" w:eastAsia="Times New Roman" w:hAnsi="Times New Roman" w:cs="Times New Roman"/>
            <w:sz w:val="24"/>
            <w:szCs w:val="24"/>
          </w:rPr>
          <w:t>S</w:t>
        </w:r>
      </w:ins>
      <w:r w:rsidR="004A2486">
        <w:rPr>
          <w:rFonts w:ascii="Times New Roman" w:eastAsia="Times New Roman" w:hAnsi="Times New Roman" w:cs="Times New Roman"/>
          <w:sz w:val="24"/>
          <w:szCs w:val="24"/>
        </w:rPr>
        <w:t>tatistical relationships have</w:t>
      </w:r>
      <w:ins w:id="247" w:author="Kait Farrell" w:date="2017-04-13T15:27:00Z">
        <w:r w:rsidR="003870E6">
          <w:rPr>
            <w:rFonts w:ascii="Times New Roman" w:eastAsia="Times New Roman" w:hAnsi="Times New Roman" w:cs="Times New Roman"/>
            <w:sz w:val="24"/>
            <w:szCs w:val="24"/>
          </w:rPr>
          <w:t xml:space="preserve"> also</w:t>
        </w:r>
      </w:ins>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(Chl</w:t>
      </w:r>
      <w:r w:rsidR="00B63349">
        <w:rPr>
          <w:rFonts w:ascii="Times New Roman" w:eastAsia="Times New Roman" w:hAnsi="Times New Roman" w:cs="Times New Roman"/>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rsidR="004A2486" w:rsidRDefault="004A2486" w:rsidP="004A2486">
      <w:pPr>
        <w:spacing w:line="480" w:lineRule="auto"/>
        <w:ind w:firstLine="720"/>
        <w:rPr>
          <w:rFonts w:ascii="Times New Roman" w:eastAsia="Times New Roman" w:hAnsi="Times New Roman" w:cs="Times New Roman"/>
          <w:sz w:val="24"/>
          <w:szCs w:val="24"/>
        </w:rPr>
      </w:pPr>
    </w:p>
    <w:p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248"/>
      <w:commentRangeStart w:id="249"/>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w:t>
      </w:r>
      <w:commentRangeStart w:id="250"/>
      <w:r w:rsidR="00B80037">
        <w:rPr>
          <w:rFonts w:ascii="Times New Roman" w:eastAsia="Times New Roman" w:hAnsi="Times New Roman" w:cs="Times New Roman"/>
          <w:sz w:val="24"/>
          <w:szCs w:val="24"/>
        </w:rPr>
        <w:t>biogeochemistry (citations to be added</w:t>
      </w:r>
      <w:commentRangeEnd w:id="248"/>
      <w:r w:rsidR="000F16AD">
        <w:rPr>
          <w:rStyle w:val="CommentReference"/>
        </w:rPr>
        <w:commentReference w:id="248"/>
      </w:r>
      <w:r w:rsidR="00B80037">
        <w:rPr>
          <w:rFonts w:ascii="Times New Roman" w:eastAsia="Times New Roman" w:hAnsi="Times New Roman" w:cs="Times New Roman"/>
          <w:sz w:val="24"/>
          <w:szCs w:val="24"/>
        </w:rPr>
        <w:t>).</w:t>
      </w:r>
      <w:commentRangeEnd w:id="249"/>
      <w:r w:rsidR="00B80037">
        <w:commentReference w:id="249"/>
      </w:r>
      <w:r w:rsidR="00B80037">
        <w:rPr>
          <w:rFonts w:ascii="Times New Roman" w:eastAsia="Times New Roman" w:hAnsi="Times New Roman" w:cs="Times New Roman"/>
          <w:sz w:val="24"/>
          <w:szCs w:val="24"/>
        </w:rPr>
        <w:t xml:space="preserve"> </w:t>
      </w:r>
      <w:commentRangeEnd w:id="250"/>
      <w:r w:rsidR="00FB7BA9">
        <w:rPr>
          <w:rStyle w:val="CommentReference"/>
        </w:rPr>
        <w:commentReference w:id="250"/>
      </w:r>
      <w:r w:rsidR="00B80037">
        <w:rPr>
          <w:rFonts w:ascii="Times New Roman" w:eastAsia="Times New Roman" w:hAnsi="Times New Roman" w:cs="Times New Roman"/>
          <w:sz w:val="24"/>
          <w:szCs w:val="24"/>
        </w:rPr>
        <w:t xml:space="preserve">The complexity associated with modeling each of these mechanisms cannot be well represented in a </w:t>
      </w:r>
      <w:ins w:id="251" w:author="Derek Roberts" w:date="2017-04-08T18:55:00Z">
        <w:r w:rsidR="008526C1">
          <w:rPr>
            <w:rFonts w:ascii="Times New Roman" w:eastAsia="Times New Roman" w:hAnsi="Times New Roman" w:cs="Times New Roman"/>
            <w:sz w:val="24"/>
            <w:szCs w:val="24"/>
          </w:rPr>
          <w:t>simple</w:t>
        </w:r>
      </w:ins>
      <w:del w:id="252" w:author="Derek Roberts" w:date="2017-04-08T18:55:00Z">
        <w:r w:rsidR="00B80037" w:rsidDel="008526C1">
          <w:rPr>
            <w:rFonts w:ascii="Times New Roman" w:eastAsia="Times New Roman" w:hAnsi="Times New Roman" w:cs="Times New Roman"/>
            <w:sz w:val="24"/>
            <w:szCs w:val="24"/>
          </w:rPr>
          <w:delText>single-node</w:delText>
        </w:r>
      </w:del>
      <w:r w:rsidR="00B80037">
        <w:rPr>
          <w:rFonts w:ascii="Times New Roman" w:eastAsia="Times New Roman" w:hAnsi="Times New Roman" w:cs="Times New Roman"/>
          <w:sz w:val="24"/>
          <w:szCs w:val="24"/>
        </w:rPr>
        <w:t xml:space="preserve"> model</w:t>
      </w:r>
      <w:ins w:id="253" w:author="Kait Farrell" w:date="2017-04-13T15:28:00Z">
        <w:r w:rsidR="00C721B7">
          <w:rPr>
            <w:rFonts w:ascii="Times New Roman" w:eastAsia="Times New Roman" w:hAnsi="Times New Roman" w:cs="Times New Roman"/>
            <w:sz w:val="24"/>
            <w:szCs w:val="24"/>
          </w:rPr>
          <w:t xml:space="preserve">, </w:t>
        </w:r>
        <w:commentRangeStart w:id="254"/>
        <w:r w:rsidR="00C721B7">
          <w:rPr>
            <w:rFonts w:ascii="Times New Roman" w:eastAsia="Times New Roman" w:hAnsi="Times New Roman" w:cs="Times New Roman"/>
            <w:sz w:val="24"/>
            <w:szCs w:val="24"/>
          </w:rPr>
          <w:t>and as a result, estimates of these mechanisms are common</w:t>
        </w:r>
      </w:ins>
      <w:commentRangeEnd w:id="254"/>
      <w:ins w:id="255" w:author="Kait Farrell" w:date="2017-04-13T15:29:00Z">
        <w:r w:rsidR="00C721B7">
          <w:rPr>
            <w:rStyle w:val="CommentReference"/>
          </w:rPr>
          <w:commentReference w:id="254"/>
        </w:r>
      </w:ins>
      <w:del w:id="256" w:author="Kait Farrell" w:date="2017-04-13T15:28:00Z">
        <w:r w:rsidR="00B80037" w:rsidDel="00C721B7">
          <w:rPr>
            <w:rFonts w:ascii="Times New Roman" w:eastAsia="Times New Roman" w:hAnsi="Times New Roman" w:cs="Times New Roman"/>
            <w:sz w:val="24"/>
            <w:szCs w:val="24"/>
          </w:rPr>
          <w:delText xml:space="preserve">; </w:delText>
        </w:r>
      </w:del>
      <w:del w:id="257" w:author="Derek Roberts" w:date="2017-04-08T18:56:00Z">
        <w:r w:rsidR="00B80037" w:rsidDel="008526C1">
          <w:rPr>
            <w:rFonts w:ascii="Times New Roman" w:eastAsia="Times New Roman" w:hAnsi="Times New Roman" w:cs="Times New Roman"/>
            <w:sz w:val="24"/>
            <w:szCs w:val="24"/>
          </w:rPr>
          <w:delText>uncertainties associated with each mechanism would likely yield questionable results</w:delText>
        </w:r>
      </w:del>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del w:id="258" w:author="Kait Farrell" w:date="2017-04-13T15:29:00Z">
        <w:r w:rsidR="00B80037" w:rsidDel="00C721B7">
          <w:rPr>
            <w:rFonts w:ascii="Times New Roman" w:eastAsia="Times New Roman" w:hAnsi="Times New Roman" w:cs="Times New Roman"/>
            <w:sz w:val="24"/>
            <w:szCs w:val="24"/>
          </w:rPr>
          <w:delText>a large number of</w:delText>
        </w:r>
      </w:del>
      <w:ins w:id="259" w:author="Kait Farrell" w:date="2017-04-13T15:29:00Z">
        <w:r w:rsidR="00C721B7">
          <w:rPr>
            <w:rFonts w:ascii="Times New Roman" w:eastAsia="Times New Roman" w:hAnsi="Times New Roman" w:cs="Times New Roman"/>
            <w:sz w:val="24"/>
            <w:szCs w:val="24"/>
          </w:rPr>
          <w:t>multiple</w:t>
        </w:r>
      </w:ins>
      <w:r w:rsidR="00B80037">
        <w:rPr>
          <w:rFonts w:ascii="Times New Roman" w:eastAsia="Times New Roman" w:hAnsi="Times New Roman" w:cs="Times New Roman"/>
          <w:sz w:val="24"/>
          <w:szCs w:val="24"/>
        </w:rPr>
        <w:t xml:space="preserve"> lakes (Canham et al. 2004, Hanson et al. 2004). </w:t>
      </w:r>
      <w:commentRangeStart w:id="260"/>
      <w:r w:rsidR="00B80037">
        <w:rPr>
          <w:rFonts w:ascii="Times New Roman" w:eastAsia="Times New Roman" w:hAnsi="Times New Roman" w:cs="Times New Roman"/>
          <w:sz w:val="24"/>
          <w:szCs w:val="24"/>
        </w:rPr>
        <w:t xml:space="preserve">Some studies have used historical accumulation rates measured from sediment cores (Yang et al. 2008, Klump et al. 2009, </w:t>
      </w:r>
      <w:ins w:id="261" w:author="Ana Morales" w:date="2017-04-09T17:09:00Z">
        <w:r w:rsidR="00283AF1">
          <w:rPr>
            <w:rFonts w:ascii="Times New Roman" w:eastAsia="Times New Roman" w:hAnsi="Times New Roman" w:cs="Times New Roman"/>
            <w:sz w:val="24"/>
            <w:szCs w:val="24"/>
          </w:rPr>
          <w:t xml:space="preserve">Heathcote &amp; Downing 2011, </w:t>
        </w:r>
      </w:ins>
      <w:r w:rsidR="00B80037">
        <w:rPr>
          <w:rFonts w:ascii="Times New Roman" w:eastAsia="Times New Roman" w:hAnsi="Times New Roman" w:cs="Times New Roman"/>
          <w:sz w:val="24"/>
          <w:szCs w:val="24"/>
        </w:rPr>
        <w:t xml:space="preserve">Xu et al. 2013), sediment traps (Jonsson et al. 2001, Ramlal et al. 2003), or estimates based on changing bathymetry (Downing 2008). </w:t>
      </w:r>
      <w:commentRangeEnd w:id="260"/>
      <w:r w:rsidR="008673DC">
        <w:rPr>
          <w:rStyle w:val="CommentReference"/>
        </w:rPr>
        <w:commentReference w:id="260"/>
      </w:r>
      <w:r w:rsidR="00B80037">
        <w:rPr>
          <w:rFonts w:ascii="Times New Roman" w:eastAsia="Times New Roman" w:hAnsi="Times New Roman" w:cs="Times New Roman"/>
          <w:sz w:val="24"/>
          <w:szCs w:val="24"/>
        </w:rPr>
        <w:t xml:space="preserve">A challenge associated with estimating accumulation rates is the reliance on point measurements to characterize sediment accumulation rates that can vary dramatically over </w:t>
      </w:r>
      <w:r w:rsidR="00B80037">
        <w:rPr>
          <w:rFonts w:ascii="Times New Roman" w:eastAsia="Times New Roman" w:hAnsi="Times New Roman" w:cs="Times New Roman"/>
          <w:sz w:val="24"/>
          <w:szCs w:val="24"/>
        </w:rPr>
        <w:lastRenderedPageBreak/>
        <w:t>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ins w:id="262" w:author="zutao yang" w:date="2017-04-14T23:11:00Z">
        <w:r w:rsidR="00EF7F88">
          <w:rPr>
            <w:rFonts w:ascii="Times New Roman" w:eastAsia="Times New Roman" w:hAnsi="Times New Roman" w:cs="Times New Roman"/>
            <w:sz w:val="24"/>
            <w:szCs w:val="24"/>
          </w:rPr>
          <w:t>in the form  of</w:t>
        </w:r>
      </w:ins>
      <w:del w:id="263" w:author="zutao yang" w:date="2017-04-14T23:11:00Z">
        <w:r w:rsidR="00DB37D5" w:rsidDel="00EF7F88">
          <w:rPr>
            <w:rFonts w:ascii="Times New Roman" w:eastAsia="Times New Roman" w:hAnsi="Times New Roman" w:cs="Times New Roman"/>
            <w:sz w:val="24"/>
            <w:szCs w:val="24"/>
          </w:rPr>
          <w:delText>to</w:delText>
        </w:r>
      </w:del>
      <w:r w:rsidR="00DB37D5">
        <w:rPr>
          <w:rFonts w:ascii="Times New Roman" w:eastAsia="Times New Roman" w:hAnsi="Times New Roman" w:cs="Times New Roman"/>
          <w:sz w:val="24"/>
          <w:szCs w:val="24"/>
        </w:rPr>
        <w:t xml:space="preserve"> DOC </w:t>
      </w:r>
      <w:ins w:id="264" w:author="zutao yang" w:date="2017-04-14T23:11:00Z">
        <w:r w:rsidR="00EF7F88">
          <w:rPr>
            <w:rFonts w:ascii="Times New Roman" w:eastAsia="Times New Roman" w:hAnsi="Times New Roman" w:cs="Times New Roman"/>
            <w:sz w:val="24"/>
            <w:szCs w:val="24"/>
          </w:rPr>
          <w:t xml:space="preserve">and </w:t>
        </w:r>
      </w:ins>
      <w:del w:id="265" w:author="zutao yang" w:date="2017-04-14T23:11:00Z">
        <w:r w:rsidR="00DB37D5" w:rsidDel="00EF7F88">
          <w:rPr>
            <w:rFonts w:ascii="Times New Roman" w:eastAsia="Times New Roman" w:hAnsi="Times New Roman" w:cs="Times New Roman"/>
            <w:sz w:val="24"/>
            <w:szCs w:val="24"/>
          </w:rPr>
          <w:delText>or</w:delText>
        </w:r>
        <w:r w:rsidR="00B80037" w:rsidDel="00EF7F88">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ins w:id="266" w:author="zutao yang" w:date="2017-04-14T23:11:00Z">
        <w:r w:rsidR="00EF7F88">
          <w:rPr>
            <w:rFonts w:ascii="Times New Roman" w:eastAsia="Times New Roman" w:hAnsi="Times New Roman" w:cs="Times New Roman"/>
            <w:sz w:val="24"/>
            <w:szCs w:val="24"/>
          </w:rPr>
          <w:t>ground/</w:t>
        </w:r>
      </w:ins>
      <w:r w:rsidR="002B082E">
        <w:rPr>
          <w:rFonts w:ascii="Times New Roman" w:eastAsia="Times New Roman" w:hAnsi="Times New Roman" w:cs="Times New Roman"/>
          <w:sz w:val="24"/>
          <w:szCs w:val="24"/>
        </w:rPr>
        <w:t xml:space="preserve">surface water </w:t>
      </w:r>
      <w:r w:rsidR="00B80037">
        <w:rPr>
          <w:rFonts w:ascii="Times New Roman" w:eastAsia="Times New Roman" w:hAnsi="Times New Roman" w:cs="Times New Roman"/>
          <w:sz w:val="24"/>
          <w:szCs w:val="24"/>
        </w:rPr>
        <w:t xml:space="preserve">(Cole et al. 1984). Exports </w:t>
      </w:r>
      <w:del w:id="267" w:author="Kait Farrell" w:date="2017-04-13T15:30:00Z">
        <w:r w:rsidR="00B80037" w:rsidDel="00C721B7">
          <w:rPr>
            <w:rFonts w:ascii="Times New Roman" w:eastAsia="Times New Roman" w:hAnsi="Times New Roman" w:cs="Times New Roman"/>
            <w:sz w:val="24"/>
            <w:szCs w:val="24"/>
          </w:rPr>
          <w:delText xml:space="preserve">may </w:delText>
        </w:r>
      </w:del>
      <w:del w:id="268" w:author="Kathleen C. Weathers" w:date="2017-04-16T11:14:00Z">
        <w:r w:rsidR="00B80037" w:rsidDel="002310A7">
          <w:rPr>
            <w:rFonts w:ascii="Times New Roman" w:eastAsia="Times New Roman" w:hAnsi="Times New Roman" w:cs="Times New Roman"/>
            <w:sz w:val="24"/>
            <w:szCs w:val="24"/>
          </w:rPr>
          <w:delText xml:space="preserve">serve as </w:delText>
        </w:r>
      </w:del>
      <w:ins w:id="269" w:author="Kathleen C. Weathers" w:date="2017-04-16T11:14:00Z">
        <w:r w:rsidR="002310A7">
          <w:rPr>
            <w:rFonts w:ascii="Times New Roman" w:eastAsia="Times New Roman" w:hAnsi="Times New Roman" w:cs="Times New Roman"/>
            <w:sz w:val="24"/>
            <w:szCs w:val="24"/>
          </w:rPr>
          <w:t xml:space="preserve">represent </w:t>
        </w:r>
      </w:ins>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w:t>
      </w:r>
      <w:ins w:id="270" w:author="Kait Farrell" w:date="2017-04-13T15:31:00Z">
        <w:r w:rsidR="00C721B7">
          <w:rPr>
            <w:rFonts w:ascii="Times New Roman" w:eastAsia="Times New Roman" w:hAnsi="Times New Roman" w:cs="Times New Roman"/>
            <w:sz w:val="24"/>
            <w:szCs w:val="24"/>
          </w:rPr>
          <w:t xml:space="preserve">downstream </w:t>
        </w:r>
      </w:ins>
      <w:del w:id="271" w:author="Kait Farrell" w:date="2017-04-13T15:31:00Z">
        <w:r w:rsidR="00B80037" w:rsidDel="00C721B7">
          <w:rPr>
            <w:rFonts w:ascii="Times New Roman" w:eastAsia="Times New Roman" w:hAnsi="Times New Roman" w:cs="Times New Roman"/>
            <w:sz w:val="24"/>
            <w:szCs w:val="24"/>
          </w:rPr>
          <w:delText xml:space="preserve">other </w:delText>
        </w:r>
      </w:del>
      <w:r w:rsidR="00B80037">
        <w:rPr>
          <w:rFonts w:ascii="Times New Roman" w:eastAsia="Times New Roman" w:hAnsi="Times New Roman" w:cs="Times New Roman"/>
          <w:sz w:val="24"/>
          <w:szCs w:val="24"/>
        </w:rPr>
        <w:t xml:space="preserve">aquatic ecosystems </w:t>
      </w:r>
      <w:del w:id="272" w:author="Kait Farrell" w:date="2017-04-13T15:31:00Z">
        <w:r w:rsidR="00B80037" w:rsidDel="00C721B7">
          <w:rPr>
            <w:rFonts w:ascii="Times New Roman" w:eastAsia="Times New Roman" w:hAnsi="Times New Roman" w:cs="Times New Roman"/>
            <w:sz w:val="24"/>
            <w:szCs w:val="24"/>
          </w:rPr>
          <w:delText xml:space="preserve">including lakes </w:delText>
        </w:r>
      </w:del>
      <w:r w:rsidR="00B80037">
        <w:rPr>
          <w:rFonts w:ascii="Times New Roman" w:eastAsia="Times New Roman" w:hAnsi="Times New Roman" w:cs="Times New Roman"/>
          <w:sz w:val="24"/>
          <w:szCs w:val="24"/>
        </w:rPr>
        <w:t xml:space="preserve">and therefore play an important role in landscape carbon cycling (Kling et al. 2000). </w:t>
      </w: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273" w:name="_hwd1sfdwl8es" w:colFirst="0" w:colLast="0"/>
      <w:bookmarkEnd w:id="273"/>
      <w:r>
        <w:rPr>
          <w:rFonts w:ascii="Times New Roman" w:eastAsia="Times New Roman" w:hAnsi="Times New Roman" w:cs="Times New Roman"/>
          <w:i/>
          <w:sz w:val="24"/>
          <w:szCs w:val="24"/>
        </w:rPr>
        <w:t>Objective and research questions</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t>
      </w:r>
      <w:del w:id="274" w:author="zutao yang" w:date="2017-04-14T22:58:00Z">
        <w:r w:rsidDel="00095B17">
          <w:rPr>
            <w:rFonts w:ascii="Times New Roman" w:eastAsia="Times New Roman" w:hAnsi="Times New Roman" w:cs="Times New Roman"/>
            <w:sz w:val="24"/>
            <w:szCs w:val="24"/>
          </w:rPr>
          <w:delText xml:space="preserve">was </w:delText>
        </w:r>
      </w:del>
      <w:ins w:id="275" w:author="zutao yang" w:date="2017-04-14T22:58:00Z">
        <w:r w:rsidR="00095B17">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w:t>
      </w:r>
      <w:ins w:id="276" w:author="Derek Roberts" w:date="2017-04-08T18:58:00Z">
        <w:r w:rsidR="008526C1">
          <w:rPr>
            <w:rFonts w:ascii="Times New Roman" w:eastAsia="Times New Roman" w:hAnsi="Times New Roman" w:cs="Times New Roman"/>
            <w:sz w:val="24"/>
            <w:szCs w:val="24"/>
          </w:rPr>
          <w:t>s</w:t>
        </w:r>
      </w:ins>
      <w:del w:id="277" w:author="Derek Roberts" w:date="2017-04-08T18:58:00Z">
        <w:r w:rsidR="00B85B77" w:rsidDel="008526C1">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278" w:author="Kathleen C. Weathers" w:date="2017-04-16T11:14:00Z">
        <w:r w:rsidR="002310A7">
          <w:rPr>
            <w:rFonts w:ascii="Times New Roman" w:eastAsia="Times New Roman" w:hAnsi="Times New Roman" w:cs="Times New Roman"/>
            <w:sz w:val="24"/>
            <w:szCs w:val="24"/>
          </w:rPr>
          <w:t>, and to use that model to bo</w:t>
        </w:r>
      </w:ins>
      <w:ins w:id="279" w:author="Kathleen C. Weathers" w:date="2017-04-16T11:15:00Z">
        <w:r w:rsidR="002310A7">
          <w:rPr>
            <w:rFonts w:ascii="Times New Roman" w:eastAsia="Times New Roman" w:hAnsi="Times New Roman" w:cs="Times New Roman"/>
            <w:sz w:val="24"/>
            <w:szCs w:val="24"/>
          </w:rPr>
          <w:t xml:space="preserve">th reveal uncertainties in our knowledge of OC biogeochemistry as well as to compare the annual and seasonal function of contrasting lakes in regard to </w:t>
        </w:r>
      </w:ins>
      <w:ins w:id="280" w:author="Kathleen C. Weathers" w:date="2017-04-16T11:16:00Z">
        <w:r w:rsidR="002310A7">
          <w:rPr>
            <w:rFonts w:ascii="Times New Roman" w:eastAsia="Times New Roman" w:hAnsi="Times New Roman" w:cs="Times New Roman"/>
            <w:sz w:val="24"/>
            <w:szCs w:val="24"/>
          </w:rPr>
          <w:t>net hetero- or auto-</w:t>
        </w:r>
        <w:commentRangeStart w:id="281"/>
        <w:r w:rsidR="002310A7">
          <w:rPr>
            <w:rFonts w:ascii="Times New Roman" w:eastAsia="Times New Roman" w:hAnsi="Times New Roman" w:cs="Times New Roman"/>
            <w:sz w:val="24"/>
            <w:szCs w:val="24"/>
          </w:rPr>
          <w:t>trophy</w:t>
        </w:r>
        <w:commentRangeEnd w:id="281"/>
        <w:r w:rsidR="002310A7">
          <w:rPr>
            <w:rStyle w:val="CommentReference"/>
          </w:rPr>
          <w:commentReference w:id="281"/>
        </w:r>
      </w:ins>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present</w:t>
      </w:r>
      <w:commentRangeStart w:id="282"/>
      <w:del w:id="283" w:author="Derek Roberts" w:date="2017-04-08T18:58:00Z">
        <w:r w:rsidR="00B85B77" w:rsidDel="008526C1">
          <w:rPr>
            <w:rFonts w:ascii="Times New Roman" w:eastAsia="Times New Roman" w:hAnsi="Times New Roman" w:cs="Times New Roman"/>
            <w:sz w:val="24"/>
            <w:szCs w:val="24"/>
          </w:rPr>
          <w:delText>ed</w:delText>
        </w:r>
      </w:del>
      <w:r w:rsidR="002B082E">
        <w:rPr>
          <w:rFonts w:ascii="Times New Roman" w:eastAsia="Times New Roman" w:hAnsi="Times New Roman" w:cs="Times New Roman"/>
          <w:sz w:val="24"/>
          <w:szCs w:val="24"/>
        </w:rPr>
        <w:t xml:space="preserve"> </w:t>
      </w:r>
      <w:commentRangeEnd w:id="282"/>
      <w:r w:rsidR="008526C1">
        <w:rPr>
          <w:rStyle w:val="CommentReference"/>
        </w:rPr>
        <w:commentReference w:id="282"/>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w:t>
      </w:r>
      <w:del w:id="284" w:author="Ana Morales" w:date="2017-04-09T17:10:00Z">
        <w:r w:rsidR="002B082E" w:rsidDel="00283AF1">
          <w:rPr>
            <w:rFonts w:ascii="Times New Roman" w:eastAsia="Times New Roman" w:hAnsi="Times New Roman" w:cs="Times New Roman"/>
            <w:sz w:val="24"/>
            <w:szCs w:val="24"/>
          </w:rPr>
          <w:delText xml:space="preserve">various </w:delText>
        </w:r>
      </w:del>
      <w:r w:rsidR="002B082E">
        <w:rPr>
          <w:rFonts w:ascii="Times New Roman" w:eastAsia="Times New Roman" w:hAnsi="Times New Roman" w:cs="Times New Roman"/>
          <w:sz w:val="24"/>
          <w:szCs w:val="24"/>
        </w:rPr>
        <w:t>OC fluxes described above</w:t>
      </w:r>
      <w:ins w:id="285" w:author="Derek Roberts" w:date="2017-04-08T19:01:00Z">
        <w:r w:rsidR="00893D4B">
          <w:rPr>
            <w:rFonts w:ascii="Times New Roman" w:eastAsia="Times New Roman" w:hAnsi="Times New Roman" w:cs="Times New Roman"/>
            <w:sz w:val="24"/>
            <w:szCs w:val="24"/>
          </w:rPr>
          <w:t>,</w:t>
        </w:r>
      </w:ins>
      <w:del w:id="286" w:author="Derek Roberts" w:date="2017-04-08T19:01:00Z">
        <w:r w:rsidR="002B082E" w:rsidDel="00893D4B">
          <w:rPr>
            <w:rFonts w:ascii="Times New Roman" w:eastAsia="Times New Roman" w:hAnsi="Times New Roman" w:cs="Times New Roman"/>
            <w:sz w:val="24"/>
            <w:szCs w:val="24"/>
          </w:rPr>
          <w:delText xml:space="preserve"> and</w:delText>
        </w:r>
      </w:del>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w:t>
      </w:r>
      <w:del w:id="287" w:author="Derek Roberts" w:date="2017-04-08T19:01:00Z">
        <w:r w:rsidR="002B082E" w:rsidDel="00893D4B">
          <w:rPr>
            <w:rFonts w:ascii="Times New Roman" w:eastAsia="Times New Roman" w:hAnsi="Times New Roman" w:cs="Times New Roman"/>
            <w:sz w:val="24"/>
            <w:szCs w:val="24"/>
          </w:rPr>
          <w:delText>the model</w:delText>
        </w:r>
      </w:del>
      <w:r w:rsidR="002B082E">
        <w:rPr>
          <w:rFonts w:ascii="Times New Roman" w:eastAsia="Times New Roman" w:hAnsi="Times New Roman" w:cs="Times New Roman"/>
          <w:sz w:val="24"/>
          <w:szCs w:val="24"/>
        </w:rPr>
        <w:t xml:space="preserve"> for </w:t>
      </w:r>
      <w:del w:id="288" w:author="Kathleen C. Weathers" w:date="2017-04-16T11:16:00Z">
        <w:r w:rsidR="002B082E" w:rsidDel="002310A7">
          <w:rPr>
            <w:rFonts w:ascii="Times New Roman" w:eastAsia="Times New Roman" w:hAnsi="Times New Roman" w:cs="Times New Roman"/>
            <w:sz w:val="24"/>
            <w:szCs w:val="24"/>
          </w:rPr>
          <w:delText xml:space="preserve">5 </w:delText>
        </w:r>
      </w:del>
      <w:ins w:id="289" w:author="Kathleen C. Weathers" w:date="2017-04-16T11:16:00Z">
        <w:r w:rsidR="002310A7">
          <w:rPr>
            <w:rFonts w:ascii="Times New Roman" w:eastAsia="Times New Roman" w:hAnsi="Times New Roman" w:cs="Times New Roman"/>
            <w:sz w:val="24"/>
            <w:szCs w:val="24"/>
          </w:rPr>
          <w:t xml:space="preserve">five </w:t>
        </w:r>
      </w:ins>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commentRangeStart w:id="290"/>
      <w:r>
        <w:rPr>
          <w:rFonts w:ascii="Times New Roman" w:eastAsia="Times New Roman" w:hAnsi="Times New Roman" w:cs="Times New Roman"/>
          <w:sz w:val="24"/>
          <w:szCs w:val="24"/>
        </w:rPr>
        <w:t xml:space="preserve">relative importance </w:t>
      </w:r>
      <w:commentRangeEnd w:id="290"/>
      <w:r w:rsidR="00C721B7">
        <w:rPr>
          <w:rStyle w:val="CommentReference"/>
        </w:rPr>
        <w:commentReference w:id="290"/>
      </w:r>
      <w:r>
        <w:rPr>
          <w:rFonts w:ascii="Times New Roman" w:eastAsia="Times New Roman" w:hAnsi="Times New Roman" w:cs="Times New Roman"/>
          <w:sz w:val="24"/>
          <w:szCs w:val="24"/>
        </w:rPr>
        <w:t xml:space="preserve">of </w:t>
      </w:r>
      <w:ins w:id="291" w:author="zutao yang" w:date="2017-04-15T17:09:00Z">
        <w:r w:rsidR="009751C5">
          <w:rPr>
            <w:rFonts w:ascii="Times New Roman" w:eastAsia="Times New Roman" w:hAnsi="Times New Roman" w:cs="Times New Roman"/>
            <w:sz w:val="24"/>
            <w:szCs w:val="24"/>
          </w:rPr>
          <w:t xml:space="preserve">varying </w:t>
        </w:r>
      </w:ins>
      <w:commentRangeStart w:id="292"/>
      <w:r>
        <w:rPr>
          <w:rFonts w:ascii="Times New Roman" w:eastAsia="Times New Roman" w:hAnsi="Times New Roman" w:cs="Times New Roman"/>
          <w:sz w:val="24"/>
          <w:szCs w:val="24"/>
        </w:rPr>
        <w:t>mechanisms</w:t>
      </w:r>
      <w:commentRangeEnd w:id="292"/>
      <w:r w:rsidR="000F16AD">
        <w:rPr>
          <w:rStyle w:val="CommentReference"/>
        </w:rPr>
        <w:commentReference w:id="292"/>
      </w:r>
      <w:r>
        <w:rPr>
          <w:rFonts w:ascii="Times New Roman" w:eastAsia="Times New Roman" w:hAnsi="Times New Roman" w:cs="Times New Roman"/>
          <w:sz w:val="24"/>
          <w:szCs w:val="24"/>
        </w:rPr>
        <w:t xml:space="preserve"> that drive lake OC budgets and </w:t>
      </w:r>
      <w:commentRangeStart w:id="293"/>
      <w:commentRangeStart w:id="294"/>
      <w:r>
        <w:rPr>
          <w:rFonts w:ascii="Times New Roman" w:eastAsia="Times New Roman" w:hAnsi="Times New Roman" w:cs="Times New Roman"/>
          <w:sz w:val="24"/>
          <w:szCs w:val="24"/>
        </w:rPr>
        <w:t>lake function</w:t>
      </w:r>
      <w:commentRangeEnd w:id="293"/>
      <w:r w:rsidR="00283AF1">
        <w:rPr>
          <w:rStyle w:val="CommentReference"/>
        </w:rPr>
        <w:commentReference w:id="293"/>
      </w:r>
      <w:commentRangeEnd w:id="294"/>
      <w:r w:rsidR="009751C5">
        <w:rPr>
          <w:rStyle w:val="CommentReference"/>
        </w:rPr>
        <w:commentReference w:id="294"/>
      </w:r>
      <w:r>
        <w:rPr>
          <w:rFonts w:ascii="Times New Roman" w:eastAsia="Times New Roman" w:hAnsi="Times New Roman" w:cs="Times New Roman"/>
          <w:sz w:val="24"/>
          <w:szCs w:val="24"/>
        </w:rPr>
        <w:t xml:space="preserve"> as net sources or sinks?</w:t>
      </w:r>
    </w:p>
    <w:p w:rsidR="0032009C" w:rsidRDefault="00B80037">
      <w:pPr>
        <w:numPr>
          <w:ilvl w:val="0"/>
          <w:numId w:val="1"/>
        </w:numPr>
        <w:spacing w:line="480" w:lineRule="auto"/>
        <w:ind w:hanging="360"/>
        <w:rPr>
          <w:ins w:id="295"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what </w:t>
      </w:r>
      <w:commentRangeStart w:id="296"/>
      <w:commentRangeStart w:id="297"/>
      <w:r>
        <w:rPr>
          <w:rFonts w:ascii="Times New Roman" w:eastAsia="Times New Roman" w:hAnsi="Times New Roman" w:cs="Times New Roman"/>
          <w:sz w:val="24"/>
          <w:szCs w:val="24"/>
        </w:rPr>
        <w:t>conditions</w:t>
      </w:r>
      <w:commentRangeEnd w:id="296"/>
      <w:r w:rsidR="00C721B7">
        <w:rPr>
          <w:rStyle w:val="CommentReference"/>
        </w:rPr>
        <w:commentReference w:id="296"/>
      </w:r>
      <w:commentRangeEnd w:id="297"/>
      <w:r w:rsidR="0005793C">
        <w:rPr>
          <w:rStyle w:val="CommentReference"/>
        </w:rPr>
        <w:commentReference w:id="297"/>
      </w:r>
      <w:r>
        <w:rPr>
          <w:rFonts w:ascii="Times New Roman" w:eastAsia="Times New Roman" w:hAnsi="Times New Roman" w:cs="Times New Roman"/>
          <w:sz w:val="24"/>
          <w:szCs w:val="24"/>
        </w:rPr>
        <w:t xml:space="preserve"> are lakes net sources or sinks of OC?</w:t>
      </w:r>
    </w:p>
    <w:p w:rsidR="00DC05B9" w:rsidRDefault="00DC05B9">
      <w:pPr>
        <w:numPr>
          <w:ilvl w:val="0"/>
          <w:numId w:val="1"/>
        </w:numPr>
        <w:spacing w:line="480" w:lineRule="auto"/>
        <w:ind w:hanging="360"/>
        <w:rPr>
          <w:rFonts w:ascii="Times New Roman" w:eastAsia="Times New Roman" w:hAnsi="Times New Roman" w:cs="Times New Roman"/>
          <w:sz w:val="24"/>
          <w:szCs w:val="24"/>
        </w:rPr>
      </w:pPr>
      <w:ins w:id="298" w:author="Paul Hanson" w:date="2017-04-06T07:21:00Z">
        <w:r>
          <w:rPr>
            <w:rFonts w:ascii="Times New Roman" w:eastAsia="Times New Roman" w:hAnsi="Times New Roman" w:cs="Times New Roman"/>
            <w:sz w:val="24"/>
            <w:szCs w:val="24"/>
          </w:rPr>
          <w:t xml:space="preserve">Something like, </w:t>
        </w:r>
        <w:commentRangeStart w:id="299"/>
        <w:commentRangeStart w:id="300"/>
        <w:r>
          <w:rPr>
            <w:rFonts w:ascii="Times New Roman" w:eastAsia="Times New Roman" w:hAnsi="Times New Roman" w:cs="Times New Roman"/>
            <w:sz w:val="24"/>
            <w:szCs w:val="24"/>
          </w:rPr>
          <w:t xml:space="preserve">How do </w:t>
        </w:r>
      </w:ins>
      <w:ins w:id="301" w:author="Paul Hanson" w:date="2017-04-06T07:22:00Z">
        <w:r>
          <w:rPr>
            <w:rFonts w:ascii="Times New Roman" w:eastAsia="Times New Roman" w:hAnsi="Times New Roman" w:cs="Times New Roman"/>
            <w:sz w:val="24"/>
            <w:szCs w:val="24"/>
          </w:rPr>
          <w:t xml:space="preserve">autochthony and allochthony contribute to the observed patterns in lakes and lake OC </w:t>
        </w:r>
        <w:commentRangeStart w:id="302"/>
        <w:commentRangeStart w:id="303"/>
        <w:r>
          <w:rPr>
            <w:rFonts w:ascii="Times New Roman" w:eastAsia="Times New Roman" w:hAnsi="Times New Roman" w:cs="Times New Roman"/>
            <w:sz w:val="24"/>
            <w:szCs w:val="24"/>
          </w:rPr>
          <w:t>budgets</w:t>
        </w:r>
      </w:ins>
      <w:commentRangeEnd w:id="302"/>
      <w:r w:rsidR="00AE6BB0">
        <w:rPr>
          <w:rStyle w:val="CommentReference"/>
        </w:rPr>
        <w:commentReference w:id="302"/>
      </w:r>
      <w:commentRangeEnd w:id="303"/>
      <w:r w:rsidR="00852C67">
        <w:rPr>
          <w:rStyle w:val="CommentReference"/>
        </w:rPr>
        <w:commentReference w:id="303"/>
      </w:r>
      <w:ins w:id="304" w:author="Paul Hanson" w:date="2017-04-06T07:22:00Z">
        <w:r>
          <w:rPr>
            <w:rFonts w:ascii="Times New Roman" w:eastAsia="Times New Roman" w:hAnsi="Times New Roman" w:cs="Times New Roman"/>
            <w:sz w:val="24"/>
            <w:szCs w:val="24"/>
          </w:rPr>
          <w:t>?</w:t>
        </w:r>
      </w:ins>
      <w:commentRangeEnd w:id="299"/>
      <w:r w:rsidR="007D3039">
        <w:rPr>
          <w:rStyle w:val="CommentReference"/>
        </w:rPr>
        <w:commentReference w:id="299"/>
      </w:r>
      <w:commentRangeEnd w:id="300"/>
      <w:r w:rsidR="00710DE7">
        <w:rPr>
          <w:rStyle w:val="CommentReference"/>
        </w:rPr>
        <w:commentReference w:id="300"/>
      </w:r>
    </w:p>
    <w:p w:rsidR="0032009C" w:rsidRDefault="00B80037">
      <w:pPr>
        <w:pStyle w:val="Heading2"/>
        <w:spacing w:line="480" w:lineRule="auto"/>
        <w:contextualSpacing w:val="0"/>
        <w:rPr>
          <w:rFonts w:ascii="Times New Roman" w:eastAsia="Times New Roman" w:hAnsi="Times New Roman" w:cs="Times New Roman"/>
          <w:b/>
          <w:sz w:val="24"/>
          <w:szCs w:val="24"/>
        </w:rPr>
      </w:pPr>
      <w:bookmarkStart w:id="305" w:name="_d5wy3t4llow9" w:colFirst="0" w:colLast="0"/>
      <w:bookmarkEnd w:id="305"/>
      <w:r>
        <w:rPr>
          <w:rFonts w:ascii="Times New Roman" w:eastAsia="Times New Roman" w:hAnsi="Times New Roman" w:cs="Times New Roman"/>
          <w:b/>
          <w:sz w:val="24"/>
          <w:szCs w:val="24"/>
        </w:rPr>
        <w:t>METHODS</w:t>
      </w:r>
      <w:bookmarkStart w:id="306" w:name="_GoBack"/>
      <w:bookmarkEnd w:id="306"/>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307" w:name="_hvnmkjqwqiaq" w:colFirst="0" w:colLast="0"/>
      <w:bookmarkEnd w:id="307"/>
      <w:r>
        <w:rPr>
          <w:rFonts w:ascii="Times New Roman" w:eastAsia="Times New Roman" w:hAnsi="Times New Roman" w:cs="Times New Roman"/>
          <w:i/>
          <w:sz w:val="24"/>
          <w:szCs w:val="24"/>
        </w:rPr>
        <w:t>Study lakes and data sources</w:t>
      </w:r>
    </w:p>
    <w:p w:rsidR="00797426" w:rsidRDefault="00B80037" w:rsidP="00797426">
      <w:pPr>
        <w:spacing w:line="480" w:lineRule="auto"/>
        <w:ind w:firstLine="720"/>
        <w:rPr>
          <w:rFonts w:ascii="Times New Roman" w:eastAsia="Times New Roman" w:hAnsi="Times New Roman" w:cs="Times New Roman"/>
          <w:sz w:val="24"/>
          <w:szCs w:val="24"/>
        </w:rPr>
      </w:pPr>
      <w:commentRangeStart w:id="308"/>
      <w:commentRangeStart w:id="309"/>
      <w:r>
        <w:rPr>
          <w:rFonts w:ascii="Times New Roman" w:eastAsia="Times New Roman" w:hAnsi="Times New Roman" w:cs="Times New Roman"/>
          <w:sz w:val="24"/>
          <w:szCs w:val="24"/>
        </w:rPr>
        <w:t xml:space="preserve">We modeled OC </w:t>
      </w:r>
      <w:ins w:id="310" w:author="zutao yang" w:date="2017-04-15T10:55:00Z">
        <w:r w:rsidR="00383EE0">
          <w:rPr>
            <w:rFonts w:ascii="Times New Roman" w:eastAsia="Times New Roman" w:hAnsi="Times New Roman" w:cs="Times New Roman"/>
            <w:sz w:val="24"/>
            <w:szCs w:val="24"/>
          </w:rPr>
          <w:t xml:space="preserve">dynamic </w:t>
        </w:r>
      </w:ins>
      <w:r>
        <w:rPr>
          <w:rFonts w:ascii="Times New Roman" w:eastAsia="Times New Roman" w:hAnsi="Times New Roman" w:cs="Times New Roman"/>
          <w:sz w:val="24"/>
          <w:szCs w:val="24"/>
        </w:rPr>
        <w:t xml:space="preserve">budgets for </w:t>
      </w:r>
      <w:del w:id="311" w:author="Kathleen C. Weathers" w:date="2017-04-16T11:17:00Z">
        <w:r w:rsidDel="00D92041">
          <w:rPr>
            <w:rFonts w:ascii="Times New Roman" w:eastAsia="Times New Roman" w:hAnsi="Times New Roman" w:cs="Times New Roman"/>
            <w:sz w:val="24"/>
            <w:szCs w:val="24"/>
          </w:rPr>
          <w:delText xml:space="preserve">5 </w:delText>
        </w:r>
      </w:del>
      <w:commentRangeStart w:id="312"/>
      <w:ins w:id="313" w:author="Kathleen C. Weathers" w:date="2017-04-16T11:17:00Z">
        <w:r w:rsidR="00D92041">
          <w:rPr>
            <w:rFonts w:ascii="Times New Roman" w:eastAsia="Times New Roman" w:hAnsi="Times New Roman" w:cs="Times New Roman"/>
            <w:sz w:val="24"/>
            <w:szCs w:val="24"/>
          </w:rPr>
          <w:t>five</w:t>
        </w:r>
        <w:commentRangeEnd w:id="312"/>
        <w:r w:rsidR="00D92041">
          <w:rPr>
            <w:rStyle w:val="CommentReference"/>
          </w:rPr>
          <w:commentReference w:id="312"/>
        </w:r>
        <w:r w:rsidR="00D9204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ins w:id="314" w:author="Kait Farrell" w:date="2017-04-13T15:35:00Z">
        <w:r w:rsidR="009D6663">
          <w:rPr>
            <w:rFonts w:ascii="Times New Roman" w:eastAsia="Times New Roman" w:hAnsi="Times New Roman" w:cs="Times New Roman"/>
            <w:sz w:val="24"/>
            <w:szCs w:val="24"/>
          </w:rPr>
          <w:t xml:space="preserve">; </w:t>
        </w:r>
      </w:ins>
      <w:del w:id="315" w:author="Kait Farrell" w:date="2017-04-13T15:35:00Z">
        <w:r w:rsidDel="009D6663">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Table 1). </w:t>
      </w:r>
      <w:commentRangeEnd w:id="308"/>
      <w:r w:rsidR="00B35016">
        <w:rPr>
          <w:rStyle w:val="CommentReference"/>
        </w:rPr>
        <w:lastRenderedPageBreak/>
        <w:commentReference w:id="308"/>
      </w:r>
      <w:commentRangeEnd w:id="309"/>
      <w:r w:rsidR="00307F27">
        <w:rPr>
          <w:rStyle w:val="CommentReference"/>
        </w:rPr>
        <w:commentReference w:id="309"/>
      </w:r>
      <w:r>
        <w:rPr>
          <w:rFonts w:ascii="Times New Roman" w:eastAsia="Times New Roman" w:hAnsi="Times New Roman" w:cs="Times New Roman"/>
          <w:sz w:val="24"/>
          <w:szCs w:val="24"/>
        </w:rPr>
        <w:t xml:space="preserve">Lakes were selected based on </w:t>
      </w:r>
      <w:ins w:id="316" w:author="Kait Farrell" w:date="2017-04-13T15:35:00Z">
        <w:r w:rsidR="009D6663">
          <w:rPr>
            <w:rFonts w:ascii="Times New Roman" w:eastAsia="Times New Roman" w:hAnsi="Times New Roman" w:cs="Times New Roman"/>
            <w:sz w:val="24"/>
            <w:szCs w:val="24"/>
          </w:rPr>
          <w:t xml:space="preserve">the availability of </w:t>
        </w:r>
      </w:ins>
      <w:r>
        <w:rPr>
          <w:rFonts w:ascii="Times New Roman" w:eastAsia="Times New Roman" w:hAnsi="Times New Roman" w:cs="Times New Roman"/>
          <w:sz w:val="24"/>
          <w:szCs w:val="24"/>
        </w:rPr>
        <w:t xml:space="preserve">observational data </w:t>
      </w:r>
      <w:del w:id="317" w:author="Kait Farrell" w:date="2017-04-13T15:35:00Z">
        <w:r w:rsidDel="009D6663">
          <w:rPr>
            <w:rFonts w:ascii="Times New Roman" w:eastAsia="Times New Roman" w:hAnsi="Times New Roman" w:cs="Times New Roman"/>
            <w:sz w:val="24"/>
            <w:szCs w:val="24"/>
          </w:rPr>
          <w:delText>availability</w:delText>
        </w:r>
      </w:del>
      <w:commentRangeStart w:id="318"/>
      <w:r>
        <w:rPr>
          <w:rFonts w:ascii="Times New Roman" w:eastAsia="Times New Roman" w:hAnsi="Times New Roman" w:cs="Times New Roman"/>
          <w:sz w:val="24"/>
          <w:szCs w:val="24"/>
        </w:rPr>
        <w:t xml:space="preserve">. Lake Monona and Trout Lake (Wisconsin, USA), Lake Vanern (Sweden) and Harp Lake (Ontario, Canada) </w:t>
      </w:r>
      <w:ins w:id="319" w:author="Kait Farrell" w:date="2017-04-13T15:35:00Z">
        <w:r w:rsidR="009D6663">
          <w:rPr>
            <w:rFonts w:ascii="Times New Roman" w:eastAsia="Times New Roman" w:hAnsi="Times New Roman" w:cs="Times New Roman"/>
            <w:sz w:val="24"/>
            <w:szCs w:val="24"/>
          </w:rPr>
          <w:t xml:space="preserve">are </w:t>
        </w:r>
      </w:ins>
      <w:r>
        <w:rPr>
          <w:rFonts w:ascii="Times New Roman" w:eastAsia="Times New Roman" w:hAnsi="Times New Roman" w:cs="Times New Roman"/>
          <w:sz w:val="24"/>
          <w:szCs w:val="24"/>
        </w:rPr>
        <w:t xml:space="preserve">all </w:t>
      </w:r>
      <w:del w:id="320" w:author="Kait Farrell" w:date="2017-04-13T15:35:00Z">
        <w:r w:rsidDel="009D6663">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situated in north-temperate continental climates, whereas Toolik Lake (Alaska, USA), which sits 304 km north of the Arctic Circle, occurs in a subarctic climate based on Koppen classification (S1).</w:t>
      </w:r>
      <w:commentRangeEnd w:id="318"/>
      <w:r w:rsidR="009D6663">
        <w:rPr>
          <w:rStyle w:val="CommentReference"/>
        </w:rPr>
        <w:commentReference w:id="318"/>
      </w:r>
      <w:r>
        <w:rPr>
          <w:rFonts w:ascii="Times New Roman" w:eastAsia="Times New Roman" w:hAnsi="Times New Roman" w:cs="Times New Roman"/>
          <w:sz w:val="24"/>
          <w:szCs w:val="24"/>
        </w:rPr>
        <w:t xml:space="preserve">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w:t>
      </w:r>
      <w:commentRangeStart w:id="321"/>
      <w:r>
        <w:rPr>
          <w:rFonts w:ascii="Times New Roman" w:eastAsia="Times New Roman" w:hAnsi="Times New Roman" w:cs="Times New Roman"/>
          <w:sz w:val="24"/>
          <w:szCs w:val="24"/>
        </w:rPr>
        <w:t>daily</w:t>
      </w:r>
      <w:commentRangeEnd w:id="321"/>
      <w:r w:rsidR="009D6663">
        <w:rPr>
          <w:rStyle w:val="CommentReference"/>
        </w:rPr>
        <w:commentReference w:id="321"/>
      </w:r>
      <w:r>
        <w:rPr>
          <w:rFonts w:ascii="Times New Roman" w:eastAsia="Times New Roman" w:hAnsi="Times New Roman" w:cs="Times New Roman"/>
          <w:sz w:val="24"/>
          <w:szCs w:val="24"/>
        </w:rPr>
        <w:t xml:space="preserve">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t>
      </w:r>
      <w:ins w:id="322" w:author="Kathleen C. Weathers" w:date="2017-04-16T11:18:00Z">
        <w:r w:rsidR="00D92041">
          <w:rPr>
            <w:rFonts w:ascii="Times New Roman" w:eastAsia="Times New Roman" w:hAnsi="Times New Roman" w:cs="Times New Roman"/>
            <w:sz w:val="24"/>
            <w:szCs w:val="24"/>
          </w:rPr>
          <w:t>(</w:t>
        </w:r>
      </w:ins>
      <w:ins w:id="323" w:author="Kathleen C. Weathers" w:date="2017-04-16T11:19:00Z">
        <w:r w:rsidR="00D92041">
          <w:rPr>
            <w:rFonts w:ascii="Times New Roman" w:eastAsia="Times New Roman" w:hAnsi="Times New Roman" w:cs="Times New Roman"/>
            <w:sz w:val="24"/>
            <w:szCs w:val="24"/>
          </w:rPr>
          <w:t xml:space="preserve">name source of those data here) </w:t>
        </w:r>
      </w:ins>
      <w:r w:rsidR="00B85B77">
        <w:rPr>
          <w:rFonts w:ascii="Times New Roman" w:eastAsia="Times New Roman" w:hAnsi="Times New Roman" w:cs="Times New Roman"/>
          <w:sz w:val="24"/>
          <w:szCs w:val="24"/>
        </w:rPr>
        <w:t xml:space="preserve">were used to calculate the proportion of lake shorelines occupied by forests and </w:t>
      </w:r>
      <w:commentRangeStart w:id="324"/>
      <w:r w:rsidR="00B85B77">
        <w:rPr>
          <w:rFonts w:ascii="Times New Roman" w:eastAsia="Times New Roman" w:hAnsi="Times New Roman" w:cs="Times New Roman"/>
          <w:sz w:val="24"/>
          <w:szCs w:val="24"/>
        </w:rPr>
        <w:t>wetlands</w:t>
      </w:r>
      <w:commentRangeEnd w:id="324"/>
      <w:r w:rsidR="009D6663">
        <w:rPr>
          <w:rStyle w:val="CommentReference"/>
        </w:rPr>
        <w:commentReference w:id="324"/>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325" w:name="_zhqmebn7y8o8" w:colFirst="0" w:colLast="0"/>
      <w:bookmarkEnd w:id="325"/>
    </w:p>
    <w:p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w:t>
      </w:r>
      <w:del w:id="326" w:author="Ana Morales" w:date="2017-04-09T17:28:00Z">
        <w:r w:rsidDel="00AF6D6E">
          <w:rPr>
            <w:rFonts w:ascii="Times New Roman" w:eastAsia="Times New Roman" w:hAnsi="Times New Roman" w:cs="Times New Roman"/>
            <w:sz w:val="24"/>
            <w:szCs w:val="24"/>
          </w:rPr>
          <w:delText xml:space="preserve">considerably </w:delText>
        </w:r>
      </w:del>
      <w:r>
        <w:rPr>
          <w:rFonts w:ascii="Times New Roman" w:eastAsia="Times New Roman" w:hAnsi="Times New Roman" w:cs="Times New Roman"/>
          <w:sz w:val="24"/>
          <w:szCs w:val="24"/>
        </w:rPr>
        <w:t xml:space="preserve">hinder our ability to apply the model across multiple lakes with limited observational data. We therefore specifically aimed to </w:t>
      </w:r>
      <w:ins w:id="327" w:author="Kathleen C. Weathers" w:date="2017-04-16T11:20:00Z">
        <w:r w:rsidR="00D92041">
          <w:rPr>
            <w:rFonts w:ascii="Times New Roman" w:eastAsia="Times New Roman" w:hAnsi="Times New Roman" w:cs="Times New Roman"/>
            <w:sz w:val="24"/>
            <w:szCs w:val="24"/>
          </w:rPr>
          <w:t>[</w:t>
        </w:r>
      </w:ins>
      <w:ins w:id="328" w:author="Kathleen C. Weathers" w:date="2017-04-16T11:19:00Z">
        <w:r w:rsidR="00D92041">
          <w:rPr>
            <w:rFonts w:ascii="Times New Roman" w:eastAsia="Times New Roman" w:hAnsi="Times New Roman" w:cs="Times New Roman"/>
            <w:sz w:val="24"/>
            <w:szCs w:val="24"/>
          </w:rPr>
          <w:t>build a parsimonious mo</w:t>
        </w:r>
      </w:ins>
      <w:ins w:id="329" w:author="Kathleen C. Weathers" w:date="2017-04-16T11:20:00Z">
        <w:r w:rsidR="00D92041">
          <w:rPr>
            <w:rFonts w:ascii="Times New Roman" w:eastAsia="Times New Roman" w:hAnsi="Times New Roman" w:cs="Times New Roman"/>
            <w:sz w:val="24"/>
            <w:szCs w:val="24"/>
          </w:rPr>
          <w:t xml:space="preserve">del that] </w:t>
        </w:r>
      </w:ins>
      <w:commentRangeStart w:id="330"/>
      <w:commentRangeStart w:id="331"/>
      <w:commentRangeStart w:id="332"/>
      <w:r>
        <w:rPr>
          <w:rFonts w:ascii="Times New Roman" w:eastAsia="Times New Roman" w:hAnsi="Times New Roman" w:cs="Times New Roman"/>
          <w:sz w:val="24"/>
          <w:szCs w:val="24"/>
        </w:rPr>
        <w:t xml:space="preserve">minimize the need for driving data </w:t>
      </w:r>
      <w:commentRangeEnd w:id="330"/>
      <w:r w:rsidR="00710DE7">
        <w:rPr>
          <w:rStyle w:val="CommentReference"/>
        </w:rPr>
        <w:commentReference w:id="330"/>
      </w:r>
      <w:commentRangeEnd w:id="331"/>
      <w:r w:rsidR="009D6663">
        <w:rPr>
          <w:rStyle w:val="CommentReference"/>
        </w:rPr>
        <w:commentReference w:id="331"/>
      </w:r>
      <w:commentRangeEnd w:id="332"/>
      <w:r w:rsidR="000F52F8">
        <w:rPr>
          <w:rStyle w:val="CommentReference"/>
        </w:rPr>
        <w:commentReference w:id="332"/>
      </w:r>
      <w:r>
        <w:rPr>
          <w:rFonts w:ascii="Times New Roman" w:eastAsia="Times New Roman" w:hAnsi="Times New Roman" w:cs="Times New Roman"/>
          <w:sz w:val="24"/>
          <w:szCs w:val="24"/>
        </w:rPr>
        <w:t xml:space="preserve">and maintain generalizability across lake </w:t>
      </w:r>
      <w:ins w:id="333" w:author="Kathleen C. Weathers" w:date="2017-04-16T11:20:00Z">
        <w:r w:rsidR="00D92041">
          <w:rPr>
            <w:rFonts w:ascii="Times New Roman" w:eastAsia="Times New Roman" w:hAnsi="Times New Roman" w:cs="Times New Roman"/>
            <w:sz w:val="24"/>
            <w:szCs w:val="24"/>
          </w:rPr>
          <w:t>eco</w:t>
        </w:r>
      </w:ins>
      <w:r>
        <w:rPr>
          <w:rFonts w:ascii="Times New Roman" w:eastAsia="Times New Roman" w:hAnsi="Times New Roman" w:cs="Times New Roman"/>
          <w:sz w:val="24"/>
          <w:szCs w:val="24"/>
        </w:rPr>
        <w:t>systems, using our conceptual framework as the foundation for the mass balance model</w:t>
      </w:r>
      <w:ins w:id="334" w:author="Kathleen C. Weathers" w:date="2017-04-16T11:20:00Z">
        <w:r w:rsidR="00D92041">
          <w:rPr>
            <w:rFonts w:ascii="Times New Roman" w:eastAsia="Times New Roman" w:hAnsi="Times New Roman" w:cs="Times New Roman"/>
            <w:sz w:val="24"/>
            <w:szCs w:val="24"/>
          </w:rPr>
          <w:t xml:space="preserve"> (Fig x)</w:t>
        </w:r>
      </w:ins>
      <w:r>
        <w:rPr>
          <w:rFonts w:ascii="Times New Roman" w:eastAsia="Times New Roman" w:hAnsi="Times New Roman" w:cs="Times New Roman"/>
          <w:sz w:val="24"/>
          <w:szCs w:val="24"/>
        </w:rPr>
        <w:t xml:space="preserve">. We operated the model on a daily time </w:t>
      </w:r>
      <w:commentRangeStart w:id="335"/>
      <w:commentRangeStart w:id="336"/>
      <w:r>
        <w:rPr>
          <w:rFonts w:ascii="Times New Roman" w:eastAsia="Times New Roman" w:hAnsi="Times New Roman" w:cs="Times New Roman"/>
          <w:sz w:val="24"/>
          <w:szCs w:val="24"/>
        </w:rPr>
        <w:t>step</w:t>
      </w:r>
      <w:commentRangeEnd w:id="335"/>
      <w:r w:rsidR="000C7A1B">
        <w:rPr>
          <w:rStyle w:val="CommentReference"/>
        </w:rPr>
        <w:commentReference w:id="335"/>
      </w:r>
      <w:commentRangeEnd w:id="336"/>
      <w:r w:rsidR="00F3068A">
        <w:rPr>
          <w:rStyle w:val="CommentReference"/>
        </w:rPr>
        <w:commentReference w:id="336"/>
      </w:r>
      <w:r>
        <w:rPr>
          <w:rFonts w:ascii="Times New Roman" w:eastAsia="Times New Roman" w:hAnsi="Times New Roman" w:cs="Times New Roman"/>
          <w:sz w:val="24"/>
          <w:szCs w:val="24"/>
        </w:rPr>
        <w:t xml:space="preserve">. </w:t>
      </w:r>
      <w:commentRangeStart w:id="337"/>
      <w:r>
        <w:rPr>
          <w:rFonts w:ascii="Times New Roman" w:eastAsia="Times New Roman" w:hAnsi="Times New Roman" w:cs="Times New Roman"/>
          <w:sz w:val="24"/>
          <w:szCs w:val="24"/>
        </w:rPr>
        <w:t>Lake volume was assumed static and inflow volume was assumed equal to outflow volume</w:t>
      </w:r>
      <w:commentRangeEnd w:id="337"/>
      <w:r w:rsidR="000611E3">
        <w:rPr>
          <w:rStyle w:val="CommentReference"/>
        </w:rPr>
        <w:commentReference w:id="337"/>
      </w:r>
      <w:r>
        <w:rPr>
          <w:rFonts w:ascii="Times New Roman" w:eastAsia="Times New Roman" w:hAnsi="Times New Roman" w:cs="Times New Roman"/>
          <w:sz w:val="24"/>
          <w:szCs w:val="24"/>
        </w:rPr>
        <w:t xml:space="preserv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t>
      </w:r>
      <w:commentRangeStart w:id="338"/>
      <w:r w:rsidR="00C30946">
        <w:rPr>
          <w:rFonts w:ascii="Times New Roman" w:eastAsia="Times New Roman" w:hAnsi="Times New Roman" w:cs="Times New Roman"/>
          <w:sz w:val="24"/>
          <w:szCs w:val="24"/>
        </w:rPr>
        <w:t>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commentRangeEnd w:id="338"/>
      <w:r w:rsidR="0053086A">
        <w:rPr>
          <w:rStyle w:val="CommentReference"/>
        </w:rPr>
        <w:commentReference w:id="338"/>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ins w:id="339" w:author="Ana Morales" w:date="2017-04-09T17:29:00Z">
        <w:r w:rsidR="00AF6D6E">
          <w:rPr>
            <w:rFonts w:ascii="Times New Roman" w:eastAsia="Times New Roman" w:hAnsi="Times New Roman" w:cs="Times New Roman"/>
            <w:sz w:val="24"/>
            <w:szCs w:val="24"/>
          </w:rPr>
          <w:t xml:space="preserve">Seasonal </w:t>
        </w:r>
      </w:ins>
      <w:del w:id="340" w:author="Ana Morales" w:date="2017-04-09T17:29:00Z">
        <w:r w:rsidR="00080925" w:rsidDel="00AF6D6E">
          <w:rPr>
            <w:rFonts w:ascii="Times New Roman" w:eastAsia="Times New Roman" w:hAnsi="Times New Roman" w:cs="Times New Roman"/>
            <w:sz w:val="24"/>
            <w:szCs w:val="24"/>
          </w:rPr>
          <w:delText xml:space="preserve">A small amount of water relative to lake volume evaporates depending on seasonal </w:delText>
        </w:r>
        <w:r w:rsidR="00080925" w:rsidDel="00AF6D6E">
          <w:rPr>
            <w:rFonts w:ascii="Times New Roman" w:eastAsia="Times New Roman" w:hAnsi="Times New Roman" w:cs="Times New Roman"/>
            <w:sz w:val="24"/>
            <w:szCs w:val="24"/>
          </w:rPr>
          <w:lastRenderedPageBreak/>
          <w:delText>weather conditions, but we did not account for this process</w:delText>
        </w:r>
      </w:del>
      <w:ins w:id="341" w:author="Ana Morales" w:date="2017-04-09T17:29:00Z">
        <w:r w:rsidR="00AF6D6E">
          <w:rPr>
            <w:rFonts w:ascii="Times New Roman" w:eastAsia="Times New Roman" w:hAnsi="Times New Roman" w:cs="Times New Roman"/>
            <w:sz w:val="24"/>
            <w:szCs w:val="24"/>
          </w:rPr>
          <w:t xml:space="preserve">evaporative losses were assumed to be negligible and were not </w:t>
        </w:r>
      </w:ins>
      <w:ins w:id="342" w:author="Ana Morales" w:date="2017-04-10T10:39:00Z">
        <w:r w:rsidR="00F3068A">
          <w:rPr>
            <w:rFonts w:ascii="Times New Roman" w:eastAsia="Times New Roman" w:hAnsi="Times New Roman" w:cs="Times New Roman"/>
            <w:sz w:val="24"/>
            <w:szCs w:val="24"/>
          </w:rPr>
          <w:t>accounted for in</w:t>
        </w:r>
      </w:ins>
      <w:ins w:id="343" w:author="Ana Morales" w:date="2017-04-09T17:29:00Z">
        <w:r w:rsidR="00AF6D6E">
          <w:rPr>
            <w:rFonts w:ascii="Times New Roman" w:eastAsia="Times New Roman" w:hAnsi="Times New Roman" w:cs="Times New Roman"/>
            <w:sz w:val="24"/>
            <w:szCs w:val="24"/>
          </w:rPr>
          <w:t xml:space="preserve"> the model</w:t>
        </w:r>
      </w:ins>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account for the absence of winter data at Toolik, we set inflow DOC to 0 when the main inflow (Toolik Inlet) was frozen (S2). We summarize</w:t>
      </w:r>
      <w:del w:id="344" w:author="Kait Farrell" w:date="2017-04-13T15:40:00Z">
        <w:r w:rsidDel="009D666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static and calibrated model parameters in Table 2. We developed the model using R version 3.3.2.</w:t>
      </w: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345" w:name="_e3qajp1968u" w:colFirst="0" w:colLast="0"/>
      <w:bookmarkEnd w:id="345"/>
      <w:r>
        <w:rPr>
          <w:rFonts w:ascii="Times New Roman" w:eastAsia="Times New Roman" w:hAnsi="Times New Roman" w:cs="Times New Roman"/>
          <w:i/>
          <w:sz w:val="24"/>
          <w:szCs w:val="24"/>
        </w:rPr>
        <w:t>Allochthonous DOC and POC</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commentRangeStart w:id="346"/>
      <w:commentRangeStart w:id="347"/>
      <w:commentRangeStart w:id="348"/>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commentRangeEnd w:id="346"/>
      <w:r w:rsidR="00F4354A">
        <w:rPr>
          <w:rStyle w:val="CommentReference"/>
        </w:rPr>
        <w:commentReference w:id="346"/>
      </w:r>
      <w:commentRangeEnd w:id="347"/>
      <w:r w:rsidR="00F3068A">
        <w:rPr>
          <w:rStyle w:val="CommentReference"/>
        </w:rPr>
        <w:commentReference w:id="347"/>
      </w:r>
      <w:commentRangeEnd w:id="348"/>
      <w:r w:rsidR="00F801AD">
        <w:rPr>
          <w:rStyle w:val="CommentReference"/>
        </w:rPr>
        <w:commentReference w:id="348"/>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del w:id="349" w:author="Kait Farrell" w:date="2017-04-13T15:42:00Z">
        <w:r w:rsidDel="00F801AD">
          <w:rPr>
            <w:rFonts w:ascii="Times New Roman" w:eastAsia="Times New Roman" w:hAnsi="Times New Roman" w:cs="Times New Roman"/>
            <w:sz w:val="24"/>
            <w:szCs w:val="24"/>
          </w:rPr>
          <w:delText>Daily s</w:delText>
        </w:r>
      </w:del>
      <w:ins w:id="350" w:author="Kait Farrell" w:date="2017-04-13T15:42:00Z">
        <w:r w:rsidR="00F801A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urface water inflow discharge (</w:t>
      </w:r>
      <w:commentRangeStart w:id="351"/>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commentRangeEnd w:id="351"/>
      <w:r w:rsidR="00F801AD">
        <w:rPr>
          <w:rStyle w:val="CommentReference"/>
        </w:rPr>
        <w:commentReference w:id="351"/>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352"/>
      <w:commentRangeStart w:id="353"/>
      <w:r>
        <w:rPr>
          <w:rFonts w:ascii="Times New Roman" w:eastAsia="Times New Roman" w:hAnsi="Times New Roman" w:cs="Times New Roman"/>
          <w:sz w:val="24"/>
          <w:szCs w:val="24"/>
        </w:rPr>
        <w:t xml:space="preserve">This variable </w:t>
      </w:r>
      <w:commentRangeEnd w:id="352"/>
      <w:r w:rsidR="00F801AD">
        <w:rPr>
          <w:rStyle w:val="CommentReference"/>
        </w:rPr>
        <w:commentReference w:id="352"/>
      </w:r>
      <w:r>
        <w:rPr>
          <w:rFonts w:ascii="Times New Roman" w:eastAsia="Times New Roman" w:hAnsi="Times New Roman" w:cs="Times New Roman"/>
          <w:sz w:val="24"/>
          <w:szCs w:val="24"/>
        </w:rPr>
        <w:t xml:space="preserve">was one of the least frequently measured variables for our study lakes. When inflow DOC </w:t>
      </w:r>
      <w:del w:id="354" w:author="zutao yang" w:date="2017-04-15T11:21:00Z">
        <w:r w:rsidDel="003266D7">
          <w:rPr>
            <w:rFonts w:ascii="Times New Roman" w:eastAsia="Times New Roman" w:hAnsi="Times New Roman" w:cs="Times New Roman"/>
            <w:sz w:val="24"/>
            <w:szCs w:val="24"/>
          </w:rPr>
          <w:delText xml:space="preserve">data </w:delText>
        </w:r>
      </w:del>
      <w:ins w:id="355" w:author="zutao yang" w:date="2017-04-15T11:21:00Z">
        <w:r w:rsidR="003266D7">
          <w:rPr>
            <w:rFonts w:ascii="Times New Roman" w:eastAsia="Times New Roman" w:hAnsi="Times New Roman" w:cs="Times New Roman"/>
            <w:sz w:val="24"/>
            <w:szCs w:val="24"/>
          </w:rPr>
          <w:t xml:space="preserve">concentrations </w:t>
        </w:r>
      </w:ins>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353"/>
      <w:r w:rsidR="00DA24EC">
        <w:rPr>
          <w:rStyle w:val="CommentReference"/>
        </w:rPr>
        <w:commentReference w:id="353"/>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w:t>
      </w:r>
      <w:del w:id="356" w:author="Ana Morales" w:date="2017-04-09T17:38:00Z">
        <w:r w:rsidDel="00431DAE">
          <w:rPr>
            <w:rFonts w:ascii="Times New Roman" w:eastAsia="Times New Roman" w:hAnsi="Times New Roman" w:cs="Times New Roman"/>
            <w:sz w:val="24"/>
            <w:szCs w:val="24"/>
          </w:rPr>
          <w:delText xml:space="preserve">vast </w:delText>
        </w:r>
      </w:del>
      <w:r>
        <w:rPr>
          <w:rFonts w:ascii="Times New Roman" w:eastAsia="Times New Roman" w:hAnsi="Times New Roman" w:cs="Times New Roman"/>
          <w:sz w:val="24"/>
          <w:szCs w:val="24"/>
        </w:rPr>
        <w:t xml:space="preserve">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w:t>
      </w:r>
      <w:r>
        <w:rPr>
          <w:rFonts w:ascii="Times New Roman" w:eastAsia="Times New Roman" w:hAnsi="Times New Roman" w:cs="Times New Roman"/>
          <w:sz w:val="24"/>
          <w:szCs w:val="24"/>
        </w:rPr>
        <w:lastRenderedPageBreak/>
        <w:t xml:space="preserve">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w:t>
      </w:r>
      <w:del w:id="357" w:author="Kait Farrell" w:date="2017-04-13T15:45:00Z">
        <w:r w:rsidDel="008E712B">
          <w:rPr>
            <w:rFonts w:ascii="Times New Roman" w:eastAsia="Times New Roman" w:hAnsi="Times New Roman" w:cs="Times New Roman"/>
            <w:sz w:val="24"/>
            <w:szCs w:val="24"/>
          </w:rPr>
          <w:delText xml:space="preserve">that is not transported via streams </w:delText>
        </w:r>
      </w:del>
      <w:r>
        <w:rPr>
          <w:rFonts w:ascii="Times New Roman" w:eastAsia="Times New Roman" w:hAnsi="Times New Roman" w:cs="Times New Roman"/>
          <w:sz w:val="24"/>
          <w:szCs w:val="24"/>
        </w:rPr>
        <w:t>(Hanson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358"/>
      <w:r>
        <w:rPr>
          <w:rFonts w:ascii="Times New Roman" w:eastAsia="Times New Roman" w:hAnsi="Times New Roman" w:cs="Times New Roman"/>
          <w:sz w:val="24"/>
          <w:szCs w:val="24"/>
        </w:rPr>
        <w:t xml:space="preserve">g/m shoreline/day </w:t>
      </w:r>
      <w:commentRangeEnd w:id="358"/>
      <w:r w:rsidR="008E712B">
        <w:rPr>
          <w:rStyle w:val="CommentReference"/>
        </w:rPr>
        <w:commentReference w:id="358"/>
      </w:r>
      <w:r>
        <w:rPr>
          <w:rFonts w:ascii="Times New Roman" w:eastAsia="Times New Roman" w:hAnsi="Times New Roman" w:cs="Times New Roman"/>
          <w:sz w:val="24"/>
          <w:szCs w:val="24"/>
        </w:rPr>
        <w:t>(Table 3: Eq. 1d).</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w:t>
      </w:r>
      <w:commentRangeStart w:id="359"/>
      <w:commentRangeStart w:id="360"/>
      <w:commentRangeStart w:id="361"/>
      <w:r>
        <w:rPr>
          <w:rFonts w:ascii="Times New Roman" w:eastAsia="Times New Roman" w:hAnsi="Times New Roman" w:cs="Times New Roman"/>
          <w:sz w:val="24"/>
          <w:szCs w:val="24"/>
        </w:rPr>
        <w:t xml:space="preserve">The proportion of inflow </w:t>
      </w:r>
      <w:del w:id="362" w:author="Kait Farrell" w:date="2017-04-13T15:46:00Z">
        <w:r w:rsidDel="008E712B">
          <w:rPr>
            <w:rFonts w:ascii="Times New Roman" w:eastAsia="Times New Roman" w:hAnsi="Times New Roman" w:cs="Times New Roman"/>
            <w:sz w:val="24"/>
            <w:szCs w:val="24"/>
          </w:rPr>
          <w:delText>resulting from</w:delText>
        </w:r>
      </w:del>
      <w:ins w:id="363" w:author="Kait Farrell" w:date="2017-04-13T15:46:00Z">
        <w:r w:rsidR="008E712B">
          <w:rPr>
            <w:rFonts w:ascii="Times New Roman" w:eastAsia="Times New Roman" w:hAnsi="Times New Roman" w:cs="Times New Roman"/>
            <w:sz w:val="24"/>
            <w:szCs w:val="24"/>
          </w:rPr>
          <w:t>as</w:t>
        </w:r>
      </w:ins>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ins w:id="364" w:author="Ana Morales" w:date="2017-04-09T17:46:00Z">
        <w:r w:rsidR="005F1FFA">
          <w:rPr>
            <w:rFonts w:ascii="Times New Roman" w:eastAsia="Times New Roman" w:hAnsi="Times New Roman" w:cs="Times New Roman"/>
            <w:sz w:val="24"/>
            <w:szCs w:val="24"/>
          </w:rPr>
          <w:t>, S</w:t>
        </w:r>
      </w:ins>
      <w:del w:id="365" w:author="Ana Morales" w:date="2017-04-09T17:46:00Z">
        <w:r w:rsidR="00E24120" w:rsidDel="005F1FFA">
          <w:rPr>
            <w:rFonts w:ascii="Times New Roman" w:eastAsia="Times New Roman" w:hAnsi="Times New Roman" w:cs="Times New Roman"/>
            <w:sz w:val="24"/>
            <w:szCs w:val="24"/>
          </w:rPr>
          <w:delText xml:space="preserve">) </w:delText>
        </w:r>
        <w:commentRangeEnd w:id="359"/>
        <w:r w:rsidR="00A24462" w:rsidDel="005F1FFA">
          <w:rPr>
            <w:rStyle w:val="CommentReference"/>
          </w:rPr>
          <w:commentReference w:id="359"/>
        </w:r>
      </w:del>
      <w:commentRangeEnd w:id="360"/>
      <w:r w:rsidR="008E712B">
        <w:rPr>
          <w:rStyle w:val="CommentReference"/>
        </w:rPr>
        <w:commentReference w:id="360"/>
      </w:r>
      <w:del w:id="366" w:author="Ana Morales" w:date="2017-04-09T17:46:00Z">
        <w:r w:rsidR="00E24120" w:rsidDel="005F1FFA">
          <w:rPr>
            <w:rFonts w:ascii="Times New Roman" w:eastAsia="Times New Roman" w:hAnsi="Times New Roman" w:cs="Times New Roman"/>
            <w:sz w:val="24"/>
            <w:szCs w:val="24"/>
          </w:rPr>
          <w:delText>(S</w:delText>
        </w:r>
      </w:del>
      <w:r w:rsidR="00E2412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commentRangeEnd w:id="361"/>
      <w:r w:rsidR="00757E5A">
        <w:rPr>
          <w:rStyle w:val="CommentReference"/>
        </w:rPr>
        <w:commentReference w:id="361"/>
      </w:r>
      <w:r>
        <w:rPr>
          <w:rFonts w:ascii="Times New Roman" w:eastAsia="Times New Roman" w:hAnsi="Times New Roman" w:cs="Times New Roman"/>
          <w:sz w:val="24"/>
          <w:szCs w:val="24"/>
        </w:rPr>
        <w:t>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ins w:id="367" w:author="Ana Morales" w:date="2017-04-09T17:46:00Z">
        <w:r w:rsidR="005F1FFA">
          <w:rPr>
            <w:rFonts w:ascii="Times New Roman" w:eastAsia="Times New Roman" w:hAnsi="Times New Roman" w:cs="Times New Roman"/>
            <w:sz w:val="24"/>
            <w:szCs w:val="24"/>
          </w:rPr>
          <w:t xml:space="preserve">Table 2: DOC_GW, </w:t>
        </w:r>
      </w:ins>
      <w:r>
        <w:rPr>
          <w:rFonts w:ascii="Times New Roman" w:eastAsia="Times New Roman" w:hAnsi="Times New Roman" w:cs="Times New Roman"/>
          <w:sz w:val="24"/>
          <w:szCs w:val="24"/>
        </w:rPr>
        <w:t>Hanson et al. 2014)</w:t>
      </w:r>
      <w:del w:id="368" w:author="Ana Morales" w:date="2017-04-09T17:46:00Z">
        <w:r w:rsidDel="005F1FFA">
          <w:rPr>
            <w:rFonts w:ascii="Times New Roman" w:eastAsia="Times New Roman" w:hAnsi="Times New Roman" w:cs="Times New Roman"/>
            <w:sz w:val="24"/>
            <w:szCs w:val="24"/>
          </w:rPr>
          <w:delText xml:space="preserve"> (Table 2</w:delText>
        </w:r>
        <w:r w:rsidR="00AD6663" w:rsidDel="005F1FFA">
          <w:rPr>
            <w:rFonts w:ascii="Times New Roman" w:eastAsia="Times New Roman" w:hAnsi="Times New Roman" w:cs="Times New Roman"/>
            <w:sz w:val="24"/>
            <w:szCs w:val="24"/>
          </w:rPr>
          <w:delText>: DOC_GW</w:delText>
        </w:r>
        <w:r w:rsidDel="005F1FF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The contribution of groundwater to the allochthonous DOC load was therefore calculated as the product of DOC concentration and a percentage of total surface inflow (groundwater inflow rate</w:t>
      </w:r>
      <w:ins w:id="369" w:author="Ana Morales" w:date="2017-04-09T17:47:00Z">
        <w:r w:rsidR="005F1FFA">
          <w:rPr>
            <w:rFonts w:ascii="Times New Roman" w:eastAsia="Times New Roman" w:hAnsi="Times New Roman" w:cs="Times New Roman"/>
            <w:sz w:val="24"/>
            <w:szCs w:val="24"/>
          </w:rPr>
          <w:t xml:space="preserve">, </w:t>
        </w:r>
      </w:ins>
      <w:del w:id="370" w:author="Ana Morales" w:date="2017-04-09T17:47:00Z">
        <w:r w:rsidDel="005F1FFA">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Table 3: Eq. 1e). </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ins w:id="371" w:author="Ana Morales" w:date="2017-04-09T17:47:00Z">
        <w:r w:rsidR="005F1FFA">
          <w:rPr>
            <w:rFonts w:ascii="Times New Roman" w:eastAsia="Times New Roman" w:hAnsi="Times New Roman" w:cs="Times New Roman"/>
            <w:sz w:val="24"/>
            <w:szCs w:val="24"/>
          </w:rPr>
          <w:t xml:space="preserve">, </w:t>
        </w:r>
      </w:ins>
      <w:del w:id="372" w:author="Ana Morales" w:date="2017-04-09T17:47:00Z">
        <w:r w:rsidDel="005F1FFA">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Hanson et al. 2014). </w:t>
      </w:r>
    </w:p>
    <w:p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73" w:name="_6mc5pfc13zyv" w:colFirst="0" w:colLast="0"/>
      <w:bookmarkEnd w:id="373"/>
      <w:r>
        <w:rPr>
          <w:rFonts w:ascii="Times New Roman" w:eastAsia="Times New Roman" w:hAnsi="Times New Roman" w:cs="Times New Roman"/>
          <w:i/>
          <w:color w:val="000000"/>
          <w:sz w:val="24"/>
          <w:szCs w:val="24"/>
        </w:rPr>
        <w:t xml:space="preserve">Autochthonous DOC and POC: primary production </w:t>
      </w:r>
    </w:p>
    <w:p w:rsidR="0032009C" w:rsidRDefault="00B80037">
      <w:pPr>
        <w:spacing w:line="480" w:lineRule="auto"/>
        <w:ind w:firstLine="720"/>
        <w:rPr>
          <w:rFonts w:ascii="Times New Roman" w:eastAsia="Times New Roman" w:hAnsi="Times New Roman" w:cs="Times New Roman"/>
          <w:i/>
          <w:sz w:val="24"/>
          <w:szCs w:val="24"/>
        </w:rPr>
      </w:pPr>
      <w:commentRangeStart w:id="374"/>
      <w:r>
        <w:rPr>
          <w:rFonts w:ascii="Times New Roman" w:eastAsia="Times New Roman" w:hAnsi="Times New Roman" w:cs="Times New Roman"/>
          <w:sz w:val="24"/>
          <w:szCs w:val="24"/>
        </w:rPr>
        <w:t xml:space="preserve">Autochthonous OC production as GPP was modeled as a function </w:t>
      </w:r>
      <w:commentRangeEnd w:id="374"/>
      <w:r w:rsidR="0000458B">
        <w:rPr>
          <w:rStyle w:val="CommentReference"/>
        </w:rPr>
        <w:commentReference w:id="374"/>
      </w:r>
      <w:r>
        <w:rPr>
          <w:rFonts w:ascii="Times New Roman" w:eastAsia="Times New Roman" w:hAnsi="Times New Roman" w:cs="Times New Roman"/>
          <w:sz w:val="24"/>
          <w:szCs w:val="24"/>
        </w:rPr>
        <w:t xml:space="preserve">of </w:t>
      </w:r>
      <w:ins w:id="375" w:author="Derek Roberts" w:date="2017-04-08T19:14:00Z">
        <w:r w:rsidR="00D43A30">
          <w:rPr>
            <w:rFonts w:ascii="Times New Roman" w:eastAsia="Times New Roman" w:hAnsi="Times New Roman" w:cs="Times New Roman"/>
            <w:sz w:val="24"/>
            <w:szCs w:val="24"/>
          </w:rPr>
          <w:t>chl-</w:t>
        </w:r>
        <w:commentRangeStart w:id="376"/>
        <w:commentRangeStart w:id="377"/>
        <w:r w:rsidR="00D43A30">
          <w:rPr>
            <w:rFonts w:ascii="Times New Roman" w:eastAsia="Times New Roman" w:hAnsi="Times New Roman" w:cs="Times New Roman"/>
            <w:i/>
            <w:sz w:val="24"/>
            <w:szCs w:val="24"/>
          </w:rPr>
          <w:t>a</w:t>
        </w:r>
      </w:ins>
      <w:del w:id="378" w:author="Derek Roberts" w:date="2017-04-08T19:14:00Z">
        <w:r w:rsidDel="00D43A30">
          <w:rPr>
            <w:rFonts w:ascii="Times New Roman" w:eastAsia="Times New Roman" w:hAnsi="Times New Roman" w:cs="Times New Roman"/>
            <w:sz w:val="24"/>
            <w:szCs w:val="24"/>
          </w:rPr>
          <w:delText>ChlA</w:delText>
        </w:r>
      </w:del>
      <w:commentRangeEnd w:id="376"/>
      <w:r w:rsidR="00D43A30">
        <w:rPr>
          <w:rStyle w:val="CommentReference"/>
        </w:rPr>
        <w:commentReference w:id="376"/>
      </w:r>
      <w:commentRangeEnd w:id="377"/>
      <w:r w:rsidR="00361837">
        <w:rPr>
          <w:rStyle w:val="CommentReference"/>
        </w:rPr>
        <w:commentReference w:id="377"/>
      </w:r>
      <w:del w:id="379" w:author="Derek Roberts" w:date="2017-04-08T19:14:00Z">
        <w:r w:rsidDel="00D43A3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ins w:id="380" w:author="Ana Morales" w:date="2017-04-10T10:46:00Z">
        <w:r w:rsidR="009A403A">
          <w:rPr>
            <w:rFonts w:ascii="Times New Roman" w:eastAsia="Times New Roman" w:hAnsi="Times New Roman" w:cs="Times New Roman"/>
            <w:sz w:val="24"/>
            <w:szCs w:val="24"/>
          </w:rPr>
          <w:t>µ</w:t>
        </w:r>
      </w:ins>
      <w:del w:id="381" w:author="Ana Morales" w:date="2017-04-10T10:46:00Z">
        <w:r w:rsidDel="009A403A">
          <w:rPr>
            <w:rFonts w:ascii="Times New Roman" w:eastAsia="Times New Roman" w:hAnsi="Times New Roman" w:cs="Times New Roman"/>
            <w:sz w:val="24"/>
            <w:szCs w:val="24"/>
          </w:rPr>
          <w:delText>u</w:delText>
        </w:r>
      </w:del>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del w:id="382" w:author="zutao yang" w:date="2017-04-15T11:31:00Z">
        <w:r w:rsidDel="001C1CDA">
          <w:rPr>
            <w:rFonts w:ascii="Times New Roman" w:eastAsia="Times New Roman" w:hAnsi="Times New Roman" w:cs="Times New Roman"/>
            <w:sz w:val="24"/>
            <w:szCs w:val="24"/>
          </w:rPr>
          <w:delText>or TP (</w:delText>
        </w:r>
      </w:del>
      <w:ins w:id="383" w:author="Ana Morales" w:date="2017-04-10T10:46:00Z">
        <w:del w:id="384" w:author="zutao yang" w:date="2017-04-15T11:31:00Z">
          <w:r w:rsidR="009A403A" w:rsidDel="001C1CDA">
            <w:rPr>
              <w:rFonts w:ascii="Times New Roman" w:eastAsia="Times New Roman" w:hAnsi="Times New Roman" w:cs="Times New Roman"/>
              <w:sz w:val="24"/>
              <w:szCs w:val="24"/>
            </w:rPr>
            <w:delText>µ</w:delText>
          </w:r>
        </w:del>
      </w:ins>
      <w:del w:id="385" w:author="zutao yang" w:date="2017-04-15T11:31:00Z">
        <w:r w:rsidDel="001C1CDA">
          <w:rPr>
            <w:rFonts w:ascii="Times New Roman" w:eastAsia="Times New Roman" w:hAnsi="Times New Roman" w:cs="Times New Roman"/>
            <w:sz w:val="24"/>
            <w:szCs w:val="24"/>
          </w:rPr>
          <w:delText>ug L</w:delText>
        </w:r>
        <w:r w:rsidDel="001C1CDA">
          <w:rPr>
            <w:rFonts w:ascii="Times New Roman" w:eastAsia="Times New Roman" w:hAnsi="Times New Roman" w:cs="Times New Roman"/>
            <w:sz w:val="24"/>
            <w:szCs w:val="24"/>
            <w:vertAlign w:val="superscript"/>
          </w:rPr>
          <w:delText>-1</w:delText>
        </w:r>
        <w:r w:rsidDel="001C1CDA">
          <w:rPr>
            <w:rFonts w:ascii="Times New Roman" w:eastAsia="Times New Roman" w:hAnsi="Times New Roman" w:cs="Times New Roman"/>
            <w:sz w:val="24"/>
            <w:szCs w:val="24"/>
          </w:rPr>
          <w:delText xml:space="preserve">) (if ChlA was </w:delText>
        </w:r>
        <w:commentRangeStart w:id="386"/>
        <w:r w:rsidDel="001C1CDA">
          <w:rPr>
            <w:rFonts w:ascii="Times New Roman" w:eastAsia="Times New Roman" w:hAnsi="Times New Roman" w:cs="Times New Roman"/>
            <w:sz w:val="24"/>
            <w:szCs w:val="24"/>
          </w:rPr>
          <w:delText>unavailable</w:delText>
        </w:r>
      </w:del>
      <w:commentRangeEnd w:id="386"/>
      <w:r w:rsidR="001C1CDA">
        <w:rPr>
          <w:rStyle w:val="CommentReference"/>
        </w:rPr>
        <w:commentReference w:id="386"/>
      </w:r>
      <w:ins w:id="387" w:author="Ana Morales" w:date="2017-04-09T17:50:00Z">
        <w:del w:id="388" w:author="zutao yang" w:date="2017-04-15T11:31:00Z">
          <w:r w:rsidR="00361837" w:rsidDel="001C1CDA">
            <w:rPr>
              <w:rFonts w:ascii="Times New Roman" w:eastAsia="Times New Roman" w:hAnsi="Times New Roman" w:cs="Times New Roman"/>
              <w:sz w:val="24"/>
              <w:szCs w:val="24"/>
            </w:rPr>
            <w:delText>,</w:delText>
          </w:r>
        </w:del>
      </w:ins>
      <w:del w:id="389" w:author="zutao yang" w:date="2017-04-15T11:31:00Z">
        <w:r w:rsidDel="001C1CD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and surface water temperature (°C) per Morin et al. (1999</w:t>
      </w:r>
      <w:ins w:id="390" w:author="Ana Morales" w:date="2017-04-09T17:50:00Z">
        <w:r w:rsidR="00361837">
          <w:rPr>
            <w:rFonts w:ascii="Times New Roman" w:eastAsia="Times New Roman" w:hAnsi="Times New Roman" w:cs="Times New Roman"/>
            <w:sz w:val="24"/>
            <w:szCs w:val="24"/>
          </w:rPr>
          <w:t xml:space="preserve">, </w:t>
        </w:r>
      </w:ins>
      <w:del w:id="391" w:author="Ana Morales" w:date="2017-04-09T17:50:00Z">
        <w:r w:rsidDel="00361837">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Table 3: Eq. 2a). This empirical statistical model was based on observational temperature and </w:t>
      </w:r>
      <w:r w:rsidRPr="00361837">
        <w:rPr>
          <w:rFonts w:ascii="Times New Roman" w:eastAsia="Times New Roman" w:hAnsi="Times New Roman" w:cs="Times New Roman"/>
          <w:sz w:val="24"/>
          <w:szCs w:val="24"/>
        </w:rPr>
        <w:t>ChlA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commentRangeStart w:id="392"/>
      <w:r>
        <w:rPr>
          <w:rFonts w:ascii="Times New Roman" w:eastAsia="Times New Roman" w:hAnsi="Times New Roman" w:cs="Times New Roman"/>
          <w:sz w:val="24"/>
          <w:szCs w:val="24"/>
        </w:rPr>
        <w:t>this model</w:t>
      </w:r>
      <w:commentRangeEnd w:id="392"/>
      <w:r w:rsidR="00593740">
        <w:rPr>
          <w:rStyle w:val="CommentReference"/>
        </w:rPr>
        <w:commentReference w:id="392"/>
      </w:r>
      <w:r>
        <w:rPr>
          <w:rFonts w:ascii="Times New Roman" w:eastAsia="Times New Roman" w:hAnsi="Times New Roman" w:cs="Times New Roman"/>
          <w:sz w:val="24"/>
          <w:szCs w:val="24"/>
        </w:rPr>
        <w:t xml:space="preserve">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t>
      </w:r>
      <w:commentRangeStart w:id="393"/>
      <w:r>
        <w:rPr>
          <w:rFonts w:ascii="Times New Roman" w:eastAsia="Times New Roman" w:hAnsi="Times New Roman" w:cs="Times New Roman"/>
          <w:sz w:val="24"/>
          <w:szCs w:val="24"/>
        </w:rPr>
        <w:t>winter</w:t>
      </w:r>
      <w:ins w:id="394" w:author="Kait Farrell" w:date="2017-04-13T15:49:00Z">
        <w:r w:rsidR="00593740">
          <w:rPr>
            <w:rFonts w:ascii="Times New Roman" w:eastAsia="Times New Roman" w:hAnsi="Times New Roman" w:cs="Times New Roman"/>
            <w:sz w:val="24"/>
            <w:szCs w:val="24"/>
          </w:rPr>
          <w:t xml:space="preserve"> </w:t>
        </w:r>
      </w:ins>
      <w:del w:id="395" w:author="Kait Farrell" w:date="2017-04-13T15:49:00Z">
        <w:r w:rsidDel="00593740">
          <w:rPr>
            <w:rFonts w:ascii="Times New Roman" w:eastAsia="Times New Roman" w:hAnsi="Times New Roman" w:cs="Times New Roman"/>
            <w:sz w:val="24"/>
            <w:szCs w:val="24"/>
          </w:rPr>
          <w:delText>-</w:delText>
        </w:r>
      </w:del>
      <w:commentRangeEnd w:id="393"/>
      <w:r w:rsidR="00593740">
        <w:rPr>
          <w:rStyle w:val="CommentReference"/>
        </w:rPr>
        <w:commentReference w:id="393"/>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396"/>
      <w:r>
        <w:rPr>
          <w:rFonts w:ascii="Times New Roman" w:eastAsia="Times New Roman" w:hAnsi="Times New Roman" w:cs="Times New Roman"/>
          <w:sz w:val="24"/>
          <w:szCs w:val="24"/>
        </w:rPr>
        <w:t>C</w:t>
      </w:r>
      <w:commentRangeEnd w:id="396"/>
      <w:r w:rsidR="004E77EB">
        <w:rPr>
          <w:rStyle w:val="CommentReference"/>
        </w:rPr>
        <w:commentReference w:id="396"/>
      </w:r>
      <w:r>
        <w:rPr>
          <w:rFonts w:ascii="Times New Roman" w:eastAsia="Times New Roman" w:hAnsi="Times New Roman" w:cs="Times New Roman"/>
          <w:sz w:val="24"/>
          <w:szCs w:val="24"/>
        </w:rPr>
        <w:t xml:space="preserve">. ChlA </w:t>
      </w:r>
      <w:del w:id="397" w:author="zutao yang" w:date="2017-04-15T11:33:00Z">
        <w:r w:rsidDel="0089679F">
          <w:rPr>
            <w:rFonts w:ascii="Times New Roman" w:eastAsia="Times New Roman" w:hAnsi="Times New Roman" w:cs="Times New Roman"/>
            <w:sz w:val="24"/>
            <w:szCs w:val="24"/>
          </w:rPr>
          <w:delText xml:space="preserve">and TP </w:delText>
        </w:r>
      </w:del>
      <w:r>
        <w:rPr>
          <w:rFonts w:ascii="Times New Roman" w:eastAsia="Times New Roman" w:hAnsi="Times New Roman" w:cs="Times New Roman"/>
          <w:sz w:val="24"/>
          <w:szCs w:val="24"/>
        </w:rPr>
        <w:t xml:space="preserve">concentrations were converted from volume to areal </w:t>
      </w:r>
      <w:r>
        <w:rPr>
          <w:rFonts w:ascii="Times New Roman" w:eastAsia="Times New Roman" w:hAnsi="Times New Roman" w:cs="Times New Roman"/>
          <w:sz w:val="24"/>
          <w:szCs w:val="24"/>
        </w:rPr>
        <w:lastRenderedPageBreak/>
        <w:t xml:space="preserve">units by multiplying by photic depth, which was estimated from Secchi depth (m; </w:t>
      </w:r>
      <w:commentRangeStart w:id="398"/>
      <w:r>
        <w:rPr>
          <w:rFonts w:ascii="Times New Roman" w:eastAsia="Times New Roman" w:hAnsi="Times New Roman" w:cs="Times New Roman"/>
          <w:sz w:val="24"/>
          <w:szCs w:val="24"/>
        </w:rPr>
        <w:t xml:space="preserve">Wetzel 1975). </w:t>
      </w:r>
      <w:commentRangeEnd w:id="398"/>
      <w:r w:rsidR="009A403A">
        <w:rPr>
          <w:rStyle w:val="CommentReference"/>
        </w:rPr>
        <w:commentReference w:id="398"/>
      </w:r>
      <w:r>
        <w:rPr>
          <w:rFonts w:ascii="Times New Roman" w:eastAsia="Times New Roman" w:hAnsi="Times New Roman" w:cs="Times New Roman"/>
          <w:sz w:val="24"/>
          <w:szCs w:val="24"/>
        </w:rPr>
        <w:t>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w:t>
      </w:r>
      <w:commentRangeStart w:id="399"/>
      <w:ins w:id="400" w:author="Ana Morales" w:date="2017-04-10T11:00:00Z">
        <w:r w:rsidR="005B26E0">
          <w:rPr>
            <w:rFonts w:ascii="Times New Roman" w:eastAsia="Times New Roman" w:hAnsi="Times New Roman" w:cs="Times New Roman"/>
            <w:sz w:val="24"/>
            <w:szCs w:val="24"/>
          </w:rPr>
          <w:t xml:space="preserve">; </w:t>
        </w:r>
        <w:commentRangeEnd w:id="399"/>
        <w:r w:rsidR="005B26E0">
          <w:rPr>
            <w:rStyle w:val="CommentReference"/>
          </w:rPr>
          <w:commentReference w:id="399"/>
        </w:r>
      </w:ins>
      <w:del w:id="401" w:author="Ana Morales" w:date="2017-04-10T11:00:00Z">
        <w:r w:rsidDel="005B26E0">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w:t>
      </w:r>
      <w:commentRangeStart w:id="402"/>
      <w:r>
        <w:rPr>
          <w:rFonts w:ascii="Times New Roman" w:eastAsia="Times New Roman" w:hAnsi="Times New Roman" w:cs="Times New Roman"/>
          <w:sz w:val="24"/>
          <w:szCs w:val="24"/>
        </w:rPr>
        <w:t xml:space="preserve">40-70% </w:t>
      </w:r>
      <w:commentRangeEnd w:id="402"/>
      <w:r w:rsidR="00593740">
        <w:rPr>
          <w:rStyle w:val="CommentReference"/>
        </w:rPr>
        <w:commentReference w:id="402"/>
      </w:r>
      <w:r>
        <w:rPr>
          <w:rFonts w:ascii="Times New Roman" w:eastAsia="Times New Roman" w:hAnsi="Times New Roman" w:cs="Times New Roman"/>
          <w:sz w:val="24"/>
          <w:szCs w:val="24"/>
        </w:rPr>
        <w:t xml:space="preserve">(as a function of </w:t>
      </w:r>
      <w:r w:rsidRPr="00361837">
        <w:rPr>
          <w:rFonts w:ascii="Times New Roman" w:eastAsia="Times New Roman" w:hAnsi="Times New Roman" w:cs="Times New Roman"/>
          <w:sz w:val="24"/>
          <w:szCs w:val="24"/>
        </w:rPr>
        <w:t>ChlA</w:t>
      </w:r>
      <w:r>
        <w:rPr>
          <w:rFonts w:ascii="Times New Roman" w:eastAsia="Times New Roman" w:hAnsi="Times New Roman" w:cs="Times New Roman"/>
          <w:sz w:val="24"/>
          <w:szCs w:val="24"/>
        </w:rPr>
        <w:t>)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ins w:id="403" w:author="Derek Roberts" w:date="2017-04-08T19:16:00Z">
        <w:r w:rsidR="004725D4">
          <w:rPr>
            <w:rFonts w:ascii="Times New Roman" w:eastAsia="Times New Roman" w:hAnsi="Times New Roman" w:cs="Times New Roman"/>
            <w:sz w:val="24"/>
            <w:szCs w:val="24"/>
          </w:rPr>
          <w:t xml:space="preserve"> (assumed to be uniform through the photic </w:t>
        </w:r>
        <w:commentRangeStart w:id="404"/>
        <w:commentRangeStart w:id="405"/>
        <w:r w:rsidR="004725D4">
          <w:rPr>
            <w:rFonts w:ascii="Times New Roman" w:eastAsia="Times New Roman" w:hAnsi="Times New Roman" w:cs="Times New Roman"/>
            <w:sz w:val="24"/>
            <w:szCs w:val="24"/>
          </w:rPr>
          <w:t>zone</w:t>
        </w:r>
      </w:ins>
      <w:commentRangeEnd w:id="404"/>
      <w:ins w:id="406" w:author="Derek Roberts" w:date="2017-04-08T19:17:00Z">
        <w:r w:rsidR="00806A18">
          <w:rPr>
            <w:rStyle w:val="CommentReference"/>
          </w:rPr>
          <w:commentReference w:id="404"/>
        </w:r>
      </w:ins>
      <w:commentRangeEnd w:id="405"/>
      <w:ins w:id="407" w:author="Derek Roberts" w:date="2017-04-08T20:53:00Z">
        <w:r w:rsidR="00865E07">
          <w:rPr>
            <w:rStyle w:val="CommentReference"/>
          </w:rPr>
          <w:commentReference w:id="405"/>
        </w:r>
      </w:ins>
      <w:ins w:id="408" w:author="Derek Roberts" w:date="2017-04-08T19:16:00Z">
        <w:r w:rsidR="004725D4">
          <w:rPr>
            <w:rFonts w:ascii="Times New Roman" w:eastAsia="Times New Roman" w:hAnsi="Times New Roman" w:cs="Times New Roman"/>
            <w:sz w:val="24"/>
            <w:szCs w:val="24"/>
          </w:rPr>
          <w:t>)</w:t>
        </w:r>
      </w:ins>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w:t>
      </w:r>
      <w:commentRangeStart w:id="409"/>
      <w:r>
        <w:rPr>
          <w:rFonts w:ascii="Times New Roman" w:eastAsia="Times New Roman" w:hAnsi="Times New Roman" w:cs="Times New Roman"/>
          <w:sz w:val="24"/>
          <w:szCs w:val="24"/>
        </w:rPr>
        <w:t>free</w:t>
      </w:r>
      <w:commentRangeEnd w:id="409"/>
      <w:r w:rsidR="00535FF0">
        <w:rPr>
          <w:rStyle w:val="CommentReference"/>
        </w:rPr>
        <w:commentReference w:id="409"/>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del w:id="410" w:author="Kait Farrell" w:date="2017-04-13T16:06:00Z">
        <w:r w:rsidDel="00FE436A">
          <w:rPr>
            <w:rFonts w:ascii="Times New Roman" w:eastAsia="Times New Roman" w:hAnsi="Times New Roman" w:cs="Times New Roman"/>
            <w:sz w:val="24"/>
            <w:szCs w:val="24"/>
          </w:rPr>
          <w:delText>Since DOC</w:delText>
        </w:r>
        <w:r w:rsidDel="00FE436A">
          <w:rPr>
            <w:rFonts w:ascii="Times New Roman" w:eastAsia="Times New Roman" w:hAnsi="Times New Roman" w:cs="Times New Roman"/>
            <w:sz w:val="24"/>
            <w:szCs w:val="24"/>
            <w:vertAlign w:val="subscript"/>
          </w:rPr>
          <w:delText>auto</w:delText>
        </w:r>
        <w:r w:rsidDel="00FE436A">
          <w:rPr>
            <w:rFonts w:ascii="Times New Roman" w:eastAsia="Times New Roman" w:hAnsi="Times New Roman" w:cs="Times New Roman"/>
            <w:sz w:val="24"/>
            <w:szCs w:val="24"/>
          </w:rPr>
          <w:delText xml:space="preserve"> is more autochthonous than DOC</w:delText>
        </w:r>
        <w:r w:rsidDel="00FE436A">
          <w:rPr>
            <w:rFonts w:ascii="Times New Roman" w:eastAsia="Times New Roman" w:hAnsi="Times New Roman" w:cs="Times New Roman"/>
            <w:sz w:val="24"/>
            <w:szCs w:val="24"/>
            <w:vertAlign w:val="subscript"/>
          </w:rPr>
          <w:delText>alloch</w:delText>
        </w:r>
        <w:r w:rsidDel="00FE436A">
          <w:rPr>
            <w:rFonts w:ascii="Times New Roman" w:eastAsia="Times New Roman" w:hAnsi="Times New Roman" w:cs="Times New Roman"/>
            <w:sz w:val="24"/>
            <w:szCs w:val="24"/>
          </w:rPr>
          <w:delText xml:space="preserve"> in lakes (</w:delText>
        </w:r>
        <w:commentRangeStart w:id="411"/>
        <w:commentRangeStart w:id="412"/>
        <w:commentRangeStart w:id="413"/>
        <w:commentRangeStart w:id="414"/>
        <w:r w:rsidDel="00FE436A">
          <w:rPr>
            <w:rFonts w:ascii="Times New Roman" w:eastAsia="Times New Roman" w:hAnsi="Times New Roman" w:cs="Times New Roman"/>
            <w:sz w:val="24"/>
            <w:szCs w:val="24"/>
          </w:rPr>
          <w:delText>add some citations</w:delText>
        </w:r>
        <w:commentRangeEnd w:id="411"/>
        <w:r w:rsidR="00F55FEA" w:rsidDel="00FE436A">
          <w:rPr>
            <w:rStyle w:val="CommentReference"/>
          </w:rPr>
          <w:commentReference w:id="411"/>
        </w:r>
        <w:commentRangeEnd w:id="412"/>
        <w:r w:rsidR="00191702" w:rsidDel="00FE436A">
          <w:rPr>
            <w:rStyle w:val="CommentReference"/>
          </w:rPr>
          <w:commentReference w:id="412"/>
        </w:r>
        <w:commentRangeEnd w:id="413"/>
        <w:r w:rsidR="005B26E0" w:rsidDel="00FE436A">
          <w:rPr>
            <w:rStyle w:val="CommentReference"/>
          </w:rPr>
          <w:commentReference w:id="413"/>
        </w:r>
        <w:commentRangeEnd w:id="414"/>
        <w:r w:rsidR="00FE436A" w:rsidDel="00FE436A">
          <w:rPr>
            <w:rStyle w:val="CommentReference"/>
          </w:rPr>
          <w:commentReference w:id="414"/>
        </w:r>
        <w:r w:rsidDel="00FE436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415" w:name="_ny5h27mmaq7k" w:colFirst="0" w:colLast="0"/>
      <w:bookmarkEnd w:id="415"/>
      <w:r>
        <w:rPr>
          <w:rFonts w:ascii="Times New Roman" w:eastAsia="Times New Roman" w:hAnsi="Times New Roman" w:cs="Times New Roman"/>
          <w:i/>
          <w:color w:val="000000"/>
          <w:sz w:val="24"/>
          <w:szCs w:val="24"/>
        </w:rPr>
        <w:t>Burial of POC</w:t>
      </w:r>
    </w:p>
    <w:p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416"/>
      <w:r>
        <w:rPr>
          <w:rFonts w:ascii="Times New Roman" w:eastAsia="Times New Roman" w:hAnsi="Times New Roman" w:cs="Times New Roman"/>
          <w:sz w:val="24"/>
          <w:szCs w:val="24"/>
        </w:rPr>
        <w:t xml:space="preserve">allowed to leave </w:t>
      </w:r>
      <w:commentRangeEnd w:id="416"/>
      <w:r w:rsidR="00FE436A">
        <w:rPr>
          <w:rStyle w:val="CommentReference"/>
        </w:rPr>
        <w:commentReference w:id="416"/>
      </w:r>
      <w:r>
        <w:rPr>
          <w:rFonts w:ascii="Times New Roman" w:eastAsia="Times New Roman" w:hAnsi="Times New Roman" w:cs="Times New Roman"/>
          <w:sz w:val="24"/>
          <w:szCs w:val="24"/>
        </w:rPr>
        <w:t xml:space="preserve">the lake via export, and the rest was either buried </w:t>
      </w:r>
      <w:del w:id="417" w:author="zutao yang" w:date="2017-04-15T11:52:00Z">
        <w:r w:rsidDel="0000458B">
          <w:rPr>
            <w:rFonts w:ascii="Times New Roman" w:eastAsia="Times New Roman" w:hAnsi="Times New Roman" w:cs="Times New Roman"/>
            <w:sz w:val="24"/>
            <w:szCs w:val="24"/>
          </w:rPr>
          <w:delText>or leached to DOC</w:delText>
        </w:r>
        <w:r w:rsidDel="0000458B">
          <w:rPr>
            <w:rFonts w:ascii="Times New Roman" w:eastAsia="Times New Roman" w:hAnsi="Times New Roman" w:cs="Times New Roman"/>
            <w:sz w:val="24"/>
            <w:szCs w:val="24"/>
            <w:vertAlign w:val="subscript"/>
          </w:rPr>
          <w:delText>auto</w:delText>
        </w:r>
        <w:r w:rsidDel="0000458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based on the Burial_autoch and Burial_alloch parameters (Table 2, Table 3: Eqs. 3c-h</w:t>
      </w:r>
      <w:ins w:id="418" w:author="zutao yang" w:date="2017-04-15T11:52:00Z">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419"/>
        <w:r w:rsidR="0000458B">
          <w:rPr>
            <w:rFonts w:ascii="Times New Roman" w:eastAsia="Times New Roman" w:hAnsi="Times New Roman" w:cs="Times New Roman"/>
            <w:sz w:val="24"/>
            <w:szCs w:val="24"/>
          </w:rPr>
          <w:t>leached</w:t>
        </w:r>
        <w:commentRangeEnd w:id="419"/>
        <w:r w:rsidR="0000458B">
          <w:rPr>
            <w:rStyle w:val="CommentReference"/>
          </w:rPr>
          <w:commentReference w:id="419"/>
        </w:r>
        <w:r w:rsidR="0000458B">
          <w:rPr>
            <w:rFonts w:ascii="Times New Roman" w:eastAsia="Times New Roman" w:hAnsi="Times New Roman" w:cs="Times New Roman"/>
            <w:sz w:val="24"/>
            <w:szCs w:val="24"/>
          </w:rPr>
          <w:t xml:space="preserve"> to DOC</w:t>
        </w:r>
        <w:r w:rsidR="0000458B">
          <w:rPr>
            <w:rFonts w:ascii="Times New Roman" w:eastAsia="Times New Roman" w:hAnsi="Times New Roman" w:cs="Times New Roman"/>
            <w:sz w:val="24"/>
            <w:szCs w:val="24"/>
            <w:vertAlign w:val="subscript"/>
          </w:rPr>
          <w:t>auto</w:t>
        </w:r>
      </w:ins>
      <w:del w:id="420" w:author="zutao yang" w:date="2017-04-15T11:52:00Z">
        <w:r w:rsidDel="0000458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w:t>
      </w:r>
      <w:commentRangeStart w:id="421"/>
      <w:r>
        <w:rPr>
          <w:rFonts w:ascii="Times New Roman" w:eastAsia="Times New Roman" w:hAnsi="Times New Roman" w:cs="Times New Roman"/>
          <w:sz w:val="24"/>
          <w:szCs w:val="24"/>
        </w:rPr>
        <w:t>calibration</w:t>
      </w:r>
      <w:commentRangeEnd w:id="421"/>
      <w:r w:rsidR="00535FF0">
        <w:rPr>
          <w:rStyle w:val="CommentReference"/>
        </w:rPr>
        <w:commentReference w:id="421"/>
      </w:r>
      <w:r>
        <w:rPr>
          <w:rFonts w:ascii="Times New Roman" w:eastAsia="Times New Roman" w:hAnsi="Times New Roman" w:cs="Times New Roman"/>
          <w:sz w:val="24"/>
          <w:szCs w:val="24"/>
        </w:rPr>
        <w:t xml:space="preserve"> parameter in the model and allowed to vary as a proportion </w:t>
      </w:r>
      <w:commentRangeStart w:id="422"/>
      <w:r>
        <w:rPr>
          <w:rFonts w:ascii="Times New Roman" w:eastAsia="Times New Roman" w:hAnsi="Times New Roman" w:cs="Times New Roman"/>
          <w:sz w:val="24"/>
          <w:szCs w:val="24"/>
        </w:rPr>
        <w:t>between 0 (no burial of POC) and 1</w:t>
      </w:r>
      <w:commentRangeEnd w:id="422"/>
      <w:r w:rsidR="008C6DD5">
        <w:rPr>
          <w:rStyle w:val="CommentReference"/>
        </w:rPr>
        <w:commentReference w:id="422"/>
      </w:r>
      <w:r>
        <w:rPr>
          <w:rFonts w:ascii="Times New Roman" w:eastAsia="Times New Roman" w:hAnsi="Times New Roman" w:cs="Times New Roman"/>
          <w:sz w:val="24"/>
          <w:szCs w:val="24"/>
        </w:rPr>
        <w:t xml:space="preserve"> (all POC is buried). </w:t>
      </w:r>
      <w:commentRangeStart w:id="423"/>
      <w:r>
        <w:rPr>
          <w:rFonts w:ascii="Times New Roman" w:eastAsia="Times New Roman" w:hAnsi="Times New Roman" w:cs="Times New Roman"/>
          <w:sz w:val="24"/>
          <w:szCs w:val="24"/>
        </w:rPr>
        <w:t xml:space="preserve">This simple approach allowed burial to function as the expected feedback </w:t>
      </w:r>
      <w:r>
        <w:rPr>
          <w:rFonts w:ascii="Times New Roman" w:eastAsia="Times New Roman" w:hAnsi="Times New Roman" w:cs="Times New Roman"/>
          <w:sz w:val="24"/>
          <w:szCs w:val="24"/>
        </w:rPr>
        <w:lastRenderedPageBreak/>
        <w:t xml:space="preserve">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423"/>
      <w:r w:rsidR="00FE6A5B">
        <w:rPr>
          <w:rStyle w:val="CommentReference"/>
        </w:rPr>
        <w:commentReference w:id="423"/>
      </w:r>
    </w:p>
    <w:p w:rsidR="00A55681" w:rsidDel="00FE6A5B" w:rsidRDefault="00A55681">
      <w:pPr>
        <w:spacing w:line="480" w:lineRule="auto"/>
        <w:ind w:firstLine="720"/>
        <w:rPr>
          <w:del w:id="424" w:author="Ana Morales" w:date="2017-04-10T11:05:00Z"/>
          <w:rFonts w:ascii="Times New Roman" w:eastAsia="Times New Roman" w:hAnsi="Times New Roman" w:cs="Times New Roman"/>
          <w:sz w:val="24"/>
          <w:szCs w:val="24"/>
        </w:rPr>
      </w:pP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425" w:name="_l03fr54i2e0u" w:colFirst="0" w:colLast="0"/>
      <w:bookmarkEnd w:id="425"/>
      <w:r>
        <w:rPr>
          <w:rFonts w:ascii="Times New Roman" w:eastAsia="Times New Roman" w:hAnsi="Times New Roman" w:cs="Times New Roman"/>
          <w:i/>
          <w:sz w:val="24"/>
          <w:szCs w:val="24"/>
        </w:rPr>
        <w:t xml:space="preserve">Model output and calibration </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w:t>
      </w:r>
      <w:commentRangeStart w:id="426"/>
      <w:r>
        <w:rPr>
          <w:rFonts w:ascii="Times New Roman" w:eastAsia="Times New Roman" w:hAnsi="Times New Roman" w:cs="Times New Roman"/>
          <w:sz w:val="24"/>
          <w:szCs w:val="24"/>
        </w:rPr>
        <w:t xml:space="preserve">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commentRangeEnd w:id="426"/>
      <w:r w:rsidR="00FE436A">
        <w:rPr>
          <w:rStyle w:val="CommentReference"/>
        </w:rPr>
        <w:commentReference w:id="426"/>
      </w:r>
      <w:r>
        <w:rPr>
          <w:rFonts w:ascii="Times New Roman" w:eastAsia="Times New Roman" w:hAnsi="Times New Roman" w:cs="Times New Roman"/>
          <w:sz w:val="24"/>
          <w:szCs w:val="24"/>
        </w:rPr>
        <w:t xml:space="preserve">(Table 3: Eq. 4c). </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w:t>
      </w:r>
      <w:commentRangeStart w:id="427"/>
      <w:r>
        <w:rPr>
          <w:rFonts w:ascii="Times New Roman" w:eastAsia="Times New Roman" w:hAnsi="Times New Roman" w:cs="Times New Roman"/>
          <w:sz w:val="24"/>
          <w:szCs w:val="24"/>
        </w:rPr>
        <w:t xml:space="preserve">DO modeled </w:t>
      </w:r>
      <w:commentRangeEnd w:id="427"/>
      <w:r w:rsidR="00D77E0E">
        <w:rPr>
          <w:rStyle w:val="CommentReference"/>
        </w:rPr>
        <w:commentReference w:id="427"/>
      </w:r>
      <w:r>
        <w:rPr>
          <w:rFonts w:ascii="Times New Roman" w:eastAsia="Times New Roman" w:hAnsi="Times New Roman" w:cs="Times New Roman"/>
          <w:sz w:val="24"/>
          <w:szCs w:val="24"/>
        </w:rPr>
        <w:t xml:space="preserve">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 xml:space="preserve">Modeled DOC and DO were compared to corresponding observed concentrations using </w:t>
      </w:r>
      <w:del w:id="428" w:author="Kait Farrell" w:date="2017-04-13T16:10:00Z">
        <w:r w:rsidR="001D3328" w:rsidDel="00FE436A">
          <w:rPr>
            <w:rFonts w:ascii="Times New Roman" w:eastAsia="Times New Roman" w:hAnsi="Times New Roman" w:cs="Times New Roman"/>
            <w:sz w:val="24"/>
            <w:szCs w:val="24"/>
          </w:rPr>
          <w:delText>RMSE (</w:delText>
        </w:r>
      </w:del>
      <w:r w:rsidR="001D3328">
        <w:rPr>
          <w:rFonts w:ascii="Times New Roman" w:eastAsia="Times New Roman" w:hAnsi="Times New Roman" w:cs="Times New Roman"/>
          <w:sz w:val="24"/>
          <w:szCs w:val="24"/>
        </w:rPr>
        <w:t>root mean square error</w:t>
      </w:r>
      <w:ins w:id="429" w:author="Kait Farrell" w:date="2017-04-13T16:10:00Z">
        <w:r w:rsidR="00FE436A">
          <w:rPr>
            <w:rFonts w:ascii="Times New Roman" w:eastAsia="Times New Roman" w:hAnsi="Times New Roman" w:cs="Times New Roman"/>
            <w:sz w:val="24"/>
            <w:szCs w:val="24"/>
          </w:rPr>
          <w:t xml:space="preserve"> (RMSE</w:t>
        </w:r>
      </w:ins>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w:t>
      </w:r>
      <w:commentRangeStart w:id="430"/>
      <w:r>
        <w:rPr>
          <w:rFonts w:ascii="Times New Roman" w:eastAsia="Times New Roman" w:hAnsi="Times New Roman" w:cs="Times New Roman"/>
          <w:sz w:val="24"/>
          <w:szCs w:val="24"/>
        </w:rPr>
        <w:t xml:space="preserve">(n=100) </w:t>
      </w:r>
      <w:commentRangeEnd w:id="430"/>
      <w:r w:rsidR="00760B47">
        <w:rPr>
          <w:rStyle w:val="CommentReference"/>
        </w:rPr>
        <w:commentReference w:id="430"/>
      </w:r>
      <w:r>
        <w:rPr>
          <w:rFonts w:ascii="Times New Roman" w:eastAsia="Times New Roman" w:hAnsi="Times New Roman" w:cs="Times New Roman"/>
          <w:sz w:val="24"/>
          <w:szCs w:val="24"/>
        </w:rPr>
        <w:t xml:space="preserve">while fixing the other three parameters at their calibrated </w:t>
      </w:r>
      <w:commentRangeStart w:id="431"/>
      <w:r>
        <w:rPr>
          <w:rFonts w:ascii="Times New Roman" w:eastAsia="Times New Roman" w:hAnsi="Times New Roman" w:cs="Times New Roman"/>
          <w:sz w:val="24"/>
          <w:szCs w:val="24"/>
        </w:rPr>
        <w:t>values</w:t>
      </w:r>
      <w:commentRangeEnd w:id="431"/>
      <w:r w:rsidR="00AC42CB">
        <w:rPr>
          <w:rStyle w:val="CommentReference"/>
        </w:rPr>
        <w:commentReference w:id="431"/>
      </w:r>
      <w:r>
        <w:rPr>
          <w:rFonts w:ascii="Times New Roman" w:eastAsia="Times New Roman" w:hAnsi="Times New Roman" w:cs="Times New Roman"/>
          <w:sz w:val="24"/>
          <w:szCs w:val="24"/>
        </w:rPr>
        <w:t xml:space="preserve">. </w:t>
      </w:r>
    </w:p>
    <w:p w:rsidR="0032009C" w:rsidRDefault="00B80037">
      <w:pPr>
        <w:spacing w:line="480" w:lineRule="auto"/>
        <w:rPr>
          <w:rFonts w:ascii="Times New Roman" w:eastAsia="Times New Roman" w:hAnsi="Times New Roman" w:cs="Times New Roman"/>
          <w:sz w:val="24"/>
          <w:szCs w:val="24"/>
        </w:rPr>
      </w:pPr>
      <w:commentRangeStart w:id="432"/>
      <w:commentRangeStart w:id="433"/>
      <w:r>
        <w:rPr>
          <w:rFonts w:ascii="Times New Roman" w:eastAsia="Times New Roman" w:hAnsi="Times New Roman" w:cs="Times New Roman"/>
          <w:i/>
          <w:sz w:val="24"/>
          <w:szCs w:val="24"/>
        </w:rPr>
        <w:t>Bootstrapping</w:t>
      </w:r>
      <w:commentRangeEnd w:id="432"/>
      <w:r w:rsidR="00E44214">
        <w:rPr>
          <w:rStyle w:val="CommentReference"/>
        </w:rPr>
        <w:commentReference w:id="432"/>
      </w:r>
      <w:commentRangeEnd w:id="433"/>
      <w:r w:rsidR="00031C1B">
        <w:rPr>
          <w:rStyle w:val="CommentReference"/>
        </w:rPr>
        <w:commentReference w:id="433"/>
      </w:r>
      <w:r>
        <w:rPr>
          <w:rFonts w:ascii="Times New Roman" w:eastAsia="Times New Roman" w:hAnsi="Times New Roman" w:cs="Times New Roman"/>
          <w:i/>
          <w:sz w:val="24"/>
          <w:szCs w:val="24"/>
        </w:rPr>
        <w:t xml:space="preserve"> </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434" w:author="Kait Farrell" w:date="2017-04-13T16:10:00Z">
        <w:r w:rsidR="00FE436A">
          <w:rPr>
            <w:rFonts w:ascii="Times New Roman" w:eastAsia="Times New Roman" w:hAnsi="Times New Roman" w:cs="Times New Roman"/>
            <w:sz w:val="24"/>
            <w:szCs w:val="24"/>
          </w:rPr>
          <w:t xml:space="preserve"> it took days.</w:t>
        </w:r>
      </w:ins>
    </w:p>
    <w:p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35" w:name="_ocy0aysirc6j" w:colFirst="0" w:colLast="0"/>
      <w:bookmarkEnd w:id="435"/>
      <w:r>
        <w:rPr>
          <w:rFonts w:ascii="Times New Roman" w:eastAsia="Times New Roman" w:hAnsi="Times New Roman" w:cs="Times New Roman"/>
          <w:b/>
          <w:sz w:val="24"/>
          <w:szCs w:val="24"/>
        </w:rPr>
        <w:lastRenderedPageBreak/>
        <w:t>RESULTS</w:t>
      </w: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436" w:name="_5q3azwjwpxro" w:colFirst="0" w:colLast="0"/>
      <w:bookmarkEnd w:id="436"/>
      <w:r>
        <w:rPr>
          <w:rFonts w:ascii="Times New Roman" w:eastAsia="Times New Roman" w:hAnsi="Times New Roman" w:cs="Times New Roman"/>
          <w:i/>
          <w:sz w:val="24"/>
          <w:szCs w:val="24"/>
        </w:rPr>
        <w:t>Model performance, parameter estimates</w:t>
      </w:r>
      <w:ins w:id="437" w:author="Kait Farrell" w:date="2017-04-13T16:12:00Z">
        <w:r w:rsidR="00CA6BFB">
          <w:rPr>
            <w:rFonts w:ascii="Times New Roman" w:eastAsia="Times New Roman" w:hAnsi="Times New Roman" w:cs="Times New Roman"/>
            <w:i/>
            <w:sz w:val="24"/>
            <w:szCs w:val="24"/>
          </w:rPr>
          <w:t>,</w:t>
        </w:r>
      </w:ins>
      <w:r>
        <w:rPr>
          <w:rFonts w:ascii="Times New Roman" w:eastAsia="Times New Roman" w:hAnsi="Times New Roman" w:cs="Times New Roman"/>
          <w:i/>
          <w:sz w:val="24"/>
          <w:szCs w:val="24"/>
        </w:rPr>
        <w:t xml:space="preserve"> and sensitivity analysis</w:t>
      </w:r>
    </w:p>
    <w:p w:rsidR="0032009C" w:rsidRDefault="00B80037">
      <w:pPr>
        <w:spacing w:line="480" w:lineRule="auto"/>
        <w:ind w:firstLine="720"/>
        <w:rPr>
          <w:rFonts w:ascii="Times New Roman" w:eastAsia="Times New Roman" w:hAnsi="Times New Roman" w:cs="Times New Roman"/>
          <w:sz w:val="24"/>
          <w:szCs w:val="24"/>
        </w:rPr>
      </w:pPr>
      <w:commentRangeStart w:id="438"/>
      <w:r>
        <w:rPr>
          <w:rFonts w:ascii="Times New Roman" w:eastAsia="Times New Roman" w:hAnsi="Times New Roman" w:cs="Times New Roman"/>
          <w:sz w:val="24"/>
          <w:szCs w:val="24"/>
        </w:rPr>
        <w:t xml:space="preserve">Modeled DOC and DO </w:t>
      </w:r>
      <w:commentRangeEnd w:id="438"/>
      <w:r w:rsidR="00191DFF">
        <w:rPr>
          <w:rStyle w:val="CommentReference"/>
        </w:rPr>
        <w:commentReference w:id="438"/>
      </w:r>
      <w:r>
        <w:rPr>
          <w:rFonts w:ascii="Times New Roman" w:eastAsia="Times New Roman" w:hAnsi="Times New Roman" w:cs="Times New Roman"/>
          <w:sz w:val="24"/>
          <w:szCs w:val="24"/>
        </w:rPr>
        <w:t xml:space="preserve">generally </w:t>
      </w:r>
      <w:commentRangeStart w:id="439"/>
      <w:ins w:id="440" w:author="Derek Roberts" w:date="2017-04-08T19:24:00Z">
        <w:r w:rsidR="0059427B">
          <w:rPr>
            <w:rFonts w:ascii="Times New Roman" w:eastAsia="Times New Roman" w:hAnsi="Times New Roman" w:cs="Times New Roman"/>
            <w:sz w:val="24"/>
            <w:szCs w:val="24"/>
          </w:rPr>
          <w:t>follow</w:t>
        </w:r>
      </w:ins>
      <w:del w:id="441" w:author="Derek Roberts" w:date="2017-04-08T19:24:00Z">
        <w:r w:rsidR="004B4238" w:rsidDel="0059427B">
          <w:rPr>
            <w:rFonts w:ascii="Times New Roman" w:eastAsia="Times New Roman" w:hAnsi="Times New Roman" w:cs="Times New Roman"/>
            <w:sz w:val="24"/>
            <w:szCs w:val="24"/>
          </w:rPr>
          <w:delText>recreated</w:delText>
        </w:r>
      </w:del>
      <w:commentRangeEnd w:id="439"/>
      <w:r w:rsidR="0059427B">
        <w:rPr>
          <w:rStyle w:val="CommentReference"/>
        </w:rPr>
        <w:commentReference w:id="439"/>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del w:id="442" w:author="Kait Farrell" w:date="2017-04-13T16:14:00Z">
        <w:r w:rsidDel="00CA6BFB">
          <w:rPr>
            <w:rFonts w:ascii="Times New Roman" w:eastAsia="Times New Roman" w:hAnsi="Times New Roman" w:cs="Times New Roman"/>
            <w:sz w:val="24"/>
            <w:szCs w:val="24"/>
          </w:rPr>
          <w:delText xml:space="preserve">RMSE ranged 0.73-1.46 </w:delText>
        </w:r>
        <w:r w:rsidR="004E3080" w:rsidDel="00CA6BFB">
          <w:rPr>
            <w:rFonts w:ascii="Times New Roman" w:eastAsia="Times New Roman" w:hAnsi="Times New Roman" w:cs="Times New Roman"/>
            <w:sz w:val="24"/>
            <w:szCs w:val="24"/>
          </w:rPr>
          <w:delText>mg L</w:delText>
        </w:r>
        <w:r w:rsidR="004E3080" w:rsidRPr="004E3080" w:rsidDel="00CA6BFB">
          <w:rPr>
            <w:rFonts w:ascii="Times New Roman" w:eastAsia="Times New Roman" w:hAnsi="Times New Roman" w:cs="Times New Roman"/>
            <w:sz w:val="24"/>
            <w:szCs w:val="24"/>
            <w:vertAlign w:val="superscript"/>
          </w:rPr>
          <w:delText>-</w:delText>
        </w:r>
        <w:r w:rsidR="004E3080" w:rsidDel="00CA6BFB">
          <w:rPr>
            <w:rFonts w:ascii="Times New Roman" w:eastAsia="Times New Roman" w:hAnsi="Times New Roman" w:cs="Times New Roman"/>
            <w:sz w:val="24"/>
            <w:szCs w:val="24"/>
          </w:rPr>
          <w:delText>¹</w:delText>
        </w:r>
        <w:r w:rsidR="00F24363" w:rsidDel="00CA6BFB">
          <w:rPr>
            <w:rFonts w:ascii="Times New Roman" w:eastAsia="Times New Roman" w:hAnsi="Times New Roman" w:cs="Times New Roman"/>
            <w:sz w:val="24"/>
            <w:szCs w:val="24"/>
          </w:rPr>
          <w:delText xml:space="preserve"> </w:delText>
        </w:r>
        <w:r w:rsidDel="00CA6BFB">
          <w:rPr>
            <w:rFonts w:ascii="Times New Roman" w:eastAsia="Times New Roman" w:hAnsi="Times New Roman" w:cs="Times New Roman"/>
            <w:sz w:val="24"/>
            <w:szCs w:val="24"/>
          </w:rPr>
          <w:delText xml:space="preserve">across lakes, demonstrating </w:delText>
        </w:r>
      </w:del>
      <w:ins w:id="443" w:author="Kait Farrell" w:date="2017-04-13T16:13:00Z">
        <w:r w:rsidR="00CA6BFB">
          <w:rPr>
            <w:rFonts w:ascii="Times New Roman" w:eastAsia="Times New Roman" w:hAnsi="Times New Roman" w:cs="Times New Roman"/>
            <w:sz w:val="24"/>
            <w:szCs w:val="24"/>
          </w:rPr>
          <w:t xml:space="preserve">There was an </w:t>
        </w:r>
      </w:ins>
      <w:r>
        <w:rPr>
          <w:rFonts w:ascii="Times New Roman" w:eastAsia="Times New Roman" w:hAnsi="Times New Roman" w:cs="Times New Roman"/>
          <w:sz w:val="24"/>
          <w:szCs w:val="24"/>
        </w:rPr>
        <w:t xml:space="preserve">overall </w:t>
      </w:r>
      <w:commentRangeStart w:id="444"/>
      <w:r>
        <w:rPr>
          <w:rFonts w:ascii="Times New Roman" w:eastAsia="Times New Roman" w:hAnsi="Times New Roman" w:cs="Times New Roman"/>
          <w:sz w:val="24"/>
          <w:szCs w:val="24"/>
        </w:rPr>
        <w:t>strong</w:t>
      </w:r>
      <w:commentRangeEnd w:id="444"/>
      <w:r w:rsidR="00CA6BFB">
        <w:rPr>
          <w:rStyle w:val="CommentReference"/>
        </w:rPr>
        <w:commentReference w:id="444"/>
      </w:r>
      <w:r>
        <w:rPr>
          <w:rFonts w:ascii="Times New Roman" w:eastAsia="Times New Roman" w:hAnsi="Times New Roman" w:cs="Times New Roman"/>
          <w:sz w:val="24"/>
          <w:szCs w:val="24"/>
        </w:rPr>
        <w:t xml:space="preserve"> goodness of fit for both DOC and DO </w:t>
      </w:r>
      <w:ins w:id="445" w:author="Kait Farrell" w:date="2017-04-13T16:13:00Z">
        <w:r w:rsidR="00CA6BFB">
          <w:rPr>
            <w:rFonts w:ascii="Times New Roman" w:eastAsia="Times New Roman" w:hAnsi="Times New Roman" w:cs="Times New Roman"/>
            <w:sz w:val="24"/>
            <w:szCs w:val="24"/>
          </w:rPr>
          <w:t xml:space="preserve">based on RMSE across lakes </w:t>
        </w:r>
      </w:ins>
      <w:r>
        <w:rPr>
          <w:rFonts w:ascii="Times New Roman" w:eastAsia="Times New Roman" w:hAnsi="Times New Roman" w:cs="Times New Roman"/>
          <w:sz w:val="24"/>
          <w:szCs w:val="24"/>
        </w:rPr>
        <w:t>(</w:t>
      </w:r>
      <w:ins w:id="446" w:author="Kait Farrell" w:date="2017-04-13T16:14:00Z">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ins>
      <w:r>
        <w:rPr>
          <w:rFonts w:ascii="Times New Roman" w:eastAsia="Times New Roman" w:hAnsi="Times New Roman" w:cs="Times New Roman"/>
          <w:sz w:val="24"/>
          <w:szCs w:val="24"/>
        </w:rPr>
        <w:t xml:space="preserve">Table 4). </w:t>
      </w:r>
      <w:commentRangeStart w:id="447"/>
      <w:r>
        <w:rPr>
          <w:rFonts w:ascii="Times New Roman" w:eastAsia="Times New Roman" w:hAnsi="Times New Roman" w:cs="Times New Roman"/>
          <w:sz w:val="24"/>
          <w:szCs w:val="24"/>
        </w:rPr>
        <w:t xml:space="preserve">NSE values ranged </w:t>
      </w:r>
      <w:commentRangeStart w:id="448"/>
      <w:r>
        <w:rPr>
          <w:rFonts w:ascii="Times New Roman" w:eastAsia="Times New Roman" w:hAnsi="Times New Roman" w:cs="Times New Roman"/>
          <w:sz w:val="24"/>
          <w:szCs w:val="24"/>
        </w:rPr>
        <w:t>0.69</w:t>
      </w:r>
      <w:commentRangeEnd w:id="448"/>
      <w:r w:rsidR="0057429A">
        <w:rPr>
          <w:rStyle w:val="CommentReference"/>
        </w:rPr>
        <w:commentReference w:id="448"/>
      </w:r>
      <w:r>
        <w:rPr>
          <w:rFonts w:ascii="Times New Roman" w:eastAsia="Times New Roman" w:hAnsi="Times New Roman" w:cs="Times New Roman"/>
          <w:sz w:val="24"/>
          <w:szCs w:val="24"/>
        </w:rPr>
        <w:t xml:space="preserve">-0.96, </w:t>
      </w:r>
      <w:commentRangeEnd w:id="447"/>
      <w:r w:rsidR="00CA6BFB">
        <w:rPr>
          <w:rStyle w:val="CommentReference"/>
        </w:rPr>
        <w:commentReference w:id="447"/>
      </w:r>
      <w:r>
        <w:rPr>
          <w:rFonts w:ascii="Times New Roman" w:eastAsia="Times New Roman" w:hAnsi="Times New Roman" w:cs="Times New Roman"/>
          <w:sz w:val="24"/>
          <w:szCs w:val="24"/>
        </w:rPr>
        <w:t xml:space="preserve">indicating that the model accounted for considerably more </w:t>
      </w:r>
      <w:proofErr w:type="gramStart"/>
      <w:r>
        <w:rPr>
          <w:rFonts w:ascii="Times New Roman" w:eastAsia="Times New Roman" w:hAnsi="Times New Roman" w:cs="Times New Roman"/>
          <w:sz w:val="24"/>
          <w:szCs w:val="24"/>
        </w:rPr>
        <w:t xml:space="preserve">information </w:t>
      </w:r>
      <w:ins w:id="449" w:author="Kathleen C. Weathers" w:date="2017-04-16T11:29:00Z">
        <w:r w:rsidR="00997FCC">
          <w:rPr>
            <w:rFonts w:ascii="Times New Roman" w:eastAsia="Times New Roman" w:hAnsi="Times New Roman" w:cs="Times New Roman"/>
            <w:sz w:val="24"/>
            <w:szCs w:val="24"/>
          </w:rPr>
          <w:t>?</w:t>
        </w:r>
      </w:ins>
      <w:commentRangeStart w:id="450"/>
      <w:proofErr w:type="gramEnd"/>
      <w:r>
        <w:rPr>
          <w:rFonts w:ascii="Times New Roman" w:eastAsia="Times New Roman" w:hAnsi="Times New Roman" w:cs="Times New Roman"/>
          <w:sz w:val="24"/>
          <w:szCs w:val="24"/>
        </w:rPr>
        <w:t>than</w:t>
      </w:r>
      <w:commentRangeEnd w:id="450"/>
      <w:r w:rsidR="00997FCC">
        <w:rPr>
          <w:rStyle w:val="CommentReference"/>
        </w:rPr>
        <w:commentReference w:id="450"/>
      </w:r>
      <w:r>
        <w:rPr>
          <w:rFonts w:ascii="Times New Roman" w:eastAsia="Times New Roman" w:hAnsi="Times New Roman" w:cs="Times New Roman"/>
          <w:sz w:val="24"/>
          <w:szCs w:val="24"/>
        </w:rPr>
        <w:t xml:space="preserve">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w:t>
      </w:r>
      <w:commentRangeStart w:id="451"/>
      <w:r>
        <w:rPr>
          <w:rFonts w:ascii="Times New Roman" w:eastAsia="Times New Roman" w:hAnsi="Times New Roman" w:cs="Times New Roman"/>
          <w:sz w:val="24"/>
          <w:szCs w:val="24"/>
        </w:rPr>
        <w:t>spikes</w:t>
      </w:r>
      <w:commentRangeEnd w:id="451"/>
      <w:r w:rsidR="000D0C63">
        <w:rPr>
          <w:rStyle w:val="CommentReference"/>
        </w:rPr>
        <w:commentReference w:id="451"/>
      </w:r>
      <w:r>
        <w:rPr>
          <w:rFonts w:ascii="Times New Roman" w:eastAsia="Times New Roman" w:hAnsi="Times New Roman" w:cs="Times New Roman"/>
          <w:sz w:val="24"/>
          <w:szCs w:val="24"/>
        </w:rPr>
        <w:t xml:space="preserve"> (i.e., days to weeks). Nonetheless, long-term model performance indicated the ability to account for lake variability in DOC and DO from seasonal to inter</w:t>
      </w:r>
      <w:ins w:id="452" w:author="zutao yang" w:date="2017-04-15T12:18:00Z">
        <w:r w:rsidR="007E19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annual time scales.</w:t>
      </w:r>
    </w:p>
    <w:p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453"/>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453"/>
      <w:r w:rsidR="00175E38">
        <w:rPr>
          <w:rStyle w:val="CommentReference"/>
        </w:rPr>
        <w:commentReference w:id="453"/>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F63154">
        <w:rPr>
          <w:rFonts w:ascii="Times New Roman" w:eastAsia="Times New Roman" w:hAnsi="Times New Roman" w:cs="Times New Roman"/>
          <w:sz w:val="24"/>
          <w:szCs w:val="24"/>
          <w:highlight w:val="yellow"/>
          <w:rPrChange w:id="454" w:author="zutao yang" w:date="2017-04-15T12:19:00Z">
            <w:rPr>
              <w:rFonts w:ascii="Times New Roman" w:eastAsia="Times New Roman" w:hAnsi="Times New Roman" w:cs="Times New Roman"/>
              <w:sz w:val="24"/>
              <w:szCs w:val="24"/>
            </w:rPr>
          </w:rPrChange>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 xml:space="preserve">was more readily </w:t>
      </w:r>
      <w:del w:id="455" w:author="Kait Farrell" w:date="2017-04-13T16:17:00Z">
        <w:r w:rsidR="00E309C7" w:rsidDel="00175E38">
          <w:rPr>
            <w:rFonts w:ascii="Times New Roman" w:eastAsia="Times New Roman" w:hAnsi="Times New Roman" w:cs="Times New Roman"/>
            <w:sz w:val="24"/>
            <w:szCs w:val="24"/>
          </w:rPr>
          <w:delText xml:space="preserve">used and </w:delText>
        </w:r>
      </w:del>
      <w:r w:rsidR="00E309C7">
        <w:rPr>
          <w:rFonts w:ascii="Times New Roman" w:eastAsia="Times New Roman" w:hAnsi="Times New Roman" w:cs="Times New Roman"/>
          <w:sz w:val="24"/>
          <w:szCs w:val="24"/>
        </w:rPr>
        <w:t>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commentRangeStart w:id="456"/>
      <w:r>
        <w:rPr>
          <w:rFonts w:ascii="Times New Roman" w:eastAsia="Times New Roman" w:hAnsi="Times New Roman" w:cs="Times New Roman"/>
          <w:sz w:val="24"/>
          <w:szCs w:val="24"/>
        </w:rPr>
        <w:t xml:space="preserve">largely similar </w:t>
      </w:r>
      <w:commentRangeEnd w:id="456"/>
      <w:r w:rsidR="00175E38">
        <w:rPr>
          <w:rStyle w:val="CommentReference"/>
        </w:rPr>
        <w:commentReference w:id="456"/>
      </w:r>
      <w:r>
        <w:rPr>
          <w:rFonts w:ascii="Times New Roman" w:eastAsia="Times New Roman" w:hAnsi="Times New Roman" w:cs="Times New Roman"/>
          <w:sz w:val="24"/>
          <w:szCs w:val="24"/>
        </w:rPr>
        <w:t>across lakes, ranging 0.001-0.003, whereas Respiration_autoch was more variable, ranging 0.015 (Trout) to 0.297 (Toolik).</w:t>
      </w:r>
    </w:p>
    <w:p w:rsidR="0032009C" w:rsidRDefault="00366556">
      <w:pPr>
        <w:spacing w:line="480" w:lineRule="auto"/>
        <w:ind w:firstLine="720"/>
        <w:rPr>
          <w:ins w:id="457"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w:t>
      </w:r>
      <w:ins w:id="458" w:author="Kait Farrell" w:date="2017-04-13T16:18:00Z">
        <w:r w:rsidR="00B97EA0">
          <w:rPr>
            <w:rFonts w:ascii="Times New Roman" w:eastAsia="Times New Roman" w:hAnsi="Times New Roman" w:cs="Times New Roman"/>
            <w:sz w:val="24"/>
            <w:szCs w:val="24"/>
          </w:rPr>
          <w:t xml:space="preserve">in </w:t>
        </w:r>
      </w:ins>
      <w:r w:rsidR="00B80037">
        <w:rPr>
          <w:rFonts w:ascii="Times New Roman" w:eastAsia="Times New Roman" w:hAnsi="Times New Roman" w:cs="Times New Roman"/>
          <w:sz w:val="24"/>
          <w:szCs w:val="24"/>
        </w:rPr>
        <w:t>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w:t>
      </w:r>
      <w:commentRangeStart w:id="459"/>
      <w:r w:rsidR="00B80037">
        <w:rPr>
          <w:rFonts w:ascii="Times New Roman" w:eastAsia="Times New Roman" w:hAnsi="Times New Roman" w:cs="Times New Roman"/>
          <w:sz w:val="24"/>
          <w:szCs w:val="24"/>
        </w:rPr>
        <w:t xml:space="preserve">consistently minimal effects </w:t>
      </w:r>
      <w:commentRangeEnd w:id="459"/>
      <w:r w:rsidR="00B97EA0">
        <w:rPr>
          <w:rStyle w:val="CommentReference"/>
        </w:rPr>
        <w:commentReference w:id="459"/>
      </w:r>
      <w:r w:rsidR="00B80037">
        <w:rPr>
          <w:rFonts w:ascii="Times New Roman" w:eastAsia="Times New Roman" w:hAnsi="Times New Roman" w:cs="Times New Roman"/>
          <w:sz w:val="24"/>
          <w:szCs w:val="24"/>
        </w:rPr>
        <w:t xml:space="preserve">on </w:t>
      </w:r>
      <w:r w:rsidR="00B80037">
        <w:rPr>
          <w:rFonts w:ascii="Times New Roman" w:eastAsia="Times New Roman" w:hAnsi="Times New Roman" w:cs="Times New Roman"/>
          <w:sz w:val="24"/>
          <w:szCs w:val="24"/>
        </w:rPr>
        <w:lastRenderedPageBreak/>
        <w:t xml:space="preserve">modeled DOC across lakes. Harp and Monona were the only lakes with considerable sensitivity to Respiration_autoch. </w:t>
      </w:r>
      <w:commentRangeStart w:id="460"/>
      <w:r w:rsidR="00B80037">
        <w:rPr>
          <w:rFonts w:ascii="Times New Roman" w:eastAsia="Times New Roman" w:hAnsi="Times New Roman" w:cs="Times New Roman"/>
          <w:sz w:val="24"/>
          <w:szCs w:val="24"/>
        </w:rPr>
        <w:t>Overall</w:t>
      </w:r>
      <w:commentRangeEnd w:id="460"/>
      <w:r w:rsidR="00B80037">
        <w:commentReference w:id="460"/>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rsidR="00366556" w:rsidRDefault="00366556">
      <w:pPr>
        <w:spacing w:line="480" w:lineRule="auto"/>
        <w:ind w:firstLine="720"/>
        <w:rPr>
          <w:rFonts w:ascii="Times New Roman" w:eastAsia="Times New Roman" w:hAnsi="Times New Roman" w:cs="Times New Roman"/>
          <w:sz w:val="24"/>
          <w:szCs w:val="24"/>
        </w:rPr>
      </w:pPr>
      <w:ins w:id="461"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62" w:author="Paul Hanson" w:date="2017-04-05T11:08:00Z">
        <w:r>
          <w:rPr>
            <w:rFonts w:ascii="Times New Roman" w:eastAsia="Times New Roman" w:hAnsi="Times New Roman" w:cs="Times New Roman"/>
            <w:sz w:val="24"/>
            <w:szCs w:val="24"/>
          </w:rPr>
          <w:t>expectation</w:t>
        </w:r>
      </w:ins>
      <w:ins w:id="463"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464" w:name="_xlemxvr7c40e" w:colFirst="0" w:colLast="0"/>
      <w:bookmarkEnd w:id="464"/>
      <w:commentRangeStart w:id="465"/>
      <w:commentRangeStart w:id="466"/>
      <w:r>
        <w:rPr>
          <w:rFonts w:ascii="Times New Roman" w:eastAsia="Times New Roman" w:hAnsi="Times New Roman" w:cs="Times New Roman"/>
          <w:i/>
          <w:sz w:val="24"/>
          <w:szCs w:val="24"/>
        </w:rPr>
        <w:t>Summary of fluxes and fates</w:t>
      </w:r>
      <w:commentRangeEnd w:id="465"/>
      <w:r w:rsidR="00465914">
        <w:rPr>
          <w:rStyle w:val="CommentReference"/>
          <w:color w:val="000000"/>
        </w:rPr>
        <w:commentReference w:id="465"/>
      </w:r>
      <w:commentRangeEnd w:id="466"/>
      <w:r w:rsidR="009E6D7D">
        <w:rPr>
          <w:rStyle w:val="CommentReference"/>
          <w:color w:val="000000"/>
        </w:rPr>
        <w:commentReference w:id="466"/>
      </w:r>
    </w:p>
    <w:p w:rsidR="0032009C" w:rsidRDefault="00C01BC6" w:rsidP="006C0B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A022F0">
        <w:rPr>
          <w:rFonts w:ascii="Times New Roman" w:eastAsia="Times New Roman" w:hAnsi="Times New Roman" w:cs="Times New Roman"/>
          <w:sz w:val="24"/>
          <w:szCs w:val="24"/>
        </w:rPr>
        <w:t xml:space="preserve"> (based on complete years only),</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commentRangeStart w:id="467"/>
      <w:r w:rsidR="00713F10">
        <w:rPr>
          <w:rFonts w:ascii="Times New Roman" w:eastAsia="Times New Roman" w:hAnsi="Times New Roman" w:cs="Times New Roman"/>
          <w:sz w:val="24"/>
          <w:szCs w:val="24"/>
        </w:rPr>
        <w:t>nearly equally</w:t>
      </w:r>
      <w:commentRangeEnd w:id="467"/>
      <w:r w:rsidR="009E6D7D">
        <w:rPr>
          <w:rStyle w:val="CommentReference"/>
        </w:rPr>
        <w:commentReference w:id="467"/>
      </w:r>
      <w:r w:rsidR="00713F10">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between allochthony and autochthony, </w:t>
      </w:r>
      <w:r>
        <w:rPr>
          <w:rFonts w:ascii="Times New Roman" w:eastAsia="Times New Roman" w:hAnsi="Times New Roman" w:cs="Times New Roman"/>
          <w:sz w:val="24"/>
          <w:szCs w:val="24"/>
        </w:rPr>
        <w:t xml:space="preserve">and exported </w:t>
      </w:r>
      <w:del w:id="468" w:author="Kait Farrell" w:date="2017-04-13T16:30:00Z">
        <w:r w:rsidR="0083120A" w:rsidDel="009E6D7D">
          <w:rPr>
            <w:rFonts w:ascii="Times New Roman" w:eastAsia="Times New Roman" w:hAnsi="Times New Roman" w:cs="Times New Roman"/>
            <w:sz w:val="24"/>
            <w:szCs w:val="24"/>
          </w:rPr>
          <w:delText xml:space="preserve">only </w:delText>
        </w:r>
      </w:del>
      <w:r w:rsidR="00A022F0">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w:t>
      </w:r>
      <w:r w:rsidR="00A022F0">
        <w:rPr>
          <w:rFonts w:ascii="Times New Roman" w:eastAsia="Times New Roman" w:hAnsi="Times New Roman" w:cs="Times New Roman"/>
          <w:sz w:val="24"/>
          <w:szCs w:val="24"/>
        </w:rPr>
        <w:t>66</w:t>
      </w:r>
      <w:r>
        <w:rPr>
          <w:rFonts w:ascii="Times New Roman" w:eastAsia="Times New Roman" w:hAnsi="Times New Roman" w:cs="Times New Roman"/>
          <w:sz w:val="24"/>
          <w:szCs w:val="24"/>
        </w:rPr>
        <w:t xml:space="preserve">%). </w:t>
      </w:r>
      <w:r w:rsidR="007C3BD2">
        <w:rPr>
          <w:rFonts w:ascii="Times New Roman" w:eastAsia="Times New Roman" w:hAnsi="Times New Roman" w:cs="Times New Roman"/>
          <w:sz w:val="24"/>
          <w:szCs w:val="24"/>
        </w:rPr>
        <w:t>Monona had the largest OC load of the five lakes (</w:t>
      </w:r>
      <w:r w:rsidR="00A022F0">
        <w:rPr>
          <w:rFonts w:ascii="Times New Roman" w:eastAsia="Times New Roman" w:hAnsi="Times New Roman" w:cs="Times New Roman"/>
          <w:sz w:val="24"/>
          <w:szCs w:val="24"/>
        </w:rPr>
        <w:t xml:space="preserve">119 </w:t>
      </w:r>
      <w:r w:rsidR="007C3BD2">
        <w:rPr>
          <w:rFonts w:ascii="Times New Roman" w:eastAsia="Times New Roman" w:hAnsi="Times New Roman" w:cs="Times New Roman"/>
          <w:sz w:val="24"/>
          <w:szCs w:val="24"/>
        </w:rPr>
        <w:t>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with OC input almost equally divided between allochthony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w:t>
      </w:r>
      <w:ins w:id="469" w:author="Kait Farrell" w:date="2017-04-13T16:31:00Z">
        <w:r w:rsidR="009E6D7D">
          <w:rPr>
            <w:rFonts w:ascii="Times New Roman" w:eastAsia="Times New Roman" w:hAnsi="Times New Roman" w:cs="Times New Roman"/>
            <w:sz w:val="24"/>
            <w:szCs w:val="24"/>
          </w:rPr>
          <w:t>te</w:t>
        </w:r>
      </w:ins>
      <w:del w:id="470" w:author="Kait Farrell" w:date="2017-04-13T16:31:00Z">
        <w:r w:rsidR="00DB4104" w:rsidDel="009E6D7D">
          <w:rPr>
            <w:rFonts w:ascii="Times New Roman" w:eastAsia="Times New Roman" w:hAnsi="Times New Roman" w:cs="Times New Roman"/>
            <w:sz w:val="24"/>
            <w:szCs w:val="24"/>
          </w:rPr>
          <w:delText>nt</w:delText>
        </w:r>
      </w:del>
      <w:r w:rsidR="00DB4104">
        <w:rPr>
          <w:rFonts w:ascii="Times New Roman" w:eastAsia="Times New Roman" w:hAnsi="Times New Roman" w:cs="Times New Roman"/>
          <w:sz w:val="24"/>
          <w:szCs w:val="24"/>
        </w:rPr>
        <w:t xml:space="preserve"> over allochthony. Only 1</w:t>
      </w:r>
      <w:r w:rsidR="00A022F0">
        <w:rPr>
          <w:rFonts w:ascii="Times New Roman" w:eastAsia="Times New Roman" w:hAnsi="Times New Roman" w:cs="Times New Roman"/>
          <w:sz w:val="24"/>
          <w:szCs w:val="24"/>
        </w:rPr>
        <w:t>4</w:t>
      </w:r>
      <w:r w:rsidR="00DB4104">
        <w:rPr>
          <w:rFonts w:ascii="Times New Roman" w:eastAsia="Times New Roman" w:hAnsi="Times New Roman" w:cs="Times New Roman"/>
          <w:sz w:val="24"/>
          <w:szCs w:val="24"/>
        </w:rPr>
        <w:t xml:space="preserve">% of the OC was respired, with </w:t>
      </w:r>
      <w:r w:rsidR="00216C17">
        <w:rPr>
          <w:rFonts w:ascii="Times New Roman" w:eastAsia="Times New Roman" w:hAnsi="Times New Roman" w:cs="Times New Roman"/>
          <w:sz w:val="24"/>
          <w:szCs w:val="24"/>
        </w:rPr>
        <w:t>46</w:t>
      </w:r>
      <w:r w:rsidR="00DB4104">
        <w:rPr>
          <w:rFonts w:ascii="Times New Roman" w:eastAsia="Times New Roman" w:hAnsi="Times New Roman" w:cs="Times New Roman"/>
          <w:sz w:val="24"/>
          <w:szCs w:val="24"/>
        </w:rPr>
        <w:t xml:space="preserve">% buried and 59%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w:t>
      </w:r>
      <w:bookmarkStart w:id="471" w:name="_Hlk478839044"/>
      <w:r w:rsidR="00216C17">
        <w:rPr>
          <w:rFonts w:ascii="Times New Roman" w:eastAsia="Times New Roman" w:hAnsi="Times New Roman" w:cs="Times New Roman"/>
          <w:sz w:val="24"/>
          <w:szCs w:val="24"/>
        </w:rPr>
        <w:t xml:space="preserve">42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71"/>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w:t>
      </w:r>
      <w:commentRangeStart w:id="472"/>
      <w:r w:rsidR="0083120A">
        <w:rPr>
          <w:rFonts w:ascii="Times New Roman" w:eastAsia="Times New Roman" w:hAnsi="Times New Roman" w:cs="Times New Roman"/>
          <w:sz w:val="24"/>
          <w:szCs w:val="24"/>
        </w:rPr>
        <w:t>predominantly autochthonous production (68%)</w:t>
      </w:r>
      <w:commentRangeEnd w:id="472"/>
      <w:r w:rsidR="005D7FB7">
        <w:rPr>
          <w:rStyle w:val="CommentReference"/>
        </w:rPr>
        <w:commentReference w:id="472"/>
      </w:r>
      <w:r w:rsidR="0083120A">
        <w:rPr>
          <w:rFonts w:ascii="Times New Roman" w:eastAsia="Times New Roman" w:hAnsi="Times New Roman" w:cs="Times New Roman"/>
          <w:sz w:val="24"/>
          <w:szCs w:val="24"/>
        </w:rPr>
        <w:t xml:space="preserve">. </w:t>
      </w:r>
      <w:r w:rsidR="00653233">
        <w:rPr>
          <w:rFonts w:ascii="Times New Roman" w:eastAsia="Times New Roman" w:hAnsi="Times New Roman" w:cs="Times New Roman"/>
          <w:sz w:val="24"/>
          <w:szCs w:val="24"/>
        </w:rPr>
        <w:t xml:space="preserve">Of Trout’s </w:t>
      </w:r>
      <w:ins w:id="473" w:author="Kathleen C. Weathers" w:date="2017-04-16T11:31:00Z">
        <w:r w:rsidR="000F7586">
          <w:rPr>
            <w:rFonts w:ascii="Times New Roman" w:eastAsia="Times New Roman" w:hAnsi="Times New Roman" w:cs="Times New Roman"/>
            <w:sz w:val="24"/>
            <w:szCs w:val="24"/>
          </w:rPr>
          <w:t xml:space="preserve">OC </w:t>
        </w:r>
      </w:ins>
      <w:r w:rsidR="00653233">
        <w:rPr>
          <w:rFonts w:ascii="Times New Roman" w:eastAsia="Times New Roman" w:hAnsi="Times New Roman" w:cs="Times New Roman"/>
          <w:sz w:val="24"/>
          <w:szCs w:val="24"/>
        </w:rPr>
        <w:t xml:space="preserve">load, </w:t>
      </w:r>
      <w:r w:rsidR="00A022F0">
        <w:rPr>
          <w:rFonts w:ascii="Times New Roman" w:eastAsia="Times New Roman" w:hAnsi="Times New Roman" w:cs="Times New Roman"/>
          <w:sz w:val="24"/>
          <w:szCs w:val="24"/>
        </w:rPr>
        <w:t>90</w:t>
      </w:r>
      <w:r w:rsidR="005009AE">
        <w:rPr>
          <w:rFonts w:ascii="Times New Roman" w:eastAsia="Times New Roman" w:hAnsi="Times New Roman" w:cs="Times New Roman"/>
          <w:sz w:val="24"/>
          <w:szCs w:val="24"/>
        </w:rPr>
        <w:t xml:space="preserve">%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commentRangeStart w:id="474"/>
      <w:r w:rsidR="00222217">
        <w:rPr>
          <w:rFonts w:ascii="Times New Roman" w:eastAsia="Times New Roman" w:hAnsi="Times New Roman" w:cs="Times New Roman"/>
          <w:sz w:val="24"/>
          <w:szCs w:val="24"/>
        </w:rPr>
        <w:t>)</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Vanern had the second lowest average OC load (</w:t>
      </w:r>
      <w:r w:rsidR="00216C17">
        <w:rPr>
          <w:rFonts w:ascii="Times New Roman" w:eastAsia="Times New Roman" w:hAnsi="Times New Roman" w:cs="Times New Roman"/>
          <w:sz w:val="24"/>
          <w:szCs w:val="24"/>
        </w:rPr>
        <w:t xml:space="preserve">66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w:t>
      </w:r>
      <w:commentRangeEnd w:id="474"/>
      <w:r w:rsidR="00F9125F">
        <w:rPr>
          <w:rStyle w:val="CommentReference"/>
        </w:rPr>
        <w:commentReference w:id="474"/>
      </w:r>
      <w:r w:rsidR="005255DD">
        <w:rPr>
          <w:rFonts w:ascii="Times New Roman" w:eastAsia="Times New Roman" w:hAnsi="Times New Roman" w:cs="Times New Roman"/>
          <w:sz w:val="24"/>
          <w:szCs w:val="24"/>
        </w:rPr>
        <w:t>, of which was 60% allochthonous load. Of this load, 5</w:t>
      </w:r>
      <w:r w:rsidR="00216C17">
        <w:rPr>
          <w:rFonts w:ascii="Times New Roman" w:eastAsia="Times New Roman" w:hAnsi="Times New Roman" w:cs="Times New Roman"/>
          <w:sz w:val="24"/>
          <w:szCs w:val="24"/>
        </w:rPr>
        <w:t>0</w:t>
      </w:r>
      <w:r w:rsidR="005255DD">
        <w:rPr>
          <w:rFonts w:ascii="Times New Roman" w:eastAsia="Times New Roman" w:hAnsi="Times New Roman" w:cs="Times New Roman"/>
          <w:sz w:val="24"/>
          <w:szCs w:val="24"/>
        </w:rPr>
        <w:t>% was respired to the atmosphere, 30% was buried, and only 18% was exported downstream. T</w:t>
      </w:r>
      <w:r w:rsidR="00BF7C2F">
        <w:rPr>
          <w:rFonts w:ascii="Times New Roman" w:eastAsia="Times New Roman" w:hAnsi="Times New Roman" w:cs="Times New Roman"/>
          <w:sz w:val="24"/>
          <w:szCs w:val="24"/>
        </w:rPr>
        <w:t xml:space="preserve">he OC load in Toolik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 peaks; </w:t>
      </w:r>
      <w:r w:rsidR="00770DFB">
        <w:rPr>
          <w:rFonts w:ascii="Times New Roman" w:eastAsia="Times New Roman" w:hAnsi="Times New Roman" w:cs="Times New Roman"/>
          <w:sz w:val="24"/>
          <w:szCs w:val="24"/>
        </w:rPr>
        <w:t xml:space="preserve">64% of this load was exported downstream, mostly during the summer. </w:t>
      </w:r>
      <w:r w:rsidR="00B80037">
        <w:rPr>
          <w:rFonts w:ascii="Times New Roman" w:eastAsia="Times New Roman" w:hAnsi="Times New Roman" w:cs="Times New Roman"/>
          <w:sz w:val="24"/>
          <w:szCs w:val="24"/>
        </w:rPr>
        <w:t xml:space="preserve">On average across years, </w:t>
      </w:r>
      <w:r w:rsidR="00B80037">
        <w:rPr>
          <w:rFonts w:ascii="Times New Roman" w:eastAsia="Times New Roman" w:hAnsi="Times New Roman" w:cs="Times New Roman"/>
          <w:sz w:val="24"/>
          <w:szCs w:val="24"/>
        </w:rPr>
        <w:lastRenderedPageBreak/>
        <w:t>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sidR="0084170F">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475" w:name="_23giog1xmb1e" w:colFirst="0" w:colLast="0"/>
      <w:bookmarkEnd w:id="475"/>
      <w:r>
        <w:rPr>
          <w:rFonts w:ascii="Times New Roman" w:eastAsia="Times New Roman" w:hAnsi="Times New Roman" w:cs="Times New Roman"/>
          <w:i/>
          <w:sz w:val="24"/>
          <w:szCs w:val="24"/>
        </w:rPr>
        <w:t>Seasonal fates</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ins w:id="476" w:author="Kait Farrell" w:date="2017-04-13T16:51:00Z">
        <w:r w:rsidR="005E77BA">
          <w:rPr>
            <w:rFonts w:ascii="Times New Roman" w:eastAsia="Times New Roman" w:hAnsi="Times New Roman" w:cs="Times New Roman"/>
            <w:sz w:val="24"/>
            <w:szCs w:val="24"/>
          </w:rPr>
          <w:t xml:space="preserve"> (e.g., </w:t>
        </w:r>
        <w:commentRangeStart w:id="477"/>
        <w:r w:rsidR="005E77BA">
          <w:rPr>
            <w:rFonts w:ascii="Times New Roman" w:eastAsia="Times New Roman" w:hAnsi="Times New Roman" w:cs="Times New Roman"/>
            <w:sz w:val="24"/>
            <w:szCs w:val="24"/>
          </w:rPr>
          <w:t>May</w:t>
        </w:r>
        <w:commentRangeEnd w:id="477"/>
        <w:r w:rsidR="005E77BA">
          <w:rPr>
            <w:rStyle w:val="CommentReference"/>
          </w:rPr>
          <w:commentReference w:id="477"/>
        </w:r>
        <w:r w:rsidR="005E77BA">
          <w:rPr>
            <w:rFonts w:ascii="Times New Roman" w:eastAsia="Times New Roman" w:hAnsi="Times New Roman" w:cs="Times New Roman"/>
            <w:sz w:val="24"/>
            <w:szCs w:val="24"/>
          </w:rPr>
          <w:t xml:space="preserve"> – Aug.)</w:t>
        </w:r>
      </w:ins>
      <w:r>
        <w:rPr>
          <w:rFonts w:ascii="Times New Roman" w:eastAsia="Times New Roman" w:hAnsi="Times New Roman" w:cs="Times New Roman"/>
          <w:sz w:val="24"/>
          <w:szCs w:val="24"/>
        </w:rPr>
        <w:t xml:space="preserve">, the </w:t>
      </w:r>
      <w:commentRangeStart w:id="478"/>
      <w:r>
        <w:rPr>
          <w:rFonts w:ascii="Times New Roman" w:eastAsia="Times New Roman" w:hAnsi="Times New Roman" w:cs="Times New Roman"/>
          <w:sz w:val="24"/>
          <w:szCs w:val="24"/>
        </w:rPr>
        <w:t xml:space="preserve">ratio </w:t>
      </w:r>
      <w:commentRangeEnd w:id="478"/>
      <w:r w:rsidR="005E77BA">
        <w:rPr>
          <w:rStyle w:val="CommentReference"/>
        </w:rPr>
        <w:commentReference w:id="478"/>
      </w:r>
      <w:r>
        <w:rPr>
          <w:rFonts w:ascii="Times New Roman" w:eastAsia="Times New Roman" w:hAnsi="Times New Roman" w:cs="Times New Roman"/>
          <w:sz w:val="24"/>
          <w:szCs w:val="24"/>
        </w:rPr>
        <w:t xml:space="preserve">between allochthony and autochthony generally shifted in favor of autochthony </w:t>
      </w:r>
      <w:del w:id="479" w:author="Kathleen C. Weathers" w:date="2017-04-16T11:32:00Z">
        <w:r w:rsidDel="000F758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due to increases in </w:t>
      </w:r>
      <w:r w:rsidR="00BE5431">
        <w:rPr>
          <w:rFonts w:ascii="Times New Roman" w:eastAsia="Times New Roman" w:hAnsi="Times New Roman" w:cs="Times New Roman"/>
          <w:sz w:val="24"/>
          <w:szCs w:val="24"/>
        </w:rPr>
        <w:t>NPP</w:t>
      </w:r>
      <w:del w:id="480" w:author="Kathleen C. Weathers" w:date="2017-04-16T11:32:00Z">
        <w:r w:rsidDel="000F758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481"/>
      <w:commentRangeStart w:id="482"/>
      <w:commentRangeStart w:id="483"/>
      <w:commentRangeStart w:id="484"/>
      <w:r>
        <w:rPr>
          <w:rFonts w:ascii="Times New Roman" w:eastAsia="Times New Roman" w:hAnsi="Times New Roman" w:cs="Times New Roman"/>
          <w:sz w:val="24"/>
          <w:szCs w:val="24"/>
        </w:rPr>
        <w:t>Fig. 5</w:t>
      </w:r>
      <w:commentRangeEnd w:id="481"/>
      <w:r w:rsidR="00231C87">
        <w:rPr>
          <w:rStyle w:val="CommentReference"/>
        </w:rPr>
        <w:commentReference w:id="481"/>
      </w:r>
      <w:commentRangeEnd w:id="482"/>
      <w:r w:rsidR="00AF64B8">
        <w:rPr>
          <w:rStyle w:val="CommentReference"/>
        </w:rPr>
        <w:commentReference w:id="482"/>
      </w:r>
      <w:commentRangeEnd w:id="483"/>
      <w:r w:rsidR="005E77BA">
        <w:rPr>
          <w:rStyle w:val="CommentReference"/>
        </w:rPr>
        <w:commentReference w:id="483"/>
      </w:r>
      <w:commentRangeEnd w:id="484"/>
      <w:r w:rsidR="00241CCD">
        <w:rPr>
          <w:rStyle w:val="CommentReference"/>
        </w:rPr>
        <w:commentReference w:id="484"/>
      </w:r>
      <w:r>
        <w:rPr>
          <w:rFonts w:ascii="Times New Roman" w:eastAsia="Times New Roman" w:hAnsi="Times New Roman" w:cs="Times New Roman"/>
          <w:sz w:val="24"/>
          <w:szCs w:val="24"/>
        </w:rPr>
        <w:t xml:space="preserve">). The four quadrants in Fig. 5 </w:t>
      </w:r>
      <w:commentRangeStart w:id="485"/>
      <w:r w:rsidR="00BE5431">
        <w:rPr>
          <w:rFonts w:ascii="Times New Roman" w:eastAsia="Times New Roman" w:hAnsi="Times New Roman" w:cs="Times New Roman"/>
          <w:sz w:val="24"/>
          <w:szCs w:val="24"/>
        </w:rPr>
        <w:t>demonstrate</w:t>
      </w:r>
      <w:commentRangeEnd w:id="485"/>
      <w:r w:rsidR="000F7586">
        <w:rPr>
          <w:rStyle w:val="CommentReference"/>
        </w:rPr>
        <w:commentReference w:id="485"/>
      </w:r>
      <w:r w:rsidR="00BE5431">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w:t>
      </w:r>
      <w:commentRangeStart w:id="486"/>
      <w:r>
        <w:rPr>
          <w:rFonts w:ascii="Times New Roman" w:eastAsia="Times New Roman" w:hAnsi="Times New Roman" w:cs="Times New Roman"/>
          <w:sz w:val="24"/>
          <w:szCs w:val="24"/>
        </w:rPr>
        <w:t xml:space="preserve">source for the entire year, </w:t>
      </w:r>
      <w:commentRangeEnd w:id="486"/>
      <w:r w:rsidR="005E77BA">
        <w:rPr>
          <w:rStyle w:val="CommentReference"/>
        </w:rPr>
        <w:commentReference w:id="486"/>
      </w:r>
      <w:r>
        <w:rPr>
          <w:rFonts w:ascii="Times New Roman" w:eastAsia="Times New Roman" w:hAnsi="Times New Roman" w:cs="Times New Roman"/>
          <w:sz w:val="24"/>
          <w:szCs w:val="24"/>
        </w:rPr>
        <w:t xml:space="preserve">but became a greater source as the growing season progressed. Harp, Toolik and Vanern were sinks early in the growing season, but </w:t>
      </w:r>
      <w:del w:id="487" w:author="Kait Farrell" w:date="2017-04-13T16:54:00Z">
        <w:r w:rsidDel="005E77BA">
          <w:rPr>
            <w:rFonts w:ascii="Times New Roman" w:eastAsia="Times New Roman" w:hAnsi="Times New Roman" w:cs="Times New Roman"/>
            <w:sz w:val="24"/>
            <w:szCs w:val="24"/>
          </w:rPr>
          <w:delText xml:space="preserve">eventually </w:delText>
        </w:r>
      </w:del>
      <w:r>
        <w:rPr>
          <w:rFonts w:ascii="Times New Roman" w:eastAsia="Times New Roman" w:hAnsi="Times New Roman" w:cs="Times New Roman"/>
          <w:sz w:val="24"/>
          <w:szCs w:val="24"/>
        </w:rPr>
        <w:t xml:space="preserve">became sources as temperatures warmed. Conversely, Monona remained a sink throughout most of the year and only became a source late in the growing season. Despite this late pulse </w:t>
      </w:r>
      <w:del w:id="488" w:author="Kait Farrell" w:date="2017-04-13T16:55:00Z">
        <w:r w:rsidDel="005E77BA">
          <w:rPr>
            <w:rFonts w:ascii="Times New Roman" w:eastAsia="Times New Roman" w:hAnsi="Times New Roman" w:cs="Times New Roman"/>
            <w:sz w:val="24"/>
            <w:szCs w:val="24"/>
          </w:rPr>
          <w:delText>in</w:delText>
        </w:r>
      </w:del>
      <w:ins w:id="489" w:author="Kait Farrell" w:date="2017-04-13T16:55:00Z">
        <w:r w:rsidR="005E77BA">
          <w:rPr>
            <w:rFonts w:ascii="Times New Roman" w:eastAsia="Times New Roman" w:hAnsi="Times New Roman" w:cs="Times New Roman"/>
            <w:sz w:val="24"/>
            <w:szCs w:val="24"/>
          </w:rPr>
          <w:t>of</w:t>
        </w:r>
      </w:ins>
      <w:r>
        <w:rPr>
          <w:rFonts w:ascii="Times New Roman" w:eastAsia="Times New Roman" w:hAnsi="Times New Roman" w:cs="Times New Roman"/>
          <w:sz w:val="24"/>
          <w:szCs w:val="24"/>
        </w:rPr>
        <w:t xml:space="preserve"> respiration, Monona remained a net sink on an annual basis (Table 5</w:t>
      </w:r>
      <w:ins w:id="490" w:author="Kait Farrell" w:date="2017-04-13T16:56:00Z">
        <w:r w:rsidR="005E77BA">
          <w:rPr>
            <w:rFonts w:ascii="Times New Roman" w:eastAsia="Times New Roman" w:hAnsi="Times New Roman" w:cs="Times New Roman"/>
            <w:sz w:val="24"/>
            <w:szCs w:val="24"/>
          </w:rPr>
          <w:t>, Fig. 6</w:t>
        </w:r>
      </w:ins>
      <w:r>
        <w:rPr>
          <w:rFonts w:ascii="Times New Roman" w:eastAsia="Times New Roman" w:hAnsi="Times New Roman" w:cs="Times New Roman"/>
          <w:sz w:val="24"/>
          <w:szCs w:val="24"/>
        </w:rPr>
        <w:t xml:space="preserve">). Monona and Vanern also showed </w:t>
      </w:r>
      <w:commentRangeStart w:id="491"/>
      <w:r>
        <w:rPr>
          <w:rFonts w:ascii="Times New Roman" w:eastAsia="Times New Roman" w:hAnsi="Times New Roman" w:cs="Times New Roman"/>
          <w:sz w:val="24"/>
          <w:szCs w:val="24"/>
        </w:rPr>
        <w:t xml:space="preserve">less of an increase in autochthony as the growing season progressed </w:t>
      </w:r>
      <w:commentRangeEnd w:id="491"/>
      <w:r w:rsidR="005E77BA">
        <w:rPr>
          <w:rStyle w:val="CommentReference"/>
        </w:rPr>
        <w:commentReference w:id="491"/>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p>
    <w:p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92" w:name="_3o4ewidztyp5" w:colFirst="0" w:colLast="0"/>
      <w:bookmarkEnd w:id="492"/>
      <w:commentRangeStart w:id="493"/>
      <w:r>
        <w:rPr>
          <w:rFonts w:ascii="Times New Roman" w:eastAsia="Times New Roman" w:hAnsi="Times New Roman" w:cs="Times New Roman"/>
          <w:b/>
          <w:sz w:val="24"/>
          <w:szCs w:val="24"/>
        </w:rPr>
        <w:lastRenderedPageBreak/>
        <w:t>DISCUSSION</w:t>
      </w:r>
      <w:commentRangeEnd w:id="493"/>
      <w:r w:rsidR="00EB4F26">
        <w:rPr>
          <w:rStyle w:val="CommentReference"/>
        </w:rPr>
        <w:commentReference w:id="493"/>
      </w:r>
    </w:p>
    <w:p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494" w:name="_a3c9orcnsv16" w:colFirst="0" w:colLast="0"/>
      <w:bookmarkEnd w:id="494"/>
      <w:r>
        <w:rPr>
          <w:rFonts w:ascii="Times New Roman" w:eastAsia="Times New Roman" w:hAnsi="Times New Roman" w:cs="Times New Roman"/>
          <w:i/>
          <w:sz w:val="24"/>
          <w:szCs w:val="24"/>
        </w:rPr>
        <w:t>Capturing lake processes</w:t>
      </w:r>
    </w:p>
    <w:p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495"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w:t>
      </w:r>
      <w:commentRangeStart w:id="496"/>
      <w:commentRangeStart w:id="497"/>
      <w:r>
        <w:rPr>
          <w:rFonts w:ascii="Times New Roman" w:eastAsia="Times New Roman" w:hAnsi="Times New Roman" w:cs="Times New Roman"/>
          <w:sz w:val="24"/>
          <w:szCs w:val="24"/>
        </w:rPr>
        <w:t xml:space="preserve">reasonably </w:t>
      </w:r>
      <w:commentRangeEnd w:id="496"/>
      <w:r w:rsidR="009B1F94">
        <w:rPr>
          <w:rStyle w:val="CommentReference"/>
        </w:rPr>
        <w:commentReference w:id="496"/>
      </w:r>
      <w:commentRangeEnd w:id="497"/>
      <w:r w:rsidR="001C5A74">
        <w:rPr>
          <w:rStyle w:val="CommentReference"/>
        </w:rPr>
        <w:commentReference w:id="497"/>
      </w:r>
      <w:r>
        <w:rPr>
          <w:rFonts w:ascii="Times New Roman" w:eastAsia="Times New Roman" w:hAnsi="Times New Roman" w:cs="Times New Roman"/>
          <w:sz w:val="24"/>
          <w:szCs w:val="24"/>
        </w:rPr>
        <w:t xml:space="preserve">well for both </w:t>
      </w:r>
      <w:commentRangeStart w:id="498"/>
      <w:commentRangeStart w:id="499"/>
      <w:r>
        <w:rPr>
          <w:rFonts w:ascii="Times New Roman" w:eastAsia="Times New Roman" w:hAnsi="Times New Roman" w:cs="Times New Roman"/>
          <w:sz w:val="24"/>
          <w:szCs w:val="24"/>
        </w:rPr>
        <w:t>eutrophic</w:t>
      </w:r>
      <w:commentRangeEnd w:id="498"/>
      <w:r w:rsidR="00D00F82">
        <w:rPr>
          <w:rStyle w:val="CommentReference"/>
        </w:rPr>
        <w:commentReference w:id="498"/>
      </w:r>
      <w:commentRangeEnd w:id="499"/>
      <w:r w:rsidR="009B1F94">
        <w:rPr>
          <w:rStyle w:val="CommentReference"/>
        </w:rPr>
        <w:commentReference w:id="499"/>
      </w:r>
      <w:r>
        <w:rPr>
          <w:rFonts w:ascii="Times New Roman" w:eastAsia="Times New Roman" w:hAnsi="Times New Roman" w:cs="Times New Roman"/>
          <w:sz w:val="24"/>
          <w:szCs w:val="24"/>
        </w:rPr>
        <w:t xml:space="preserve"> and oligotrophic lakes, </w:t>
      </w:r>
      <w:ins w:id="500" w:author="Kait Farrell" w:date="2017-04-13T16:59:00Z">
        <w:r w:rsidR="001C5A74">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temperate </w:t>
      </w:r>
      <w:del w:id="501" w:author="Kait Farrell" w:date="2017-04-13T16:59:00Z">
        <w:r w:rsidDel="001C5A74">
          <w:rPr>
            <w:rFonts w:ascii="Times New Roman" w:eastAsia="Times New Roman" w:hAnsi="Times New Roman" w:cs="Times New Roman"/>
            <w:sz w:val="24"/>
            <w:szCs w:val="24"/>
          </w:rPr>
          <w:delText>to</w:delText>
        </w:r>
      </w:del>
      <w:ins w:id="502" w:author="Kait Farrell" w:date="2017-04-13T16:59:00Z">
        <w:r w:rsidR="001C5A74">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503"/>
      <w:r>
        <w:rPr>
          <w:rFonts w:ascii="Times New Roman" w:eastAsia="Times New Roman" w:hAnsi="Times New Roman" w:cs="Times New Roman"/>
          <w:sz w:val="24"/>
          <w:szCs w:val="24"/>
        </w:rPr>
        <w:t>approach</w:t>
      </w:r>
      <w:commentRangeEnd w:id="503"/>
      <w:r w:rsidR="001C5A74">
        <w:rPr>
          <w:rStyle w:val="CommentReference"/>
        </w:rPr>
        <w:commentReference w:id="503"/>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ins w:id="504" w:author="Kathleen C. Weathers" w:date="2017-04-16T11:34:00Z">
        <w:r w:rsidR="000F7586">
          <w:rPr>
            <w:rFonts w:ascii="Times New Roman" w:eastAsia="Times New Roman" w:hAnsi="Times New Roman" w:cs="Times New Roman"/>
            <w:sz w:val="24"/>
            <w:szCs w:val="24"/>
          </w:rPr>
          <w:t>modeled [</w:t>
        </w:r>
      </w:ins>
      <w:commentRangeStart w:id="505"/>
      <w:proofErr w:type="gramStart"/>
      <w:r>
        <w:rPr>
          <w:rFonts w:ascii="Times New Roman" w:eastAsia="Times New Roman" w:hAnsi="Times New Roman" w:cs="Times New Roman"/>
          <w:sz w:val="24"/>
          <w:szCs w:val="24"/>
        </w:rPr>
        <w:t xml:space="preserve">produced </w:t>
      </w:r>
      <w:commentRangeEnd w:id="505"/>
      <w:proofErr w:type="gramEnd"/>
      <w:r w:rsidR="009B1F94">
        <w:rPr>
          <w:rStyle w:val="CommentReference"/>
        </w:rPr>
        <w:commentReference w:id="505"/>
      </w:r>
      <w:ins w:id="506" w:author="Kathleen C. Weathers" w:date="2017-04-16T11:34:00Z">
        <w:r w:rsidR="000F7586">
          <w:rPr>
            <w:rStyle w:val="CommentReference"/>
          </w:rPr>
          <w:t xml:space="preserve">] </w:t>
        </w:r>
      </w:ins>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w:t>
      </w:r>
      <w:commentRangeStart w:id="507"/>
      <w:r w:rsidR="009E4CF0">
        <w:rPr>
          <w:rFonts w:ascii="Times New Roman" w:eastAsia="Times New Roman" w:hAnsi="Times New Roman" w:cs="Times New Roman"/>
          <w:sz w:val="24"/>
          <w:szCs w:val="24"/>
        </w:rPr>
        <w:t xml:space="preserve">our estimate: </w:t>
      </w:r>
      <w:commentRangeEnd w:id="507"/>
      <w:r w:rsidR="009B1F94">
        <w:rPr>
          <w:rStyle w:val="CommentReference"/>
        </w:rPr>
        <w:commentReference w:id="507"/>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508"/>
      <w:r w:rsidR="00492203">
        <w:rPr>
          <w:rFonts w:ascii="Times New Roman" w:eastAsia="Times New Roman" w:hAnsi="Times New Roman" w:cs="Times New Roman"/>
          <w:sz w:val="24"/>
          <w:szCs w:val="24"/>
        </w:rPr>
        <w:t>autochthony</w:t>
      </w:r>
      <w:commentRangeEnd w:id="508"/>
      <w:r w:rsidR="00CC1647">
        <w:rPr>
          <w:rStyle w:val="CommentReference"/>
        </w:rPr>
        <w:commentReference w:id="508"/>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509"/>
      <w:r>
        <w:rPr>
          <w:rFonts w:ascii="Times New Roman" w:eastAsia="Times New Roman" w:hAnsi="Times New Roman" w:cs="Times New Roman"/>
          <w:sz w:val="24"/>
          <w:szCs w:val="24"/>
        </w:rPr>
        <w:t xml:space="preserve">but not respiration (based on field data from 1981-1989), were comparable to our results. </w:t>
      </w:r>
      <w:commentRangeEnd w:id="509"/>
      <w:r w:rsidR="00996812">
        <w:rPr>
          <w:rStyle w:val="CommentReference"/>
        </w:rPr>
        <w:commentReference w:id="509"/>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510"/>
      <w:commentRangeStart w:id="511"/>
      <w:r>
        <w:rPr>
          <w:rFonts w:ascii="Times New Roman" w:eastAsia="Times New Roman" w:hAnsi="Times New Roman" w:cs="Times New Roman"/>
          <w:sz w:val="24"/>
          <w:szCs w:val="24"/>
        </w:rPr>
        <w:t>autochthony and respiration</w:t>
      </w:r>
      <w:commentRangeEnd w:id="510"/>
      <w:r w:rsidR="009E4CF0">
        <w:rPr>
          <w:rStyle w:val="CommentReference"/>
        </w:rPr>
        <w:commentReference w:id="510"/>
      </w:r>
      <w:commentRangeEnd w:id="511"/>
      <w:r w:rsidR="00D117AE">
        <w:rPr>
          <w:rStyle w:val="CommentReference"/>
        </w:rPr>
        <w:commentReference w:id="511"/>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w:t>
      </w:r>
      <w:commentRangeStart w:id="512"/>
      <w:commentRangeStart w:id="513"/>
      <w:r>
        <w:rPr>
          <w:rFonts w:ascii="Times New Roman" w:eastAsia="Times New Roman" w:hAnsi="Times New Roman" w:cs="Times New Roman"/>
          <w:sz w:val="24"/>
          <w:szCs w:val="24"/>
        </w:rPr>
        <w:t xml:space="preserve">Therefore, although </w:t>
      </w:r>
      <w:r>
        <w:rPr>
          <w:rFonts w:ascii="Times New Roman" w:eastAsia="Times New Roman" w:hAnsi="Times New Roman" w:cs="Times New Roman"/>
          <w:sz w:val="24"/>
          <w:szCs w:val="24"/>
        </w:rPr>
        <w:lastRenderedPageBreak/>
        <w:t xml:space="preserve">steady-state models may be sufficient for recreating some key ecological processes, dynamical models are needed for determining the net source or sink function of lakes, given the importance of autochthony and respiration. </w:t>
      </w:r>
      <w:commentRangeEnd w:id="512"/>
      <w:r w:rsidR="009F7A5F">
        <w:rPr>
          <w:rStyle w:val="CommentReference"/>
        </w:rPr>
        <w:commentReference w:id="512"/>
      </w:r>
      <w:commentRangeEnd w:id="513"/>
      <w:r w:rsidR="00CC1647">
        <w:rPr>
          <w:rStyle w:val="CommentReference"/>
        </w:rPr>
        <w:commentReference w:id="513"/>
      </w:r>
    </w:p>
    <w:p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514"/>
      <w:r>
        <w:rPr>
          <w:rFonts w:ascii="Times New Roman" w:eastAsia="Times New Roman" w:hAnsi="Times New Roman" w:cs="Times New Roman"/>
          <w:i/>
          <w:sz w:val="24"/>
          <w:szCs w:val="24"/>
        </w:rPr>
        <w:t>Under</w:t>
      </w:r>
      <w:commentRangeEnd w:id="514"/>
      <w:r w:rsidR="00F307D5">
        <w:rPr>
          <w:rStyle w:val="CommentReference"/>
          <w:color w:val="000000"/>
        </w:rPr>
        <w:commentReference w:id="514"/>
      </w:r>
      <w:r>
        <w:rPr>
          <w:rFonts w:ascii="Times New Roman" w:eastAsia="Times New Roman" w:hAnsi="Times New Roman" w:cs="Times New Roman"/>
          <w:i/>
          <w:sz w:val="24"/>
          <w:szCs w:val="24"/>
        </w:rPr>
        <w:t xml:space="preserve"> what conditions are lakes net sources or sinks of organic </w:t>
      </w:r>
      <w:commentRangeStart w:id="515"/>
      <w:r>
        <w:rPr>
          <w:rFonts w:ascii="Times New Roman" w:eastAsia="Times New Roman" w:hAnsi="Times New Roman" w:cs="Times New Roman"/>
          <w:i/>
          <w:sz w:val="24"/>
          <w:szCs w:val="24"/>
        </w:rPr>
        <w:t>carbon</w:t>
      </w:r>
      <w:commentRangeEnd w:id="515"/>
      <w:r w:rsidR="000F7586">
        <w:rPr>
          <w:rStyle w:val="CommentReference"/>
          <w:color w:val="000000"/>
        </w:rPr>
        <w:commentReference w:id="515"/>
      </w:r>
      <w:r>
        <w:rPr>
          <w:rFonts w:ascii="Times New Roman" w:eastAsia="Times New Roman" w:hAnsi="Times New Roman" w:cs="Times New Roman"/>
          <w:i/>
          <w:sz w:val="24"/>
          <w:szCs w:val="24"/>
        </w:rPr>
        <w:t>?</w:t>
      </w:r>
    </w:p>
    <w:p w:rsidR="0032009C" w:rsidRDefault="00B80037">
      <w:pPr>
        <w:spacing w:line="480" w:lineRule="auto"/>
        <w:rPr>
          <w:ins w:id="516"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517"/>
      <w:commentRangeStart w:id="518"/>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w:t>
      </w:r>
      <w:ins w:id="519" w:author="Ana Morales" w:date="2017-04-10T12:02:00Z">
        <w:r w:rsidR="0072257C">
          <w:rPr>
            <w:rFonts w:ascii="Times New Roman" w:eastAsia="Times New Roman" w:hAnsi="Times New Roman" w:cs="Times New Roman"/>
            <w:sz w:val="24"/>
            <w:szCs w:val="24"/>
          </w:rPr>
          <w:t xml:space="preserve"> when allochthony exceeds autochthony</w:t>
        </w:r>
      </w:ins>
      <w:r>
        <w:rPr>
          <w:rFonts w:ascii="Times New Roman" w:eastAsia="Times New Roman" w:hAnsi="Times New Roman" w:cs="Times New Roman"/>
          <w:sz w:val="24"/>
          <w:szCs w:val="24"/>
        </w:rPr>
        <w:t xml:space="preserve">. </w:t>
      </w:r>
      <w:commentRangeEnd w:id="517"/>
      <w:r w:rsidR="003E7E13">
        <w:rPr>
          <w:rStyle w:val="CommentReference"/>
        </w:rPr>
        <w:commentReference w:id="517"/>
      </w:r>
      <w:commentRangeEnd w:id="518"/>
      <w:r w:rsidR="00F1052F">
        <w:rPr>
          <w:rStyle w:val="CommentReference"/>
        </w:rPr>
        <w:commentReference w:id="518"/>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w:t>
      </w:r>
      <w:commentRangeStart w:id="520"/>
      <w:r w:rsidR="00333E62">
        <w:rPr>
          <w:rFonts w:ascii="Times New Roman" w:eastAsia="Times New Roman" w:hAnsi="Times New Roman" w:cs="Times New Roman"/>
          <w:sz w:val="24"/>
          <w:szCs w:val="24"/>
        </w:rPr>
        <w:t xml:space="preserve">those ratios </w:t>
      </w:r>
      <w:commentRangeEnd w:id="520"/>
      <w:r w:rsidR="00FA29E9">
        <w:rPr>
          <w:rStyle w:val="CommentReference"/>
        </w:rPr>
        <w:commentReference w:id="520"/>
      </w:r>
      <w:r w:rsidR="00333E62">
        <w:rPr>
          <w:rFonts w:ascii="Times New Roman" w:eastAsia="Times New Roman" w:hAnsi="Times New Roman" w:cs="Times New Roman"/>
          <w:sz w:val="24"/>
          <w:szCs w:val="24"/>
        </w:rPr>
        <w:t>can be constrained by mass balance and</w:t>
      </w:r>
      <w:ins w:id="521" w:author="Kait Farrell" w:date="2017-04-13T17:03:00Z">
        <w:r w:rsidR="00CC1647">
          <w:rPr>
            <w:rFonts w:ascii="Times New Roman" w:eastAsia="Times New Roman" w:hAnsi="Times New Roman" w:cs="Times New Roman"/>
            <w:sz w:val="24"/>
            <w:szCs w:val="24"/>
          </w:rPr>
          <w:t xml:space="preserve"> the</w:t>
        </w:r>
      </w:ins>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w:t>
      </w:r>
      <w:ins w:id="522" w:author="zutao yang" w:date="2017-04-15T16:37:00Z">
        <w:r w:rsidR="00FA29E9">
          <w:rPr>
            <w:rFonts w:ascii="Times New Roman" w:eastAsia="Times New Roman" w:hAnsi="Times New Roman" w:cs="Times New Roman"/>
            <w:sz w:val="24"/>
            <w:szCs w:val="24"/>
          </w:rPr>
          <w:t xml:space="preserve"> </w:t>
        </w:r>
        <w:commentRangeStart w:id="523"/>
        <w:r w:rsidR="00FA29E9">
          <w:rPr>
            <w:rFonts w:ascii="Times New Roman" w:eastAsia="Times New Roman" w:hAnsi="Times New Roman" w:cs="Times New Roman"/>
            <w:sz w:val="24"/>
            <w:szCs w:val="24"/>
          </w:rPr>
          <w:t>is smaller than 1</w:t>
        </w:r>
        <w:commentRangeEnd w:id="523"/>
        <w:r w:rsidR="00FA29E9">
          <w:rPr>
            <w:rStyle w:val="CommentReference"/>
          </w:rPr>
          <w:commentReference w:id="523"/>
        </w:r>
      </w:ins>
      <w:r>
        <w:rPr>
          <w:rFonts w:ascii="Times New Roman" w:eastAsia="Times New Roman" w:hAnsi="Times New Roman" w:cs="Times New Roman"/>
          <w:sz w:val="24"/>
          <w:szCs w:val="24"/>
        </w:rPr>
        <w:t xml:space="preserve">. </w:t>
      </w:r>
      <w:ins w:id="524" w:author="Ian Mccullough" w:date="2017-04-07T09:18:00Z">
        <w:r w:rsidR="00430173">
          <w:rPr>
            <w:rFonts w:ascii="Times New Roman" w:eastAsia="Times New Roman" w:hAnsi="Times New Roman" w:cs="Times New Roman"/>
            <w:sz w:val="24"/>
            <w:szCs w:val="24"/>
          </w:rPr>
          <w:t xml:space="preserve">A key consideration is that </w:t>
        </w:r>
      </w:ins>
      <w:ins w:id="525"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526"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527" w:author="Ian Mccullough" w:date="2017-04-06T17:12:00Z">
        <w:r w:rsidR="00E44214">
          <w:rPr>
            <w:rFonts w:ascii="Times New Roman" w:eastAsia="Times New Roman" w:hAnsi="Times New Roman" w:cs="Times New Roman"/>
            <w:sz w:val="24"/>
            <w:szCs w:val="24"/>
          </w:rPr>
          <w:t xml:space="preserve">(Table 2: Burial_alloch); therefore, any increase in </w:t>
        </w:r>
      </w:ins>
      <w:ins w:id="528"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529"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530" w:author="Ian Mccullough" w:date="2017-04-06T17:14:00Z">
        <w:r w:rsidR="00E44214">
          <w:rPr>
            <w:rFonts w:ascii="Times New Roman" w:eastAsia="Times New Roman" w:hAnsi="Times New Roman" w:cs="Times New Roman"/>
            <w:sz w:val="24"/>
            <w:szCs w:val="24"/>
          </w:rPr>
          <w:t>Harp, Trout and Toolik</w:t>
        </w:r>
      </w:ins>
      <w:ins w:id="531" w:author="Ian Mccullough" w:date="2017-04-06T17:12:00Z">
        <w:r w:rsidR="00E44214">
          <w:rPr>
            <w:rFonts w:ascii="Times New Roman" w:eastAsia="Times New Roman" w:hAnsi="Times New Roman" w:cs="Times New Roman"/>
            <w:sz w:val="24"/>
            <w:szCs w:val="24"/>
          </w:rPr>
          <w:t xml:space="preserve">, however, burial would have to increase </w:t>
        </w:r>
      </w:ins>
      <w:ins w:id="532" w:author="immccull@gmail.com" w:date="2017-04-06T20:09:00Z">
        <w:r w:rsidR="00656127">
          <w:rPr>
            <w:rFonts w:ascii="Times New Roman" w:eastAsia="Times New Roman" w:hAnsi="Times New Roman" w:cs="Times New Roman"/>
            <w:sz w:val="24"/>
            <w:szCs w:val="24"/>
          </w:rPr>
          <w:t>several-fold</w:t>
        </w:r>
      </w:ins>
      <w:ins w:id="533" w:author="immccull@gmail.com" w:date="2017-04-06T20:10:00Z">
        <w:r w:rsidR="00656127">
          <w:rPr>
            <w:rFonts w:ascii="Times New Roman" w:eastAsia="Times New Roman" w:hAnsi="Times New Roman" w:cs="Times New Roman"/>
            <w:sz w:val="24"/>
            <w:szCs w:val="24"/>
          </w:rPr>
          <w:t xml:space="preserve"> over the course of the entire modeling period</w:t>
        </w:r>
      </w:ins>
      <w:ins w:id="534" w:author="immccull@gmail.com" w:date="2017-04-06T20:09:00Z">
        <w:r w:rsidR="00656127">
          <w:rPr>
            <w:rFonts w:ascii="Times New Roman" w:eastAsia="Times New Roman" w:hAnsi="Times New Roman" w:cs="Times New Roman"/>
            <w:sz w:val="24"/>
            <w:szCs w:val="24"/>
          </w:rPr>
          <w:t xml:space="preserve"> </w:t>
        </w:r>
      </w:ins>
      <w:ins w:id="535"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536" w:author="Ian Mccullough" w:date="2017-04-06T17:14:00Z">
        <w:r w:rsidR="00E44214">
          <w:rPr>
            <w:rFonts w:ascii="Times New Roman" w:eastAsia="Times New Roman" w:hAnsi="Times New Roman" w:cs="Times New Roman"/>
            <w:sz w:val="24"/>
            <w:szCs w:val="24"/>
          </w:rPr>
          <w:t xml:space="preserve">5). </w:t>
        </w:r>
      </w:ins>
      <w:commentRangeStart w:id="537"/>
      <w:ins w:id="538" w:author="Ian Mccullough" w:date="2017-04-07T09:22:00Z">
        <w:del w:id="539" w:author="Ana Morales" w:date="2017-04-10T12:25:00Z">
          <w:r w:rsidR="009538B4" w:rsidDel="00300D1E">
            <w:rPr>
              <w:rFonts w:ascii="Times New Roman" w:eastAsia="Times New Roman" w:hAnsi="Times New Roman" w:cs="Times New Roman"/>
              <w:sz w:val="24"/>
              <w:szCs w:val="24"/>
            </w:rPr>
            <w:delText xml:space="preserve">Although </w:delText>
          </w:r>
        </w:del>
      </w:ins>
      <w:ins w:id="540" w:author="Ian Mccullough" w:date="2017-04-06T17:19:00Z">
        <w:del w:id="541" w:author="Ana Morales" w:date="2017-04-10T12:25:00Z">
          <w:r w:rsidR="009538B4" w:rsidDel="00300D1E">
            <w:rPr>
              <w:rFonts w:ascii="Times New Roman" w:eastAsia="Times New Roman" w:hAnsi="Times New Roman" w:cs="Times New Roman"/>
              <w:sz w:val="24"/>
              <w:szCs w:val="24"/>
            </w:rPr>
            <w:delText>i</w:delText>
          </w:r>
        </w:del>
      </w:ins>
      <w:ins w:id="542" w:author="Ana Morales" w:date="2017-04-10T12:25:00Z">
        <w:r w:rsidR="00300D1E">
          <w:rPr>
            <w:rFonts w:ascii="Times New Roman" w:eastAsia="Times New Roman" w:hAnsi="Times New Roman" w:cs="Times New Roman"/>
            <w:sz w:val="24"/>
            <w:szCs w:val="24"/>
          </w:rPr>
          <w:t>I</w:t>
        </w:r>
      </w:ins>
      <w:ins w:id="543" w:author="Ian Mccullough" w:date="2017-04-06T17:19:00Z">
        <w:r w:rsidR="00BB19C3">
          <w:rPr>
            <w:rFonts w:ascii="Times New Roman" w:eastAsia="Times New Roman" w:hAnsi="Times New Roman" w:cs="Times New Roman"/>
            <w:sz w:val="24"/>
            <w:szCs w:val="24"/>
          </w:rPr>
          <w:t xml:space="preserve">ntense precipitation </w:t>
        </w:r>
      </w:ins>
      <w:ins w:id="544" w:author="Ana Morales" w:date="2017-04-10T12:25:00Z">
        <w:r w:rsidR="005807D7">
          <w:rPr>
            <w:rFonts w:ascii="Times New Roman" w:eastAsia="Times New Roman" w:hAnsi="Times New Roman" w:cs="Times New Roman"/>
            <w:sz w:val="24"/>
            <w:szCs w:val="24"/>
          </w:rPr>
          <w:t xml:space="preserve">can </w:t>
        </w:r>
      </w:ins>
      <w:ins w:id="545" w:author="Ian Mccullough" w:date="2017-04-06T17:19:00Z">
        <w:r w:rsidR="00BB19C3">
          <w:rPr>
            <w:rFonts w:ascii="Times New Roman" w:eastAsia="Times New Roman" w:hAnsi="Times New Roman" w:cs="Times New Roman"/>
            <w:sz w:val="24"/>
            <w:szCs w:val="24"/>
          </w:rPr>
          <w:t>increase</w:t>
        </w:r>
        <w:del w:id="546" w:author="Ana Morales" w:date="2017-04-10T12:25:00Z">
          <w:r w:rsidR="00BB19C3" w:rsidDel="005807D7">
            <w:rPr>
              <w:rFonts w:ascii="Times New Roman" w:eastAsia="Times New Roman" w:hAnsi="Times New Roman" w:cs="Times New Roman"/>
              <w:sz w:val="24"/>
              <w:szCs w:val="24"/>
            </w:rPr>
            <w:delText>s</w:delText>
          </w:r>
        </w:del>
        <w:r w:rsidR="00BB19C3">
          <w:rPr>
            <w:rFonts w:ascii="Times New Roman" w:eastAsia="Times New Roman" w:hAnsi="Times New Roman" w:cs="Times New Roman"/>
            <w:sz w:val="24"/>
            <w:szCs w:val="24"/>
          </w:rPr>
          <w:t xml:space="preserve"> POC</w:t>
        </w:r>
      </w:ins>
      <w:ins w:id="547" w:author="Ian Mccullough" w:date="2017-04-06T17:20:00Z">
        <w:r w:rsidR="00BB19C3">
          <w:rPr>
            <w:rFonts w:ascii="Times New Roman" w:eastAsia="Times New Roman" w:hAnsi="Times New Roman" w:cs="Times New Roman"/>
            <w:sz w:val="24"/>
            <w:szCs w:val="24"/>
          </w:rPr>
          <w:t xml:space="preserve"> disproportionately to DOC in streams (Jeong et al. 2012</w:t>
        </w:r>
      </w:ins>
      <w:ins w:id="548" w:author="Ian Mccullough" w:date="2017-04-06T17:19:00Z">
        <w:r w:rsidR="00BB19C3">
          <w:rPr>
            <w:rFonts w:ascii="Times New Roman" w:eastAsia="Times New Roman" w:hAnsi="Times New Roman" w:cs="Times New Roman"/>
            <w:sz w:val="24"/>
            <w:szCs w:val="24"/>
          </w:rPr>
          <w:t>,</w:t>
        </w:r>
      </w:ins>
      <w:ins w:id="549" w:author="Ian Mccullough" w:date="2017-04-06T17:21:00Z">
        <w:r w:rsidR="00BB19C3">
          <w:rPr>
            <w:rFonts w:ascii="Times New Roman" w:eastAsia="Times New Roman" w:hAnsi="Times New Roman" w:cs="Times New Roman"/>
            <w:sz w:val="24"/>
            <w:szCs w:val="24"/>
          </w:rPr>
          <w:t xml:space="preserve"> Dhillon and Inamdar 2013),</w:t>
        </w:r>
      </w:ins>
      <w:ins w:id="550" w:author="Ian Mccullough" w:date="2017-04-06T17:19:00Z">
        <w:r w:rsidR="00BB19C3">
          <w:rPr>
            <w:rFonts w:ascii="Times New Roman" w:eastAsia="Times New Roman" w:hAnsi="Times New Roman" w:cs="Times New Roman"/>
            <w:sz w:val="24"/>
            <w:szCs w:val="24"/>
          </w:rPr>
          <w:t xml:space="preserve"> which </w:t>
        </w:r>
      </w:ins>
      <w:ins w:id="551" w:author="Ian Mccullough" w:date="2017-04-06T17:21:00Z">
        <w:r w:rsidR="00BB19C3">
          <w:rPr>
            <w:rFonts w:ascii="Times New Roman" w:eastAsia="Times New Roman" w:hAnsi="Times New Roman" w:cs="Times New Roman"/>
            <w:sz w:val="24"/>
            <w:szCs w:val="24"/>
          </w:rPr>
          <w:t xml:space="preserve">could </w:t>
        </w:r>
      </w:ins>
      <w:ins w:id="552" w:author="immccull@gmail.com" w:date="2017-04-06T20:10:00Z">
        <w:r w:rsidR="00656127">
          <w:rPr>
            <w:rFonts w:ascii="Times New Roman" w:eastAsia="Times New Roman" w:hAnsi="Times New Roman" w:cs="Times New Roman"/>
            <w:sz w:val="24"/>
            <w:szCs w:val="24"/>
          </w:rPr>
          <w:t xml:space="preserve">temporarily </w:t>
        </w:r>
      </w:ins>
      <w:ins w:id="553" w:author="Ian Mccullough" w:date="2017-04-06T17:21:00Z">
        <w:r w:rsidR="00BB19C3">
          <w:rPr>
            <w:rFonts w:ascii="Times New Roman" w:eastAsia="Times New Roman" w:hAnsi="Times New Roman" w:cs="Times New Roman"/>
            <w:sz w:val="24"/>
            <w:szCs w:val="24"/>
          </w:rPr>
          <w:t xml:space="preserve">increase </w:t>
        </w:r>
      </w:ins>
      <w:ins w:id="554"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commentRangeEnd w:id="537"/>
      <w:r w:rsidR="00AB559B">
        <w:rPr>
          <w:rStyle w:val="CommentReference"/>
        </w:rPr>
        <w:commentReference w:id="537"/>
      </w:r>
      <w:ins w:id="555" w:author="zutao yang" w:date="2017-04-15T16:38:00Z">
        <w:r w:rsidR="00FA29E9">
          <w:rPr>
            <w:rFonts w:ascii="Times New Roman" w:eastAsia="Times New Roman" w:hAnsi="Times New Roman" w:cs="Times New Roman"/>
            <w:sz w:val="24"/>
            <w:szCs w:val="24"/>
          </w:rPr>
          <w:t xml:space="preserve"> and thus</w:t>
        </w:r>
      </w:ins>
      <w:ins w:id="556" w:author="zutao yang" w:date="2017-04-15T16:39:00Z">
        <w:r w:rsidR="00FA29E9">
          <w:rPr>
            <w:rFonts w:ascii="Times New Roman" w:eastAsia="Times New Roman" w:hAnsi="Times New Roman" w:cs="Times New Roman"/>
            <w:sz w:val="24"/>
            <w:szCs w:val="24"/>
          </w:rPr>
          <w:t xml:space="preserve"> burial</w:t>
        </w:r>
      </w:ins>
      <w:ins w:id="557" w:author="Ian Mccullough" w:date="2017-04-06T17:21:00Z">
        <w:r w:rsidR="00BB19C3">
          <w:rPr>
            <w:rFonts w:ascii="Times New Roman" w:eastAsia="Times New Roman" w:hAnsi="Times New Roman" w:cs="Times New Roman"/>
            <w:sz w:val="24"/>
            <w:szCs w:val="24"/>
          </w:rPr>
          <w:t xml:space="preserve">. </w:t>
        </w:r>
      </w:ins>
      <w:ins w:id="558" w:author="Ian Mccullough" w:date="2017-04-07T09:24:00Z">
        <w:r w:rsidR="00D234CD">
          <w:rPr>
            <w:rFonts w:ascii="Times New Roman" w:eastAsia="Times New Roman" w:hAnsi="Times New Roman" w:cs="Times New Roman"/>
            <w:sz w:val="24"/>
            <w:szCs w:val="24"/>
          </w:rPr>
          <w:t xml:space="preserve">Because </w:t>
        </w:r>
      </w:ins>
      <w:ins w:id="559"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ins w:id="560"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r w:rsidR="00D234CD">
          <w:rPr>
            <w:rFonts w:ascii="Times New Roman" w:eastAsia="Times New Roman" w:hAnsi="Times New Roman" w:cs="Times New Roman"/>
            <w:sz w:val="24"/>
            <w:szCs w:val="24"/>
          </w:rPr>
          <w:t xml:space="preserve"> and POC</w:t>
        </w:r>
        <w:r w:rsidR="00D234CD">
          <w:rPr>
            <w:rFonts w:ascii="Times New Roman" w:eastAsia="Times New Roman" w:hAnsi="Times New Roman" w:cs="Times New Roman"/>
            <w:sz w:val="24"/>
            <w:szCs w:val="24"/>
            <w:vertAlign w:val="subscript"/>
          </w:rPr>
          <w:t>alloch</w:t>
        </w:r>
      </w:ins>
      <w:ins w:id="561" w:author="Ian Mccullough" w:date="2017-04-06T17:22:00Z">
        <w:r w:rsidR="00BB19C3">
          <w:rPr>
            <w:rFonts w:ascii="Times New Roman" w:eastAsia="Times New Roman" w:hAnsi="Times New Roman" w:cs="Times New Roman"/>
            <w:sz w:val="24"/>
            <w:szCs w:val="24"/>
          </w:rPr>
          <w:t xml:space="preserve"> due to lack of POC data</w:t>
        </w:r>
      </w:ins>
      <w:ins w:id="562" w:author="Ian Mccullough" w:date="2017-04-06T17:23:00Z">
        <w:r w:rsidR="00D234CD">
          <w:rPr>
            <w:rFonts w:ascii="Times New Roman" w:eastAsia="Times New Roman" w:hAnsi="Times New Roman" w:cs="Times New Roman"/>
            <w:sz w:val="24"/>
            <w:szCs w:val="24"/>
          </w:rPr>
          <w:t xml:space="preserve">, </w:t>
        </w:r>
      </w:ins>
      <w:ins w:id="563" w:author="Ian Mccullough" w:date="2017-04-07T09:28:00Z">
        <w:r w:rsidR="00D234CD">
          <w:rPr>
            <w:rFonts w:ascii="Times New Roman" w:eastAsia="Times New Roman" w:hAnsi="Times New Roman" w:cs="Times New Roman"/>
            <w:sz w:val="24"/>
            <w:szCs w:val="24"/>
          </w:rPr>
          <w:t>underrepresentation of</w:t>
        </w:r>
      </w:ins>
      <w:ins w:id="564" w:author="Ian Mccullough" w:date="2017-04-06T17:23:00Z">
        <w:r w:rsidR="00BB19C3">
          <w:rPr>
            <w:rFonts w:ascii="Times New Roman" w:eastAsia="Times New Roman" w:hAnsi="Times New Roman" w:cs="Times New Roman"/>
            <w:sz w:val="24"/>
            <w:szCs w:val="24"/>
          </w:rPr>
          <w:t xml:space="preserve"> precipitation events could have led to </w:t>
        </w:r>
      </w:ins>
      <w:ins w:id="565" w:author="Ian Mccullough" w:date="2017-04-07T09:24:00Z">
        <w:r w:rsidR="00D234CD">
          <w:rPr>
            <w:rFonts w:ascii="Times New Roman" w:eastAsia="Times New Roman" w:hAnsi="Times New Roman" w:cs="Times New Roman"/>
            <w:sz w:val="24"/>
            <w:szCs w:val="24"/>
          </w:rPr>
          <w:t>conservative estimates</w:t>
        </w:r>
      </w:ins>
      <w:ins w:id="566" w:author="Ian Mccullough" w:date="2017-04-06T17:23:00Z">
        <w:r w:rsidR="00BB19C3">
          <w:rPr>
            <w:rFonts w:ascii="Times New Roman" w:eastAsia="Times New Roman" w:hAnsi="Times New Roman" w:cs="Times New Roman"/>
            <w:sz w:val="24"/>
            <w:szCs w:val="24"/>
          </w:rPr>
          <w:t xml:space="preserve"> of burial</w:t>
        </w:r>
      </w:ins>
      <w:ins w:id="567" w:author="Ian Mccullough" w:date="2017-04-06T17:21:00Z">
        <w:r w:rsidR="00BB19C3">
          <w:rPr>
            <w:rFonts w:ascii="Times New Roman" w:eastAsia="Times New Roman" w:hAnsi="Times New Roman" w:cs="Times New Roman"/>
            <w:sz w:val="24"/>
            <w:szCs w:val="24"/>
          </w:rPr>
          <w:t>.</w:t>
        </w:r>
      </w:ins>
      <w:ins w:id="568" w:author="Ian Mccullough" w:date="2017-04-06T17:23:00Z">
        <w:r w:rsidR="00BB19C3">
          <w:rPr>
            <w:rFonts w:ascii="Times New Roman" w:eastAsia="Times New Roman" w:hAnsi="Times New Roman" w:cs="Times New Roman"/>
            <w:sz w:val="24"/>
            <w:szCs w:val="24"/>
          </w:rPr>
          <w:t xml:space="preserve"> </w:t>
        </w:r>
      </w:ins>
      <w:ins w:id="569" w:author="Ian Mccullough" w:date="2017-04-07T09:26:00Z">
        <w:r w:rsidR="00D234CD">
          <w:rPr>
            <w:rFonts w:ascii="Times New Roman" w:eastAsia="Times New Roman" w:hAnsi="Times New Roman" w:cs="Times New Roman"/>
            <w:sz w:val="24"/>
            <w:szCs w:val="24"/>
          </w:rPr>
          <w:t>Nonetheless</w:t>
        </w:r>
      </w:ins>
      <w:ins w:id="570" w:author="Ian Mccullough" w:date="2017-04-06T17:24:00Z">
        <w:r w:rsidR="00BB19C3">
          <w:rPr>
            <w:rFonts w:ascii="Times New Roman" w:eastAsia="Times New Roman" w:hAnsi="Times New Roman" w:cs="Times New Roman"/>
            <w:sz w:val="24"/>
            <w:szCs w:val="24"/>
          </w:rPr>
          <w:t xml:space="preserve">, </w:t>
        </w:r>
      </w:ins>
      <w:ins w:id="571" w:author="Ian Mccullough" w:date="2017-04-06T17:27:00Z">
        <w:r w:rsidR="00B34289">
          <w:rPr>
            <w:rFonts w:ascii="Times New Roman" w:eastAsia="Times New Roman" w:hAnsi="Times New Roman" w:cs="Times New Roman"/>
            <w:sz w:val="24"/>
            <w:szCs w:val="24"/>
          </w:rPr>
          <w:t xml:space="preserve">although </w:t>
        </w:r>
      </w:ins>
      <w:ins w:id="572" w:author="Ian Mccullough" w:date="2017-04-06T17:24:00Z">
        <w:r w:rsidR="00BB19C3">
          <w:rPr>
            <w:rFonts w:ascii="Times New Roman" w:eastAsia="Times New Roman" w:hAnsi="Times New Roman" w:cs="Times New Roman"/>
            <w:sz w:val="24"/>
            <w:szCs w:val="24"/>
          </w:rPr>
          <w:t xml:space="preserve">our burial estimates were </w:t>
        </w:r>
      </w:ins>
      <w:ins w:id="573" w:author="Ian Mccullough" w:date="2017-04-06T17:27:00Z">
        <w:r w:rsidR="00B34289">
          <w:rPr>
            <w:rFonts w:ascii="Times New Roman" w:eastAsia="Times New Roman" w:hAnsi="Times New Roman" w:cs="Times New Roman"/>
            <w:sz w:val="24"/>
            <w:szCs w:val="24"/>
          </w:rPr>
          <w:t xml:space="preserve">uncertain in some capacity, the range of potential burial </w:t>
        </w:r>
      </w:ins>
      <w:ins w:id="574" w:author="Ian Mccullough" w:date="2017-04-06T17:28:00Z">
        <w:r w:rsidR="00B34289">
          <w:rPr>
            <w:rFonts w:ascii="Times New Roman" w:eastAsia="Times New Roman" w:hAnsi="Times New Roman" w:cs="Times New Roman"/>
            <w:sz w:val="24"/>
            <w:szCs w:val="24"/>
          </w:rPr>
          <w:t>amount</w:t>
        </w:r>
      </w:ins>
      <w:ins w:id="575" w:author="Ian Mccullough" w:date="2017-04-06T17:27:00Z">
        <w:r w:rsidR="00B34289">
          <w:rPr>
            <w:rFonts w:ascii="Times New Roman" w:eastAsia="Times New Roman" w:hAnsi="Times New Roman" w:cs="Times New Roman"/>
            <w:sz w:val="24"/>
            <w:szCs w:val="24"/>
          </w:rPr>
          <w:t xml:space="preserve">s </w:t>
        </w:r>
        <w:del w:id="576" w:author="Ana Morales" w:date="2017-04-10T12:28:00Z">
          <w:r w:rsidR="00B34289" w:rsidDel="003F00CA">
            <w:rPr>
              <w:rFonts w:ascii="Times New Roman" w:eastAsia="Times New Roman" w:hAnsi="Times New Roman" w:cs="Times New Roman"/>
              <w:sz w:val="24"/>
              <w:szCs w:val="24"/>
            </w:rPr>
            <w:delText>essentially existed</w:delText>
          </w:r>
        </w:del>
      </w:ins>
      <w:ins w:id="577" w:author="Ana Morales" w:date="2017-04-10T12:28:00Z">
        <w:r w:rsidR="003F00CA">
          <w:rPr>
            <w:rFonts w:ascii="Times New Roman" w:eastAsia="Times New Roman" w:hAnsi="Times New Roman" w:cs="Times New Roman"/>
            <w:sz w:val="24"/>
            <w:szCs w:val="24"/>
          </w:rPr>
          <w:t>fell</w:t>
        </w:r>
      </w:ins>
      <w:ins w:id="578" w:author="Ian Mccullough" w:date="2017-04-06T17:27:00Z">
        <w:r w:rsidR="00B34289">
          <w:rPr>
            <w:rFonts w:ascii="Times New Roman" w:eastAsia="Times New Roman" w:hAnsi="Times New Roman" w:cs="Times New Roman"/>
            <w:sz w:val="24"/>
            <w:szCs w:val="24"/>
          </w:rPr>
          <w:t xml:space="preserve"> within the </w:t>
        </w:r>
        <w:commentRangeStart w:id="579"/>
        <w:r w:rsidR="00B34289">
          <w:rPr>
            <w:rFonts w:ascii="Times New Roman" w:eastAsia="Times New Roman" w:hAnsi="Times New Roman" w:cs="Times New Roman"/>
            <w:sz w:val="24"/>
            <w:szCs w:val="24"/>
          </w:rPr>
          <w:t>noise</w:t>
        </w:r>
      </w:ins>
      <w:commentRangeEnd w:id="579"/>
      <w:r w:rsidR="003F00CA">
        <w:rPr>
          <w:rStyle w:val="CommentReference"/>
        </w:rPr>
        <w:commentReference w:id="579"/>
      </w:r>
      <w:ins w:id="580" w:author="Ian Mccullough" w:date="2017-04-06T17:27:00Z">
        <w:r w:rsidR="00B34289">
          <w:rPr>
            <w:rFonts w:ascii="Times New Roman" w:eastAsia="Times New Roman" w:hAnsi="Times New Roman" w:cs="Times New Roman"/>
            <w:sz w:val="24"/>
            <w:szCs w:val="24"/>
          </w:rPr>
          <w:t xml:space="preserve"> of the overall budget compared to other fluxes</w:t>
        </w:r>
      </w:ins>
      <w:ins w:id="581" w:author="Ian Mccullough" w:date="2017-04-06T17:24:00Z">
        <w:r w:rsidR="00BB19C3">
          <w:rPr>
            <w:rFonts w:ascii="Times New Roman" w:eastAsia="Times New Roman" w:hAnsi="Times New Roman" w:cs="Times New Roman"/>
            <w:sz w:val="24"/>
            <w:szCs w:val="24"/>
          </w:rPr>
          <w:t xml:space="preserve">. </w:t>
        </w:r>
      </w:ins>
      <w:commentRangeStart w:id="582"/>
      <w:commentRangeStart w:id="583"/>
      <w:r>
        <w:rPr>
          <w:rFonts w:ascii="Times New Roman" w:eastAsia="Times New Roman" w:hAnsi="Times New Roman" w:cs="Times New Roman"/>
          <w:sz w:val="24"/>
          <w:szCs w:val="24"/>
        </w:rPr>
        <w:t xml:space="preserve">Although lakes will continue to store carbon in lake sediments in the </w:t>
      </w:r>
      <w:ins w:id="584" w:author="Kathleen C. Weathers" w:date="2017-04-16T11:37:00Z">
        <w:r w:rsidR="000F7586">
          <w:rPr>
            <w:rFonts w:ascii="Times New Roman" w:eastAsia="Times New Roman" w:hAnsi="Times New Roman" w:cs="Times New Roman"/>
            <w:sz w:val="24"/>
            <w:szCs w:val="24"/>
          </w:rPr>
          <w:t xml:space="preserve">near </w:t>
        </w:r>
      </w:ins>
      <w:r>
        <w:rPr>
          <w:rFonts w:ascii="Times New Roman" w:eastAsia="Times New Roman" w:hAnsi="Times New Roman" w:cs="Times New Roman"/>
          <w:sz w:val="24"/>
          <w:szCs w:val="24"/>
        </w:rPr>
        <w:t xml:space="preserve">future, increases in water temperatures associated with climate warming could lead to increases in respiration and increase the net source capacity of lakes, particularly as lakes trend toward </w:t>
      </w:r>
      <w:r>
        <w:rPr>
          <w:rFonts w:ascii="Times New Roman" w:eastAsia="Times New Roman" w:hAnsi="Times New Roman" w:cs="Times New Roman"/>
          <w:sz w:val="24"/>
          <w:szCs w:val="24"/>
        </w:rPr>
        <w:lastRenderedPageBreak/>
        <w:t xml:space="preserve">sources earlier in the growing season. </w:t>
      </w:r>
      <w:ins w:id="585"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586" w:author="Ana Morales" w:date="2017-04-10T12:34:00Z">
        <w:r w:rsidR="00531ECA">
          <w:rPr>
            <w:rFonts w:ascii="Times New Roman" w:eastAsia="Times New Roman" w:hAnsi="Times New Roman" w:cs="Times New Roman"/>
            <w:sz w:val="24"/>
            <w:szCs w:val="24"/>
          </w:rPr>
          <w:t>with rising temperatures and longer period of stable stratification</w:t>
        </w:r>
      </w:ins>
      <w:ins w:id="587" w:author="Ana Morales" w:date="2017-04-10T12:40:00Z">
        <w:r w:rsidR="00674400">
          <w:rPr>
            <w:rFonts w:ascii="Times New Roman" w:eastAsia="Times New Roman" w:hAnsi="Times New Roman" w:cs="Times New Roman"/>
            <w:sz w:val="24"/>
            <w:szCs w:val="24"/>
          </w:rPr>
          <w:t xml:space="preserve"> (Paerl et al. 2011)</w:t>
        </w:r>
      </w:ins>
      <w:ins w:id="588" w:author="Ana Morales" w:date="2017-04-10T14:06:00Z">
        <w:r w:rsidR="00F924C3">
          <w:rPr>
            <w:rFonts w:ascii="Times New Roman" w:eastAsia="Times New Roman" w:hAnsi="Times New Roman" w:cs="Times New Roman"/>
            <w:sz w:val="24"/>
            <w:szCs w:val="24"/>
          </w:rPr>
          <w:t xml:space="preserve"> which would result in autochthonous OC pools</w:t>
        </w:r>
      </w:ins>
      <w:ins w:id="589" w:author="Ana Morales" w:date="2017-04-10T12:34:00Z">
        <w:r w:rsidR="00531ECA">
          <w:rPr>
            <w:rFonts w:ascii="Times New Roman" w:eastAsia="Times New Roman" w:hAnsi="Times New Roman" w:cs="Times New Roman"/>
            <w:sz w:val="24"/>
            <w:szCs w:val="24"/>
          </w:rPr>
          <w:t>.</w:t>
        </w:r>
      </w:ins>
      <w:ins w:id="590"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582"/>
      <w:r w:rsidR="003F00CA">
        <w:rPr>
          <w:rStyle w:val="CommentReference"/>
        </w:rPr>
        <w:commentReference w:id="582"/>
      </w:r>
      <w:commentRangeEnd w:id="583"/>
      <w:r w:rsidR="00A54EC6">
        <w:rPr>
          <w:rStyle w:val="CommentReference"/>
        </w:rPr>
        <w:commentReference w:id="583"/>
      </w:r>
      <w:ins w:id="591"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rsidR="00560B5E" w:rsidRDefault="00560B5E">
      <w:pPr>
        <w:spacing w:line="480" w:lineRule="auto"/>
        <w:rPr>
          <w:ins w:id="592" w:author="Paul Hanson" w:date="2017-04-05T11:59:00Z"/>
          <w:rFonts w:ascii="Times New Roman" w:eastAsia="Times New Roman" w:hAnsi="Times New Roman" w:cs="Times New Roman"/>
          <w:sz w:val="24"/>
          <w:szCs w:val="24"/>
        </w:rPr>
      </w:pPr>
      <w:ins w:id="593" w:author="Ian Mccullough" w:date="2017-04-06T12:21:00Z">
        <w:r>
          <w:rPr>
            <w:rFonts w:ascii="Times New Roman" w:eastAsia="Times New Roman" w:hAnsi="Times New Roman" w:cs="Times New Roman"/>
            <w:sz w:val="24"/>
            <w:szCs w:val="24"/>
          </w:rPr>
          <w:tab/>
        </w:r>
      </w:ins>
      <w:commentRangeStart w:id="594"/>
      <w:commentRangeStart w:id="595"/>
      <w:commentRangeStart w:id="596"/>
      <w:ins w:id="597" w:author="Ian Mccullough" w:date="2017-04-06T12:28:00Z">
        <w:r>
          <w:rPr>
            <w:rFonts w:ascii="Times New Roman" w:eastAsia="Times New Roman" w:hAnsi="Times New Roman" w:cs="Times New Roman"/>
            <w:sz w:val="24"/>
            <w:szCs w:val="24"/>
          </w:rPr>
          <w:t xml:space="preserve">Our </w:t>
        </w:r>
      </w:ins>
      <w:ins w:id="598" w:author="Ian Mccullough" w:date="2017-04-06T15:50:00Z">
        <w:r w:rsidR="00231C87">
          <w:rPr>
            <w:rFonts w:ascii="Times New Roman" w:eastAsia="Times New Roman" w:hAnsi="Times New Roman" w:cs="Times New Roman"/>
            <w:sz w:val="24"/>
            <w:szCs w:val="24"/>
          </w:rPr>
          <w:t xml:space="preserve">long-term and </w:t>
        </w:r>
      </w:ins>
      <w:ins w:id="599" w:author="Ian Mccullough" w:date="2017-04-06T12:28:00Z">
        <w:r w:rsidR="00231C87">
          <w:rPr>
            <w:rFonts w:ascii="Times New Roman" w:eastAsia="Times New Roman" w:hAnsi="Times New Roman" w:cs="Times New Roman"/>
            <w:sz w:val="24"/>
            <w:szCs w:val="24"/>
          </w:rPr>
          <w:t xml:space="preserve">seasonal analyses </w:t>
        </w:r>
      </w:ins>
      <w:commentRangeEnd w:id="594"/>
      <w:ins w:id="600" w:author="Ian Mccullough" w:date="2017-04-06T16:56:00Z">
        <w:r w:rsidR="00D52901">
          <w:rPr>
            <w:rStyle w:val="CommentReference"/>
          </w:rPr>
          <w:commentReference w:id="594"/>
        </w:r>
      </w:ins>
      <w:commentRangeEnd w:id="595"/>
      <w:r w:rsidR="008679D2">
        <w:rPr>
          <w:rStyle w:val="CommentReference"/>
        </w:rPr>
        <w:commentReference w:id="595"/>
      </w:r>
      <w:commentRangeEnd w:id="596"/>
      <w:r w:rsidR="00194B1A">
        <w:rPr>
          <w:rStyle w:val="CommentReference"/>
        </w:rPr>
        <w:commentReference w:id="596"/>
      </w:r>
      <w:ins w:id="601"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602"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603" w:author="Ian Mccullough" w:date="2017-04-06T12:28:00Z">
        <w:r w:rsidR="00231C87">
          <w:rPr>
            <w:rFonts w:ascii="Times New Roman" w:eastAsia="Times New Roman" w:hAnsi="Times New Roman" w:cs="Times New Roman"/>
            <w:sz w:val="24"/>
            <w:szCs w:val="24"/>
          </w:rPr>
          <w:t xml:space="preserve">. </w:t>
        </w:r>
      </w:ins>
      <w:ins w:id="604" w:author="Ian Mccullough" w:date="2017-04-06T15:54:00Z">
        <w:r w:rsidR="00231C87">
          <w:rPr>
            <w:rFonts w:ascii="Times New Roman" w:eastAsia="Times New Roman" w:hAnsi="Times New Roman" w:cs="Times New Roman"/>
            <w:sz w:val="24"/>
            <w:szCs w:val="24"/>
          </w:rPr>
          <w:t xml:space="preserve">As a post hoc analysis, we </w:t>
        </w:r>
      </w:ins>
      <w:ins w:id="605" w:author="Ian Mccullough" w:date="2017-04-06T16:15:00Z">
        <w:r w:rsidR="0018273A">
          <w:rPr>
            <w:rFonts w:ascii="Times New Roman" w:eastAsia="Times New Roman" w:hAnsi="Times New Roman" w:cs="Times New Roman"/>
            <w:sz w:val="24"/>
            <w:szCs w:val="24"/>
          </w:rPr>
          <w:t xml:space="preserve">found </w:t>
        </w:r>
      </w:ins>
      <w:ins w:id="606" w:author="Ian Mccullough" w:date="2017-04-06T16:30:00Z">
        <w:r w:rsidR="00A7181A">
          <w:rPr>
            <w:rFonts w:ascii="Times New Roman" w:eastAsia="Times New Roman" w:hAnsi="Times New Roman" w:cs="Times New Roman"/>
            <w:sz w:val="24"/>
            <w:szCs w:val="24"/>
          </w:rPr>
          <w:t xml:space="preserve">overall </w:t>
        </w:r>
      </w:ins>
      <w:ins w:id="607"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608" w:author="Ian Mccullough" w:date="2017-04-06T16:30:00Z">
        <w:r w:rsidR="00A7181A">
          <w:rPr>
            <w:rFonts w:ascii="Times New Roman" w:eastAsia="Times New Roman" w:hAnsi="Times New Roman" w:cs="Times New Roman"/>
            <w:sz w:val="24"/>
            <w:szCs w:val="24"/>
          </w:rPr>
          <w:t>; however, differences between respiration and burial</w:t>
        </w:r>
      </w:ins>
      <w:ins w:id="609" w:author="Ian Mccullough" w:date="2017-04-07T09:29:00Z">
        <w:r w:rsidR="00D234CD">
          <w:rPr>
            <w:rFonts w:ascii="Times New Roman" w:eastAsia="Times New Roman" w:hAnsi="Times New Roman" w:cs="Times New Roman"/>
            <w:sz w:val="24"/>
            <w:szCs w:val="24"/>
          </w:rPr>
          <w:t xml:space="preserve"> (</w:t>
        </w:r>
        <w:commentRangeStart w:id="610"/>
        <w:r w:rsidR="00D234CD">
          <w:rPr>
            <w:rFonts w:ascii="Times New Roman" w:eastAsia="Times New Roman" w:hAnsi="Times New Roman" w:cs="Times New Roman"/>
            <w:sz w:val="24"/>
            <w:szCs w:val="24"/>
          </w:rPr>
          <w:t>lake function</w:t>
        </w:r>
      </w:ins>
      <w:commentRangeEnd w:id="610"/>
      <w:r w:rsidR="00FC7127">
        <w:rPr>
          <w:rStyle w:val="CommentReference"/>
        </w:rPr>
        <w:commentReference w:id="610"/>
      </w:r>
      <w:ins w:id="611" w:author="Ian Mccullough" w:date="2017-04-07T09:29:00Z">
        <w:r w:rsidR="00D234CD">
          <w:rPr>
            <w:rFonts w:ascii="Times New Roman" w:eastAsia="Times New Roman" w:hAnsi="Times New Roman" w:cs="Times New Roman"/>
            <w:sz w:val="24"/>
            <w:szCs w:val="24"/>
          </w:rPr>
          <w:t>)</w:t>
        </w:r>
      </w:ins>
      <w:ins w:id="612" w:author="Ian Mccullough" w:date="2017-04-06T16:30:00Z">
        <w:r w:rsidR="00A7181A">
          <w:rPr>
            <w:rFonts w:ascii="Times New Roman" w:eastAsia="Times New Roman" w:hAnsi="Times New Roman" w:cs="Times New Roman"/>
            <w:sz w:val="24"/>
            <w:szCs w:val="24"/>
          </w:rPr>
          <w:t xml:space="preserve"> varied by orders of magnitude across years in some lakes</w:t>
        </w:r>
      </w:ins>
      <w:ins w:id="613" w:author="Ian Mccullough" w:date="2017-04-06T16:20:00Z">
        <w:r w:rsidR="0018273A">
          <w:rPr>
            <w:rFonts w:ascii="Times New Roman" w:eastAsia="Times New Roman" w:hAnsi="Times New Roman" w:cs="Times New Roman"/>
            <w:sz w:val="24"/>
            <w:szCs w:val="24"/>
          </w:rPr>
          <w:t xml:space="preserve"> (Fig. 6a)</w:t>
        </w:r>
      </w:ins>
      <w:ins w:id="614" w:author="Ian Mccullough" w:date="2017-04-06T16:15:00Z">
        <w:r w:rsidR="0018273A">
          <w:rPr>
            <w:rFonts w:ascii="Times New Roman" w:eastAsia="Times New Roman" w:hAnsi="Times New Roman" w:cs="Times New Roman"/>
            <w:sz w:val="24"/>
            <w:szCs w:val="24"/>
          </w:rPr>
          <w:t xml:space="preserve">. </w:t>
        </w:r>
      </w:ins>
      <w:ins w:id="615" w:author="Ian Mccullough" w:date="2017-04-06T16:22:00Z">
        <w:r w:rsidR="0018273A">
          <w:rPr>
            <w:rFonts w:ascii="Times New Roman" w:eastAsia="Times New Roman" w:hAnsi="Times New Roman" w:cs="Times New Roman"/>
            <w:sz w:val="24"/>
            <w:szCs w:val="24"/>
          </w:rPr>
          <w:t>Over multi-year periods, weather</w:t>
        </w:r>
      </w:ins>
      <w:ins w:id="616" w:author="Ian Mccullough" w:date="2017-04-06T16:24:00Z">
        <w:r w:rsidR="0018273A">
          <w:rPr>
            <w:rFonts w:ascii="Times New Roman" w:eastAsia="Times New Roman" w:hAnsi="Times New Roman" w:cs="Times New Roman"/>
            <w:sz w:val="24"/>
            <w:szCs w:val="24"/>
          </w:rPr>
          <w:t xml:space="preserve"> may influence lake function, given that</w:t>
        </w:r>
      </w:ins>
      <w:ins w:id="617" w:author="Ian Mccullough" w:date="2017-04-06T16:22:00Z">
        <w:r w:rsidR="0018273A">
          <w:rPr>
            <w:rFonts w:ascii="Times New Roman" w:eastAsia="Times New Roman" w:hAnsi="Times New Roman" w:cs="Times New Roman"/>
            <w:sz w:val="24"/>
            <w:szCs w:val="24"/>
          </w:rPr>
          <w:t xml:space="preserve"> </w:t>
        </w:r>
      </w:ins>
      <w:ins w:id="618" w:author="Ian Mccullough" w:date="2017-04-06T16:20:00Z">
        <w:r w:rsidR="0018273A">
          <w:rPr>
            <w:rFonts w:ascii="Times New Roman" w:eastAsia="Times New Roman" w:hAnsi="Times New Roman" w:cs="Times New Roman"/>
            <w:sz w:val="24"/>
            <w:szCs w:val="24"/>
          </w:rPr>
          <w:t xml:space="preserve">differences in precipitation </w:t>
        </w:r>
      </w:ins>
      <w:ins w:id="619" w:author="Ian Mccullough" w:date="2017-04-06T16:21:00Z">
        <w:r w:rsidR="0018273A">
          <w:rPr>
            <w:rFonts w:ascii="Times New Roman" w:eastAsia="Times New Roman" w:hAnsi="Times New Roman" w:cs="Times New Roman"/>
            <w:sz w:val="24"/>
            <w:szCs w:val="24"/>
          </w:rPr>
          <w:t xml:space="preserve">across years </w:t>
        </w:r>
      </w:ins>
      <w:ins w:id="620" w:author="Ian Mccullough" w:date="2017-04-06T16:20:00Z">
        <w:r w:rsidR="0018273A">
          <w:rPr>
            <w:rFonts w:ascii="Times New Roman" w:eastAsia="Times New Roman" w:hAnsi="Times New Roman" w:cs="Times New Roman"/>
            <w:sz w:val="24"/>
            <w:szCs w:val="24"/>
          </w:rPr>
          <w:t>drive</w:t>
        </w:r>
      </w:ins>
      <w:ins w:id="621"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622" w:author="Ian Mccullough" w:date="2017-04-06T16:24:00Z">
        <w:r w:rsidR="0018273A">
          <w:rPr>
            <w:rFonts w:ascii="Times New Roman" w:eastAsia="Times New Roman" w:hAnsi="Times New Roman" w:cs="Times New Roman"/>
            <w:sz w:val="24"/>
            <w:szCs w:val="24"/>
          </w:rPr>
          <w:t xml:space="preserve"> and that </w:t>
        </w:r>
      </w:ins>
      <w:ins w:id="623" w:author="Ian Mccullough" w:date="2017-04-06T16:21:00Z">
        <w:r w:rsidR="0018273A">
          <w:rPr>
            <w:rFonts w:ascii="Times New Roman" w:eastAsia="Times New Roman" w:hAnsi="Times New Roman" w:cs="Times New Roman"/>
            <w:sz w:val="24"/>
            <w:szCs w:val="24"/>
          </w:rPr>
          <w:t>warmer years increase autochthony.</w:t>
        </w:r>
      </w:ins>
      <w:ins w:id="624" w:author="Ian Mccullough" w:date="2017-04-06T16:20:00Z">
        <w:r w:rsidR="0018273A">
          <w:rPr>
            <w:rFonts w:ascii="Times New Roman" w:eastAsia="Times New Roman" w:hAnsi="Times New Roman" w:cs="Times New Roman"/>
            <w:sz w:val="24"/>
            <w:szCs w:val="24"/>
          </w:rPr>
          <w:t xml:space="preserve"> </w:t>
        </w:r>
      </w:ins>
      <w:ins w:id="625"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626" w:author="Ian Mccullough" w:date="2017-04-06T16:32:00Z">
        <w:r w:rsidR="00A7181A">
          <w:rPr>
            <w:rFonts w:ascii="Times New Roman" w:eastAsia="Times New Roman" w:hAnsi="Times New Roman" w:cs="Times New Roman"/>
            <w:sz w:val="24"/>
            <w:szCs w:val="24"/>
          </w:rPr>
          <w:t xml:space="preserve">. In addition, </w:t>
        </w:r>
        <w:del w:id="627" w:author="Kathleen C. Weathers" w:date="2017-04-16T11:38:00Z">
          <w:r w:rsidR="00A7181A" w:rsidDel="000F7586">
            <w:rPr>
              <w:rFonts w:ascii="Times New Roman" w:eastAsia="Times New Roman" w:hAnsi="Times New Roman" w:cs="Times New Roman"/>
              <w:sz w:val="24"/>
              <w:szCs w:val="24"/>
            </w:rPr>
            <w:delText>our study allowed us to</w:delText>
          </w:r>
        </w:del>
      </w:ins>
      <w:ins w:id="628" w:author="Kathleen C. Weathers" w:date="2017-04-16T11:38:00Z">
        <w:r w:rsidR="000F7586">
          <w:rPr>
            <w:rFonts w:ascii="Times New Roman" w:eastAsia="Times New Roman" w:hAnsi="Times New Roman" w:cs="Times New Roman"/>
            <w:sz w:val="24"/>
            <w:szCs w:val="24"/>
          </w:rPr>
          <w:t>in this study we</w:t>
        </w:r>
      </w:ins>
      <w:ins w:id="629" w:author="Ian Mccullough" w:date="2017-04-06T16:32:00Z">
        <w:r w:rsidR="00A7181A">
          <w:rPr>
            <w:rFonts w:ascii="Times New Roman" w:eastAsia="Times New Roman" w:hAnsi="Times New Roman" w:cs="Times New Roman"/>
            <w:sz w:val="24"/>
            <w:szCs w:val="24"/>
          </w:rPr>
          <w:t xml:space="preserve"> ma</w:t>
        </w:r>
        <w:del w:id="630" w:author="Kathleen C. Weathers" w:date="2017-04-16T11:38:00Z">
          <w:r w:rsidR="00A7181A" w:rsidDel="000F7586">
            <w:rPr>
              <w:rFonts w:ascii="Times New Roman" w:eastAsia="Times New Roman" w:hAnsi="Times New Roman" w:cs="Times New Roman"/>
              <w:sz w:val="24"/>
              <w:szCs w:val="24"/>
            </w:rPr>
            <w:delText>k</w:delText>
          </w:r>
        </w:del>
      </w:ins>
      <w:ins w:id="631" w:author="Kathleen C. Weathers" w:date="2017-04-16T11:38:00Z">
        <w:r w:rsidR="000F7586">
          <w:rPr>
            <w:rFonts w:ascii="Times New Roman" w:eastAsia="Times New Roman" w:hAnsi="Times New Roman" w:cs="Times New Roman"/>
            <w:sz w:val="24"/>
            <w:szCs w:val="24"/>
          </w:rPr>
          <w:t>d</w:t>
        </w:r>
      </w:ins>
      <w:ins w:id="632" w:author="Ian Mccullough" w:date="2017-04-06T16:32:00Z">
        <w:r w:rsidR="00A7181A">
          <w:rPr>
            <w:rFonts w:ascii="Times New Roman" w:eastAsia="Times New Roman" w:hAnsi="Times New Roman" w:cs="Times New Roman"/>
            <w:sz w:val="24"/>
            <w:szCs w:val="24"/>
          </w:rPr>
          <w:t xml:space="preserve">e a </w:t>
        </w:r>
        <w:del w:id="633" w:author="Ana Morales" w:date="2017-04-10T12:44:00Z">
          <w:r w:rsidR="00A7181A" w:rsidDel="00420E53">
            <w:rPr>
              <w:rFonts w:ascii="Times New Roman" w:eastAsia="Times New Roman" w:hAnsi="Times New Roman" w:cs="Times New Roman"/>
              <w:sz w:val="24"/>
              <w:szCs w:val="24"/>
            </w:rPr>
            <w:delText>cautious</w:delText>
          </w:r>
        </w:del>
      </w:ins>
      <w:ins w:id="634" w:author="Ana Morales" w:date="2017-04-10T12:44:00Z">
        <w:r w:rsidR="00420E53">
          <w:rPr>
            <w:rFonts w:ascii="Times New Roman" w:eastAsia="Times New Roman" w:hAnsi="Times New Roman" w:cs="Times New Roman"/>
            <w:sz w:val="24"/>
            <w:szCs w:val="24"/>
          </w:rPr>
          <w:t>conservative</w:t>
        </w:r>
      </w:ins>
      <w:ins w:id="635" w:author="Ian Mccullough" w:date="2017-04-06T16:32:00Z">
        <w:r w:rsidR="00A7181A">
          <w:rPr>
            <w:rFonts w:ascii="Times New Roman" w:eastAsia="Times New Roman" w:hAnsi="Times New Roman" w:cs="Times New Roman"/>
            <w:sz w:val="24"/>
            <w:szCs w:val="24"/>
          </w:rPr>
          <w:t xml:space="preserve"> comparison between </w:t>
        </w:r>
      </w:ins>
      <w:ins w:id="636" w:author="Ian Mccullough" w:date="2017-04-06T16:36:00Z">
        <w:r w:rsidR="004E7902">
          <w:rPr>
            <w:rFonts w:ascii="Times New Roman" w:eastAsia="Times New Roman" w:hAnsi="Times New Roman" w:cs="Times New Roman"/>
            <w:sz w:val="24"/>
            <w:szCs w:val="24"/>
          </w:rPr>
          <w:t>annual</w:t>
        </w:r>
      </w:ins>
      <w:ins w:id="637" w:author="Ian Mccullough" w:date="2017-04-06T16:32:00Z">
        <w:r w:rsidR="00A7181A">
          <w:rPr>
            <w:rFonts w:ascii="Times New Roman" w:eastAsia="Times New Roman" w:hAnsi="Times New Roman" w:cs="Times New Roman"/>
            <w:sz w:val="24"/>
            <w:szCs w:val="24"/>
          </w:rPr>
          <w:t xml:space="preserve"> and sub-annual OC budgets. </w:t>
        </w:r>
      </w:ins>
      <w:ins w:id="638" w:author="Ian Mccullough" w:date="2017-04-06T16:33:00Z">
        <w:r w:rsidR="00A7181A">
          <w:rPr>
            <w:rFonts w:ascii="Times New Roman" w:eastAsia="Times New Roman" w:hAnsi="Times New Roman" w:cs="Times New Roman"/>
            <w:sz w:val="24"/>
            <w:szCs w:val="24"/>
          </w:rPr>
          <w:t xml:space="preserve">Limnological studies are </w:t>
        </w:r>
      </w:ins>
      <w:ins w:id="639" w:author="Ian Mccullough" w:date="2017-04-06T16:34:00Z">
        <w:r w:rsidR="00A7181A">
          <w:rPr>
            <w:rFonts w:ascii="Times New Roman" w:eastAsia="Times New Roman" w:hAnsi="Times New Roman" w:cs="Times New Roman"/>
            <w:sz w:val="24"/>
            <w:szCs w:val="24"/>
          </w:rPr>
          <w:t xml:space="preserve">generally </w:t>
        </w:r>
      </w:ins>
      <w:ins w:id="640" w:author="Ian Mccullough" w:date="2017-04-06T16:33:00Z">
        <w:r w:rsidR="00A7181A">
          <w:rPr>
            <w:rFonts w:ascii="Times New Roman" w:eastAsia="Times New Roman" w:hAnsi="Times New Roman" w:cs="Times New Roman"/>
            <w:sz w:val="24"/>
            <w:szCs w:val="24"/>
          </w:rPr>
          <w:t xml:space="preserve">conducted during the summer, </w:t>
        </w:r>
      </w:ins>
      <w:ins w:id="641" w:author="Ian Mccullough" w:date="2017-04-06T12:28:00Z">
        <w:r w:rsidR="00231C87">
          <w:rPr>
            <w:rFonts w:ascii="Times New Roman" w:eastAsia="Times New Roman" w:hAnsi="Times New Roman" w:cs="Times New Roman"/>
            <w:sz w:val="24"/>
            <w:szCs w:val="24"/>
          </w:rPr>
          <w:t>which may</w:t>
        </w:r>
      </w:ins>
      <w:ins w:id="642" w:author="Ian Mccullough" w:date="2017-04-06T12:21:00Z">
        <w:r>
          <w:rPr>
            <w:rFonts w:ascii="Times New Roman" w:eastAsia="Times New Roman" w:hAnsi="Times New Roman" w:cs="Times New Roman"/>
            <w:sz w:val="24"/>
            <w:szCs w:val="24"/>
          </w:rPr>
          <w:t xml:space="preserve"> </w:t>
        </w:r>
      </w:ins>
      <w:ins w:id="643" w:author="Ian Mccullough" w:date="2017-04-06T15:53:00Z">
        <w:r w:rsidR="00231C87">
          <w:rPr>
            <w:rFonts w:ascii="Times New Roman" w:eastAsia="Times New Roman" w:hAnsi="Times New Roman" w:cs="Times New Roman"/>
            <w:sz w:val="24"/>
            <w:szCs w:val="24"/>
          </w:rPr>
          <w:t xml:space="preserve">bias </w:t>
        </w:r>
      </w:ins>
      <w:ins w:id="644" w:author="Ian Mccullough" w:date="2017-04-06T16:34:00Z">
        <w:r w:rsidR="00A7181A">
          <w:rPr>
            <w:rFonts w:ascii="Times New Roman" w:eastAsia="Times New Roman" w:hAnsi="Times New Roman" w:cs="Times New Roman"/>
            <w:sz w:val="24"/>
            <w:szCs w:val="24"/>
          </w:rPr>
          <w:t xml:space="preserve">data </w:t>
        </w:r>
      </w:ins>
      <w:ins w:id="645" w:author="Ian Mccullough" w:date="2017-04-06T15:53:00Z">
        <w:r w:rsidR="00231C87">
          <w:rPr>
            <w:rFonts w:ascii="Times New Roman" w:eastAsia="Times New Roman" w:hAnsi="Times New Roman" w:cs="Times New Roman"/>
            <w:sz w:val="24"/>
            <w:szCs w:val="24"/>
          </w:rPr>
          <w:t>by inadequately accounting for cold season burial</w:t>
        </w:r>
      </w:ins>
      <w:ins w:id="646" w:author="Ian Mccullough" w:date="2017-04-06T12:21:00Z">
        <w:r>
          <w:rPr>
            <w:rFonts w:ascii="Times New Roman" w:eastAsia="Times New Roman" w:hAnsi="Times New Roman" w:cs="Times New Roman"/>
            <w:sz w:val="24"/>
            <w:szCs w:val="24"/>
          </w:rPr>
          <w:t xml:space="preserve"> </w:t>
        </w:r>
      </w:ins>
      <w:ins w:id="647" w:author="Ian Mccullough" w:date="2017-04-06T12:28:00Z">
        <w:r>
          <w:rPr>
            <w:rFonts w:ascii="Times New Roman" w:eastAsia="Times New Roman" w:hAnsi="Times New Roman" w:cs="Times New Roman"/>
            <w:sz w:val="24"/>
            <w:szCs w:val="24"/>
          </w:rPr>
          <w:t xml:space="preserve">(Fig. 5). </w:t>
        </w:r>
      </w:ins>
      <w:ins w:id="648" w:author="Ian Mccullough" w:date="2017-04-06T12:29:00Z">
        <w:r>
          <w:rPr>
            <w:rFonts w:ascii="Times New Roman" w:eastAsia="Times New Roman" w:hAnsi="Times New Roman" w:cs="Times New Roman"/>
            <w:sz w:val="24"/>
            <w:szCs w:val="24"/>
          </w:rPr>
          <w:t>Therefore, summer</w:t>
        </w:r>
      </w:ins>
      <w:ins w:id="649" w:author="Kathleen C. Weathers" w:date="2017-04-16T11:39:00Z">
        <w:r w:rsidR="000F7586">
          <w:rPr>
            <w:rFonts w:ascii="Times New Roman" w:eastAsia="Times New Roman" w:hAnsi="Times New Roman" w:cs="Times New Roman"/>
            <w:sz w:val="24"/>
            <w:szCs w:val="24"/>
          </w:rPr>
          <w:t>-only</w:t>
        </w:r>
      </w:ins>
      <w:ins w:id="650" w:author="Ian Mccullough" w:date="2017-04-06T12:29:00Z">
        <w:r>
          <w:rPr>
            <w:rFonts w:ascii="Times New Roman" w:eastAsia="Times New Roman" w:hAnsi="Times New Roman" w:cs="Times New Roman"/>
            <w:sz w:val="24"/>
            <w:szCs w:val="24"/>
          </w:rPr>
          <w:t xml:space="preserve"> studies may overestimate the source capacity of lakes.</w:t>
        </w:r>
      </w:ins>
      <w:ins w:id="651"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652" w:author="Ian Mccullough" w:date="2017-04-06T16:35:00Z">
        <w:r w:rsidR="004E7902">
          <w:rPr>
            <w:rFonts w:ascii="Times New Roman" w:eastAsia="Times New Roman" w:hAnsi="Times New Roman" w:cs="Times New Roman"/>
            <w:sz w:val="24"/>
            <w:szCs w:val="24"/>
          </w:rPr>
          <w:t xml:space="preserve">another </w:t>
        </w:r>
      </w:ins>
      <w:ins w:id="653" w:author="Ian Mccullough" w:date="2017-04-06T12:30:00Z">
        <w:r>
          <w:rPr>
            <w:rFonts w:ascii="Times New Roman" w:eastAsia="Times New Roman" w:hAnsi="Times New Roman" w:cs="Times New Roman"/>
            <w:sz w:val="24"/>
            <w:szCs w:val="24"/>
          </w:rPr>
          <w:t>post hoc analysis, we compared lake function over the</w:t>
        </w:r>
      </w:ins>
      <w:ins w:id="654" w:author="Ana Morales" w:date="2017-04-10T12:43:00Z">
        <w:r w:rsidR="00420E53">
          <w:rPr>
            <w:rFonts w:ascii="Times New Roman" w:eastAsia="Times New Roman" w:hAnsi="Times New Roman" w:cs="Times New Roman"/>
            <w:sz w:val="24"/>
            <w:szCs w:val="24"/>
          </w:rPr>
          <w:t xml:space="preserve"> </w:t>
        </w:r>
      </w:ins>
      <w:ins w:id="655" w:author="Ian Mccullough" w:date="2017-04-06T12:30:00Z">
        <w:del w:id="656"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to </w:t>
        </w:r>
      </w:ins>
      <w:ins w:id="657" w:author="Ian Mccullough" w:date="2017-04-06T16:38:00Z">
        <w:r w:rsidR="004E7902">
          <w:rPr>
            <w:rFonts w:ascii="Times New Roman" w:eastAsia="Times New Roman" w:hAnsi="Times New Roman" w:cs="Times New Roman"/>
            <w:sz w:val="24"/>
            <w:szCs w:val="24"/>
          </w:rPr>
          <w:t xml:space="preserve">lake function over </w:t>
        </w:r>
      </w:ins>
      <w:ins w:id="658"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659" w:author="Ian Mccullough" w:date="2017-04-06T17:01:00Z">
        <w:r w:rsidR="00D52901">
          <w:rPr>
            <w:rFonts w:ascii="Times New Roman" w:eastAsia="Times New Roman" w:hAnsi="Times New Roman" w:cs="Times New Roman"/>
            <w:sz w:val="24"/>
            <w:szCs w:val="24"/>
          </w:rPr>
          <w:t>ly shaped</w:t>
        </w:r>
      </w:ins>
      <w:ins w:id="660" w:author="Ian Mccullough" w:date="2017-04-06T12:30:00Z">
        <w:r w:rsidR="004E7902">
          <w:rPr>
            <w:rFonts w:ascii="Times New Roman" w:eastAsia="Times New Roman" w:hAnsi="Times New Roman" w:cs="Times New Roman"/>
            <w:sz w:val="24"/>
            <w:szCs w:val="24"/>
          </w:rPr>
          <w:t xml:space="preserve"> patterns </w:t>
        </w:r>
      </w:ins>
      <w:ins w:id="661" w:author="Ian Mccullough" w:date="2017-04-06T13:03:00Z">
        <w:r w:rsidR="005F7F3E">
          <w:rPr>
            <w:rFonts w:ascii="Times New Roman" w:eastAsia="Times New Roman" w:hAnsi="Times New Roman" w:cs="Times New Roman"/>
            <w:sz w:val="24"/>
            <w:szCs w:val="24"/>
          </w:rPr>
          <w:t>(Fig. 6</w:t>
        </w:r>
      </w:ins>
      <w:ins w:id="662" w:author="Ian Mccullough" w:date="2017-04-06T16:38:00Z">
        <w:r w:rsidR="004E7902">
          <w:rPr>
            <w:rFonts w:ascii="Times New Roman" w:eastAsia="Times New Roman" w:hAnsi="Times New Roman" w:cs="Times New Roman"/>
            <w:sz w:val="24"/>
            <w:szCs w:val="24"/>
          </w:rPr>
          <w:t>b</w:t>
        </w:r>
      </w:ins>
      <w:ins w:id="663" w:author="Ian Mccullough" w:date="2017-04-06T13:03:00Z">
        <w:r w:rsidR="005F7F3E">
          <w:rPr>
            <w:rFonts w:ascii="Times New Roman" w:eastAsia="Times New Roman" w:hAnsi="Times New Roman" w:cs="Times New Roman"/>
            <w:sz w:val="24"/>
            <w:szCs w:val="24"/>
          </w:rPr>
          <w:t>)</w:t>
        </w:r>
      </w:ins>
      <w:ins w:id="664" w:author="Ian Mccullough" w:date="2017-04-06T13:01:00Z">
        <w:r w:rsidR="008B522E">
          <w:rPr>
            <w:rFonts w:ascii="Times New Roman" w:eastAsia="Times New Roman" w:hAnsi="Times New Roman" w:cs="Times New Roman"/>
            <w:sz w:val="24"/>
            <w:szCs w:val="24"/>
          </w:rPr>
          <w:t xml:space="preserve">. </w:t>
        </w:r>
      </w:ins>
      <w:ins w:id="665" w:author="Ian Mccullough" w:date="2017-04-07T09:30:00Z">
        <w:r w:rsidR="00D234CD">
          <w:rPr>
            <w:rFonts w:ascii="Times New Roman" w:eastAsia="Times New Roman" w:hAnsi="Times New Roman" w:cs="Times New Roman"/>
            <w:sz w:val="24"/>
            <w:szCs w:val="24"/>
          </w:rPr>
          <w:t xml:space="preserve">Based on May-August alone, </w:t>
        </w:r>
      </w:ins>
      <w:ins w:id="666"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ins w:id="667" w:author="immccull@gmail.com" w:date="2017-04-06T19:55:00Z">
        <w:r w:rsidR="00247969">
          <w:rPr>
            <w:rFonts w:ascii="Times New Roman" w:eastAsia="Times New Roman" w:hAnsi="Times New Roman" w:cs="Times New Roman"/>
            <w:sz w:val="24"/>
            <w:szCs w:val="24"/>
          </w:rPr>
          <w:t>increased</w:t>
        </w:r>
      </w:ins>
      <w:ins w:id="668" w:author="Ian Mccullough" w:date="2017-04-06T14:37:00Z">
        <w:r w:rsidR="00E35127">
          <w:rPr>
            <w:rFonts w:ascii="Times New Roman" w:eastAsia="Times New Roman" w:hAnsi="Times New Roman" w:cs="Times New Roman"/>
            <w:sz w:val="24"/>
            <w:szCs w:val="24"/>
          </w:rPr>
          <w:t xml:space="preserve"> by </w:t>
        </w:r>
      </w:ins>
      <w:ins w:id="669" w:author="Ian Mccullough" w:date="2017-04-06T14:38:00Z">
        <w:r w:rsidR="004E7902">
          <w:rPr>
            <w:rFonts w:ascii="Times New Roman" w:eastAsia="Times New Roman" w:hAnsi="Times New Roman" w:cs="Times New Roman"/>
            <w:sz w:val="24"/>
            <w:szCs w:val="24"/>
          </w:rPr>
          <w:t>12.5-</w:t>
        </w:r>
      </w:ins>
      <w:ins w:id="670" w:author="Ian Mccullough" w:date="2017-04-06T16:39:00Z">
        <w:r w:rsidR="004E7902">
          <w:rPr>
            <w:rFonts w:ascii="Times New Roman" w:eastAsia="Times New Roman" w:hAnsi="Times New Roman" w:cs="Times New Roman"/>
            <w:sz w:val="24"/>
            <w:szCs w:val="24"/>
          </w:rPr>
          <w:t>41.8</w:t>
        </w:r>
      </w:ins>
      <w:ins w:id="671" w:author="Ian Mccullough" w:date="2017-04-06T14:38:00Z">
        <w:r w:rsidR="00E35127">
          <w:rPr>
            <w:rFonts w:ascii="Times New Roman" w:eastAsia="Times New Roman" w:hAnsi="Times New Roman" w:cs="Times New Roman"/>
            <w:sz w:val="24"/>
            <w:szCs w:val="24"/>
          </w:rPr>
          <w:t>%</w:t>
        </w:r>
      </w:ins>
      <w:ins w:id="672"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673" w:author="Ian Mccullough" w:date="2017-04-06T14:38:00Z">
        <w:r w:rsidR="00E35127">
          <w:rPr>
            <w:rFonts w:ascii="Times New Roman" w:eastAsia="Times New Roman" w:hAnsi="Times New Roman" w:cs="Times New Roman"/>
            <w:sz w:val="24"/>
            <w:szCs w:val="24"/>
          </w:rPr>
          <w:t xml:space="preserve">, reflecting the influence of cold season burial. </w:t>
        </w:r>
      </w:ins>
      <w:ins w:id="674" w:author="Ian Mccullough" w:date="2017-04-06T16:40:00Z">
        <w:r w:rsidR="004E7902">
          <w:rPr>
            <w:rFonts w:ascii="Times New Roman" w:eastAsia="Times New Roman" w:hAnsi="Times New Roman" w:cs="Times New Roman"/>
            <w:sz w:val="24"/>
            <w:szCs w:val="24"/>
          </w:rPr>
          <w:t xml:space="preserve">Monona became a </w:t>
        </w:r>
      </w:ins>
      <w:ins w:id="675" w:author="Ian Mccullough" w:date="2017-04-06T17:01:00Z">
        <w:r w:rsidR="00D52901">
          <w:rPr>
            <w:rFonts w:ascii="Times New Roman" w:eastAsia="Times New Roman" w:hAnsi="Times New Roman" w:cs="Times New Roman"/>
            <w:sz w:val="24"/>
            <w:szCs w:val="24"/>
          </w:rPr>
          <w:t xml:space="preserve">substantially </w:t>
        </w:r>
      </w:ins>
      <w:ins w:id="676"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677"/>
      <w:ins w:id="678" w:author="Ian Mccullough" w:date="2017-04-06T14:39:00Z">
        <w:r w:rsidR="00E35127">
          <w:rPr>
            <w:rFonts w:ascii="Times New Roman" w:eastAsia="Times New Roman" w:hAnsi="Times New Roman" w:cs="Times New Roman"/>
            <w:sz w:val="24"/>
            <w:szCs w:val="24"/>
          </w:rPr>
          <w:t>Toolik</w:t>
        </w:r>
      </w:ins>
      <w:commentRangeEnd w:id="677"/>
      <w:ins w:id="679" w:author="Ian Mccullough" w:date="2017-04-06T16:44:00Z">
        <w:r w:rsidR="004E7902">
          <w:rPr>
            <w:rStyle w:val="CommentReference"/>
          </w:rPr>
          <w:commentReference w:id="677"/>
        </w:r>
      </w:ins>
      <w:ins w:id="680" w:author="Ian Mccullough" w:date="2017-04-06T14:39:00Z">
        <w:r w:rsidR="00E35127">
          <w:rPr>
            <w:rFonts w:ascii="Times New Roman" w:eastAsia="Times New Roman" w:hAnsi="Times New Roman" w:cs="Times New Roman"/>
            <w:sz w:val="24"/>
            <w:szCs w:val="24"/>
          </w:rPr>
          <w:t xml:space="preserve"> became a</w:t>
        </w:r>
      </w:ins>
      <w:ins w:id="681" w:author="Ian Mccullough" w:date="2017-04-06T14:40:00Z">
        <w:r w:rsidR="00E35127">
          <w:rPr>
            <w:rFonts w:ascii="Times New Roman" w:eastAsia="Times New Roman" w:hAnsi="Times New Roman" w:cs="Times New Roman"/>
            <w:sz w:val="24"/>
            <w:szCs w:val="24"/>
          </w:rPr>
          <w:t xml:space="preserve"> dramatically</w:t>
        </w:r>
      </w:ins>
      <w:ins w:id="682" w:author="Ian Mccullough" w:date="2017-04-06T14:39:00Z">
        <w:r w:rsidR="00E35127">
          <w:rPr>
            <w:rFonts w:ascii="Times New Roman" w:eastAsia="Times New Roman" w:hAnsi="Times New Roman" w:cs="Times New Roman"/>
            <w:sz w:val="24"/>
            <w:szCs w:val="24"/>
          </w:rPr>
          <w:t xml:space="preserve"> smaller source </w:t>
        </w:r>
      </w:ins>
      <w:ins w:id="683" w:author="Ian Mccullough" w:date="2017-04-06T14:40:00Z">
        <w:r w:rsidR="00E35127">
          <w:rPr>
            <w:rFonts w:ascii="Times New Roman" w:eastAsia="Times New Roman" w:hAnsi="Times New Roman" w:cs="Times New Roman"/>
            <w:sz w:val="24"/>
            <w:szCs w:val="24"/>
          </w:rPr>
          <w:t>(</w:t>
        </w:r>
      </w:ins>
      <w:ins w:id="684" w:author="immccull@gmail.com" w:date="2017-04-06T19:45:00Z">
        <w:r w:rsidR="00992E31">
          <w:rPr>
            <w:rFonts w:ascii="Times New Roman" w:eastAsia="Times New Roman" w:hAnsi="Times New Roman" w:cs="Times New Roman"/>
            <w:sz w:val="24"/>
            <w:szCs w:val="24"/>
          </w:rPr>
          <w:t>89.8</w:t>
        </w:r>
      </w:ins>
      <w:ins w:id="685" w:author="Ian Mccullough" w:date="2017-04-06T14:40:00Z">
        <w:r w:rsidR="00E35127">
          <w:rPr>
            <w:rFonts w:ascii="Times New Roman" w:eastAsia="Times New Roman" w:hAnsi="Times New Roman" w:cs="Times New Roman"/>
            <w:sz w:val="24"/>
            <w:szCs w:val="24"/>
          </w:rPr>
          <w:t xml:space="preserve">%) </w:t>
        </w:r>
      </w:ins>
      <w:ins w:id="686" w:author="Ian Mccullough" w:date="2017-04-06T14:39:00Z">
        <w:r w:rsidR="004E7902">
          <w:rPr>
            <w:rFonts w:ascii="Times New Roman" w:eastAsia="Times New Roman" w:hAnsi="Times New Roman" w:cs="Times New Roman"/>
            <w:sz w:val="24"/>
            <w:szCs w:val="24"/>
          </w:rPr>
          <w:t>during May-August alone.</w:t>
        </w:r>
      </w:ins>
      <w:ins w:id="687" w:author="Ian Mccullough" w:date="2017-04-06T14:40:00Z">
        <w:r w:rsidR="00E35127">
          <w:rPr>
            <w:rFonts w:ascii="Times New Roman" w:eastAsia="Times New Roman" w:hAnsi="Times New Roman" w:cs="Times New Roman"/>
            <w:sz w:val="24"/>
            <w:szCs w:val="24"/>
          </w:rPr>
          <w:t xml:space="preserve"> </w:t>
        </w:r>
      </w:ins>
      <w:ins w:id="688" w:author="Ian Mccullough" w:date="2017-04-06T16:45:00Z">
        <w:r w:rsidR="003071E2">
          <w:rPr>
            <w:rFonts w:ascii="Times New Roman" w:eastAsia="Times New Roman" w:hAnsi="Times New Roman" w:cs="Times New Roman"/>
            <w:sz w:val="24"/>
            <w:szCs w:val="24"/>
          </w:rPr>
          <w:lastRenderedPageBreak/>
          <w:t>Although these results highlight</w:t>
        </w:r>
      </w:ins>
      <w:ins w:id="689" w:author="immccull@gmail.com" w:date="2017-04-06T19:56:00Z">
        <w:r w:rsidR="00655213">
          <w:rPr>
            <w:rFonts w:ascii="Times New Roman" w:eastAsia="Times New Roman" w:hAnsi="Times New Roman" w:cs="Times New Roman"/>
            <w:sz w:val="24"/>
            <w:szCs w:val="24"/>
          </w:rPr>
          <w:t>ed</w:t>
        </w:r>
      </w:ins>
      <w:ins w:id="690"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691" w:author="Ian Mccullough" w:date="2017-04-06T16:55:00Z">
        <w:r w:rsidR="00D52901">
          <w:rPr>
            <w:rFonts w:ascii="Times New Roman" w:eastAsia="Times New Roman" w:hAnsi="Times New Roman" w:cs="Times New Roman"/>
            <w:sz w:val="24"/>
            <w:szCs w:val="24"/>
          </w:rPr>
          <w:t>are still uncertain</w:t>
        </w:r>
      </w:ins>
      <w:ins w:id="692" w:author="Ian Mccullough" w:date="2017-04-06T16:45:00Z">
        <w:r w:rsidR="003071E2">
          <w:rPr>
            <w:rFonts w:ascii="Times New Roman" w:eastAsia="Times New Roman" w:hAnsi="Times New Roman" w:cs="Times New Roman"/>
            <w:sz w:val="24"/>
            <w:szCs w:val="24"/>
          </w:rPr>
          <w:t xml:space="preserve"> due to uncertainty associated with </w:t>
        </w:r>
      </w:ins>
      <w:ins w:id="693" w:author="Ian Mccullough" w:date="2017-04-06T16:50:00Z">
        <w:r w:rsidR="003071E2">
          <w:rPr>
            <w:rFonts w:ascii="Times New Roman" w:eastAsia="Times New Roman" w:hAnsi="Times New Roman" w:cs="Times New Roman"/>
            <w:sz w:val="24"/>
            <w:szCs w:val="24"/>
          </w:rPr>
          <w:t xml:space="preserve">modeling </w:t>
        </w:r>
      </w:ins>
      <w:ins w:id="694" w:author="Ian Mccullough" w:date="2017-04-06T16:45:00Z">
        <w:r w:rsidR="003071E2">
          <w:rPr>
            <w:rFonts w:ascii="Times New Roman" w:eastAsia="Times New Roman" w:hAnsi="Times New Roman" w:cs="Times New Roman"/>
            <w:sz w:val="24"/>
            <w:szCs w:val="24"/>
          </w:rPr>
          <w:t>metabolic activity outside the main growing season.</w:t>
        </w:r>
      </w:ins>
      <w:ins w:id="695" w:author="Ian Mccullough" w:date="2017-04-06T16:49:00Z">
        <w:r w:rsidR="003071E2">
          <w:rPr>
            <w:rFonts w:ascii="Times New Roman" w:eastAsia="Times New Roman" w:hAnsi="Times New Roman" w:cs="Times New Roman"/>
            <w:sz w:val="24"/>
            <w:szCs w:val="24"/>
          </w:rPr>
          <w:t xml:space="preserve"> </w:t>
        </w:r>
      </w:ins>
      <w:commentRangeStart w:id="696"/>
      <w:ins w:id="697"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698" w:author="Ian Mccullough" w:date="2017-04-06T17:02:00Z">
        <w:r w:rsidR="00D52901">
          <w:rPr>
            <w:rFonts w:ascii="Times New Roman" w:eastAsia="Times New Roman" w:hAnsi="Times New Roman" w:cs="Times New Roman"/>
            <w:sz w:val="24"/>
            <w:szCs w:val="24"/>
          </w:rPr>
          <w:t>t</w:t>
        </w:r>
      </w:ins>
      <w:ins w:id="699" w:author="Ian Mccullough" w:date="2017-04-06T17:01:00Z">
        <w:r w:rsidR="00D52901">
          <w:rPr>
            <w:rFonts w:ascii="Times New Roman" w:eastAsia="Times New Roman" w:hAnsi="Times New Roman" w:cs="Times New Roman"/>
            <w:sz w:val="24"/>
            <w:szCs w:val="24"/>
          </w:rPr>
          <w:t xml:space="preserve">er. </w:t>
        </w:r>
      </w:ins>
      <w:ins w:id="700"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701" w:author="Ian Mccullough" w:date="2017-04-06T16:50:00Z">
        <w:r w:rsidR="003071E2">
          <w:rPr>
            <w:rFonts w:ascii="Times New Roman" w:eastAsia="Times New Roman" w:hAnsi="Times New Roman" w:cs="Times New Roman"/>
            <w:sz w:val="24"/>
            <w:szCs w:val="24"/>
          </w:rPr>
          <w:t>unproductive, sub</w:t>
        </w:r>
      </w:ins>
      <w:ins w:id="702" w:author="Ian Mccullough" w:date="2017-04-06T16:49:00Z">
        <w:r w:rsidR="003071E2">
          <w:rPr>
            <w:rFonts w:ascii="Times New Roman" w:eastAsia="Times New Roman" w:hAnsi="Times New Roman" w:cs="Times New Roman"/>
            <w:sz w:val="24"/>
            <w:szCs w:val="24"/>
          </w:rPr>
          <w:t>arctic lake</w:t>
        </w:r>
      </w:ins>
      <w:ins w:id="703" w:author="Ian Mccullough" w:date="2017-04-06T16:50:00Z">
        <w:r w:rsidR="003071E2">
          <w:rPr>
            <w:rFonts w:ascii="Times New Roman" w:eastAsia="Times New Roman" w:hAnsi="Times New Roman" w:cs="Times New Roman"/>
            <w:sz w:val="24"/>
            <w:szCs w:val="24"/>
          </w:rPr>
          <w:t>.</w:t>
        </w:r>
      </w:ins>
      <w:ins w:id="704" w:author="Ian Mccullough" w:date="2017-04-06T14:39:00Z">
        <w:r w:rsidR="00E35127">
          <w:rPr>
            <w:rFonts w:ascii="Times New Roman" w:eastAsia="Times New Roman" w:hAnsi="Times New Roman" w:cs="Times New Roman"/>
            <w:sz w:val="24"/>
            <w:szCs w:val="24"/>
          </w:rPr>
          <w:t xml:space="preserve"> </w:t>
        </w:r>
      </w:ins>
      <w:commentRangeEnd w:id="696"/>
      <w:r w:rsidR="0001345B">
        <w:rPr>
          <w:rStyle w:val="CommentReference"/>
        </w:rPr>
        <w:commentReference w:id="696"/>
      </w:r>
    </w:p>
    <w:p w:rsidR="00DC1A14" w:rsidRDefault="00DC1A14">
      <w:pPr>
        <w:spacing w:line="480" w:lineRule="auto"/>
        <w:rPr>
          <w:ins w:id="705" w:author="Paul Hanson" w:date="2017-04-05T12:11:00Z"/>
          <w:rFonts w:ascii="Times New Roman" w:eastAsia="Times New Roman" w:hAnsi="Times New Roman" w:cs="Times New Roman"/>
          <w:sz w:val="24"/>
          <w:szCs w:val="24"/>
        </w:rPr>
      </w:pPr>
    </w:p>
    <w:p w:rsidR="00CA6BD2" w:rsidRDefault="00CA6BD2">
      <w:pPr>
        <w:spacing w:line="480" w:lineRule="auto"/>
        <w:rPr>
          <w:ins w:id="706" w:author="Paul Hanson" w:date="2017-04-05T13:58:00Z"/>
          <w:rFonts w:ascii="Times New Roman" w:eastAsia="Times New Roman" w:hAnsi="Times New Roman" w:cs="Times New Roman"/>
          <w:sz w:val="24"/>
          <w:szCs w:val="24"/>
        </w:rPr>
      </w:pPr>
      <w:ins w:id="707" w:author="Paul Hanson" w:date="2017-04-05T12:11:00Z">
        <w:r>
          <w:rPr>
            <w:rFonts w:ascii="Times New Roman" w:eastAsia="Times New Roman" w:hAnsi="Times New Roman" w:cs="Times New Roman"/>
            <w:sz w:val="24"/>
            <w:szCs w:val="24"/>
          </w:rPr>
          <w:tab/>
        </w:r>
        <w:commentRangeStart w:id="708"/>
        <w:commentRangeStart w:id="709"/>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708"/>
      <w:r w:rsidR="00E44214">
        <w:rPr>
          <w:rStyle w:val="CommentReference"/>
        </w:rPr>
        <w:commentReference w:id="708"/>
      </w:r>
      <w:commentRangeEnd w:id="709"/>
      <w:r w:rsidR="00ED7AC2">
        <w:rPr>
          <w:rStyle w:val="CommentReference"/>
        </w:rPr>
        <w:commentReference w:id="709"/>
      </w:r>
      <w:ins w:id="710" w:author="Paul Hanson" w:date="2017-04-05T12:11:00Z">
        <w:r>
          <w:rPr>
            <w:rFonts w:ascii="Times New Roman" w:eastAsia="Times New Roman" w:hAnsi="Times New Roman" w:cs="Times New Roman"/>
            <w:sz w:val="24"/>
            <w:szCs w:val="24"/>
          </w:rPr>
          <w:t xml:space="preserve">There are at least three scales of variability in this study </w:t>
        </w:r>
      </w:ins>
      <w:ins w:id="711" w:author="Paul Hanson" w:date="2017-04-05T12:12:00Z">
        <w:r>
          <w:rPr>
            <w:rFonts w:ascii="Times New Roman" w:eastAsia="Times New Roman" w:hAnsi="Times New Roman" w:cs="Times New Roman"/>
            <w:sz w:val="24"/>
            <w:szCs w:val="24"/>
          </w:rPr>
          <w:t>–</w:t>
        </w:r>
      </w:ins>
      <w:ins w:id="712" w:author="Paul Hanson" w:date="2017-04-05T12:11:00Z">
        <w:r>
          <w:rPr>
            <w:rFonts w:ascii="Times New Roman" w:eastAsia="Times New Roman" w:hAnsi="Times New Roman" w:cs="Times New Roman"/>
            <w:sz w:val="24"/>
            <w:szCs w:val="24"/>
          </w:rPr>
          <w:t xml:space="preserve"> </w:t>
        </w:r>
      </w:ins>
      <w:ins w:id="713" w:author="Paul Hanson" w:date="2017-04-05T12:12:00Z">
        <w:r>
          <w:rPr>
            <w:rFonts w:ascii="Times New Roman" w:eastAsia="Times New Roman" w:hAnsi="Times New Roman" w:cs="Times New Roman"/>
            <w:sz w:val="24"/>
            <w:szCs w:val="24"/>
          </w:rPr>
          <w:t xml:space="preserve">(1) </w:t>
        </w:r>
      </w:ins>
      <w:ins w:id="714" w:author="Paul Hanson" w:date="2017-04-05T12:11:00Z">
        <w:r>
          <w:rPr>
            <w:rFonts w:ascii="Times New Roman" w:eastAsia="Times New Roman" w:hAnsi="Times New Roman" w:cs="Times New Roman"/>
            <w:sz w:val="24"/>
            <w:szCs w:val="24"/>
          </w:rPr>
          <w:t xml:space="preserve">the </w:t>
        </w:r>
      </w:ins>
      <w:ins w:id="715"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716"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717" w:author="Paul Hanson" w:date="2017-04-05T12:14:00Z">
        <w:r w:rsidR="00F97953">
          <w:rPr>
            <w:rFonts w:ascii="Times New Roman" w:eastAsia="Times New Roman" w:hAnsi="Times New Roman" w:cs="Times New Roman"/>
            <w:sz w:val="24"/>
            <w:szCs w:val="24"/>
          </w:rPr>
          <w:t xml:space="preserve">Within the scope of our model, we have upper and lower  bounds for burial, unless there is a hidden POC load, which there may very well be.  I suspect that the distribution of our loads is pretty normal looking (we could check this).  How wrong would we be if there </w:t>
        </w:r>
        <w:proofErr w:type="gramStart"/>
        <w:r w:rsidR="00F97953">
          <w:rPr>
            <w:rFonts w:ascii="Times New Roman" w:eastAsia="Times New Roman" w:hAnsi="Times New Roman" w:cs="Times New Roman"/>
            <w:sz w:val="24"/>
            <w:szCs w:val="24"/>
          </w:rPr>
          <w:t>were a long tail</w:t>
        </w:r>
        <w:proofErr w:type="gramEnd"/>
        <w:r w:rsidR="00F97953">
          <w:rPr>
            <w:rFonts w:ascii="Times New Roman" w:eastAsia="Times New Roman" w:hAnsi="Times New Roman" w:cs="Times New Roman"/>
            <w:sz w:val="24"/>
            <w:szCs w:val="24"/>
          </w:rPr>
          <w:t xml:space="preserve"> to the </w:t>
        </w:r>
        <w:commentRangeStart w:id="718"/>
        <w:r w:rsidR="00F97953">
          <w:rPr>
            <w:rFonts w:ascii="Times New Roman" w:eastAsia="Times New Roman" w:hAnsi="Times New Roman" w:cs="Times New Roman"/>
            <w:sz w:val="24"/>
            <w:szCs w:val="24"/>
          </w:rPr>
          <w:t>distribution</w:t>
        </w:r>
      </w:ins>
      <w:commentRangeEnd w:id="718"/>
      <w:r w:rsidR="000F7586">
        <w:rPr>
          <w:rStyle w:val="CommentReference"/>
        </w:rPr>
        <w:commentReference w:id="718"/>
      </w:r>
      <w:ins w:id="719" w:author="Paul Hanson" w:date="2017-04-05T12:14:00Z">
        <w:r w:rsidR="00F97953">
          <w:rPr>
            <w:rFonts w:ascii="Times New Roman" w:eastAsia="Times New Roman" w:hAnsi="Times New Roman" w:cs="Times New Roman"/>
            <w:sz w:val="24"/>
            <w:szCs w:val="24"/>
          </w:rPr>
          <w:t>?]</w:t>
        </w:r>
      </w:ins>
    </w:p>
    <w:p w:rsidR="00E44214" w:rsidRDefault="00092D76">
      <w:pPr>
        <w:spacing w:line="480" w:lineRule="auto"/>
        <w:rPr>
          <w:rFonts w:ascii="Times New Roman" w:eastAsia="Times New Roman" w:hAnsi="Times New Roman" w:cs="Times New Roman"/>
          <w:sz w:val="24"/>
          <w:szCs w:val="24"/>
        </w:rPr>
      </w:pPr>
      <w:ins w:id="720" w:author="Paul Hanson" w:date="2017-04-05T13:58:00Z">
        <w:r>
          <w:rPr>
            <w:rFonts w:ascii="Times New Roman" w:eastAsia="Times New Roman" w:hAnsi="Times New Roman" w:cs="Times New Roman"/>
            <w:sz w:val="24"/>
            <w:szCs w:val="24"/>
          </w:rPr>
          <w:tab/>
          <w:t>[Discussion about the loads.  How much might we be off by?</w:t>
        </w:r>
      </w:ins>
      <w:ins w:id="721" w:author="Paul Hanson" w:date="2017-04-05T14:07:00Z">
        <w:r w:rsidR="00C13497">
          <w:rPr>
            <w:rFonts w:ascii="Times New Roman" w:eastAsia="Times New Roman" w:hAnsi="Times New Roman" w:cs="Times New Roman"/>
            <w:sz w:val="24"/>
            <w:szCs w:val="24"/>
          </w:rPr>
          <w:t xml:space="preserve"> Looking at Table  2, </w:t>
        </w:r>
        <w:commentRangeStart w:id="722"/>
        <w:commentRangeStart w:id="723"/>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722"/>
      <w:r w:rsidR="00BB19C3">
        <w:rPr>
          <w:rStyle w:val="CommentReference"/>
        </w:rPr>
        <w:commentReference w:id="722"/>
      </w:r>
      <w:commentRangeEnd w:id="723"/>
      <w:r w:rsidR="00ED7AC2">
        <w:rPr>
          <w:rStyle w:val="CommentReference"/>
        </w:rPr>
        <w:commentReference w:id="723"/>
      </w:r>
      <w:ins w:id="724"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725"/>
        <w:r w:rsidR="00C13497">
          <w:rPr>
            <w:rFonts w:ascii="Times New Roman" w:eastAsia="Times New Roman" w:hAnsi="Times New Roman" w:cs="Times New Roman"/>
            <w:bCs/>
            <w:sz w:val="24"/>
            <w:szCs w:val="24"/>
          </w:rPr>
          <w:t>high</w:t>
        </w:r>
      </w:ins>
      <w:commentRangeEnd w:id="725"/>
      <w:r w:rsidR="009929C5">
        <w:rPr>
          <w:rStyle w:val="CommentReference"/>
        </w:rPr>
        <w:commentReference w:id="725"/>
      </w:r>
      <w:ins w:id="726" w:author="Paul Hanson" w:date="2017-04-05T14:07:00Z">
        <w:r w:rsidR="00C13497">
          <w:rPr>
            <w:rFonts w:ascii="Times New Roman" w:eastAsia="Times New Roman" w:hAnsi="Times New Roman" w:cs="Times New Roman"/>
            <w:bCs/>
            <w:sz w:val="24"/>
            <w:szCs w:val="24"/>
          </w:rPr>
          <w:t>. How do our loads compare to loads in other studies?]</w:t>
        </w:r>
      </w:ins>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commentRangeStart w:id="727"/>
      <w:commentRangeStart w:id="728"/>
      <w:r>
        <w:rPr>
          <w:rFonts w:ascii="Times New Roman" w:eastAsia="Times New Roman" w:hAnsi="Times New Roman" w:cs="Times New Roman"/>
          <w:sz w:val="24"/>
          <w:szCs w:val="24"/>
        </w:rPr>
        <w:t xml:space="preserve">When respiration exceeds burial, this excess OC exits the lake and provides OC inputs to other landscape features such as streams or lakes. </w:t>
      </w:r>
      <w:commentRangeEnd w:id="727"/>
      <w:r w:rsidR="0001345B">
        <w:rPr>
          <w:rStyle w:val="CommentReference"/>
        </w:rPr>
        <w:commentReference w:id="727"/>
      </w:r>
      <w:commentRangeEnd w:id="728"/>
      <w:r w:rsidR="00F51E00">
        <w:rPr>
          <w:rStyle w:val="CommentReference"/>
        </w:rPr>
        <w:commentReference w:id="728"/>
      </w:r>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729"/>
      <w:commentRangeStart w:id="730"/>
      <w:commentRangeStart w:id="731"/>
      <w:r>
        <w:rPr>
          <w:rFonts w:ascii="Times New Roman" w:eastAsia="Times New Roman" w:hAnsi="Times New Roman" w:cs="Times New Roman"/>
          <w:sz w:val="24"/>
          <w:szCs w:val="24"/>
        </w:rPr>
        <w:lastRenderedPageBreak/>
        <w:t xml:space="preserve">Allochthonous loads already appear to be the dominant forcing of OC budgets in </w:t>
      </w:r>
      <w:del w:id="732" w:author="Ana Morales" w:date="2017-04-10T13:35:00Z">
        <w:r w:rsidDel="00ED0A6D">
          <w:rPr>
            <w:rFonts w:ascii="Times New Roman" w:eastAsia="Times New Roman" w:hAnsi="Times New Roman" w:cs="Times New Roman"/>
            <w:sz w:val="24"/>
            <w:szCs w:val="24"/>
          </w:rPr>
          <w:delText xml:space="preserve">most </w:delText>
        </w:r>
      </w:del>
      <w:ins w:id="733" w:author="Ana Morales" w:date="2017-04-10T13:35:00Z">
        <w:r w:rsidR="00ED0A6D">
          <w:rPr>
            <w:rFonts w:ascii="Times New Roman" w:eastAsia="Times New Roman" w:hAnsi="Times New Roman" w:cs="Times New Roman"/>
            <w:sz w:val="24"/>
            <w:szCs w:val="24"/>
          </w:rPr>
          <w:t xml:space="preserve">northern temperate </w:t>
        </w:r>
      </w:ins>
      <w:r>
        <w:rPr>
          <w:rFonts w:ascii="Times New Roman" w:eastAsia="Times New Roman" w:hAnsi="Times New Roman" w:cs="Times New Roman"/>
          <w:sz w:val="24"/>
          <w:szCs w:val="24"/>
        </w:rPr>
        <w:t xml:space="preserve">lakes, </w:t>
      </w:r>
      <w:del w:id="734" w:author="Ana Morales" w:date="2017-04-10T13:36:00Z">
        <w:r w:rsidDel="00284F61">
          <w:rPr>
            <w:rFonts w:ascii="Times New Roman" w:eastAsia="Times New Roman" w:hAnsi="Times New Roman" w:cs="Times New Roman"/>
            <w:sz w:val="24"/>
            <w:szCs w:val="24"/>
          </w:rPr>
          <w:delText>so lakes</w:delText>
        </w:r>
      </w:del>
      <w:ins w:id="735" w:author="Ana Morales" w:date="2017-04-10T13:36:00Z">
        <w:r w:rsidR="00284F61">
          <w:rPr>
            <w:rFonts w:ascii="Times New Roman" w:eastAsia="Times New Roman" w:hAnsi="Times New Roman" w:cs="Times New Roman"/>
            <w:sz w:val="24"/>
            <w:szCs w:val="24"/>
          </w:rPr>
          <w:t>which</w:t>
        </w:r>
      </w:ins>
      <w:r>
        <w:rPr>
          <w:rFonts w:ascii="Times New Roman" w:eastAsia="Times New Roman" w:hAnsi="Times New Roman" w:cs="Times New Roman"/>
          <w:sz w:val="24"/>
          <w:szCs w:val="24"/>
        </w:rPr>
        <w:t xml:space="preserve"> may experience increases in both allochthony and autochthony under climate warming</w:t>
      </w:r>
      <w:commentRangeEnd w:id="729"/>
      <w:r w:rsidR="0094040E">
        <w:rPr>
          <w:rStyle w:val="CommentReference"/>
        </w:rPr>
        <w:commentReference w:id="729"/>
      </w:r>
      <w:r>
        <w:rPr>
          <w:rFonts w:ascii="Times New Roman" w:eastAsia="Times New Roman" w:hAnsi="Times New Roman" w:cs="Times New Roman"/>
          <w:sz w:val="24"/>
          <w:szCs w:val="24"/>
        </w:rPr>
        <w:t xml:space="preserve">. </w:t>
      </w:r>
      <w:commentRangeStart w:id="736"/>
      <w:commentRangeEnd w:id="730"/>
      <w:r w:rsidR="00EB7B6D">
        <w:rPr>
          <w:rStyle w:val="CommentReference"/>
        </w:rPr>
        <w:commentReference w:id="730"/>
      </w:r>
      <w:commentRangeEnd w:id="731"/>
      <w:r w:rsidR="00284F61">
        <w:rPr>
          <w:rStyle w:val="CommentReference"/>
        </w:rPr>
        <w:commentReference w:id="731"/>
      </w:r>
      <w:r>
        <w:rPr>
          <w:rFonts w:ascii="Times New Roman" w:eastAsia="Times New Roman" w:hAnsi="Times New Roman" w:cs="Times New Roman"/>
          <w:sz w:val="24"/>
          <w:szCs w:val="24"/>
        </w:rPr>
        <w:t>Further, the turnover rate of autochthonous OC in lakes is faster than for allochthonous OC (</w:t>
      </w:r>
      <w:ins w:id="737" w:author="Ana Morales" w:date="2017-04-10T13:30:00Z">
        <w:r w:rsidR="00884BD2">
          <w:rPr>
            <w:rFonts w:ascii="Times New Roman" w:eastAsia="Times New Roman" w:hAnsi="Times New Roman" w:cs="Times New Roman"/>
            <w:sz w:val="24"/>
            <w:szCs w:val="24"/>
          </w:rPr>
          <w:t xml:space="preserve">Attermeyer et al. 2010, and </w:t>
        </w:r>
      </w:ins>
      <w:r>
        <w:rPr>
          <w:rFonts w:ascii="Times New Roman" w:eastAsia="Times New Roman" w:hAnsi="Times New Roman" w:cs="Times New Roman"/>
          <w:sz w:val="24"/>
          <w:szCs w:val="24"/>
        </w:rPr>
        <w:t xml:space="preserve">based on respective respiration parameters). </w:t>
      </w:r>
      <w:commentRangeStart w:id="738"/>
      <w:commentRangeStart w:id="739"/>
      <w:r>
        <w:rPr>
          <w:rFonts w:ascii="Times New Roman" w:eastAsia="Times New Roman" w:hAnsi="Times New Roman" w:cs="Times New Roman"/>
          <w:sz w:val="24"/>
          <w:szCs w:val="24"/>
        </w:rPr>
        <w:t>As such, increases in lake productivity could rapidly increase allochthonous inputs to other lakes.</w:t>
      </w:r>
      <w:commentRangeEnd w:id="738"/>
      <w:r w:rsidR="00660F4B">
        <w:rPr>
          <w:rStyle w:val="CommentReference"/>
        </w:rPr>
        <w:commentReference w:id="738"/>
      </w:r>
      <w:commentRangeEnd w:id="736"/>
      <w:commentRangeEnd w:id="739"/>
      <w:r w:rsidR="0094040E">
        <w:rPr>
          <w:rStyle w:val="CommentReference"/>
        </w:rPr>
        <w:commentReference w:id="736"/>
      </w:r>
      <w:r w:rsidR="00EF0591">
        <w:rPr>
          <w:rStyle w:val="CommentReference"/>
        </w:rPr>
        <w:commentReference w:id="739"/>
      </w:r>
    </w:p>
    <w:p w:rsidR="0032009C" w:rsidRDefault="00B80037">
      <w:pPr>
        <w:pStyle w:val="Heading3"/>
        <w:spacing w:line="480" w:lineRule="auto"/>
        <w:contextualSpacing w:val="0"/>
        <w:rPr>
          <w:rFonts w:ascii="Times New Roman" w:eastAsia="Times New Roman" w:hAnsi="Times New Roman" w:cs="Times New Roman"/>
          <w:i/>
          <w:sz w:val="24"/>
          <w:szCs w:val="24"/>
        </w:rPr>
      </w:pPr>
      <w:bookmarkStart w:id="740" w:name="_3s028hwr8v82" w:colFirst="0" w:colLast="0"/>
      <w:bookmarkStart w:id="741" w:name="_vg8pldrl49h3" w:colFirst="0" w:colLast="0"/>
      <w:bookmarkEnd w:id="740"/>
      <w:bookmarkEnd w:id="741"/>
      <w:r>
        <w:rPr>
          <w:rFonts w:ascii="Times New Roman" w:eastAsia="Times New Roman" w:hAnsi="Times New Roman" w:cs="Times New Roman"/>
          <w:i/>
          <w:sz w:val="24"/>
          <w:szCs w:val="24"/>
        </w:rPr>
        <w:t>On-going research needs and future implications</w:t>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742" w:author="Ana Morales" w:date="2017-04-10T13:44:00Z">
        <w:r w:rsidDel="00C414F0">
          <w:rPr>
            <w:rFonts w:ascii="Times New Roman" w:eastAsia="Times New Roman" w:hAnsi="Times New Roman" w:cs="Times New Roman"/>
            <w:sz w:val="24"/>
            <w:szCs w:val="24"/>
          </w:rPr>
          <w:delText xml:space="preserve">Although we believe this </w:delText>
        </w:r>
      </w:del>
      <w:ins w:id="743" w:author="Ana Morales" w:date="2017-04-10T13:44:00Z">
        <w:r w:rsidR="00C414F0">
          <w:rPr>
            <w:rFonts w:ascii="Times New Roman" w:eastAsia="Times New Roman" w:hAnsi="Times New Roman" w:cs="Times New Roman"/>
            <w:sz w:val="24"/>
            <w:szCs w:val="24"/>
          </w:rPr>
          <w:t xml:space="preserve">Our </w:t>
        </w:r>
      </w:ins>
      <w:r>
        <w:rPr>
          <w:rFonts w:ascii="Times New Roman" w:eastAsia="Times New Roman" w:hAnsi="Times New Roman" w:cs="Times New Roman"/>
          <w:sz w:val="24"/>
          <w:szCs w:val="24"/>
        </w:rPr>
        <w:t>work is an important advance in terms of understanding the fates of OC across aquatic ecosystems and landscapes</w:t>
      </w:r>
      <w:del w:id="744" w:author="Ana Morales" w:date="2017-04-10T13:44:00Z">
        <w:r w:rsidDel="00C414F0">
          <w:rPr>
            <w:rFonts w:ascii="Times New Roman" w:eastAsia="Times New Roman" w:hAnsi="Times New Roman" w:cs="Times New Roman"/>
            <w:sz w:val="24"/>
            <w:szCs w:val="24"/>
          </w:rPr>
          <w:delText xml:space="preserve">, </w:delText>
        </w:r>
      </w:del>
      <w:ins w:id="745" w:author="Ana Morales" w:date="2017-04-10T13:44:00Z">
        <w:r w:rsidR="00C414F0">
          <w:rPr>
            <w:rFonts w:ascii="Times New Roman" w:eastAsia="Times New Roman" w:hAnsi="Times New Roman" w:cs="Times New Roman"/>
            <w:sz w:val="24"/>
            <w:szCs w:val="24"/>
          </w:rPr>
          <w:t xml:space="preserve">. However, </w:t>
        </w:r>
      </w:ins>
      <w:r>
        <w:rPr>
          <w:rFonts w:ascii="Times New Roman" w:eastAsia="Times New Roman" w:hAnsi="Times New Roman" w:cs="Times New Roman"/>
          <w:sz w:val="24"/>
          <w:szCs w:val="24"/>
        </w:rPr>
        <w:t xml:space="preserve">we </w:t>
      </w:r>
      <w:del w:id="746" w:author="Ana Morales" w:date="2017-04-10T13:44:00Z">
        <w:r w:rsidDel="00C414F0">
          <w:rPr>
            <w:rFonts w:ascii="Times New Roman" w:eastAsia="Times New Roman" w:hAnsi="Times New Roman" w:cs="Times New Roman"/>
            <w:sz w:val="24"/>
            <w:szCs w:val="24"/>
          </w:rPr>
          <w:delText xml:space="preserve">also </w:delText>
        </w:r>
      </w:del>
      <w:ins w:id="747" w:author="Ana Morales" w:date="2017-04-10T13:44:00Z">
        <w:r w:rsidR="00C414F0">
          <w:rPr>
            <w:rFonts w:ascii="Times New Roman" w:eastAsia="Times New Roman" w:hAnsi="Times New Roman" w:cs="Times New Roman"/>
            <w:sz w:val="24"/>
            <w:szCs w:val="24"/>
          </w:rPr>
          <w:t xml:space="preserve">did </w:t>
        </w:r>
      </w:ins>
      <w:r>
        <w:rPr>
          <w:rFonts w:ascii="Times New Roman" w:eastAsia="Times New Roman" w:hAnsi="Times New Roman" w:cs="Times New Roman"/>
          <w:sz w:val="24"/>
          <w:szCs w:val="24"/>
        </w:rPr>
        <w:t>encounter</w:t>
      </w:r>
      <w:del w:id="748" w:author="Ana Morales" w:date="2017-04-10T13:44:00Z">
        <w:r w:rsidDel="00C414F0">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w:t>
      </w:r>
      <w:del w:id="749" w:author="Kait Farrell" w:date="2017-04-13T17:14:00Z">
        <w:r w:rsidDel="00E07661">
          <w:rPr>
            <w:rFonts w:ascii="Times New Roman" w:eastAsia="Times New Roman" w:hAnsi="Times New Roman" w:cs="Times New Roman"/>
            <w:sz w:val="24"/>
            <w:szCs w:val="24"/>
          </w:rPr>
          <w:delText xml:space="preserve">most </w:delText>
        </w:r>
      </w:del>
      <w:ins w:id="750" w:author="Kait Farrell" w:date="2017-04-13T17:14:00Z">
        <w:r w:rsidR="00E07661">
          <w:rPr>
            <w:rFonts w:ascii="Times New Roman" w:eastAsia="Times New Roman" w:hAnsi="Times New Roman" w:cs="Times New Roman"/>
            <w:sz w:val="24"/>
            <w:szCs w:val="24"/>
          </w:rPr>
          <w:t xml:space="preserve">least </w:t>
        </w:r>
      </w:ins>
      <w:del w:id="751" w:author="Kait Farrell" w:date="2017-04-13T17:14:00Z">
        <w:r w:rsidDel="00E07661">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ins w:id="752" w:author="zutao yang" w:date="2017-04-15T16:47:00Z">
        <w:r w:rsidR="00B56630">
          <w:rPr>
            <w:rFonts w:ascii="Times New Roman" w:eastAsia="Times New Roman" w:hAnsi="Times New Roman" w:cs="Times New Roman"/>
            <w:sz w:val="24"/>
            <w:szCs w:val="24"/>
          </w:rPr>
          <w:t xml:space="preserve">in </w:t>
        </w:r>
      </w:ins>
      <w:r w:rsidR="00D234CD">
        <w:rPr>
          <w:rFonts w:ascii="Times New Roman" w:eastAsia="Times New Roman" w:hAnsi="Times New Roman" w:cs="Times New Roman"/>
          <w:sz w:val="24"/>
          <w:szCs w:val="24"/>
        </w:rPr>
        <w:t>inflow</w:t>
      </w:r>
      <w:ins w:id="753" w:author="zutao yang" w:date="2017-04-15T16:48:00Z">
        <w:r w:rsidR="00B56630">
          <w:rPr>
            <w:rFonts w:ascii="Times New Roman" w:eastAsia="Times New Roman" w:hAnsi="Times New Roman" w:cs="Times New Roman"/>
            <w:sz w:val="24"/>
            <w:szCs w:val="24"/>
          </w:rPr>
          <w:t>s</w:t>
        </w:r>
      </w:ins>
      <w:r w:rsidR="00D234CD">
        <w:rPr>
          <w:rFonts w:ascii="Times New Roman" w:eastAsia="Times New Roman" w:hAnsi="Times New Roman" w:cs="Times New Roman"/>
          <w:sz w:val="24"/>
          <w:szCs w:val="24"/>
        </w:rPr>
        <w:t xml:space="preserve"> </w:t>
      </w:r>
      <w:del w:id="754" w:author="zutao yang" w:date="2017-04-15T16:48:00Z">
        <w:r w:rsidR="00D234CD" w:rsidDel="00B56630">
          <w:rPr>
            <w:rFonts w:ascii="Times New Roman" w:eastAsia="Times New Roman" w:hAnsi="Times New Roman" w:cs="Times New Roman"/>
            <w:sz w:val="24"/>
            <w:szCs w:val="24"/>
          </w:rPr>
          <w:delText xml:space="preserve">data </w:delText>
        </w:r>
      </w:del>
      <w:r w:rsidR="00D234CD">
        <w:rPr>
          <w:rFonts w:ascii="Times New Roman" w:eastAsia="Times New Roman" w:hAnsi="Times New Roman" w:cs="Times New Roman"/>
          <w:sz w:val="24"/>
          <w:szCs w:val="24"/>
        </w:rPr>
        <w:t>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w:t>
      </w:r>
      <w:r>
        <w:rPr>
          <w:rFonts w:ascii="Times New Roman" w:eastAsia="Times New Roman" w:hAnsi="Times New Roman" w:cs="Times New Roman"/>
          <w:sz w:val="24"/>
          <w:szCs w:val="24"/>
        </w:rPr>
        <w:lastRenderedPageBreak/>
        <w:t xml:space="preserve">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w:t>
      </w:r>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rsidR="0032009C" w:rsidRDefault="00B80037">
      <w:pPr>
        <w:spacing w:line="480" w:lineRule="auto"/>
        <w:ind w:firstLine="720"/>
        <w:rPr>
          <w:rFonts w:ascii="Times New Roman" w:eastAsia="Times New Roman" w:hAnsi="Times New Roman" w:cs="Times New Roman"/>
          <w:sz w:val="24"/>
          <w:szCs w:val="24"/>
        </w:rPr>
      </w:pPr>
      <w:del w:id="755" w:author="Kathleen C. Weathers" w:date="2017-04-16T11:41:00Z">
        <w:r w:rsidDel="007D4291">
          <w:rPr>
            <w:rFonts w:ascii="Times New Roman" w:eastAsia="Times New Roman" w:hAnsi="Times New Roman" w:cs="Times New Roman"/>
            <w:sz w:val="24"/>
            <w:szCs w:val="24"/>
          </w:rPr>
          <w:delText>In conclusion</w:delText>
        </w:r>
      </w:del>
      <w:ins w:id="756" w:author="Kathleen C. Weathers" w:date="2017-04-16T11:41:00Z">
        <w:r w:rsidR="007D4291">
          <w:rPr>
            <w:rFonts w:ascii="Times New Roman" w:eastAsia="Times New Roman" w:hAnsi="Times New Roman" w:cs="Times New Roman"/>
            <w:sz w:val="24"/>
            <w:szCs w:val="24"/>
          </w:rPr>
          <w:t>Th</w:t>
        </w:r>
      </w:ins>
      <w:ins w:id="757" w:author="Kathleen C. Weathers" w:date="2017-04-16T11:42:00Z">
        <w:r w:rsidR="007D4291">
          <w:rPr>
            <w:rFonts w:ascii="Times New Roman" w:eastAsia="Times New Roman" w:hAnsi="Times New Roman" w:cs="Times New Roman"/>
            <w:sz w:val="24"/>
            <w:szCs w:val="24"/>
          </w:rPr>
          <w:t>us</w:t>
        </w:r>
      </w:ins>
      <w:r>
        <w:rPr>
          <w:rFonts w:ascii="Times New Roman" w:eastAsia="Times New Roman" w:hAnsi="Times New Roman" w:cs="Times New Roman"/>
          <w:sz w:val="24"/>
          <w:szCs w:val="24"/>
        </w:rPr>
        <w:t xml:space="preserve">, a key </w:t>
      </w:r>
      <w:del w:id="758" w:author="Ana Morales" w:date="2017-04-10T13:46:00Z">
        <w:r w:rsidDel="00C414F0">
          <w:rPr>
            <w:rFonts w:ascii="Times New Roman" w:eastAsia="Times New Roman" w:hAnsi="Times New Roman" w:cs="Times New Roman"/>
            <w:sz w:val="24"/>
            <w:szCs w:val="24"/>
          </w:rPr>
          <w:delText xml:space="preserve">management </w:delText>
        </w:r>
      </w:del>
      <w:r>
        <w:rPr>
          <w:rFonts w:ascii="Times New Roman" w:eastAsia="Times New Roman" w:hAnsi="Times New Roman" w:cs="Times New Roman"/>
          <w:sz w:val="24"/>
          <w:szCs w:val="24"/>
        </w:rPr>
        <w:t>implication of our study is the need for more observational data, particularly pertaining to surface water DOC concentrations, POC cycling</w:t>
      </w:r>
      <w:ins w:id="759" w:author="Kait Farrell" w:date="2017-04-13T17:20:00Z">
        <w:r w:rsidR="00E07661">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commentRangeStart w:id="760"/>
      <w:r>
        <w:rPr>
          <w:rFonts w:ascii="Times New Roman" w:eastAsia="Times New Roman" w:hAnsi="Times New Roman" w:cs="Times New Roman"/>
          <w:sz w:val="24"/>
          <w:szCs w:val="24"/>
        </w:rPr>
        <w:t xml:space="preserve">Allochthony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commentRangeEnd w:id="760"/>
      <w:r w:rsidR="00C414F0">
        <w:rPr>
          <w:rStyle w:val="CommentReference"/>
        </w:rPr>
        <w:commentReference w:id="760"/>
      </w:r>
      <w:commentRangeStart w:id="761"/>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xml:space="preserve">. </w:t>
      </w:r>
      <w:commentRangeStart w:id="762"/>
      <w:r>
        <w:rPr>
          <w:rFonts w:ascii="Times New Roman" w:eastAsia="Times New Roman" w:hAnsi="Times New Roman" w:cs="Times New Roman"/>
          <w:sz w:val="24"/>
          <w:szCs w:val="24"/>
        </w:rPr>
        <w:t>As climates continue to warm, we would therefore expect lakes to become larger sources of OC over time.</w:t>
      </w:r>
      <w:commentRangeEnd w:id="761"/>
      <w:r w:rsidR="00F620F1">
        <w:rPr>
          <w:rStyle w:val="CommentReference"/>
        </w:rPr>
        <w:commentReference w:id="761"/>
      </w:r>
      <w:commentRangeEnd w:id="762"/>
      <w:r w:rsidR="00B56630">
        <w:rPr>
          <w:rStyle w:val="CommentReference"/>
        </w:rPr>
        <w:commentReference w:id="762"/>
      </w:r>
    </w:p>
    <w:p w:rsidR="0032009C" w:rsidRDefault="00B80037">
      <w:pPr>
        <w:pStyle w:val="Heading2"/>
        <w:spacing w:line="480" w:lineRule="auto"/>
        <w:contextualSpacing w:val="0"/>
        <w:rPr>
          <w:rFonts w:ascii="Times New Roman" w:eastAsia="Times New Roman" w:hAnsi="Times New Roman" w:cs="Times New Roman"/>
          <w:b/>
          <w:sz w:val="24"/>
          <w:szCs w:val="24"/>
        </w:rPr>
      </w:pPr>
      <w:bookmarkStart w:id="763" w:name="_jodkgtnyf02z" w:colFirst="0" w:colLast="0"/>
      <w:bookmarkEnd w:id="763"/>
      <w:r>
        <w:rPr>
          <w:rFonts w:ascii="Times New Roman" w:eastAsia="Times New Roman" w:hAnsi="Times New Roman" w:cs="Times New Roman"/>
          <w:b/>
          <w:sz w:val="24"/>
          <w:szCs w:val="24"/>
        </w:rPr>
        <w:t xml:space="preserve"> </w:t>
      </w:r>
      <w:commentRangeStart w:id="764"/>
      <w:commentRangeStart w:id="765"/>
      <w:commentRangeStart w:id="766"/>
      <w:r>
        <w:rPr>
          <w:rFonts w:ascii="Times New Roman" w:eastAsia="Times New Roman" w:hAnsi="Times New Roman" w:cs="Times New Roman"/>
          <w:b/>
          <w:sz w:val="24"/>
          <w:szCs w:val="24"/>
        </w:rPr>
        <w:t>ACKNOWLEDGMENTS</w:t>
      </w:r>
      <w:commentRangeEnd w:id="764"/>
      <w:r>
        <w:commentReference w:id="764"/>
      </w:r>
      <w:commentRangeEnd w:id="765"/>
      <w:r w:rsidR="00AF5F3E">
        <w:rPr>
          <w:rStyle w:val="CommentReference"/>
        </w:rPr>
        <w:commentReference w:id="765"/>
      </w:r>
      <w:commentRangeEnd w:id="766"/>
      <w:r w:rsidR="00365809">
        <w:rPr>
          <w:rStyle w:val="CommentReference"/>
        </w:rPr>
        <w:commentReference w:id="766"/>
      </w:r>
    </w:p>
    <w:p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del w:id="767" w:author="Kait Farrell" w:date="2017-04-13T17:21:00Z">
        <w:r w:rsidDel="006C18F5">
          <w:rPr>
            <w:rFonts w:ascii="Times New Roman" w:eastAsia="Times New Roman" w:hAnsi="Times New Roman" w:cs="Times New Roman"/>
            <w:sz w:val="24"/>
            <w:szCs w:val="24"/>
          </w:rPr>
          <w:delText>Macrosystem</w:delText>
        </w:r>
      </w:del>
      <w:ins w:id="768" w:author="Kait Farrell" w:date="2017-04-13T17:21:00Z">
        <w:r w:rsidR="006C18F5">
          <w:rPr>
            <w:rFonts w:ascii="Times New Roman" w:eastAsia="Times New Roman" w:hAnsi="Times New Roman" w:cs="Times New Roman"/>
            <w:sz w:val="24"/>
            <w:szCs w:val="24"/>
          </w:rPr>
          <w:t>MacroSystems</w:t>
        </w:r>
      </w:ins>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w:t>
      </w:r>
      <w:r>
        <w:rPr>
          <w:rFonts w:ascii="Times New Roman" w:eastAsia="Times New Roman" w:hAnsi="Times New Roman" w:cs="Times New Roman"/>
          <w:sz w:val="24"/>
          <w:szCs w:val="24"/>
        </w:rPr>
        <w:lastRenderedPageBreak/>
        <w:t xml:space="preserve">the Cary Institute </w:t>
      </w:r>
      <w:del w:id="769" w:author="Kathleen C. Weathers" w:date="2017-04-16T11:42:00Z">
        <w:r w:rsidDel="007D4291">
          <w:rPr>
            <w:rFonts w:ascii="Times New Roman" w:eastAsia="Times New Roman" w:hAnsi="Times New Roman" w:cs="Times New Roman"/>
            <w:sz w:val="24"/>
            <w:szCs w:val="24"/>
          </w:rPr>
          <w:delText xml:space="preserve">for </w:delText>
        </w:r>
      </w:del>
      <w:ins w:id="770" w:author="Kathleen C. Weathers" w:date="2017-04-16T11:42:00Z">
        <w:r w:rsidR="007D4291">
          <w:rPr>
            <w:rFonts w:ascii="Times New Roman" w:eastAsia="Times New Roman" w:hAnsi="Times New Roman" w:cs="Times New Roman"/>
            <w:sz w:val="24"/>
            <w:szCs w:val="24"/>
          </w:rPr>
          <w:t>of</w:t>
        </w:r>
        <w:r w:rsidR="007D429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Ecosystem Studies, the University of Wisconsin Trout Lake Station, the Lake Sunapee Protective Association and Grace Hong</w:t>
      </w:r>
      <w:del w:id="771" w:author="Kathleen C. Weathers" w:date="2017-04-16T11:42:00Z">
        <w:r w:rsidDel="007D4291">
          <w:rPr>
            <w:rFonts w:ascii="Times New Roman" w:eastAsia="Times New Roman" w:hAnsi="Times New Roman" w:cs="Times New Roman"/>
            <w:sz w:val="24"/>
            <w:szCs w:val="24"/>
          </w:rPr>
          <w:delText xml:space="preserve"> of GLEON</w:delText>
        </w:r>
      </w:del>
      <w:r>
        <w:rPr>
          <w:rFonts w:ascii="Times New Roman" w:eastAsia="Times New Roman" w:hAnsi="Times New Roman" w:cs="Times New Roman"/>
          <w:sz w:val="24"/>
          <w:szCs w:val="24"/>
        </w:rPr>
        <w:t xml:space="preserve">. Limnological data providers included the NSF Long-Term Ecological Research program (North Temperate Lakes DEB-1440297 and Arctic LTER), the Swedish Meteorological and Hydrological Institute, the Swedish University of Agricultural Sciences and the </w:t>
      </w:r>
      <w:ins w:id="772" w:author="Facundo" w:date="2017-04-11T11:58:00Z">
        <w:r w:rsidR="008F4085">
          <w:rPr>
            <w:rFonts w:ascii="Times New Roman" w:eastAsia="Times New Roman" w:hAnsi="Times New Roman" w:cs="Times New Roman"/>
            <w:sz w:val="24"/>
            <w:szCs w:val="24"/>
          </w:rPr>
          <w:t xml:space="preserve">Canadian </w:t>
        </w:r>
      </w:ins>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rsidR="0032009C" w:rsidRDefault="0032009C">
      <w:pPr>
        <w:spacing w:line="480" w:lineRule="auto"/>
        <w:rPr>
          <w:rFonts w:ascii="Times New Roman" w:eastAsia="Times New Roman" w:hAnsi="Times New Roman" w:cs="Times New Roman"/>
          <w:sz w:val="24"/>
          <w:szCs w:val="24"/>
        </w:rPr>
      </w:pPr>
    </w:p>
    <w:p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773" w:name="_j77eak7kbqvt" w:colFirst="0" w:colLast="0"/>
      <w:bookmarkEnd w:id="773"/>
      <w:r>
        <w:rPr>
          <w:rFonts w:ascii="Times New Roman" w:eastAsia="Times New Roman" w:hAnsi="Times New Roman" w:cs="Times New Roman"/>
          <w:b/>
          <w:sz w:val="24"/>
          <w:szCs w:val="24"/>
        </w:rPr>
        <w:t>LITERATURE CITED</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rsidR="00D52901" w:rsidRPr="00D52901" w:rsidRDefault="00D52901" w:rsidP="00735D13">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 xml:space="preserve">Jeong, J. J., Bartsch, S., Fleckenstein, J. H., Matzner, E., Tenhunen, J. D., Lee, S. D., ...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lastRenderedPageBreak/>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rsidR="0032009C" w:rsidRDefault="00B80037" w:rsidP="00992E31">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rsidR="00992E31" w:rsidRDefault="00992E31" w:rsidP="00992E31">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rsidR="009870ED" w:rsidRDefault="009870ED">
      <w:pPr>
        <w:spacing w:line="480" w:lineRule="auto"/>
      </w:pPr>
    </w:p>
    <w:p w:rsidR="009870ED" w:rsidRDefault="009870ED">
      <w:r>
        <w:br w:type="page"/>
      </w:r>
    </w:p>
    <w:p w:rsidR="009870ED" w:rsidRDefault="009870ED">
      <w:pPr>
        <w:spacing w:line="480" w:lineRule="auto"/>
        <w:sectPr w:rsidR="009870ED" w:rsidSect="00693AEA">
          <w:headerReference w:type="default" r:id="rId10"/>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rsidTr="00AB7902">
        <w:trPr>
          <w:trHeight w:val="891"/>
        </w:trPr>
        <w:tc>
          <w:tcPr>
            <w:tcW w:w="4496" w:type="dxa"/>
            <w:gridSpan w:val="4"/>
            <w:tcBorders>
              <w:top w:val="nil"/>
              <w:left w:val="nil"/>
              <w:bottom w:val="nil"/>
              <w:right w:val="nil"/>
            </w:tcBorders>
            <w:shd w:val="clear" w:color="auto" w:fill="auto"/>
            <w:noWrap/>
            <w:vAlign w:val="bottom"/>
            <w:hideMark/>
          </w:tcPr>
          <w:p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rsidR="00C22873" w:rsidRDefault="00C22873" w:rsidP="00B80037">
            <w:pPr>
              <w:spacing w:line="240" w:lineRule="auto"/>
              <w:rPr>
                <w:rFonts w:ascii="Times New Roman" w:eastAsia="Times New Roman" w:hAnsi="Times New Roman" w:cs="Times New Roman"/>
                <w:sz w:val="24"/>
                <w:szCs w:val="24"/>
              </w:rPr>
            </w:pPr>
          </w:p>
          <w:p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del w:id="774" w:author="Kait Farrell" w:date="2017-04-13T15:52:00Z">
              <w:r w:rsidRPr="00664D73" w:rsidDel="00593740">
                <w:rPr>
                  <w:rFonts w:ascii="Times New Roman" w:eastAsia="Times New Roman" w:hAnsi="Times New Roman" w:cs="Times New Roman"/>
                  <w:b/>
                  <w:sz w:val="24"/>
                  <w:szCs w:val="24"/>
                </w:rPr>
                <w:delText>General l</w:delText>
              </w:r>
            </w:del>
            <w:ins w:id="775" w:author="Kait Farrell" w:date="2017-04-13T15:52:00Z">
              <w:r w:rsidR="00593740">
                <w:rPr>
                  <w:rFonts w:ascii="Times New Roman" w:eastAsia="Times New Roman" w:hAnsi="Times New Roman" w:cs="Times New Roman"/>
                  <w:b/>
                  <w:sz w:val="24"/>
                  <w:szCs w:val="24"/>
                </w:rPr>
                <w:t>L</w:t>
              </w:r>
            </w:ins>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rsidR="002577C0" w:rsidRDefault="009870ED" w:rsidP="00B80037">
            <w:pPr>
              <w:spacing w:line="240" w:lineRule="auto"/>
              <w:jc w:val="center"/>
              <w:rPr>
                <w:ins w:id="776"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rsidR="00A13C4D" w:rsidRDefault="009870ED" w:rsidP="00B80037">
            <w:pPr>
              <w:spacing w:line="240" w:lineRule="auto"/>
              <w:jc w:val="right"/>
              <w:rPr>
                <w:ins w:id="777"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w:t>
      </w:r>
      <w:ins w:id="778" w:author="Facundo" w:date="2017-04-11T11:59:00Z">
        <w:r w:rsidR="008F4085">
          <w:rPr>
            <w:rFonts w:ascii="Times New Roman" w:eastAsia="Times New Roman" w:hAnsi="Times New Roman" w:cs="Times New Roman"/>
            <w:sz w:val="24"/>
            <w:szCs w:val="24"/>
          </w:rPr>
          <w:t xml:space="preserve">disk </w:t>
        </w:r>
      </w:ins>
      <w:r w:rsidR="009870ED">
        <w:rPr>
          <w:rFonts w:ascii="Times New Roman" w:eastAsia="Times New Roman" w:hAnsi="Times New Roman" w:cs="Times New Roman"/>
          <w:sz w:val="24"/>
          <w:szCs w:val="24"/>
        </w:rPr>
        <w:t xml:space="preserve">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779"/>
      <w:commentRangeStart w:id="780"/>
      <w:r w:rsidR="009870ED">
        <w:rPr>
          <w:rFonts w:ascii="Times New Roman" w:eastAsia="Times New Roman" w:hAnsi="Times New Roman" w:cs="Times New Roman"/>
          <w:sz w:val="24"/>
          <w:szCs w:val="24"/>
        </w:rPr>
        <w:t>in-lake DOC</w:t>
      </w:r>
      <w:commentRangeEnd w:id="779"/>
      <w:r w:rsidR="00593740">
        <w:rPr>
          <w:rStyle w:val="CommentReference"/>
        </w:rPr>
        <w:commentReference w:id="779"/>
      </w:r>
      <w:commentRangeEnd w:id="780"/>
      <w:r w:rsidR="00210349">
        <w:rPr>
          <w:rStyle w:val="CommentReference"/>
        </w:rPr>
        <w:commentReference w:id="780"/>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1" w:history="1">
        <w:r w:rsidR="009A4328" w:rsidRPr="009A4328">
          <w:rPr>
            <w:rStyle w:val="Hyperlink"/>
            <w:rFonts w:ascii="Times New Roman" w:hAnsi="Times New Roman" w:cs="Times New Roman"/>
            <w:color w:val="auto"/>
            <w:sz w:val="24"/>
            <w:szCs w:val="24"/>
          </w:rPr>
          <w:t>https://lter.limnology.wisc.edu/</w:t>
        </w:r>
      </w:hyperlink>
    </w:p>
    <w:p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tblPr>
      <w:tblGrid>
        <w:gridCol w:w="3150"/>
        <w:gridCol w:w="4770"/>
        <w:gridCol w:w="208"/>
        <w:gridCol w:w="937"/>
        <w:gridCol w:w="1176"/>
        <w:gridCol w:w="1719"/>
        <w:gridCol w:w="1296"/>
        <w:gridCol w:w="1158"/>
      </w:tblGrid>
      <w:tr w:rsidR="00B80037" w:rsidRPr="00B80037" w:rsidTr="00B80037">
        <w:trPr>
          <w:trHeight w:val="220"/>
        </w:trPr>
        <w:tc>
          <w:tcPr>
            <w:tcW w:w="8128" w:type="dxa"/>
            <w:gridSpan w:val="3"/>
            <w:tcBorders>
              <w:top w:val="nil"/>
              <w:left w:val="nil"/>
              <w:bottom w:val="nil"/>
              <w:right w:val="nil"/>
            </w:tcBorders>
            <w:shd w:val="clear" w:color="auto" w:fill="auto"/>
            <w:noWrap/>
            <w:vAlign w:val="bottom"/>
            <w:hideMark/>
          </w:tcPr>
          <w:p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commentRangeStart w:id="781"/>
            <w:r w:rsidR="0060710A">
              <w:rPr>
                <w:rFonts w:ascii="Times New Roman" w:eastAsia="Times New Roman" w:hAnsi="Times New Roman" w:cs="Times New Roman"/>
                <w:b/>
                <w:sz w:val="24"/>
                <w:szCs w:val="24"/>
              </w:rPr>
              <w:t>free</w:t>
            </w:r>
            <w:commentRangeEnd w:id="781"/>
            <w:r w:rsidR="0065142A">
              <w:rPr>
                <w:rStyle w:val="CommentReference"/>
              </w:rPr>
              <w:commentReference w:id="781"/>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ins w:id="782" w:author="Kait Farrell" w:date="2017-04-13T15:55:00Z">
              <w:r w:rsidR="00A22699">
                <w:rPr>
                  <w:rFonts w:ascii="Times New Roman" w:eastAsia="Times New Roman" w:hAnsi="Times New Roman" w:cs="Times New Roman"/>
                  <w:b/>
                  <w:sz w:val="24"/>
                  <w:szCs w:val="24"/>
                </w:rPr>
                <w:t>, n= 4</w:t>
              </w:r>
            </w:ins>
            <w:r w:rsidRPr="00664D73">
              <w:rPr>
                <w:rFonts w:ascii="Times New Roman" w:eastAsia="Times New Roman" w:hAnsi="Times New Roman" w:cs="Times New Roman"/>
                <w:b/>
                <w:sz w:val="24"/>
                <w:szCs w:val="24"/>
              </w:rPr>
              <w:t>)</w:t>
            </w:r>
          </w:p>
        </w:tc>
        <w:tc>
          <w:tcPr>
            <w:tcW w:w="937"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commentRangeStart w:id="783"/>
            <w:r w:rsidRPr="00B80037">
              <w:rPr>
                <w:rFonts w:ascii="Times New Roman" w:eastAsia="Times New Roman" w:hAnsi="Times New Roman" w:cs="Times New Roman"/>
                <w:sz w:val="24"/>
                <w:szCs w:val="24"/>
              </w:rPr>
              <w:t>1.49E+06</w:t>
            </w:r>
            <w:commentRangeEnd w:id="783"/>
            <w:r w:rsidR="00A22699">
              <w:rPr>
                <w:rStyle w:val="CommentReference"/>
              </w:rPr>
              <w:commentReference w:id="783"/>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commentRangeStart w:id="784"/>
            <w:r w:rsidRPr="00B80037">
              <w:rPr>
                <w:rFonts w:ascii="Times New Roman" w:eastAsia="Times New Roman" w:hAnsi="Times New Roman" w:cs="Times New Roman"/>
                <w:sz w:val="24"/>
                <w:szCs w:val="24"/>
              </w:rPr>
              <w:t xml:space="preserve">lake water </w:t>
            </w:r>
            <w:commentRangeEnd w:id="784"/>
            <w:r w:rsidR="00A22699">
              <w:rPr>
                <w:rStyle w:val="CommentReference"/>
              </w:rPr>
              <w:commentReference w:id="784"/>
            </w:r>
            <w:r w:rsidRPr="00B80037">
              <w:rPr>
                <w:rFonts w:ascii="Times New Roman" w:eastAsia="Times New Roman" w:hAnsi="Times New Roman" w:cs="Times New Roman"/>
                <w:sz w:val="24"/>
                <w:szCs w:val="24"/>
              </w:rPr>
              <w:t>DOC concentration</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del w:id="785" w:author="Kait Farrell" w:date="2017-04-13T16:00:00Z">
              <w:r w:rsidRPr="00B80037" w:rsidDel="00A22699">
                <w:rPr>
                  <w:rFonts w:ascii="Times New Roman" w:eastAsia="Times New Roman" w:hAnsi="Times New Roman" w:cs="Times New Roman"/>
                  <w:sz w:val="24"/>
                  <w:szCs w:val="24"/>
                </w:rPr>
                <w:delText>tree</w:delText>
              </w:r>
            </w:del>
            <w:ins w:id="786" w:author="Kait Farrell" w:date="2017-04-13T16:00:00Z">
              <w:r w:rsidR="00A22699">
                <w:rPr>
                  <w:rFonts w:ascii="Times New Roman" w:eastAsia="Times New Roman" w:hAnsi="Times New Roman" w:cs="Times New Roman"/>
                  <w:sz w:val="24"/>
                  <w:szCs w:val="24"/>
                </w:rPr>
                <w:t>forest</w:t>
              </w:r>
            </w:ins>
            <w:del w:id="787" w:author="Kait Farrell" w:date="2017-04-13T16:00:00Z">
              <w:r w:rsidRPr="00B80037" w:rsidDel="00A22699">
                <w:rPr>
                  <w:rFonts w:ascii="Times New Roman" w:eastAsia="Times New Roman" w:hAnsi="Times New Roman" w:cs="Times New Roman"/>
                  <w:sz w:val="24"/>
                  <w:szCs w:val="24"/>
                </w:rPr>
                <w:delText xml:space="preserve"> cover</w:delText>
              </w:r>
            </w:del>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rsidTr="00B80037">
        <w:trPr>
          <w:trHeight w:val="220"/>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rsidTr="00B80037">
        <w:trPr>
          <w:trHeight w:val="211"/>
        </w:trPr>
        <w:tc>
          <w:tcPr>
            <w:tcW w:w="315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w:t>
            </w:r>
            <w:commentRangeStart w:id="788"/>
            <w:r w:rsidRPr="00B80037">
              <w:rPr>
                <w:rFonts w:ascii="Times New Roman" w:eastAsia="Times New Roman" w:hAnsi="Times New Roman" w:cs="Times New Roman"/>
                <w:sz w:val="24"/>
                <w:szCs w:val="24"/>
              </w:rPr>
              <w:t xml:space="preserve">POC leached to </w:t>
            </w:r>
            <w:commentRangeEnd w:id="788"/>
            <w:r w:rsidR="00A22699">
              <w:rPr>
                <w:rStyle w:val="CommentReference"/>
              </w:rPr>
              <w:commentReference w:id="788"/>
            </w:r>
          </w:p>
        </w:tc>
        <w:tc>
          <w:tcPr>
            <w:tcW w:w="1145" w:type="dxa"/>
            <w:gridSpan w:val="2"/>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rsidTr="00B80037">
        <w:trPr>
          <w:trHeight w:val="220"/>
        </w:trPr>
        <w:tc>
          <w:tcPr>
            <w:tcW w:w="3150" w:type="dxa"/>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rsidR="00E71A86" w:rsidRDefault="00E71A86">
      <w:pPr>
        <w:rPr>
          <w:rFonts w:ascii="Times New Roman" w:eastAsia="Times New Roman" w:hAnsi="Times New Roman" w:cs="Times New Roman"/>
          <w:sz w:val="24"/>
          <w:szCs w:val="24"/>
        </w:rPr>
      </w:pPr>
    </w:p>
    <w:p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tblPr>
      <w:tblGrid>
        <w:gridCol w:w="6660"/>
        <w:gridCol w:w="1260"/>
        <w:gridCol w:w="1269"/>
        <w:gridCol w:w="768"/>
        <w:gridCol w:w="1513"/>
      </w:tblGrid>
      <w:tr w:rsidR="00CC0821" w:rsidRPr="00CC0821" w:rsidTr="0098243D">
        <w:trPr>
          <w:trHeight w:val="306"/>
        </w:trPr>
        <w:tc>
          <w:tcPr>
            <w:tcW w:w="9189"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AB7902">
        <w:trPr>
          <w:trHeight w:val="324"/>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789"/>
            <w:commentRangeStart w:id="790"/>
            <w:commentRangeStart w:id="791"/>
            <w:r w:rsidRPr="00CC0821">
              <w:rPr>
                <w:rFonts w:ascii="Times New Roman" w:eastAsia="Times New Roman" w:hAnsi="Times New Roman" w:cs="Times New Roman"/>
                <w:sz w:val="24"/>
                <w:szCs w:val="24"/>
              </w:rPr>
              <w:t>1.08</w:t>
            </w:r>
            <w:commentRangeEnd w:id="789"/>
            <w:r w:rsidR="00E4126A">
              <w:rPr>
                <w:rStyle w:val="CommentReference"/>
              </w:rPr>
              <w:commentReference w:id="789"/>
            </w:r>
            <w:commentRangeEnd w:id="790"/>
            <w:r w:rsidR="005E1E31">
              <w:rPr>
                <w:rStyle w:val="CommentReference"/>
              </w:rPr>
              <w:commentReference w:id="790"/>
            </w:r>
            <w:commentRangeEnd w:id="791"/>
            <w:r w:rsidR="00B274D9">
              <w:rPr>
                <w:rStyle w:val="CommentReference"/>
              </w:rPr>
              <w:commentReference w:id="791"/>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297"/>
        </w:trPr>
        <w:tc>
          <w:tcPr>
            <w:tcW w:w="6660" w:type="dxa"/>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rsidTr="0098243D">
        <w:trPr>
          <w:trHeight w:val="306"/>
        </w:trPr>
        <w:tc>
          <w:tcPr>
            <w:tcW w:w="6660" w:type="dxa"/>
            <w:tcBorders>
              <w:top w:val="nil"/>
              <w:left w:val="nil"/>
              <w:bottom w:val="single" w:sz="8" w:space="0" w:color="auto"/>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rsidR="00CC0821" w:rsidRPr="00CC0821" w:rsidRDefault="00CC0821" w:rsidP="00CC0821">
            <w:pPr>
              <w:spacing w:line="240" w:lineRule="auto"/>
              <w:rPr>
                <w:rFonts w:ascii="Times New Roman" w:eastAsia="Times New Roman" w:hAnsi="Times New Roman" w:cs="Times New Roman"/>
                <w:sz w:val="24"/>
                <w:szCs w:val="24"/>
              </w:rPr>
            </w:pPr>
          </w:p>
        </w:tc>
      </w:tr>
    </w:tbl>
    <w:p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tblPr>
      <w:tblGrid>
        <w:gridCol w:w="1120"/>
        <w:gridCol w:w="1030"/>
        <w:gridCol w:w="1080"/>
        <w:gridCol w:w="270"/>
      </w:tblGrid>
      <w:tr w:rsidR="00E71A86" w:rsidRPr="00E71A86"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rsidTr="00AB7902">
        <w:trPr>
          <w:trHeight w:val="322"/>
        </w:trPr>
        <w:tc>
          <w:tcPr>
            <w:tcW w:w="3500" w:type="dxa"/>
            <w:gridSpan w:val="4"/>
            <w:tcBorders>
              <w:top w:val="nil"/>
              <w:left w:val="nil"/>
              <w:bottom w:val="nil"/>
              <w:right w:val="nil"/>
            </w:tcBorders>
            <w:shd w:val="clear" w:color="auto" w:fill="auto"/>
            <w:noWrap/>
            <w:vAlign w:val="bottom"/>
            <w:hideMark/>
          </w:tcPr>
          <w:p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rsidTr="008535B2">
        <w:trPr>
          <w:trHeight w:val="295"/>
        </w:trPr>
        <w:tc>
          <w:tcPr>
            <w:tcW w:w="3500" w:type="dxa"/>
            <w:gridSpan w:val="4"/>
            <w:tcBorders>
              <w:top w:val="nil"/>
              <w:left w:val="nil"/>
              <w:bottom w:val="nil"/>
              <w:right w:val="nil"/>
            </w:tcBorders>
            <w:shd w:val="clear" w:color="auto" w:fill="auto"/>
            <w:noWrap/>
            <w:vAlign w:val="bottom"/>
            <w:hideMark/>
          </w:tcPr>
          <w:p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rsidR="00E71A86" w:rsidRDefault="00E71A86">
      <w:pPr>
        <w:rPr>
          <w:rFonts w:ascii="Times New Roman" w:eastAsia="Times New Roman" w:hAnsi="Times New Roman" w:cs="Times New Roman"/>
          <w:sz w:val="24"/>
          <w:szCs w:val="24"/>
        </w:rPr>
      </w:pPr>
    </w:p>
    <w:p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233C2" w:rsidRPr="00AB1693" w:rsidRDefault="00AB1693">
      <w:pPr>
        <w:rPr>
          <w:rFonts w:ascii="Times New Roman" w:eastAsia="Times New Roman" w:hAnsi="Times New Roman" w:cs="Times New Roman"/>
          <w:b/>
          <w:sz w:val="24"/>
          <w:szCs w:val="24"/>
        </w:rPr>
      </w:pPr>
      <w:commentRangeStart w:id="792"/>
      <w:r w:rsidRPr="00AB1693">
        <w:rPr>
          <w:rFonts w:ascii="Times New Roman" w:eastAsia="Times New Roman" w:hAnsi="Times New Roman" w:cs="Times New Roman"/>
          <w:b/>
          <w:sz w:val="24"/>
          <w:szCs w:val="24"/>
        </w:rPr>
        <w:lastRenderedPageBreak/>
        <w:t>Table</w:t>
      </w:r>
      <w:commentRangeEnd w:id="792"/>
      <w:r w:rsidR="005E77BA">
        <w:rPr>
          <w:rStyle w:val="CommentReference"/>
        </w:rPr>
        <w:commentReference w:id="792"/>
      </w:r>
      <w:r w:rsidRPr="00AB1693">
        <w:rPr>
          <w:rFonts w:ascii="Times New Roman" w:eastAsia="Times New Roman" w:hAnsi="Times New Roman" w:cs="Times New Roman"/>
          <w:b/>
          <w:sz w:val="24"/>
          <w:szCs w:val="24"/>
        </w:rPr>
        <w:t xml:space="preserv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ins w:id="793" w:author="Facundo" w:date="2017-04-11T12:05:00Z">
        <w:r w:rsidR="0057429A">
          <w:rPr>
            <w:rFonts w:ascii="Times New Roman" w:eastAsia="Times New Roman" w:hAnsi="Times New Roman" w:cs="Times New Roman"/>
            <w:b/>
            <w:sz w:val="24"/>
            <w:szCs w:val="24"/>
          </w:rPr>
          <w:t xml:space="preserve"> and its relative proportion of total load</w:t>
        </w:r>
      </w:ins>
    </w:p>
    <w:p w:rsidR="00B77509" w:rsidRDefault="00B77509">
      <w:pPr>
        <w:rPr>
          <w:rFonts w:ascii="Times New Roman" w:eastAsia="Times New Roman" w:hAnsi="Times New Roman" w:cs="Times New Roman"/>
          <w:sz w:val="24"/>
          <w:szCs w:val="24"/>
        </w:rPr>
      </w:pPr>
    </w:p>
    <w:tbl>
      <w:tblPr>
        <w:tblW w:w="7200" w:type="dxa"/>
        <w:tblInd w:w="108" w:type="dxa"/>
        <w:tblLook w:val="04A0"/>
      </w:tblPr>
      <w:tblGrid>
        <w:gridCol w:w="1016"/>
        <w:gridCol w:w="960"/>
        <w:gridCol w:w="963"/>
        <w:gridCol w:w="960"/>
        <w:gridCol w:w="960"/>
        <w:gridCol w:w="960"/>
        <w:gridCol w:w="1381"/>
      </w:tblGrid>
      <w:tr w:rsidR="00B77509" w:rsidRPr="00B77509" w:rsidTr="00B77509">
        <w:trPr>
          <w:trHeight w:val="270"/>
        </w:trPr>
        <w:tc>
          <w:tcPr>
            <w:tcW w:w="1016"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center"/>
              <w:rPr>
                <w:rFonts w:ascii="Times New Roman" w:eastAsia="Times New Roman" w:hAnsi="Times New Roman" w:cs="Times New Roman"/>
                <w:b/>
                <w:bCs/>
                <w:sz w:val="24"/>
                <w:szCs w:val="24"/>
              </w:rPr>
            </w:pPr>
            <w:commentRangeStart w:id="794"/>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rsidTr="00B77509">
        <w:trPr>
          <w:trHeight w:val="300"/>
        </w:trPr>
        <w:tc>
          <w:tcPr>
            <w:tcW w:w="2939" w:type="dxa"/>
            <w:gridSpan w:val="3"/>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b/>
                <w:bCs/>
                <w:sz w:val="24"/>
                <w:szCs w:val="24"/>
              </w:rPr>
            </w:pPr>
            <w:commentRangeStart w:id="795"/>
            <w:commentRangeStart w:id="796"/>
            <w:r w:rsidRPr="00B77509">
              <w:rPr>
                <w:rFonts w:ascii="Times New Roman" w:eastAsia="Times New Roman" w:hAnsi="Times New Roman" w:cs="Times New Roman"/>
                <w:b/>
                <w:bCs/>
                <w:sz w:val="24"/>
                <w:szCs w:val="24"/>
              </w:rPr>
              <w:t>Proportion</w:t>
            </w:r>
            <w:commentRangeEnd w:id="795"/>
            <w:r w:rsidR="009E6D7D">
              <w:rPr>
                <w:rStyle w:val="CommentReference"/>
              </w:rPr>
              <w:commentReference w:id="795"/>
            </w:r>
            <w:commentRangeEnd w:id="796"/>
            <w:r w:rsidR="00210349">
              <w:rPr>
                <w:rStyle w:val="CommentReference"/>
              </w:rPr>
              <w:commentReference w:id="796"/>
            </w:r>
            <w:r w:rsidRPr="00B77509">
              <w:rPr>
                <w:rFonts w:ascii="Times New Roman" w:eastAsia="Times New Roman" w:hAnsi="Times New Roman" w:cs="Times New Roman"/>
                <w:b/>
                <w:bCs/>
                <w:sz w:val="24"/>
                <w:szCs w:val="24"/>
              </w:rPr>
              <w:t xml:space="preserve"> of total load</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rsidTr="00B77509">
        <w:trPr>
          <w:trHeight w:val="255"/>
        </w:trPr>
        <w:tc>
          <w:tcPr>
            <w:tcW w:w="1016" w:type="dxa"/>
            <w:tcBorders>
              <w:top w:val="nil"/>
              <w:left w:val="nil"/>
              <w:bottom w:val="nil"/>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rsidTr="00B77509">
        <w:trPr>
          <w:trHeight w:val="270"/>
        </w:trPr>
        <w:tc>
          <w:tcPr>
            <w:tcW w:w="1016"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commentRangeEnd w:id="794"/>
            <w:r w:rsidR="0057429A">
              <w:rPr>
                <w:rStyle w:val="CommentReference"/>
              </w:rPr>
              <w:commentReference w:id="794"/>
            </w:r>
          </w:p>
        </w:tc>
      </w:tr>
    </w:tbl>
    <w:p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rsidR="000233C2" w:rsidRDefault="000233C2" w:rsidP="000233C2">
      <w:pPr>
        <w:spacing w:line="480" w:lineRule="auto"/>
        <w:rPr>
          <w:rFonts w:ascii="Times New Roman" w:eastAsia="Times New Roman" w:hAnsi="Times New Roman" w:cs="Times New Roman"/>
          <w:b/>
          <w:sz w:val="24"/>
          <w:szCs w:val="24"/>
        </w:rPr>
      </w:pPr>
      <w:commentRangeStart w:id="797"/>
      <w:commentRangeStart w:id="798"/>
      <w:r w:rsidRPr="000233C2">
        <w:rPr>
          <w:rFonts w:ascii="Times New Roman" w:eastAsia="Times New Roman" w:hAnsi="Times New Roman" w:cs="Times New Roman"/>
          <w:b/>
          <w:sz w:val="24"/>
          <w:szCs w:val="24"/>
        </w:rPr>
        <w:lastRenderedPageBreak/>
        <w:t>FIGURE CAPTIONS</w:t>
      </w:r>
      <w:commentRangeEnd w:id="797"/>
      <w:r w:rsidR="0004438D">
        <w:rPr>
          <w:rStyle w:val="CommentReference"/>
        </w:rPr>
        <w:commentReference w:id="797"/>
      </w:r>
      <w:commentRangeEnd w:id="798"/>
      <w:r w:rsidR="00653233">
        <w:rPr>
          <w:rStyle w:val="CommentReference"/>
        </w:rPr>
        <w:commentReference w:id="798"/>
      </w:r>
    </w:p>
    <w:p w:rsidR="000233C2" w:rsidRDefault="000233C2" w:rsidP="000233C2">
      <w:pPr>
        <w:spacing w:line="480" w:lineRule="auto"/>
        <w:rPr>
          <w:rFonts w:ascii="Times New Roman" w:eastAsia="Times New Roman" w:hAnsi="Times New Roman" w:cs="Times New Roman"/>
          <w:sz w:val="24"/>
          <w:szCs w:val="24"/>
        </w:rPr>
      </w:pPr>
    </w:p>
    <w:p w:rsidR="00664D73" w:rsidRDefault="00664D73">
      <w:pPr>
        <w:rPr>
          <w:rFonts w:ascii="Times New Roman" w:eastAsia="Times New Roman" w:hAnsi="Times New Roman" w:cs="Times New Roman"/>
          <w:sz w:val="24"/>
          <w:szCs w:val="24"/>
        </w:rPr>
      </w:pPr>
      <w:r>
        <w:br w:type="page"/>
      </w:r>
    </w:p>
    <w:p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rsidR="00664D73" w:rsidRDefault="00B90A7A" w:rsidP="000233C2">
      <w:pPr>
        <w:pStyle w:val="NormalWeb"/>
        <w:spacing w:before="0" w:beforeAutospacing="0" w:after="0" w:afterAutospacing="0" w:line="480" w:lineRule="auto"/>
      </w:pPr>
      <w:r>
        <w:rPr>
          <w:noProof/>
        </w:rPr>
        <w:drawing>
          <wp:inline distT="0" distB="0" distL="0" distR="0">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92896"/>
                    </a:xfrm>
                    <a:prstGeom prst="rect">
                      <a:avLst/>
                    </a:prstGeom>
                    <a:noFill/>
                    <a:ln>
                      <a:noFill/>
                    </a:ln>
                  </pic:spPr>
                </pic:pic>
              </a:graphicData>
            </a:graphic>
          </wp:inline>
        </w:drawing>
      </w:r>
    </w:p>
    <w:p w:rsidR="00B90A7A" w:rsidRDefault="00B90A7A" w:rsidP="000233C2">
      <w:pPr>
        <w:pStyle w:val="NormalWeb"/>
        <w:spacing w:before="0" w:beforeAutospacing="0" w:after="0" w:afterAutospacing="0" w:line="480" w:lineRule="auto"/>
        <w:rPr>
          <w:b/>
        </w:rPr>
      </w:pPr>
      <w:commentRangeStart w:id="799"/>
      <w:r w:rsidRPr="00B90A7A">
        <w:rPr>
          <w:b/>
        </w:rPr>
        <w:t>Fig. 1.</w:t>
      </w:r>
    </w:p>
    <w:p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commentRangeEnd w:id="799"/>
      <w:r w:rsidR="0057429A">
        <w:rPr>
          <w:rStyle w:val="CommentReference"/>
        </w:rPr>
        <w:commentReference w:id="799"/>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commentRangeStart w:id="800"/>
      <w:r>
        <w:rPr>
          <w:rFonts w:ascii="Times New Roman" w:eastAsia="Times New Roman" w:hAnsi="Times New Roman" w:cs="Times New Roman"/>
          <w:sz w:val="24"/>
          <w:szCs w:val="24"/>
        </w:rPr>
        <w:t>allocthonous</w:t>
      </w:r>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w:t>
      </w:r>
      <w:commentRangeEnd w:id="800"/>
      <w:r w:rsidR="0018401D">
        <w:rPr>
          <w:rStyle w:val="CommentReference"/>
        </w:rPr>
        <w:commentReference w:id="800"/>
      </w:r>
      <w:r>
        <w:rPr>
          <w:rFonts w:ascii="Times New Roman" w:eastAsia="Times New Roman" w:hAnsi="Times New Roman" w:cs="Times New Roman"/>
          <w:sz w:val="24"/>
          <w:szCs w:val="24"/>
        </w:rPr>
        <w:t>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 xml:space="preserve">piration_Auto, Respiration_Alloch, Burial_Auto, and Burial_Alloch) are treated as free parameters and optimized for each individual lake. </w:t>
      </w:r>
      <w:ins w:id="801" w:author="Kait Farrell" w:date="2017-04-13T16:38:00Z">
        <w:r w:rsidR="0018401D">
          <w:rPr>
            <w:rFonts w:ascii="Times New Roman" w:eastAsia="Times New Roman" w:hAnsi="Times New Roman" w:cs="Times New Roman"/>
            <w:sz w:val="24"/>
            <w:szCs w:val="24"/>
          </w:rPr>
          <w:t>Parameters and equations are defined in Tables 2 and 3.</w:t>
        </w:r>
      </w:ins>
    </w:p>
    <w:p w:rsidR="0004438D" w:rsidRPr="00B90A7A" w:rsidRDefault="0004438D" w:rsidP="000233C2">
      <w:pPr>
        <w:pStyle w:val="NormalWeb"/>
        <w:spacing w:before="0" w:beforeAutospacing="0" w:after="0" w:afterAutospacing="0" w:line="480" w:lineRule="auto"/>
        <w:rPr>
          <w:b/>
        </w:rPr>
      </w:pPr>
    </w:p>
    <w:p w:rsidR="00B90A7A" w:rsidRDefault="00B90A7A">
      <w:pPr>
        <w:rPr>
          <w:rFonts w:ascii="Times New Roman" w:eastAsia="Times New Roman" w:hAnsi="Times New Roman" w:cs="Times New Roman"/>
          <w:color w:val="auto"/>
          <w:sz w:val="24"/>
          <w:szCs w:val="24"/>
        </w:rPr>
      </w:pPr>
      <w:r>
        <w:br w:type="page"/>
      </w:r>
    </w:p>
    <w:p w:rsidR="00B90A7A" w:rsidRDefault="00B90A7A" w:rsidP="000233C2">
      <w:pPr>
        <w:pStyle w:val="NormalWeb"/>
        <w:spacing w:before="0" w:beforeAutospacing="0" w:after="0" w:afterAutospacing="0" w:line="480" w:lineRule="auto"/>
      </w:pPr>
      <w:r>
        <w:rPr>
          <w:noProof/>
        </w:rPr>
        <w:lastRenderedPageBreak/>
        <w:drawing>
          <wp:inline distT="0" distB="0" distL="0" distR="0">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5127" cy="6400800"/>
                    </a:xfrm>
                    <a:prstGeom prst="rect">
                      <a:avLst/>
                    </a:prstGeom>
                  </pic:spPr>
                </pic:pic>
              </a:graphicData>
            </a:graphic>
          </wp:inline>
        </w:drawing>
      </w:r>
      <w:r w:rsidR="006E1798">
        <w:rPr>
          <w:rStyle w:val="CommentReference"/>
          <w:rFonts w:ascii="Arial" w:eastAsia="Arial" w:hAnsi="Arial" w:cs="Arial"/>
          <w:color w:val="000000"/>
        </w:rPr>
        <w:commentReference w:id="802"/>
      </w:r>
      <w:r w:rsidR="00491124">
        <w:rPr>
          <w:rStyle w:val="CommentReference"/>
          <w:rFonts w:ascii="Arial" w:eastAsia="Arial" w:hAnsi="Arial" w:cs="Arial"/>
          <w:color w:val="000000"/>
        </w:rPr>
        <w:commentReference w:id="803"/>
      </w:r>
      <w:r w:rsidR="0057429A">
        <w:rPr>
          <w:rStyle w:val="CommentReference"/>
          <w:rFonts w:ascii="Arial" w:eastAsia="Arial" w:hAnsi="Arial" w:cs="Arial"/>
          <w:color w:val="000000"/>
        </w:rPr>
        <w:commentReference w:id="804"/>
      </w:r>
      <w:r w:rsidR="005D7FB7">
        <w:rPr>
          <w:rStyle w:val="CommentReference"/>
          <w:rFonts w:ascii="Arial" w:eastAsia="Arial" w:hAnsi="Arial" w:cs="Arial"/>
          <w:color w:val="000000"/>
        </w:rPr>
        <w:commentReference w:id="805"/>
      </w:r>
    </w:p>
    <w:p w:rsidR="00B90A7A" w:rsidRDefault="00B90A7A" w:rsidP="000233C2">
      <w:pPr>
        <w:pStyle w:val="NormalWeb"/>
        <w:spacing w:before="0" w:beforeAutospacing="0" w:after="0" w:afterAutospacing="0" w:line="480" w:lineRule="auto"/>
        <w:rPr>
          <w:b/>
        </w:rPr>
      </w:pPr>
      <w:r w:rsidRPr="00B90A7A">
        <w:rPr>
          <w:b/>
        </w:rPr>
        <w:t>Fig. 2.</w:t>
      </w:r>
    </w:p>
    <w:p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rsidR="0004438D" w:rsidRDefault="0004438D" w:rsidP="0004438D">
      <w:pPr>
        <w:spacing w:line="480" w:lineRule="auto"/>
        <w:rPr>
          <w:rFonts w:ascii="Times New Roman" w:eastAsia="Times New Roman" w:hAnsi="Times New Roman" w:cs="Times New Roman"/>
          <w:sz w:val="24"/>
          <w:szCs w:val="24"/>
        </w:rPr>
      </w:pPr>
    </w:p>
    <w:p w:rsidR="00B90A7A" w:rsidRDefault="00B90A7A">
      <w:pPr>
        <w:rPr>
          <w:rFonts w:ascii="Times New Roman" w:eastAsia="Times New Roman" w:hAnsi="Times New Roman" w:cs="Times New Roman"/>
          <w:b/>
          <w:color w:val="auto"/>
          <w:sz w:val="24"/>
          <w:szCs w:val="24"/>
        </w:rPr>
      </w:pPr>
    </w:p>
    <w:p w:rsidR="00B90A7A" w:rsidRDefault="00B90A7A" w:rsidP="000233C2">
      <w:pPr>
        <w:pStyle w:val="NormalWeb"/>
        <w:spacing w:before="0" w:beforeAutospacing="0" w:after="0" w:afterAutospacing="0" w:line="480" w:lineRule="auto"/>
        <w:rPr>
          <w:b/>
        </w:rPr>
      </w:pPr>
      <w:commentRangeStart w:id="806"/>
      <w:commentRangeStart w:id="807"/>
      <w:commentRangeStart w:id="808"/>
      <w:r>
        <w:rPr>
          <w:b/>
          <w:noProof/>
        </w:rPr>
        <w:lastRenderedPageBreak/>
        <w:drawing>
          <wp:inline distT="0" distB="0" distL="0" distR="0">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60320" cy="6400800"/>
                    </a:xfrm>
                    <a:prstGeom prst="rect">
                      <a:avLst/>
                    </a:prstGeom>
                  </pic:spPr>
                </pic:pic>
              </a:graphicData>
            </a:graphic>
          </wp:inline>
        </w:drawing>
      </w:r>
      <w:commentRangeEnd w:id="806"/>
      <w:r w:rsidR="00627559">
        <w:rPr>
          <w:rStyle w:val="CommentReference"/>
          <w:rFonts w:ascii="Arial" w:eastAsia="Arial" w:hAnsi="Arial" w:cs="Arial"/>
          <w:color w:val="000000"/>
        </w:rPr>
        <w:commentReference w:id="806"/>
      </w:r>
      <w:commentRangeEnd w:id="807"/>
      <w:r w:rsidR="005D7FB7">
        <w:rPr>
          <w:rStyle w:val="CommentReference"/>
          <w:rFonts w:ascii="Arial" w:eastAsia="Arial" w:hAnsi="Arial" w:cs="Arial"/>
          <w:color w:val="000000"/>
        </w:rPr>
        <w:commentReference w:id="807"/>
      </w:r>
      <w:commentRangeEnd w:id="808"/>
      <w:r w:rsidR="00525933">
        <w:rPr>
          <w:rStyle w:val="CommentReference"/>
          <w:rFonts w:ascii="Arial" w:eastAsia="SimSun" w:hAnsi="Arial" w:cs="Arial"/>
          <w:color w:val="000000"/>
        </w:rPr>
        <w:commentReference w:id="808"/>
      </w:r>
    </w:p>
    <w:p w:rsidR="00B90A7A" w:rsidRDefault="00B90A7A" w:rsidP="000233C2">
      <w:pPr>
        <w:pStyle w:val="NormalWeb"/>
        <w:spacing w:before="0" w:beforeAutospacing="0" w:after="0" w:afterAutospacing="0" w:line="480" w:lineRule="auto"/>
        <w:rPr>
          <w:b/>
        </w:rPr>
      </w:pPr>
      <w:r>
        <w:rPr>
          <w:b/>
        </w:rPr>
        <w:t>Fig. 3.</w:t>
      </w:r>
    </w:p>
    <w:p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rsidR="00B90A7A" w:rsidRDefault="00B90A7A">
      <w:pPr>
        <w:rPr>
          <w:rFonts w:ascii="Times New Roman" w:eastAsia="Times New Roman" w:hAnsi="Times New Roman" w:cs="Times New Roman"/>
          <w:b/>
          <w:color w:val="auto"/>
          <w:sz w:val="24"/>
          <w:szCs w:val="24"/>
        </w:rPr>
      </w:pPr>
    </w:p>
    <w:p w:rsidR="00B90A7A" w:rsidRDefault="00CD0058" w:rsidP="000233C2">
      <w:pPr>
        <w:pStyle w:val="NormalWeb"/>
        <w:spacing w:before="0" w:beforeAutospacing="0" w:after="0" w:afterAutospacing="0" w:line="480" w:lineRule="auto"/>
        <w:rPr>
          <w:b/>
        </w:rPr>
      </w:pPr>
      <w:r>
        <w:rPr>
          <w:b/>
          <w:noProof/>
        </w:rPr>
        <w:drawing>
          <wp:inline distT="0" distB="0" distL="0" distR="0">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5127" cy="6400800"/>
                    </a:xfrm>
                    <a:prstGeom prst="rect">
                      <a:avLst/>
                    </a:prstGeom>
                  </pic:spPr>
                </pic:pic>
              </a:graphicData>
            </a:graphic>
          </wp:inline>
        </w:drawing>
      </w:r>
      <w:r w:rsidR="00B35737">
        <w:rPr>
          <w:rStyle w:val="CommentReference"/>
          <w:rFonts w:ascii="Arial" w:eastAsia="Arial" w:hAnsi="Arial" w:cs="Arial"/>
          <w:color w:val="000000"/>
        </w:rPr>
        <w:commentReference w:id="809"/>
      </w:r>
      <w:r w:rsidR="00D75D1A">
        <w:rPr>
          <w:rStyle w:val="CommentReference"/>
          <w:rFonts w:ascii="Arial" w:eastAsia="Arial" w:hAnsi="Arial" w:cs="Arial"/>
          <w:color w:val="000000"/>
        </w:rPr>
        <w:commentReference w:id="810"/>
      </w:r>
    </w:p>
    <w:p w:rsidR="00B90A7A" w:rsidRDefault="00B90A7A" w:rsidP="000233C2">
      <w:pPr>
        <w:pStyle w:val="NormalWeb"/>
        <w:spacing w:before="0" w:beforeAutospacing="0" w:after="0" w:afterAutospacing="0" w:line="480" w:lineRule="auto"/>
        <w:rPr>
          <w:b/>
        </w:rPr>
      </w:pPr>
      <w:commentRangeStart w:id="811"/>
      <w:r>
        <w:rPr>
          <w:b/>
        </w:rPr>
        <w:t>Fig. 4.</w:t>
      </w:r>
      <w:commentRangeEnd w:id="811"/>
      <w:r w:rsidR="00F25CE2">
        <w:rPr>
          <w:rStyle w:val="CommentReference"/>
          <w:rFonts w:ascii="Arial" w:eastAsia="Arial" w:hAnsi="Arial" w:cs="Arial"/>
          <w:color w:val="000000"/>
        </w:rPr>
        <w:commentReference w:id="811"/>
      </w:r>
    </w:p>
    <w:p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 xml:space="preserve">b) </w:t>
      </w:r>
      <w:commentRangeStart w:id="812"/>
      <w:r w:rsidR="002577C0">
        <w:rPr>
          <w:color w:val="000000"/>
        </w:rPr>
        <w:t>A</w:t>
      </w:r>
      <w:r w:rsidRPr="000233C2">
        <w:rPr>
          <w:color w:val="000000"/>
        </w:rPr>
        <w:t xml:space="preserve">bsolute values of </w:t>
      </w:r>
      <w:r w:rsidRPr="000233C2">
        <w:rPr>
          <w:color w:val="000000"/>
        </w:rPr>
        <w:lastRenderedPageBreak/>
        <w:t>export, burial and respiration</w:t>
      </w:r>
      <w:commentRangeEnd w:id="812"/>
      <w:r w:rsidR="00832704">
        <w:rPr>
          <w:rStyle w:val="CommentReference"/>
          <w:rFonts w:ascii="Arial" w:eastAsia="SimSun" w:hAnsi="Arial" w:cs="Arial"/>
          <w:color w:val="000000"/>
        </w:rPr>
        <w:commentReference w:id="812"/>
      </w:r>
      <w:ins w:id="813" w:author="zutao yang" w:date="2017-04-15T12:52:00Z">
        <w:r w:rsidR="00832704">
          <w:rPr>
            <w:color w:val="000000"/>
          </w:rPr>
          <w:t>, and total load (alloch+autoch)</w:t>
        </w:r>
      </w:ins>
      <w:commentRangeStart w:id="814"/>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814"/>
      <w:r w:rsidR="00DE29FA">
        <w:rPr>
          <w:rStyle w:val="CommentReference"/>
          <w:rFonts w:ascii="Arial" w:eastAsia="Arial" w:hAnsi="Arial" w:cs="Arial"/>
          <w:color w:val="000000"/>
        </w:rPr>
        <w:commentReference w:id="814"/>
      </w:r>
      <w:r w:rsidR="00B90A7A">
        <w:rPr>
          <w:b/>
        </w:rPr>
        <w:br w:type="page"/>
      </w:r>
    </w:p>
    <w:p w:rsidR="00B90A7A" w:rsidRDefault="00B90A7A" w:rsidP="000233C2">
      <w:pPr>
        <w:pStyle w:val="NormalWeb"/>
        <w:spacing w:before="0" w:beforeAutospacing="0" w:after="0" w:afterAutospacing="0" w:line="480" w:lineRule="auto"/>
        <w:rPr>
          <w:b/>
        </w:rPr>
      </w:pPr>
      <w:commentRangeStart w:id="815"/>
      <w:commentRangeStart w:id="816"/>
      <w:r>
        <w:rPr>
          <w:b/>
          <w:noProof/>
        </w:rPr>
        <w:lastRenderedPageBreak/>
        <w:drawing>
          <wp:inline distT="0" distB="0" distL="0" distR="0">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2743200"/>
                    </a:xfrm>
                    <a:prstGeom prst="rect">
                      <a:avLst/>
                    </a:prstGeom>
                  </pic:spPr>
                </pic:pic>
              </a:graphicData>
            </a:graphic>
          </wp:inline>
        </w:drawing>
      </w:r>
      <w:commentRangeEnd w:id="815"/>
      <w:r w:rsidR="00424B61">
        <w:rPr>
          <w:rStyle w:val="CommentReference"/>
          <w:rFonts w:ascii="Arial" w:eastAsia="Arial" w:hAnsi="Arial" w:cs="Arial"/>
          <w:color w:val="000000"/>
        </w:rPr>
        <w:commentReference w:id="815"/>
      </w:r>
      <w:commentRangeEnd w:id="816"/>
      <w:r w:rsidR="00C56B81">
        <w:rPr>
          <w:rStyle w:val="CommentReference"/>
          <w:rFonts w:ascii="Arial" w:eastAsia="SimSun" w:hAnsi="Arial" w:cs="Arial"/>
          <w:color w:val="000000"/>
        </w:rPr>
        <w:commentReference w:id="816"/>
      </w:r>
    </w:p>
    <w:p w:rsidR="00B90A7A" w:rsidRDefault="00B90A7A" w:rsidP="000233C2">
      <w:pPr>
        <w:pStyle w:val="NormalWeb"/>
        <w:spacing w:before="0" w:beforeAutospacing="0" w:after="0" w:afterAutospacing="0" w:line="480" w:lineRule="auto"/>
        <w:rPr>
          <w:b/>
        </w:rPr>
      </w:pPr>
      <w:r>
        <w:rPr>
          <w:b/>
        </w:rPr>
        <w:t>Fig. 5.</w:t>
      </w:r>
    </w:p>
    <w:p w:rsidR="0004438D" w:rsidRDefault="0004438D" w:rsidP="0004438D">
      <w:pPr>
        <w:pStyle w:val="NormalWeb"/>
        <w:spacing w:before="0" w:beforeAutospacing="0" w:after="0" w:afterAutospacing="0" w:line="480" w:lineRule="auto"/>
        <w:rPr>
          <w:ins w:id="817" w:author="Derek Roberts" w:date="2017-04-08T20:15:00Z"/>
          <w:color w:val="000000"/>
        </w:rPr>
      </w:pPr>
      <w:commentRangeStart w:id="818"/>
      <w:r w:rsidRPr="000233C2">
        <w:rPr>
          <w:color w:val="000000"/>
        </w:rPr>
        <w:t>Fig. 5. Relationship between log</w:t>
      </w:r>
      <w:ins w:id="819" w:author="Kait Farrell" w:date="2017-04-13T16:48:00Z">
        <w:r w:rsidR="00E2149D">
          <w:rPr>
            <w:color w:val="000000"/>
            <w:vertAlign w:val="subscript"/>
          </w:rPr>
          <w:t>10</w:t>
        </w:r>
      </w:ins>
      <w:r w:rsidRPr="000233C2">
        <w:rPr>
          <w:color w:val="000000"/>
        </w:rPr>
        <w:t xml:space="preserve">-transformed </w:t>
      </w:r>
      <w:del w:id="820" w:author="Kait Farrell" w:date="2017-04-13T16:48:00Z">
        <w:r w:rsidRPr="000233C2" w:rsidDel="00E2149D">
          <w:rPr>
            <w:color w:val="000000"/>
          </w:rPr>
          <w:delText xml:space="preserve">(base 10) </w:delText>
        </w:r>
      </w:del>
      <w:r w:rsidRPr="000233C2">
        <w:rPr>
          <w:color w:val="000000"/>
        </w:rPr>
        <w:t>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818"/>
      <w:r w:rsidR="004F66AB">
        <w:rPr>
          <w:rStyle w:val="CommentReference"/>
          <w:rFonts w:ascii="Arial" w:eastAsia="Arial" w:hAnsi="Arial" w:cs="Arial"/>
          <w:color w:val="000000"/>
        </w:rPr>
        <w:commentReference w:id="818"/>
      </w:r>
    </w:p>
    <w:p w:rsidR="00E64447" w:rsidRDefault="00E64447" w:rsidP="0004438D">
      <w:pPr>
        <w:pStyle w:val="NormalWeb"/>
        <w:spacing w:before="0" w:beforeAutospacing="0" w:after="0" w:afterAutospacing="0" w:line="480" w:lineRule="auto"/>
        <w:rPr>
          <w:ins w:id="821" w:author="Derek Roberts" w:date="2017-04-08T20:15:00Z"/>
          <w:color w:val="000000"/>
        </w:rPr>
      </w:pPr>
      <w:ins w:id="822" w:author="Derek Roberts" w:date="2017-04-08T20:15:00Z">
        <w:r>
          <w:rPr>
            <w:color w:val="000000"/>
          </w:rPr>
          <w:t>Derek’s General Comments:</w:t>
        </w:r>
      </w:ins>
    </w:p>
    <w:p w:rsidR="00E64447" w:rsidRDefault="00E64447" w:rsidP="0004438D">
      <w:pPr>
        <w:pStyle w:val="NormalWeb"/>
        <w:spacing w:before="0" w:beforeAutospacing="0" w:after="0" w:afterAutospacing="0" w:line="480" w:lineRule="auto"/>
        <w:rPr>
          <w:ins w:id="823" w:author="Ian Mccullough" w:date="2017-04-06T16:05:00Z"/>
          <w:color w:val="000000"/>
        </w:rPr>
      </w:pPr>
      <w:ins w:id="824" w:author="Derek Roberts" w:date="2017-04-08T20:15:00Z">
        <w:r>
          <w:rPr>
            <w:color w:val="000000"/>
          </w:rPr>
          <w:t xml:space="preserve">Great work, Ian! Wonderful to see this all coming together. </w:t>
        </w:r>
      </w:ins>
      <w:ins w:id="825"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826" w:author="Derek Roberts" w:date="2017-04-08T20:18:00Z">
        <w:r>
          <w:rPr>
            <w:color w:val="000000"/>
          </w:rPr>
          <w:t>es</w:t>
        </w:r>
      </w:ins>
      <w:ins w:id="827" w:author="Derek Roberts" w:date="2017-04-08T20:17:00Z">
        <w:r>
          <w:rPr>
            <w:color w:val="000000"/>
          </w:rPr>
          <w:t xml:space="preserve"> a good job of, and you touch on this but perhaps don’t hammer it home hard enough </w:t>
        </w:r>
      </w:ins>
      <w:ins w:id="828" w:author="Derek Roberts" w:date="2017-04-08T20:18:00Z">
        <w:r>
          <w:rPr>
            <w:color w:val="000000"/>
          </w:rPr>
          <w:t xml:space="preserve">, is highlight a bunch of sources of uncertainty that were perhaps understood but not shown in previous OC modelling studies (like short-term source/sink dynamics due to precip events or </w:t>
        </w:r>
      </w:ins>
      <w:ins w:id="829"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mis-characterizing or not including these dyna</w:t>
        </w:r>
        <w:r w:rsidR="00E47F21">
          <w:rPr>
            <w:color w:val="000000"/>
          </w:rPr>
          <w:t>mics yields questionable estimates of OC cycling</w:t>
        </w:r>
        <w:r w:rsidR="0022113F">
          <w:rPr>
            <w:color w:val="000000"/>
          </w:rPr>
          <w:t xml:space="preserve">. </w:t>
        </w:r>
      </w:ins>
      <w:ins w:id="830"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rsidR="00A15A39" w:rsidRDefault="00A15A39" w:rsidP="0004438D">
      <w:pPr>
        <w:pStyle w:val="NormalWeb"/>
        <w:spacing w:before="0" w:beforeAutospacing="0" w:after="0" w:afterAutospacing="0" w:line="480" w:lineRule="auto"/>
        <w:rPr>
          <w:ins w:id="831" w:author="Ian Mccullough" w:date="2017-04-06T16:05:00Z"/>
          <w:color w:val="000000"/>
        </w:rPr>
      </w:pPr>
    </w:p>
    <w:p w:rsidR="00A15A39" w:rsidRDefault="00A15A39">
      <w:pPr>
        <w:rPr>
          <w:ins w:id="832" w:author="Ian Mccullough" w:date="2017-04-06T16:05:00Z"/>
          <w:rFonts w:ascii="Times New Roman" w:eastAsia="Times New Roman" w:hAnsi="Times New Roman" w:cs="Times New Roman"/>
          <w:sz w:val="24"/>
          <w:szCs w:val="24"/>
        </w:rPr>
      </w:pPr>
      <w:ins w:id="833" w:author="Ian Mccullough" w:date="2017-04-06T16:05:00Z">
        <w:r>
          <w:br w:type="page"/>
        </w:r>
      </w:ins>
    </w:p>
    <w:p w:rsidR="00A15A39" w:rsidRDefault="0065142A" w:rsidP="0004438D">
      <w:pPr>
        <w:pStyle w:val="NormalWeb"/>
        <w:spacing w:before="0" w:beforeAutospacing="0" w:after="0" w:afterAutospacing="0" w:line="480" w:lineRule="auto"/>
        <w:rPr>
          <w:ins w:id="834" w:author="Ian Mccullough" w:date="2017-04-06T16:06:00Z"/>
          <w:color w:val="000000"/>
        </w:rPr>
      </w:pPr>
      <w:commentRangeStart w:id="835"/>
      <w:ins w:id="836" w:author="Ian Mccullough" w:date="2017-04-06T16:10:00Z">
        <w:r>
          <w:rPr>
            <w:noProof/>
            <w:color w:val="000000"/>
            <w:rPrChange w:id="837" w:author="Unknown">
              <w:rPr>
                <w:noProof/>
              </w:rPr>
            </w:rPrChange>
          </w:rPr>
          <w:lastRenderedPageBreak/>
          <w:drawing>
            <wp:inline distT="0" distB="0" distL="0" distR="0">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862830"/>
                      </a:xfrm>
                      <a:prstGeom prst="rect">
                        <a:avLst/>
                      </a:prstGeom>
                    </pic:spPr>
                  </pic:pic>
                </a:graphicData>
              </a:graphic>
            </wp:inline>
          </w:drawing>
        </w:r>
      </w:ins>
      <w:commentRangeEnd w:id="835"/>
      <w:r w:rsidR="00286855">
        <w:rPr>
          <w:rStyle w:val="CommentReference"/>
          <w:rFonts w:ascii="Arial" w:eastAsia="Arial" w:hAnsi="Arial" w:cs="Arial"/>
          <w:color w:val="000000"/>
        </w:rPr>
        <w:commentReference w:id="835"/>
      </w:r>
    </w:p>
    <w:p w:rsidR="00A15A39" w:rsidRDefault="00A15A39" w:rsidP="0004438D">
      <w:pPr>
        <w:pStyle w:val="NormalWeb"/>
        <w:spacing w:before="0" w:beforeAutospacing="0" w:after="0" w:afterAutospacing="0" w:line="480" w:lineRule="auto"/>
        <w:rPr>
          <w:ins w:id="838" w:author="Ian Mccullough" w:date="2017-04-06T16:07:00Z"/>
          <w:color w:val="000000"/>
        </w:rPr>
      </w:pPr>
      <w:proofErr w:type="gramStart"/>
      <w:ins w:id="839" w:author="Ian Mccullough" w:date="2017-04-06T16:06:00Z">
        <w:r>
          <w:rPr>
            <w:b/>
            <w:color w:val="000000"/>
          </w:rPr>
          <w:t xml:space="preserve">Fig. </w:t>
        </w:r>
        <w:commentRangeStart w:id="840"/>
        <w:r>
          <w:rPr>
            <w:b/>
            <w:color w:val="000000"/>
          </w:rPr>
          <w:t>6</w:t>
        </w:r>
      </w:ins>
      <w:commentRangeEnd w:id="840"/>
      <w:r w:rsidR="00470E18">
        <w:rPr>
          <w:rStyle w:val="CommentReference"/>
          <w:rFonts w:ascii="Arial" w:eastAsia="SimSun" w:hAnsi="Arial" w:cs="Arial"/>
          <w:color w:val="000000"/>
        </w:rPr>
        <w:commentReference w:id="840"/>
      </w:r>
      <w:ins w:id="841" w:author="Ian Mccullough" w:date="2017-04-06T16:06:00Z">
        <w:r>
          <w:rPr>
            <w:b/>
            <w:color w:val="000000"/>
          </w:rPr>
          <w:t>.</w:t>
        </w:r>
      </w:ins>
      <w:proofErr w:type="gramEnd"/>
    </w:p>
    <w:p w:rsidR="00A15A39" w:rsidRPr="00A15A39" w:rsidRDefault="00A15A39" w:rsidP="0004438D">
      <w:pPr>
        <w:pStyle w:val="NormalWeb"/>
        <w:spacing w:before="0" w:beforeAutospacing="0" w:after="0" w:afterAutospacing="0" w:line="480" w:lineRule="auto"/>
        <w:rPr>
          <w:color w:val="000000"/>
        </w:rPr>
      </w:pPr>
      <w:ins w:id="842" w:author="Ian Mccullough" w:date="2017-04-06T16:07:00Z">
        <w:r>
          <w:rPr>
            <w:color w:val="000000"/>
          </w:rPr>
          <w:t xml:space="preserve">Fig. 6. Net lake function across </w:t>
        </w:r>
      </w:ins>
      <w:ins w:id="843" w:author="Ian Mccullough" w:date="2017-04-06T16:10:00Z">
        <w:r>
          <w:rPr>
            <w:color w:val="000000"/>
          </w:rPr>
          <w:t xml:space="preserve">a) </w:t>
        </w:r>
      </w:ins>
      <w:ins w:id="844" w:author="Ian Mccullough" w:date="2017-04-06T16:07:00Z">
        <w:r>
          <w:rPr>
            <w:color w:val="000000"/>
          </w:rPr>
          <w:t xml:space="preserve">full modeled years and </w:t>
        </w:r>
      </w:ins>
      <w:ins w:id="845" w:author="Ian Mccullough" w:date="2017-04-06T16:10:00Z">
        <w:r>
          <w:rPr>
            <w:color w:val="000000"/>
          </w:rPr>
          <w:t xml:space="preserve">b) </w:t>
        </w:r>
      </w:ins>
      <w:ins w:id="846" w:author="Ian Mccullough" w:date="2017-04-06T16:07:00Z">
        <w:r>
          <w:rPr>
            <w:color w:val="000000"/>
          </w:rPr>
          <w:t xml:space="preserve">May-August only for the same years. Net lake function is a source when the difference between respiration and burial is greater than zero. </w:t>
        </w:r>
      </w:ins>
      <w:ins w:id="847" w:author="Ian Mccullough" w:date="2017-04-06T16:10:00Z">
        <w:r>
          <w:rPr>
            <w:color w:val="000000"/>
          </w:rPr>
          <w:t xml:space="preserve">Summer increases in respiration drove lakes toward source status. </w:t>
        </w:r>
      </w:ins>
      <w:ins w:id="848" w:author="Ian Mccullough" w:date="2017-04-06T16:07:00Z">
        <w:r>
          <w:rPr>
            <w:color w:val="000000"/>
          </w:rPr>
          <w:t>H=Harp, M=Monona, TO=Toolik, TR=Trout, V=Vanern.</w:t>
        </w:r>
      </w:ins>
      <w:r w:rsidR="009A4328">
        <w:rPr>
          <w:color w:val="000000"/>
        </w:rPr>
        <w:t xml:space="preserve"> OC = organic carbon.</w:t>
      </w:r>
    </w:p>
    <w:p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ILARY A DUGAN" w:date="2017-04-16T11:22:00Z" w:initials="HAD">
    <w:p w:rsidR="000F7586" w:rsidRDefault="000F7586">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rsidR="000F7586" w:rsidRDefault="000F7586">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4" w:author="Ian Mccullough" w:date="2017-04-16T11:22:00Z" w:initials="">
    <w:p w:rsidR="000F7586" w:rsidRDefault="000F7586">
      <w:pPr>
        <w:widowControl w:val="0"/>
        <w:spacing w:line="240" w:lineRule="auto"/>
      </w:pPr>
      <w:proofErr w:type="gramStart"/>
      <w:r>
        <w:t>note</w:t>
      </w:r>
      <w:proofErr w:type="gramEnd"/>
      <w:r>
        <w:t>: for consistency, I've removed oxford commas because they had been used inconsistently. These aren't a deal-breaker for me, so if someone feels strongly and wants to go through and insert them everywhere...</w:t>
      </w:r>
    </w:p>
  </w:comment>
  <w:comment w:id="5" w:author="HILARY A DUGAN" w:date="2017-04-16T11:22:00Z" w:initials="HAD">
    <w:p w:rsidR="000F7586" w:rsidRDefault="000F7586">
      <w:pPr>
        <w:pStyle w:val="CommentText"/>
      </w:pPr>
      <w:r>
        <w:rPr>
          <w:rStyle w:val="CommentReference"/>
        </w:rPr>
        <w:annotationRef/>
      </w:r>
      <w:r>
        <w:t xml:space="preserve">SERIOUSLY! How can you not feel strongly about this!! </w:t>
      </w:r>
    </w:p>
  </w:comment>
  <w:comment w:id="6" w:author="immccull@gmail.com" w:date="2017-04-16T11:22:00Z" w:initials="i">
    <w:p w:rsidR="000F7586" w:rsidRDefault="000F7586">
      <w:pPr>
        <w:pStyle w:val="CommentText"/>
      </w:pPr>
      <w:r>
        <w:rPr>
          <w:rStyle w:val="CommentReference"/>
        </w:rPr>
        <w:annotationRef/>
      </w:r>
      <w:r>
        <w:t>I don’t care, I don’t have time to care, and I don’t want to argue with folks about this.</w:t>
      </w:r>
    </w:p>
    <w:p w:rsidR="000F7586" w:rsidRDefault="000F7586">
      <w:pPr>
        <w:pStyle w:val="CommentText"/>
      </w:pPr>
      <w:r>
        <w:t>I don’t care, I don’t have time to care and I don’t want to argue with folks about this.</w:t>
      </w:r>
    </w:p>
    <w:p w:rsidR="000F7586" w:rsidRDefault="000F7586">
      <w:pPr>
        <w:pStyle w:val="CommentText"/>
      </w:pPr>
      <w:r>
        <w:t>What’s the difference anyway?</w:t>
      </w:r>
    </w:p>
  </w:comment>
  <w:comment w:id="7" w:author="Ana Morales" w:date="2017-04-16T11:22:00Z" w:initials="AM">
    <w:p w:rsidR="000F7586" w:rsidRDefault="000F7586">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rsidR="000F7586" w:rsidRDefault="000F7586">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rsidR="000F7586" w:rsidRDefault="000F7586">
      <w:pPr>
        <w:pStyle w:val="CommentText"/>
      </w:pPr>
      <w:r>
        <w:rPr>
          <w:rStyle w:val="CommentReference"/>
        </w:rPr>
        <w:annotationRef/>
      </w:r>
      <w:r>
        <w:t xml:space="preserve">I like this title.  And, count me in with </w:t>
      </w:r>
      <w:proofErr w:type="spellStart"/>
      <w:r>
        <w:t>gotta</w:t>
      </w:r>
      <w:proofErr w:type="spellEnd"/>
      <w:r>
        <w:t xml:space="preserve"> have Oxford commas.</w:t>
      </w:r>
    </w:p>
  </w:comment>
  <w:comment w:id="16" w:author="Ian Mccullough" w:date="2017-04-16T11:22:00Z" w:initials="">
    <w:p w:rsidR="000F7586" w:rsidRDefault="000F7586">
      <w:pPr>
        <w:widowControl w:val="0"/>
        <w:spacing w:line="240" w:lineRule="auto"/>
      </w:pPr>
      <w:proofErr w:type="gramStart"/>
      <w:r>
        <w:t>executive</w:t>
      </w:r>
      <w:proofErr w:type="gramEnd"/>
      <w:r>
        <w:t xml:space="preserve"> order: this is the order</w:t>
      </w:r>
    </w:p>
    <w:p w:rsidR="000F7586" w:rsidRDefault="000F7586">
      <w:pPr>
        <w:widowControl w:val="0"/>
        <w:spacing w:line="240" w:lineRule="auto"/>
      </w:pPr>
    </w:p>
    <w:p w:rsidR="000F7586" w:rsidRDefault="000F7586">
      <w:pPr>
        <w:widowControl w:val="0"/>
        <w:spacing w:line="240" w:lineRule="auto"/>
      </w:pPr>
      <w:proofErr w:type="gramStart"/>
      <w:r>
        <w:t>also</w:t>
      </w:r>
      <w:proofErr w:type="gramEnd"/>
      <w:r>
        <w:t>, everyone please check names and affiliations!</w:t>
      </w:r>
    </w:p>
  </w:comment>
  <w:comment w:id="17" w:author="Kait Farrell" w:date="2017-04-16T11:22:00Z" w:initials="KF">
    <w:p w:rsidR="000F7586" w:rsidRDefault="000F7586">
      <w:pPr>
        <w:pStyle w:val="CommentText"/>
      </w:pPr>
      <w:r>
        <w:rPr>
          <w:rStyle w:val="CommentReference"/>
        </w:rPr>
        <w:annotationRef/>
      </w:r>
      <w:r>
        <w:t>If we submit after May 10, I’ll need to add “current address” info, but it will match affiliation #10</w:t>
      </w:r>
    </w:p>
  </w:comment>
  <w:comment w:id="24" w:author="Kathleen C. Weathers" w:date="2017-04-16T11:22:00Z" w:initials="KCW">
    <w:p w:rsidR="000F7586" w:rsidRDefault="000F7586">
      <w:pPr>
        <w:pStyle w:val="CommentText"/>
      </w:pPr>
      <w:r>
        <w:rPr>
          <w:rStyle w:val="CommentReference"/>
        </w:rPr>
        <w:annotationRef/>
      </w:r>
      <w:r>
        <w:t>Paul should be anchor PI on this paper.</w:t>
      </w:r>
    </w:p>
  </w:comment>
  <w:comment w:id="26" w:author="Kait Farrell" w:date="2017-04-16T11:22:00Z" w:initials="KF">
    <w:p w:rsidR="000F7586" w:rsidRDefault="000F7586">
      <w:pPr>
        <w:pStyle w:val="CommentText"/>
      </w:pPr>
      <w:r>
        <w:rPr>
          <w:rStyle w:val="CommentReference"/>
        </w:rPr>
        <w:annotationRef/>
      </w:r>
      <w:r>
        <w:t>Some of these have a period after US… some don’t</w:t>
      </w:r>
    </w:p>
  </w:comment>
  <w:comment w:id="38" w:author="Ian Mccullough" w:date="2017-04-16T11:22:00Z" w:initials="">
    <w:p w:rsidR="000F7586" w:rsidRDefault="000F7586">
      <w:pPr>
        <w:widowControl w:val="0"/>
        <w:spacing w:line="240" w:lineRule="auto"/>
      </w:pPr>
      <w:r>
        <w:t xml:space="preserve">350 word limit for Ecol </w:t>
      </w:r>
      <w:proofErr w:type="spellStart"/>
      <w:r>
        <w:t>Appl</w:t>
      </w:r>
      <w:proofErr w:type="spellEnd"/>
    </w:p>
  </w:comment>
  <w:comment w:id="39" w:author="Facundo" w:date="2017-04-16T11:22:00Z" w:initials="F">
    <w:p w:rsidR="000F7586" w:rsidRDefault="000F7586">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rsidR="000F7586" w:rsidRDefault="000F7586">
      <w:pPr>
        <w:pStyle w:val="CommentText"/>
      </w:pPr>
    </w:p>
    <w:p w:rsidR="000F7586" w:rsidRDefault="000F7586">
      <w:pPr>
        <w:pStyle w:val="CommentText"/>
      </w:pPr>
      <w:r>
        <w:t xml:space="preserve">KCW: I agree with </w:t>
      </w:r>
      <w:proofErr w:type="spellStart"/>
      <w:r>
        <w:t>Facu</w:t>
      </w:r>
      <w:proofErr w:type="spellEnd"/>
    </w:p>
  </w:comment>
  <w:comment w:id="48" w:author="Derek Roberts" w:date="2017-04-16T11:22:00Z" w:initials="DR">
    <w:p w:rsidR="000F7586" w:rsidRDefault="000F7586">
      <w:pPr>
        <w:pStyle w:val="CommentText"/>
      </w:pPr>
      <w:r>
        <w:rPr>
          <w:rStyle w:val="CommentReference"/>
        </w:rPr>
        <w:annotationRef/>
      </w:r>
      <w:r>
        <w:t>Maybe delete this word? Or is morphology the gradient we are focusing on?</w:t>
      </w:r>
    </w:p>
  </w:comment>
  <w:comment w:id="49" w:author="Kait Farrell" w:date="2017-04-16T11:22:00Z" w:initials="KF">
    <w:p w:rsidR="000F7586" w:rsidRDefault="000F7586">
      <w:pPr>
        <w:pStyle w:val="CommentText"/>
      </w:pPr>
      <w:r>
        <w:rPr>
          <w:rStyle w:val="CommentReference"/>
        </w:rPr>
        <w:annotationRef/>
      </w:r>
      <w:r>
        <w:t>Might change to ‘magnitude’ or a less value-laden word... or if keeping ‘importance’, need to explain what we value as important</w:t>
      </w:r>
    </w:p>
  </w:comment>
  <w:comment w:id="56" w:author="Kathleen C. Weathers" w:date="2017-04-16T11:22:00Z" w:initials="KCW">
    <w:p w:rsidR="000F7586" w:rsidRDefault="000F7586">
      <w:pPr>
        <w:pStyle w:val="CommentText"/>
      </w:pPr>
      <w:r>
        <w:rPr>
          <w:rStyle w:val="CommentReference"/>
        </w:rPr>
        <w:annotationRef/>
      </w:r>
      <w:r>
        <w:t xml:space="preserve">One of the main points is the source or </w:t>
      </w:r>
      <w:proofErr w:type="spellStart"/>
      <w:r>
        <w:t>sinkiness</w:t>
      </w:r>
      <w:proofErr w:type="spellEnd"/>
      <w:r>
        <w:t xml:space="preserve"> of these lakes, from annual to seasonal.  I suggest making that clearer (and punchier) here.</w:t>
      </w:r>
    </w:p>
  </w:comment>
  <w:comment w:id="54" w:author="Ana Morales" w:date="2017-04-16T11:22:00Z" w:initials="AM">
    <w:p w:rsidR="000F7586" w:rsidRDefault="000F7586">
      <w:pPr>
        <w:pStyle w:val="CommentText"/>
      </w:pPr>
      <w:r>
        <w:rPr>
          <w:rStyle w:val="CommentReference"/>
        </w:rPr>
        <w:annotationRef/>
      </w:r>
      <w:r>
        <w:t xml:space="preserve">Wording is a little confusing here because respiration itself would not make the lake an OC source, but an inorganic carbon source. As written, you’re saying that 14-86% of the total budgets were lost to the atmosphere via respiratory processes. This makes sense for total C budgets, but not OC alone. </w:t>
      </w:r>
    </w:p>
  </w:comment>
  <w:comment w:id="55" w:author="Kait Farrell" w:date="2017-04-16T11:22:00Z" w:initials="KF">
    <w:p w:rsidR="000F7586" w:rsidRDefault="000F7586">
      <w:pPr>
        <w:pStyle w:val="CommentText"/>
      </w:pPr>
      <w:r>
        <w:rPr>
          <w:rStyle w:val="CommentReference"/>
        </w:rPr>
        <w:annotationRef/>
      </w:r>
      <w:r>
        <w:t xml:space="preserve">Concur… need to clarify that this number represents </w:t>
      </w:r>
      <w:proofErr w:type="spellStart"/>
      <w:r>
        <w:t>oc</w:t>
      </w:r>
      <w:proofErr w:type="spellEnd"/>
      <w:r>
        <w:t xml:space="preserve"> that is being respired rather than transported or buried</w:t>
      </w:r>
    </w:p>
  </w:comment>
  <w:comment w:id="59" w:author="Kait Farrell" w:date="2017-04-16T11:22:00Z" w:initials="KF">
    <w:p w:rsidR="000F7586" w:rsidRDefault="000F7586">
      <w:pPr>
        <w:pStyle w:val="CommentText"/>
      </w:pPr>
      <w:r>
        <w:rPr>
          <w:rStyle w:val="CommentReference"/>
        </w:rPr>
        <w:annotationRef/>
      </w:r>
      <w:r>
        <w:t>This leaves the reader hanging; would add a clause briefly explaining what it showed instead or hinting at what we think the driver of the difference might be</w:t>
      </w:r>
    </w:p>
  </w:comment>
  <w:comment w:id="63" w:author="Ian Mccullough" w:date="2017-04-16T11:22:00Z" w:initials="">
    <w:p w:rsidR="000F7586" w:rsidRDefault="000F7586">
      <w:pPr>
        <w:widowControl w:val="0"/>
        <w:spacing w:line="240" w:lineRule="auto"/>
      </w:pPr>
      <w:proofErr w:type="gramStart"/>
      <w:r>
        <w:t>up</w:t>
      </w:r>
      <w:proofErr w:type="gramEnd"/>
      <w:r>
        <w:t xml:space="preserve"> to 12, suggestions welcome (in no particular order right now)</w:t>
      </w:r>
    </w:p>
  </w:comment>
  <w:comment w:id="68" w:author="Ana Morales" w:date="2017-04-16T11:22:00Z" w:initials="AM">
    <w:p w:rsidR="000F7586" w:rsidRDefault="000F7586">
      <w:pPr>
        <w:pStyle w:val="CommentText"/>
      </w:pPr>
      <w:r>
        <w:rPr>
          <w:rStyle w:val="CommentReference"/>
        </w:rPr>
        <w:annotationRef/>
      </w:r>
      <w:r>
        <w:t xml:space="preserve">Felt that 2 introductory sentences went too broad, and would read clearer to get to the point faster. </w:t>
      </w:r>
    </w:p>
  </w:comment>
  <w:comment w:id="82" w:author="Ana Morales" w:date="2017-04-16T11:22:00Z" w:initials="AM">
    <w:p w:rsidR="000F7586" w:rsidRDefault="000F7586">
      <w:pPr>
        <w:pStyle w:val="CommentText"/>
      </w:pPr>
      <w:r>
        <w:rPr>
          <w:rStyle w:val="CommentReference"/>
        </w:rPr>
        <w:annotationRef/>
      </w:r>
      <w:r>
        <w:t xml:space="preserve">References don’t appear be linked – I added this one to </w:t>
      </w:r>
      <w:proofErr w:type="spellStart"/>
      <w:r>
        <w:t>Mendeley</w:t>
      </w:r>
      <w:proofErr w:type="spellEnd"/>
      <w:r>
        <w:t xml:space="preserve">, you just need to link it.  </w:t>
      </w:r>
    </w:p>
  </w:comment>
  <w:comment w:id="87" w:author="Kait Farrell" w:date="2017-04-16T11:22:00Z" w:initials="KF">
    <w:p w:rsidR="000F7586" w:rsidRDefault="000F7586">
      <w:pPr>
        <w:pStyle w:val="CommentText"/>
      </w:pPr>
      <w:r>
        <w:rPr>
          <w:rStyle w:val="CommentReference"/>
        </w:rPr>
        <w:annotationRef/>
      </w:r>
      <w:r>
        <w:rPr>
          <w:rStyle w:val="CommentReference"/>
        </w:rPr>
        <w:t>I think Ecol Apps is by year for in-text citations… so need to rearrange here</w:t>
      </w:r>
    </w:p>
  </w:comment>
  <w:comment w:id="99" w:author="Kathleen C. Weathers" w:date="2017-04-16T11:22:00Z" w:initials="KCW">
    <w:p w:rsidR="000F7586" w:rsidRDefault="000F7586">
      <w:pPr>
        <w:pStyle w:val="CommentText"/>
      </w:pPr>
      <w:r>
        <w:rPr>
          <w:rStyle w:val="CommentReference"/>
        </w:rPr>
        <w:annotationRef/>
      </w:r>
      <w:r>
        <w:t>Is this true</w:t>
      </w:r>
    </w:p>
  </w:comment>
  <w:comment w:id="127" w:author="Kathleen C. Weathers" w:date="2017-04-16T11:22:00Z" w:initials="KCW">
    <w:p w:rsidR="000F7586" w:rsidRDefault="000F7586">
      <w:pPr>
        <w:pStyle w:val="CommentText"/>
      </w:pPr>
      <w:r>
        <w:rPr>
          <w:rStyle w:val="CommentReference"/>
        </w:rPr>
        <w:annotationRef/>
      </w:r>
      <w:r>
        <w:t xml:space="preserve">This could use further </w:t>
      </w:r>
      <w:proofErr w:type="spellStart"/>
      <w:r>
        <w:t>wordsmithing</w:t>
      </w:r>
      <w:proofErr w:type="spellEnd"/>
      <w:r>
        <w:t xml:space="preserve"> (as could some of my other edits).  Trying to fill in some gaps and set the readers up for the study and for the next section.</w:t>
      </w:r>
    </w:p>
  </w:comment>
  <w:comment w:id="131" w:author="Kait Farrell" w:date="2017-04-16T11:22:00Z" w:initials="KF">
    <w:p w:rsidR="000F7586" w:rsidRDefault="000F7586">
      <w:pPr>
        <w:pStyle w:val="CommentText"/>
      </w:pPr>
      <w:r>
        <w:rPr>
          <w:rStyle w:val="CommentReference"/>
        </w:rPr>
        <w:annotationRef/>
      </w:r>
      <w:r>
        <w:rPr>
          <w:rStyle w:val="CommentReference"/>
        </w:rPr>
        <w:t>Since mass balances exist outside of lakes as well…</w:t>
      </w:r>
    </w:p>
  </w:comment>
  <w:comment w:id="162" w:author="Kait Farrell" w:date="2017-04-16T11:22:00Z" w:initials="KF">
    <w:p w:rsidR="000F7586" w:rsidRDefault="000F7586">
      <w:pPr>
        <w:pStyle w:val="CommentText"/>
      </w:pPr>
      <w:r>
        <w:rPr>
          <w:rStyle w:val="CommentReference"/>
        </w:rPr>
        <w:annotationRef/>
      </w:r>
      <w:r>
        <w:t>I think this is important, but I’m not sure we’re making the point as clearly as we can… may still need more word-</w:t>
      </w:r>
      <w:proofErr w:type="spellStart"/>
      <w:r>
        <w:t>smithing</w:t>
      </w:r>
      <w:proofErr w:type="spellEnd"/>
      <w:r>
        <w:t>?</w:t>
      </w:r>
    </w:p>
  </w:comment>
  <w:comment w:id="163" w:author="zutao yang" w:date="2017-04-16T11:22:00Z" w:initials="zy">
    <w:p w:rsidR="000F7586" w:rsidRDefault="000F7586">
      <w:pPr>
        <w:pStyle w:val="CommentText"/>
      </w:pPr>
      <w:r>
        <w:rPr>
          <w:rStyle w:val="CommentReference"/>
        </w:rPr>
        <w:annotationRef/>
      </w:r>
      <w:r>
        <w:t>Agree with Kait. This is important but still not clear. It reads to me that a lake can be simultaneously sink and source. Is this what we want to say?</w:t>
      </w:r>
    </w:p>
  </w:comment>
  <w:comment w:id="179" w:author="Kait Farrell" w:date="2017-04-16T11:22:00Z" w:initials="KF">
    <w:p w:rsidR="000F7586" w:rsidRDefault="000F7586">
      <w:pPr>
        <w:pStyle w:val="CommentText"/>
      </w:pPr>
      <w:r>
        <w:rPr>
          <w:rStyle w:val="CommentReference"/>
        </w:rPr>
        <w:annotationRef/>
      </w:r>
      <w:r>
        <w:t>As Mindy mentions in comment below, might want to streamline refs here too; choose top 2-3 refs, and preface with (e.g., X 2001, Y 2004, Z 2015).</w:t>
      </w:r>
    </w:p>
  </w:comment>
  <w:comment w:id="214" w:author="zutao yang" w:date="2017-04-16T11:22:00Z" w:initials="zy">
    <w:p w:rsidR="000F7586" w:rsidRDefault="000F7586">
      <w:pPr>
        <w:pStyle w:val="CommentText"/>
      </w:pPr>
      <w:r>
        <w:rPr>
          <w:rStyle w:val="CommentReference"/>
        </w:rPr>
        <w:annotationRef/>
      </w:r>
      <w:r>
        <w:t>Box1 makes things clear, great</w:t>
      </w:r>
    </w:p>
  </w:comment>
  <w:comment w:id="212" w:author="Ana Morales" w:date="2017-04-16T11:22:00Z" w:initials="AM">
    <w:p w:rsidR="000F7586" w:rsidRDefault="000F7586">
      <w:pPr>
        <w:pStyle w:val="CommentText"/>
      </w:pPr>
      <w:r>
        <w:rPr>
          <w:rStyle w:val="CommentReference"/>
        </w:rPr>
        <w:annotationRef/>
      </w:r>
      <w:r>
        <w:t xml:space="preserve">This is a lot of references. Can these be reduced? </w:t>
      </w:r>
    </w:p>
  </w:comment>
  <w:comment w:id="213" w:author="Kait Farrell" w:date="2017-04-16T11:22:00Z" w:initials="KF">
    <w:p w:rsidR="000F7586" w:rsidRDefault="000F7586">
      <w:pPr>
        <w:pStyle w:val="CommentText"/>
      </w:pPr>
      <w:r>
        <w:rPr>
          <w:rStyle w:val="CommentReference"/>
        </w:rPr>
        <w:annotationRef/>
      </w:r>
      <w:r>
        <w:t>Some of these aren’t currently in the works cited list… so will want to reconcile that</w:t>
      </w:r>
    </w:p>
  </w:comment>
  <w:comment w:id="217" w:author="Facundo" w:date="2017-04-16T11:22:00Z" w:initials="F">
    <w:p w:rsidR="000F7586" w:rsidRDefault="000F7586">
      <w:pPr>
        <w:pStyle w:val="CommentText"/>
      </w:pPr>
      <w:r>
        <w:rPr>
          <w:rStyle w:val="CommentReference"/>
        </w:rPr>
        <w:annotationRef/>
      </w:r>
      <w:r>
        <w:t xml:space="preserve">Pipe, processor, net source, net </w:t>
      </w:r>
      <w:proofErr w:type="gramStart"/>
      <w:r>
        <w:t>sink ,</w:t>
      </w:r>
      <w:proofErr w:type="gramEnd"/>
      <w:r>
        <w:t xml:space="preserve"> do not appear again in the manuscript, and they have no explanation in the text.</w:t>
      </w:r>
    </w:p>
  </w:comment>
  <w:comment w:id="218" w:author="Kait Farrell" w:date="2017-04-16T11:22:00Z" w:initials="KF">
    <w:p w:rsidR="000F7586" w:rsidRDefault="000F7586">
      <w:pPr>
        <w:pStyle w:val="CommentText"/>
      </w:pPr>
      <w:r>
        <w:rPr>
          <w:rStyle w:val="CommentReference"/>
        </w:rPr>
        <w:annotationRef/>
      </w:r>
      <w:r>
        <w:t>Agree, we can probably streamline and lose pipe and processor based on what’s currently here</w:t>
      </w:r>
    </w:p>
  </w:comment>
  <w:comment w:id="219" w:author="Ana Morales" w:date="2017-04-16T11:22:00Z" w:initials="AM">
    <w:p w:rsidR="000F7586" w:rsidRDefault="000F7586">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221" w:author="zutao yang" w:date="2017-04-16T11:22:00Z" w:initials="zy">
    <w:p w:rsidR="000F7586" w:rsidRDefault="000F7586">
      <w:pPr>
        <w:pStyle w:val="CommentText"/>
      </w:pPr>
      <w:r>
        <w:rPr>
          <w:rStyle w:val="CommentReference"/>
        </w:rPr>
        <w:annotationRef/>
      </w:r>
      <w:r>
        <w:t xml:space="preserve">Do we have any ideas of what key flux were omitted before and </w:t>
      </w:r>
      <w:proofErr w:type="gramStart"/>
      <w:r>
        <w:t>we’d  better</w:t>
      </w:r>
      <w:proofErr w:type="gramEnd"/>
      <w:r>
        <w:t xml:space="preserve"> add references to support</w:t>
      </w:r>
    </w:p>
  </w:comment>
  <w:comment w:id="231" w:author="zutao yang" w:date="2017-04-16T11:22:00Z" w:initials="zy">
    <w:p w:rsidR="000F7586" w:rsidRDefault="000F7586">
      <w:pPr>
        <w:pStyle w:val="CommentText"/>
      </w:pPr>
      <w:r>
        <w:rPr>
          <w:rStyle w:val="CommentReference"/>
        </w:rPr>
        <w:annotationRef/>
      </w:r>
      <w:r>
        <w:t>Not sure if it is the best in describing as mechanisms. As previously we mentioned overview of flux. We must link them or state consistently</w:t>
      </w:r>
    </w:p>
  </w:comment>
  <w:comment w:id="233" w:author="Kathleen C. Weathers" w:date="2017-04-16T11:22:00Z" w:initials="KCW">
    <w:p w:rsidR="000F7586" w:rsidRDefault="000F7586">
      <w:pPr>
        <w:pStyle w:val="CommentText"/>
      </w:pPr>
      <w:r>
        <w:rPr>
          <w:rStyle w:val="CommentReference"/>
        </w:rPr>
        <w:annotationRef/>
      </w:r>
      <w:r>
        <w:t>This was described above.</w:t>
      </w:r>
    </w:p>
  </w:comment>
  <w:comment w:id="234" w:author="Ana Morales" w:date="2017-04-16T11:22:00Z" w:initials="AM">
    <w:p w:rsidR="000F7586" w:rsidRDefault="000F7586">
      <w:pPr>
        <w:pStyle w:val="CommentText"/>
      </w:pPr>
      <w:r>
        <w:rPr>
          <w:rStyle w:val="CommentReference"/>
        </w:rPr>
        <w:annotationRef/>
      </w:r>
      <w:r>
        <w:t xml:space="preserve">Again, check the author instructions. Some journals ask for &lt;5 refs per statement. </w:t>
      </w:r>
    </w:p>
  </w:comment>
  <w:comment w:id="236" w:author="Kait Farrell" w:date="2017-04-16T11:22:00Z" w:initials="KF">
    <w:p w:rsidR="000F7586" w:rsidRDefault="000F7586">
      <w:pPr>
        <w:pStyle w:val="CommentText"/>
      </w:pPr>
      <w:r>
        <w:rPr>
          <w:rStyle w:val="CommentReference"/>
        </w:rPr>
        <w:annotationRef/>
      </w:r>
      <w:r>
        <w:t>Double check whether Ecol Apps allows for abbreviations to begin sentences</w:t>
      </w:r>
    </w:p>
  </w:comment>
  <w:comment w:id="237" w:author="Kait Farrell" w:date="2017-04-16T11:22:00Z" w:initials="KF">
    <w:p w:rsidR="000F7586" w:rsidRDefault="000F7586">
      <w:pPr>
        <w:pStyle w:val="CommentText"/>
      </w:pPr>
      <w:r>
        <w:rPr>
          <w:rStyle w:val="CommentReference"/>
        </w:rPr>
        <w:annotationRef/>
      </w:r>
      <w:r>
        <w:t>This is a little opaque… don’t know if we can rephrase slightly to be more descriptive to readers who lack a modeling background</w:t>
      </w:r>
    </w:p>
    <w:p w:rsidR="000F7586" w:rsidRDefault="000F7586">
      <w:pPr>
        <w:pStyle w:val="CommentText"/>
      </w:pPr>
    </w:p>
    <w:p w:rsidR="000F7586" w:rsidRDefault="000F7586">
      <w:pPr>
        <w:pStyle w:val="CommentText"/>
      </w:pPr>
      <w:r>
        <w:t>KCW: agree</w:t>
      </w:r>
    </w:p>
  </w:comment>
  <w:comment w:id="241" w:author="Ana Morales" w:date="2017-04-16T11:22:00Z" w:initials="AM">
    <w:p w:rsidR="000F7586" w:rsidRDefault="000F7586">
      <w:pPr>
        <w:pStyle w:val="CommentText"/>
      </w:pPr>
      <w:r>
        <w:rPr>
          <w:rStyle w:val="CommentReference"/>
        </w:rPr>
        <w:annotationRef/>
      </w:r>
      <w:r>
        <w:t xml:space="preserve">This isn’t quite right. Most studies show strong evidence for terrestrial/ </w:t>
      </w:r>
      <w:proofErr w:type="spellStart"/>
      <w:proofErr w:type="gramStart"/>
      <w:r>
        <w:t>allochthonous</w:t>
      </w:r>
      <w:proofErr w:type="spellEnd"/>
      <w:r>
        <w:t xml:space="preserve">  support</w:t>
      </w:r>
      <w:proofErr w:type="gramEnd"/>
      <w:r>
        <w:t xml:space="preserve"> of food webs (most recently </w:t>
      </w:r>
      <w:proofErr w:type="spellStart"/>
      <w:r>
        <w:t>Tanentzap</w:t>
      </w:r>
      <w:proofErr w:type="spellEnd"/>
      <w:r>
        <w:t xml:space="preserve"> et al cited above, but several previous from Cole, Pace, and others). Autochthonous OC is sometimes more rapidly processed by microbes (not secondary consumers) and considered more labile, but this doesn’t necessarily translate to autochthonous support of </w:t>
      </w:r>
      <w:proofErr w:type="spellStart"/>
      <w:r>
        <w:t>foodwebs</w:t>
      </w:r>
      <w:proofErr w:type="spellEnd"/>
      <w:r>
        <w:t xml:space="preserve">. I have a paper in a second round of reviews at GCB that shows strong evidence of autochthony in </w:t>
      </w:r>
      <w:proofErr w:type="spellStart"/>
      <w:r>
        <w:t>eutrophic</w:t>
      </w:r>
      <w:proofErr w:type="spellEnd"/>
      <w:r>
        <w:t xml:space="preserve">/ </w:t>
      </w:r>
      <w:proofErr w:type="spellStart"/>
      <w:r>
        <w:t>hypereutrophic</w:t>
      </w:r>
      <w:proofErr w:type="spellEnd"/>
      <w:r>
        <w:t xml:space="preserve"> lakes that we can cite here (hopefully soon...), but I wouldn’t say this is the norm, and likely not in the lakes in this study. </w:t>
      </w:r>
    </w:p>
    <w:p w:rsidR="000F7586" w:rsidRDefault="000F7586">
      <w:pPr>
        <w:pStyle w:val="CommentText"/>
      </w:pPr>
      <w:r>
        <w:t xml:space="preserve">Also, there is no Cole et al. 2000 reference in the reference list. </w:t>
      </w:r>
    </w:p>
  </w:comment>
  <w:comment w:id="242" w:author="zutao yang" w:date="2017-04-16T11:22:00Z" w:initials="zy">
    <w:p w:rsidR="000F7586" w:rsidRDefault="000F7586">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248" w:author="zutao yang" w:date="2017-04-16T11:22:00Z" w:initials="zy">
    <w:p w:rsidR="000F7586" w:rsidRDefault="000F7586">
      <w:pPr>
        <w:pStyle w:val="CommentText"/>
      </w:pPr>
      <w:r>
        <w:rPr>
          <w:rStyle w:val="CommentReference"/>
        </w:rPr>
        <w:annotationRef/>
      </w:r>
      <w:r>
        <w:t xml:space="preserve">I thought we only talk about burial. It does not go smoothly here by mentioning </w:t>
      </w:r>
      <w:proofErr w:type="spellStart"/>
      <w:r>
        <w:t>resuspension</w:t>
      </w:r>
      <w:proofErr w:type="spellEnd"/>
      <w:r>
        <w:t xml:space="preserve"> as well</w:t>
      </w:r>
    </w:p>
  </w:comment>
  <w:comment w:id="249" w:author="Ian Mccullough" w:date="2017-04-16T11:22:00Z" w:initials="">
    <w:p w:rsidR="000F7586" w:rsidRDefault="000F7586">
      <w:pPr>
        <w:widowControl w:val="0"/>
        <w:spacing w:line="240" w:lineRule="auto"/>
      </w:pPr>
      <w:proofErr w:type="gramStart"/>
      <w:r>
        <w:t>whoever</w:t>
      </w:r>
      <w:proofErr w:type="gramEnd"/>
      <w:r>
        <w:t xml:space="preserve"> wrote this: it sounds like you knew what you were doing, so it would be helpful if you added the references</w:t>
      </w:r>
    </w:p>
  </w:comment>
  <w:comment w:id="250" w:author="Derek Roberts" w:date="2017-04-16T11:22:00Z" w:initials="DR">
    <w:p w:rsidR="000F7586" w:rsidRDefault="000F7586">
      <w:pPr>
        <w:pStyle w:val="CommentText"/>
      </w:pPr>
      <w:r>
        <w:rPr>
          <w:rStyle w:val="CommentReference"/>
        </w:rPr>
        <w:annotationRef/>
      </w:r>
      <w:r>
        <w:t xml:space="preserve">Maybe this was me…: </w:t>
      </w:r>
      <w:proofErr w:type="spellStart"/>
      <w:r>
        <w:t>Xu</w:t>
      </w:r>
      <w:proofErr w:type="spellEnd"/>
      <w:r>
        <w:t xml:space="preserve"> et al. 2013 – Modern carbon burial in Lake Qinghai, China. Downing et al. 2008. To name a couple. The settling rate and propensity for </w:t>
      </w:r>
      <w:proofErr w:type="spellStart"/>
      <w:r>
        <w:t>resuspension</w:t>
      </w:r>
      <w:proofErr w:type="spellEnd"/>
      <w:r>
        <w:t xml:space="preserve"> I included based on general concepts; perhaps universal enough to not require citation? If not, we can remove. Or I can go looking for a citation. I’m a little doubtful that anyone has directly studied how POC particle size links to burial rates, but I think the general concept of settling and </w:t>
      </w:r>
      <w:proofErr w:type="spellStart"/>
      <w:r>
        <w:t>resuspension</w:t>
      </w:r>
      <w:proofErr w:type="spellEnd"/>
      <w:r>
        <w:t xml:space="preserve"> is implied in any discussion of permanent burial. </w:t>
      </w:r>
    </w:p>
  </w:comment>
  <w:comment w:id="254" w:author="Kait Farrell" w:date="2017-04-16T11:22:00Z" w:initials="KF">
    <w:p w:rsidR="000F7586" w:rsidRDefault="000F7586">
      <w:pPr>
        <w:pStyle w:val="CommentText"/>
      </w:pPr>
      <w:r>
        <w:rPr>
          <w:rStyle w:val="CommentReference"/>
        </w:rPr>
        <w:annotationRef/>
      </w:r>
      <w:r>
        <w:t>This could (and likely should) be rephrased, but previous edits had left the sentence hanging…</w:t>
      </w:r>
    </w:p>
  </w:comment>
  <w:comment w:id="260" w:author="zutao yang" w:date="2017-04-16T11:22:00Z" w:initials="zy">
    <w:p w:rsidR="000F7586" w:rsidRDefault="000F7586">
      <w:pPr>
        <w:pStyle w:val="CommentText"/>
      </w:pPr>
      <w:r>
        <w:rPr>
          <w:rStyle w:val="CommentReference"/>
        </w:rPr>
        <w:annotationRef/>
      </w:r>
      <w:r>
        <w:t>I feel this sentence need rephrase</w:t>
      </w:r>
    </w:p>
  </w:comment>
  <w:comment w:id="281" w:author="Kathleen C. Weathers" w:date="2017-04-16T11:22:00Z" w:initials="KCW">
    <w:p w:rsidR="000F7586" w:rsidRDefault="000F7586">
      <w:pPr>
        <w:pStyle w:val="CommentText"/>
      </w:pPr>
      <w:r>
        <w:rPr>
          <w:rStyle w:val="CommentReference"/>
        </w:rPr>
        <w:annotationRef/>
      </w:r>
      <w:r>
        <w:t xml:space="preserve">Again, further </w:t>
      </w:r>
      <w:proofErr w:type="spellStart"/>
      <w:r>
        <w:t>wordsmithing</w:t>
      </w:r>
      <w:proofErr w:type="spellEnd"/>
      <w:r>
        <w:t xml:space="preserve"> could be done there.  </w:t>
      </w:r>
    </w:p>
  </w:comment>
  <w:comment w:id="282" w:author="Derek Roberts" w:date="2017-04-16T11:22:00Z" w:initials="DR">
    <w:p w:rsidR="000F7586" w:rsidRDefault="000F7586">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t>
      </w:r>
      <w:proofErr w:type="spellStart"/>
      <w:r>
        <w:t>wont</w:t>
      </w:r>
      <w:proofErr w:type="spellEnd"/>
      <w:r>
        <w:t xml:space="preserve"> add this edit through the whole paper. Just a suggestion. Feel free to make your own judgment call. </w:t>
      </w:r>
    </w:p>
  </w:comment>
  <w:comment w:id="290" w:author="Kait Farrell" w:date="2017-04-16T11:22:00Z" w:initials="KF">
    <w:p w:rsidR="000F7586" w:rsidRDefault="000F7586">
      <w:pPr>
        <w:pStyle w:val="CommentText"/>
      </w:pPr>
      <w:r>
        <w:rPr>
          <w:rStyle w:val="CommentReference"/>
        </w:rPr>
        <w:annotationRef/>
      </w:r>
      <w:r>
        <w:t>Need to define, here or previously, what we’re defining as ‘important’. Might stick with a value-neutral phrase, like magnitude or contribution</w:t>
      </w:r>
    </w:p>
  </w:comment>
  <w:comment w:id="292" w:author="zutao yang" w:date="2017-04-16T11:22:00Z" w:initials="zy">
    <w:p w:rsidR="000F7586" w:rsidRDefault="000F7586">
      <w:pPr>
        <w:pStyle w:val="CommentText"/>
      </w:pPr>
      <w:r>
        <w:rPr>
          <w:rStyle w:val="CommentReference"/>
        </w:rPr>
        <w:annotationRef/>
      </w:r>
      <w:r>
        <w:t>Mechanisms or flux?</w:t>
      </w:r>
    </w:p>
  </w:comment>
  <w:comment w:id="293" w:author="Ana Morales" w:date="2017-04-16T11:22:00Z" w:initials="AM">
    <w:p w:rsidR="000F7586" w:rsidRDefault="000F7586">
      <w:pPr>
        <w:pStyle w:val="CommentText"/>
      </w:pPr>
      <w:r>
        <w:rPr>
          <w:rStyle w:val="CommentReference"/>
        </w:rPr>
        <w:annotationRef/>
      </w:r>
      <w:r>
        <w:t xml:space="preserve">Fine to include as question but somewhere also need to define what is meant by lake function. </w:t>
      </w:r>
    </w:p>
  </w:comment>
  <w:comment w:id="294" w:author="zutao yang" w:date="2017-04-16T11:22:00Z" w:initials="zy">
    <w:p w:rsidR="000F7586" w:rsidRDefault="000F7586">
      <w:pPr>
        <w:pStyle w:val="CommentText"/>
      </w:pPr>
      <w:r>
        <w:rPr>
          <w:rStyle w:val="CommentReference"/>
        </w:rPr>
        <w:annotationRef/>
      </w:r>
      <w:r>
        <w:t xml:space="preserve">Agree. We understand that it means the net sums of burial and respiration, but not for ordinary audience that lack of contextual </w:t>
      </w:r>
      <w:proofErr w:type="gramStart"/>
      <w:r>
        <w:t>info .</w:t>
      </w:r>
      <w:proofErr w:type="gramEnd"/>
      <w:r>
        <w:t xml:space="preserve"> How about also define it in BOX 1.</w:t>
      </w:r>
    </w:p>
  </w:comment>
  <w:comment w:id="296" w:author="Kait Farrell" w:date="2017-04-16T11:22:00Z" w:initials="KF">
    <w:p w:rsidR="000F7586" w:rsidRDefault="000F7586">
      <w:pPr>
        <w:pStyle w:val="CommentText"/>
      </w:pPr>
      <w:r>
        <w:rPr>
          <w:rStyle w:val="CommentReference"/>
        </w:rPr>
        <w:annotationRef/>
      </w:r>
      <w:r>
        <w:t>Be a little more descriptive here about what type of conditions we’re able to assess and test</w:t>
      </w:r>
    </w:p>
  </w:comment>
  <w:comment w:id="297" w:author="zutao yang" w:date="2017-04-16T11:22:00Z" w:initials="zy">
    <w:p w:rsidR="000F7586" w:rsidRDefault="000F7586">
      <w:pPr>
        <w:pStyle w:val="CommentText"/>
      </w:pPr>
      <w:r>
        <w:rPr>
          <w:rStyle w:val="CommentReference"/>
        </w:rPr>
        <w:annotationRef/>
      </w:r>
      <w:r>
        <w:t xml:space="preserve">Like tropical conditions specifically? I </w:t>
      </w:r>
      <w:proofErr w:type="spellStart"/>
      <w:r>
        <w:t>trophic</w:t>
      </w:r>
      <w:proofErr w:type="spellEnd"/>
      <w:r>
        <w:t xml:space="preserve"> status (i.e. </w:t>
      </w:r>
      <w:proofErr w:type="spellStart"/>
      <w:r>
        <w:t>alloch</w:t>
      </w:r>
      <w:proofErr w:type="spellEnd"/>
      <w:r>
        <w:t>/</w:t>
      </w:r>
      <w:proofErr w:type="spellStart"/>
      <w:r>
        <w:t>autoch</w:t>
      </w:r>
      <w:proofErr w:type="spellEnd"/>
      <w:r>
        <w:t>) affect lakes as sinks or sources, how the function of sinks/sources respond to temperature rising</w:t>
      </w:r>
    </w:p>
  </w:comment>
  <w:comment w:id="302" w:author="Derek Roberts" w:date="2017-04-16T11:22:00Z" w:initials="DR">
    <w:p w:rsidR="000F7586" w:rsidRDefault="000F7586">
      <w:pPr>
        <w:pStyle w:val="CommentText"/>
      </w:pPr>
      <w:r>
        <w:rPr>
          <w:rStyle w:val="CommentReference"/>
        </w:rPr>
        <w:annotationRef/>
      </w:r>
      <w:r>
        <w:t>Maybe a question regarding what we mention at the end of the abstract? Along the lines of: Which mechanisms represent the greatest source of uncertainty in understanding/</w:t>
      </w:r>
      <w:proofErr w:type="spellStart"/>
      <w:r>
        <w:t>modelling</w:t>
      </w:r>
      <w:proofErr w:type="spellEnd"/>
      <w:r>
        <w:t xml:space="preserve"> carbon budgets? This has certainly been addressed a bit in other literature, but I do think that we make a contribution to it. </w:t>
      </w:r>
    </w:p>
  </w:comment>
  <w:comment w:id="303" w:author="Kait Farrell" w:date="2017-04-16T11:22:00Z" w:initials="KF">
    <w:p w:rsidR="000F7586" w:rsidRDefault="000F7586">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299" w:author="immccull@gmail.com" w:date="2017-04-16T11:22:00Z" w:initials="i">
    <w:p w:rsidR="000F7586" w:rsidRDefault="000F7586">
      <w:pPr>
        <w:pStyle w:val="CommentText"/>
      </w:pPr>
      <w:r>
        <w:rPr>
          <w:rStyle w:val="CommentReference"/>
        </w:rPr>
        <w:annotationRef/>
      </w:r>
      <w:proofErr w:type="gramStart"/>
      <w:r>
        <w:t>this</w:t>
      </w:r>
      <w:proofErr w:type="gramEnd"/>
      <w:r>
        <w:t xml:space="preserve"> sounds like a version of question 1 to me</w:t>
      </w:r>
    </w:p>
  </w:comment>
  <w:comment w:id="300" w:author="Ana Morales" w:date="2017-04-16T11:22:00Z" w:initials="AM">
    <w:p w:rsidR="000F7586" w:rsidRDefault="000F7586">
      <w:pPr>
        <w:pStyle w:val="CommentText"/>
      </w:pPr>
      <w:r>
        <w:rPr>
          <w:rStyle w:val="CommentReference"/>
        </w:rPr>
        <w:annotationRef/>
      </w:r>
      <w:r>
        <w:t>Agree. I think 1 and 3 could be combined.</w:t>
      </w:r>
    </w:p>
  </w:comment>
  <w:comment w:id="312" w:author="Kathleen C. Weathers" w:date="2017-04-16T11:22:00Z" w:initials="KCW">
    <w:p w:rsidR="000F7586" w:rsidRDefault="000F7586">
      <w:pPr>
        <w:pStyle w:val="CommentText"/>
      </w:pPr>
      <w:r>
        <w:rPr>
          <w:rStyle w:val="CommentReference"/>
        </w:rPr>
        <w:annotationRef/>
      </w:r>
      <w:r>
        <w:t>Usual convention is to spell numbers either up to or through 10 (can’t remember which).</w:t>
      </w:r>
    </w:p>
  </w:comment>
  <w:comment w:id="308" w:author="Derek Roberts" w:date="2017-04-16T11:22:00Z" w:initials="DR">
    <w:p w:rsidR="000F7586" w:rsidRDefault="000F7586">
      <w:pPr>
        <w:pStyle w:val="CommentText"/>
      </w:pPr>
      <w:r>
        <w:rPr>
          <w:rStyle w:val="CommentReference"/>
        </w:rPr>
        <w:annotationRef/>
      </w:r>
      <w:r>
        <w:t>Per this sentence, I would change line 50 to be just “characteristics” rather than “morphological characteristics.”</w:t>
      </w:r>
    </w:p>
    <w:p w:rsidR="000F7586" w:rsidRDefault="000F7586">
      <w:pPr>
        <w:pStyle w:val="CommentText"/>
      </w:pPr>
    </w:p>
  </w:comment>
  <w:comment w:id="309" w:author="Facundo" w:date="2017-04-16T11:22:00Z" w:initials="F">
    <w:p w:rsidR="000F7586" w:rsidRDefault="000F7586">
      <w:pPr>
        <w:pStyle w:val="CommentText"/>
      </w:pPr>
      <w:r>
        <w:rPr>
          <w:rStyle w:val="CommentReference"/>
        </w:rPr>
        <w:annotationRef/>
      </w:r>
      <w:r>
        <w:t xml:space="preserve">Agree </w:t>
      </w:r>
    </w:p>
  </w:comment>
  <w:comment w:id="318" w:author="Kait Farrell" w:date="2017-04-16T11:22:00Z" w:initials="KF">
    <w:p w:rsidR="000F7586" w:rsidRDefault="000F7586">
      <w:pPr>
        <w:pStyle w:val="CommentText"/>
      </w:pPr>
      <w:r>
        <w:rPr>
          <w:rStyle w:val="CommentReference"/>
        </w:rPr>
        <w:annotationRef/>
      </w:r>
      <w:r>
        <w:t>This sentence is fine to provide context about the lakes, but I think it chops up the flow from the previous and subsequent sentences, about data availability</w:t>
      </w:r>
    </w:p>
  </w:comment>
  <w:comment w:id="321" w:author="Kait Farrell" w:date="2017-04-16T11:22:00Z" w:initials="KF">
    <w:p w:rsidR="000F7586" w:rsidRDefault="000F7586">
      <w:pPr>
        <w:pStyle w:val="CommentText"/>
      </w:pPr>
      <w:r>
        <w:rPr>
          <w:rStyle w:val="CommentReference"/>
        </w:rPr>
        <w:annotationRef/>
      </w:r>
      <w:r>
        <w:t>But really a lot of the data had gaps we interpolated… do we declare that here or in the S2?</w:t>
      </w:r>
    </w:p>
  </w:comment>
  <w:comment w:id="324" w:author="Kait Farrell" w:date="2017-04-16T11:22:00Z" w:initials="KF">
    <w:p w:rsidR="000F7586" w:rsidRDefault="000F7586">
      <w:pPr>
        <w:pStyle w:val="CommentText"/>
      </w:pPr>
      <w:r>
        <w:rPr>
          <w:rStyle w:val="CommentReference"/>
        </w:rPr>
        <w:annotationRef/>
      </w:r>
      <w:r>
        <w:t>May include another clause here to explain why those LCs mattered, otherwise this sentence seems a little out of place</w:t>
      </w:r>
    </w:p>
  </w:comment>
  <w:comment w:id="330" w:author="Ana Morales" w:date="2017-04-16T11:22:00Z" w:initials="AM">
    <w:p w:rsidR="000F7586" w:rsidRDefault="000F7586">
      <w:pPr>
        <w:pStyle w:val="CommentText"/>
      </w:pPr>
      <w:r>
        <w:rPr>
          <w:rStyle w:val="CommentReference"/>
        </w:rPr>
        <w:annotationRef/>
      </w:r>
      <w:r>
        <w:t xml:space="preserve">Could you clarify this? The model definitely needs driving data and this make it sound like it’s not based on observational data. Maybe specify that we minimized the number of input variables to create a more parsimonious model? </w:t>
      </w:r>
    </w:p>
  </w:comment>
  <w:comment w:id="331" w:author="Kait Farrell" w:date="2017-04-16T11:22:00Z" w:initials="KF">
    <w:p w:rsidR="000F7586" w:rsidRDefault="000F7586">
      <w:pPr>
        <w:pStyle w:val="CommentText"/>
      </w:pPr>
      <w:r>
        <w:rPr>
          <w:rStyle w:val="CommentReference"/>
        </w:rPr>
        <w:annotationRef/>
      </w:r>
      <w:r>
        <w:t>Yes, I like this phrasing</w:t>
      </w:r>
    </w:p>
  </w:comment>
  <w:comment w:id="332" w:author="zutao yang" w:date="2017-04-16T11:22:00Z" w:initials="zy">
    <w:p w:rsidR="000F7586" w:rsidRDefault="000F7586">
      <w:pPr>
        <w:pStyle w:val="CommentText"/>
      </w:pPr>
      <w:r>
        <w:rPr>
          <w:rStyle w:val="CommentReference"/>
        </w:rPr>
        <w:annotationRef/>
      </w:r>
      <w:r>
        <w:t xml:space="preserve">Yeah, not just simple but parsimonious </w:t>
      </w:r>
    </w:p>
  </w:comment>
  <w:comment w:id="335" w:author="Derek Roberts" w:date="2017-04-16T11:22:00Z" w:initials="DR">
    <w:p w:rsidR="000F7586" w:rsidRDefault="000F7586">
      <w:pPr>
        <w:pStyle w:val="CommentText"/>
      </w:pPr>
      <w:r>
        <w:rPr>
          <w:rStyle w:val="CommentReference"/>
        </w:rPr>
        <w:annotationRef/>
      </w:r>
      <w:r>
        <w:t>Anyone think we need to justify that? Or would trying to do so just be a red herring?</w:t>
      </w:r>
    </w:p>
  </w:comment>
  <w:comment w:id="336" w:author="Ana Morales" w:date="2017-04-16T11:22:00Z" w:initials="AM">
    <w:p w:rsidR="000F7586" w:rsidRDefault="000F7586">
      <w:pPr>
        <w:pStyle w:val="CommentText"/>
      </w:pPr>
      <w:r>
        <w:rPr>
          <w:rStyle w:val="CommentReference"/>
        </w:rPr>
        <w:annotationRef/>
      </w:r>
      <w:r>
        <w:t xml:space="preserve">I think this is fine. We’re pretty clear in the next statement about how things were interpolated. </w:t>
      </w:r>
    </w:p>
  </w:comment>
  <w:comment w:id="337" w:author="Derek Roberts" w:date="2017-04-16T11:22:00Z" w:initials="DR">
    <w:p w:rsidR="000F7586" w:rsidRDefault="000F7586">
      <w:pPr>
        <w:pStyle w:val="CommentText"/>
      </w:pPr>
      <w:r>
        <w:rPr>
          <w:rStyle w:val="CommentReference"/>
        </w:rPr>
        <w:annotationRef/>
      </w:r>
      <w:r>
        <w:t>Ditto with last comment.</w:t>
      </w:r>
    </w:p>
  </w:comment>
  <w:comment w:id="338" w:author="zutao yang" w:date="2017-04-16T11:22:00Z" w:initials="zy">
    <w:p w:rsidR="000F7586" w:rsidRDefault="000F7586">
      <w:pPr>
        <w:pStyle w:val="CommentText"/>
      </w:pPr>
      <w:r>
        <w:rPr>
          <w:rStyle w:val="CommentReference"/>
        </w:rPr>
        <w:annotationRef/>
      </w:r>
      <w:r>
        <w:t xml:space="preserve">I remember we should not have too much missing data for precipitation. So we should say we nearly have no missing data for </w:t>
      </w:r>
      <w:proofErr w:type="spellStart"/>
      <w:r>
        <w:t>precip</w:t>
      </w:r>
      <w:proofErr w:type="spellEnd"/>
      <w:r>
        <w:t>, otherwise, filling zero would be misleading</w:t>
      </w:r>
    </w:p>
  </w:comment>
  <w:comment w:id="346" w:author="Derek Roberts" w:date="2017-04-16T11:22:00Z" w:initials="DR">
    <w:p w:rsidR="000F7586" w:rsidRDefault="000F7586">
      <w:pPr>
        <w:pStyle w:val="CommentText"/>
      </w:pPr>
      <w:r>
        <w:rPr>
          <w:rStyle w:val="CommentReference"/>
        </w:rPr>
        <w:annotationRef/>
      </w:r>
      <w:r>
        <w:t xml:space="preserve">Citation for this? Paul Hanson, personal correspondence? </w:t>
      </w:r>
    </w:p>
  </w:comment>
  <w:comment w:id="347" w:author="Ana Morales" w:date="2017-04-16T11:22:00Z" w:initials="AM">
    <w:p w:rsidR="000F7586" w:rsidRDefault="000F7586">
      <w:pPr>
        <w:pStyle w:val="CommentText"/>
      </w:pPr>
      <w:r>
        <w:rPr>
          <w:rStyle w:val="CommentReference"/>
        </w:rPr>
        <w:annotationRef/>
      </w:r>
      <w:r>
        <w:t xml:space="preserve">Isn’t there something to this effect in his 2014 model paper? </w:t>
      </w:r>
    </w:p>
  </w:comment>
  <w:comment w:id="348" w:author="Kait Farrell" w:date="2017-04-16T11:22:00Z" w:initials="KF">
    <w:p w:rsidR="000F7586" w:rsidRDefault="000F7586">
      <w:pPr>
        <w:pStyle w:val="CommentText"/>
      </w:pPr>
      <w:r>
        <w:rPr>
          <w:rStyle w:val="CommentReference"/>
        </w:rPr>
        <w:annotationRef/>
      </w:r>
      <w:r>
        <w:t>I think so!</w:t>
      </w:r>
    </w:p>
  </w:comment>
  <w:comment w:id="351" w:author="Kait Farrell" w:date="2017-04-16T11:22:00Z" w:initials="KF">
    <w:p w:rsidR="000F7586" w:rsidRDefault="000F7586">
      <w:pPr>
        <w:pStyle w:val="CommentText"/>
      </w:pPr>
      <w:r>
        <w:rPr>
          <w:rStyle w:val="CommentReference"/>
        </w:rPr>
        <w:annotationRef/>
      </w:r>
      <w:r>
        <w:t>Listing unit as per second clashes with statement of “daily… discharge”</w:t>
      </w:r>
    </w:p>
  </w:comment>
  <w:comment w:id="352" w:author="Kait Farrell" w:date="2017-04-16T11:22:00Z" w:initials="KF">
    <w:p w:rsidR="000F7586" w:rsidRDefault="000F7586">
      <w:pPr>
        <w:pStyle w:val="CommentText"/>
      </w:pPr>
      <w:r>
        <w:rPr>
          <w:rStyle w:val="CommentReference"/>
        </w:rPr>
        <w:annotationRef/>
      </w:r>
      <w:r>
        <w:t>Clarify as measured concentration</w:t>
      </w:r>
    </w:p>
  </w:comment>
  <w:comment w:id="353" w:author="Ana Morales" w:date="2017-04-16T11:22:00Z" w:initials="AM">
    <w:p w:rsidR="000F7586" w:rsidRDefault="000F7586">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358" w:author="Kait Farrell" w:date="2017-04-16T11:22:00Z" w:initials="KF">
    <w:p w:rsidR="000F7586" w:rsidRDefault="000F7586">
      <w:pPr>
        <w:pStyle w:val="CommentText"/>
      </w:pPr>
      <w:r>
        <w:rPr>
          <w:rStyle w:val="CommentReference"/>
        </w:rPr>
        <w:annotationRef/>
      </w:r>
      <w:r>
        <w:t xml:space="preserve">Check for consistency of using / </w:t>
      </w:r>
      <w:proofErr w:type="spellStart"/>
      <w:r>
        <w:t>vs</w:t>
      </w:r>
      <w:proofErr w:type="spellEnd"/>
      <w:r>
        <w:t xml:space="preserve"> superscripted exponents</w:t>
      </w:r>
    </w:p>
  </w:comment>
  <w:comment w:id="359" w:author="Derek Roberts" w:date="2017-04-16T11:22:00Z" w:initials="DR">
    <w:p w:rsidR="000F7586" w:rsidRDefault="000F7586">
      <w:pPr>
        <w:pStyle w:val="CommentText"/>
      </w:pPr>
      <w:r>
        <w:rPr>
          <w:rStyle w:val="CommentReference"/>
        </w:rPr>
        <w:annotationRef/>
      </w:r>
      <w:r>
        <w:t xml:space="preserve">We know this because we compare inflow rates to outflow rates and need to make up the difference? Or we get it from literature? Or both? </w:t>
      </w:r>
    </w:p>
  </w:comment>
  <w:comment w:id="360" w:author="Kait Farrell" w:date="2017-04-16T11:22:00Z" w:initials="KF">
    <w:p w:rsidR="000F7586" w:rsidRDefault="000F7586">
      <w:pPr>
        <w:pStyle w:val="CommentText"/>
      </w:pPr>
      <w:r>
        <w:rPr>
          <w:rStyle w:val="CommentReference"/>
        </w:rPr>
        <w:annotationRef/>
      </w:r>
      <w:r>
        <w:t>Agree, we should explain a little more where that number comes from</w:t>
      </w:r>
    </w:p>
  </w:comment>
  <w:comment w:id="361" w:author="Facundo" w:date="2017-04-16T11:22:00Z" w:initials="F">
    <w:p w:rsidR="000F7586" w:rsidRDefault="000F7586">
      <w:pPr>
        <w:pStyle w:val="CommentText"/>
      </w:pPr>
      <w:r>
        <w:rPr>
          <w:rStyle w:val="CommentReference"/>
        </w:rPr>
        <w:annotationRef/>
      </w:r>
      <w:r>
        <w:t>How do we know this?</w:t>
      </w:r>
    </w:p>
  </w:comment>
  <w:comment w:id="374" w:author="zutao yang" w:date="2017-04-16T11:22:00Z" w:initials="zy">
    <w:p w:rsidR="000F7586" w:rsidRDefault="000F7586">
      <w:pPr>
        <w:pStyle w:val="CommentText"/>
      </w:pPr>
      <w:r>
        <w:rPr>
          <w:rStyle w:val="CommentReference"/>
        </w:rPr>
        <w:annotationRef/>
      </w:r>
      <w:r>
        <w:t>Note in the introduction we said it is difficult to measure GPP and s</w:t>
      </w:r>
      <w:r w:rsidRPr="0000458B">
        <w:t>tatistical relationships have been built to estimate NPP</w:t>
      </w:r>
      <w:r>
        <w:t xml:space="preserve">. But here we modeled GPP </w:t>
      </w:r>
      <w:proofErr w:type="spellStart"/>
      <w:r>
        <w:t>directl</w:t>
      </w:r>
      <w:proofErr w:type="spellEnd"/>
    </w:p>
  </w:comment>
  <w:comment w:id="376" w:author="Derek Roberts" w:date="2017-04-16T11:22:00Z" w:initials="DR">
    <w:p w:rsidR="000F7586" w:rsidRPr="00D43A30" w:rsidRDefault="000F7586">
      <w:pPr>
        <w:pStyle w:val="CommentText"/>
      </w:pPr>
      <w:r>
        <w:rPr>
          <w:rStyle w:val="CommentReference"/>
        </w:rPr>
        <w:annotationRef/>
      </w:r>
      <w:r>
        <w:t xml:space="preserve">As a convention, </w:t>
      </w:r>
      <w:proofErr w:type="spellStart"/>
      <w:r>
        <w:t>chl</w:t>
      </w:r>
      <w:proofErr w:type="spellEnd"/>
      <w:r>
        <w:softHyphen/>
        <w:t>-</w:t>
      </w:r>
      <w:r>
        <w:rPr>
          <w:i/>
        </w:rPr>
        <w:t xml:space="preserve">a </w:t>
      </w:r>
      <w:r>
        <w:t>is typically written with a dash and with the “a” italicized.</w:t>
      </w:r>
    </w:p>
  </w:comment>
  <w:comment w:id="377" w:author="Ana Morales" w:date="2017-04-16T11:22:00Z" w:initials="AM">
    <w:p w:rsidR="000F7586" w:rsidRDefault="000F7586">
      <w:pPr>
        <w:pStyle w:val="CommentText"/>
      </w:pPr>
      <w:r>
        <w:rPr>
          <w:rStyle w:val="CommentReference"/>
        </w:rPr>
        <w:annotationRef/>
      </w:r>
      <w:r>
        <w:t>Agree – need to be changed throughout. With or w/out dash is correct but a is lower case italics. I tried to do it with the find &amp; replace option but it won’t work for italics for some reason</w:t>
      </w:r>
    </w:p>
  </w:comment>
  <w:comment w:id="386" w:author="zutao yang" w:date="2017-04-16T11:22:00Z" w:initials="zy">
    <w:p w:rsidR="000F7586" w:rsidRDefault="000F7586">
      <w:pPr>
        <w:pStyle w:val="CommentText"/>
      </w:pPr>
      <w:r>
        <w:rPr>
          <w:rStyle w:val="CommentReference"/>
        </w:rPr>
        <w:annotationRef/>
      </w:r>
      <w:r>
        <w:t xml:space="preserve">I suggesting delete this, since we actually have </w:t>
      </w:r>
      <w:proofErr w:type="spellStart"/>
      <w:r>
        <w:t>chl</w:t>
      </w:r>
      <w:proofErr w:type="spellEnd"/>
      <w:r>
        <w:t xml:space="preserve"> for all of our cases.</w:t>
      </w:r>
    </w:p>
  </w:comment>
  <w:comment w:id="392" w:author="Kait Farrell" w:date="2017-04-16T11:22:00Z" w:initials="KF">
    <w:p w:rsidR="000F7586" w:rsidRDefault="000F7586">
      <w:pPr>
        <w:pStyle w:val="CommentText"/>
      </w:pPr>
      <w:r>
        <w:rPr>
          <w:rStyle w:val="CommentReference"/>
        </w:rPr>
        <w:annotationRef/>
      </w:r>
      <w:r>
        <w:t>Careful using “this”… not clear if referring to Morin et al model or the model we’re developing</w:t>
      </w:r>
    </w:p>
  </w:comment>
  <w:comment w:id="393" w:author="Kait Farrell" w:date="2017-04-16T11:22:00Z" w:initials="KF">
    <w:p w:rsidR="000F7586" w:rsidRDefault="000F7586">
      <w:pPr>
        <w:pStyle w:val="CommentText"/>
      </w:pPr>
      <w:r>
        <w:rPr>
          <w:rStyle w:val="CommentReference"/>
        </w:rPr>
        <w:annotationRef/>
      </w:r>
      <w:r>
        <w:t>“</w:t>
      </w:r>
      <w:proofErr w:type="gramStart"/>
      <w:r>
        <w:t>winter</w:t>
      </w:r>
      <w:proofErr w:type="gramEnd"/>
      <w:r>
        <w:t>” here assumes the reader is in a northern hemisphere state of mind… something like “air temperatures at or below freezing” or simply “below 5 degrees” would be more general</w:t>
      </w:r>
    </w:p>
  </w:comment>
  <w:comment w:id="396" w:author="Derek Roberts" w:date="2017-04-16T11:22:00Z" w:initials="DR">
    <w:p w:rsidR="000F7586" w:rsidRDefault="000F7586">
      <w:pPr>
        <w:pStyle w:val="CommentText"/>
      </w:pPr>
      <w:r>
        <w:rPr>
          <w:rStyle w:val="CommentReference"/>
        </w:rPr>
        <w:annotationRef/>
      </w:r>
      <w:r>
        <w:t>Citation?</w:t>
      </w:r>
    </w:p>
  </w:comment>
  <w:comment w:id="398" w:author="Ana Morales" w:date="2017-04-16T11:22:00Z" w:initials="AM">
    <w:p w:rsidR="000F7586" w:rsidRDefault="000F7586">
      <w:pPr>
        <w:pStyle w:val="CommentText"/>
      </w:pPr>
      <w:r>
        <w:rPr>
          <w:rStyle w:val="CommentReference"/>
        </w:rPr>
        <w:annotationRef/>
      </w:r>
      <w:r>
        <w:t xml:space="preserve">Doesn’t appear in reference list. You can just use the Wetzel Limnology text here (2001). I’ll put it in </w:t>
      </w:r>
      <w:proofErr w:type="spellStart"/>
      <w:r>
        <w:t>Mendeley</w:t>
      </w:r>
      <w:proofErr w:type="spellEnd"/>
      <w:r>
        <w:t xml:space="preserve"> so you can link it. </w:t>
      </w:r>
    </w:p>
  </w:comment>
  <w:comment w:id="399" w:author="Ana Morales" w:date="2017-04-16T11:22:00Z" w:initials="AM">
    <w:p w:rsidR="000F7586" w:rsidRDefault="000F7586">
      <w:pPr>
        <w:pStyle w:val="CommentText"/>
      </w:pPr>
      <w:r>
        <w:rPr>
          <w:rStyle w:val="CommentReference"/>
        </w:rPr>
        <w:annotationRef/>
      </w:r>
      <w:r>
        <w:t>Combine sequential parentheses.</w:t>
      </w:r>
    </w:p>
  </w:comment>
  <w:comment w:id="402" w:author="Kait Farrell" w:date="2017-04-16T11:22:00Z" w:initials="KF">
    <w:p w:rsidR="000F7586" w:rsidRDefault="000F7586">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404" w:author="Derek Roberts" w:date="2017-04-16T11:22:00Z" w:initials="DR">
    <w:p w:rsidR="000F7586" w:rsidRDefault="000F7586">
      <w:pPr>
        <w:pStyle w:val="CommentText"/>
      </w:pPr>
      <w:r>
        <w:rPr>
          <w:rStyle w:val="CommentReference"/>
        </w:rPr>
        <w:annotationRef/>
      </w:r>
      <w:r>
        <w:t xml:space="preserve">Do we make this equal to surface temp from our measured data sets? Or did we end up averaging temp over the </w:t>
      </w:r>
      <w:proofErr w:type="spellStart"/>
      <w:r>
        <w:t>photic</w:t>
      </w:r>
      <w:proofErr w:type="spellEnd"/>
      <w:r>
        <w:t xml:space="preserve"> zone? Maybe worth mentioning how we get to that value if we assume it’s uniform. </w:t>
      </w:r>
    </w:p>
  </w:comment>
  <w:comment w:id="405" w:author="Derek Roberts" w:date="2017-04-16T11:22:00Z" w:initials="DR">
    <w:p w:rsidR="000F7586" w:rsidRDefault="000F7586">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409" w:author="Kathleen C. Weathers" w:date="2017-04-16T11:28:00Z" w:initials="KCW">
    <w:p w:rsidR="000F7586" w:rsidRDefault="000F7586">
      <w:pPr>
        <w:pStyle w:val="CommentText"/>
      </w:pPr>
      <w:r>
        <w:rPr>
          <w:rStyle w:val="CommentReference"/>
        </w:rPr>
        <w:annotationRef/>
      </w:r>
      <w:r>
        <w:t>Say in a phrase what “free parameters” means</w:t>
      </w:r>
    </w:p>
  </w:comment>
  <w:comment w:id="411" w:author="immccull@gmail.com" w:date="2017-04-16T11:22:00Z" w:initials="i">
    <w:p w:rsidR="000F7586" w:rsidRDefault="000F7586">
      <w:pPr>
        <w:pStyle w:val="CommentText"/>
      </w:pPr>
      <w:r>
        <w:rPr>
          <w:rStyle w:val="CommentReference"/>
        </w:rPr>
        <w:annotationRef/>
      </w:r>
      <w:r>
        <w:t xml:space="preserve">Help here would be appreciated; I don’t actually understand the thought behind this sentence. Why wouldn’t </w:t>
      </w:r>
      <w:proofErr w:type="spellStart"/>
      <w:r>
        <w:t>DOCauto</w:t>
      </w:r>
      <w:proofErr w:type="spellEnd"/>
      <w:r>
        <w:t xml:space="preserve"> be more autochthonous than DOC </w:t>
      </w:r>
      <w:proofErr w:type="spellStart"/>
      <w:r>
        <w:t>alloch</w:t>
      </w:r>
      <w:proofErr w:type="spellEnd"/>
      <w:r>
        <w:t>?</w:t>
      </w:r>
    </w:p>
  </w:comment>
  <w:comment w:id="412" w:author="Derek Roberts" w:date="2017-04-16T11:22:00Z" w:initials="DR">
    <w:p w:rsidR="000F7586" w:rsidRDefault="000F7586">
      <w:pPr>
        <w:pStyle w:val="CommentText"/>
      </w:pPr>
      <w:r>
        <w:rPr>
          <w:rStyle w:val="CommentReference"/>
        </w:rPr>
        <w:annotationRef/>
      </w:r>
      <w:r>
        <w:t>I also do not understand this sentence.</w:t>
      </w:r>
    </w:p>
  </w:comment>
  <w:comment w:id="413" w:author="Ana Morales" w:date="2017-04-16T11:22:00Z" w:initials="AM">
    <w:p w:rsidR="000F7586" w:rsidRDefault="000F7586">
      <w:pPr>
        <w:pStyle w:val="CommentText"/>
      </w:pPr>
      <w:r>
        <w:rPr>
          <w:rStyle w:val="CommentReference"/>
        </w:rPr>
        <w:annotationRef/>
      </w:r>
      <w:r>
        <w:t>I 3</w:t>
      </w:r>
      <w:r w:rsidRPr="005B26E0">
        <w:rPr>
          <w:vertAlign w:val="superscript"/>
        </w:rPr>
        <w:t>rd</w:t>
      </w:r>
      <w:r>
        <w:t xml:space="preserve"> the confusion. Sentence needs clarification. I can help w/ a reference when I figure out what this sentence is </w:t>
      </w:r>
      <w:proofErr w:type="gramStart"/>
      <w:r>
        <w:t xml:space="preserve">saying </w:t>
      </w:r>
      <w:proofErr w:type="gramEnd"/>
      <w:r>
        <w:sym w:font="Wingdings" w:char="F04A"/>
      </w:r>
      <w:r>
        <w:t xml:space="preserve">. Isn’t this parameter by definition autochthonous?? </w:t>
      </w:r>
    </w:p>
  </w:comment>
  <w:comment w:id="414" w:author="Kait Farrell" w:date="2017-04-16T11:22:00Z" w:initials="KF">
    <w:p w:rsidR="000F7586" w:rsidRDefault="000F7586">
      <w:pPr>
        <w:pStyle w:val="CommentText"/>
      </w:pPr>
      <w:r>
        <w:rPr>
          <w:rStyle w:val="CommentReference"/>
        </w:rPr>
        <w:annotationRef/>
      </w:r>
      <w:r>
        <w:t>Pretty sure I didn’t write this… don’t know what it means… advocate deleting!</w:t>
      </w:r>
    </w:p>
  </w:comment>
  <w:comment w:id="416" w:author="Kait Farrell" w:date="2017-04-16T11:22:00Z" w:initials="KF">
    <w:p w:rsidR="000F7586" w:rsidRDefault="000F7586">
      <w:pPr>
        <w:pStyle w:val="CommentText"/>
      </w:pPr>
      <w:r>
        <w:rPr>
          <w:rStyle w:val="CommentReference"/>
        </w:rPr>
        <w:annotationRef/>
      </w:r>
      <w:r>
        <w:t>This phrase throws up a red flag for me… what do we mean here?</w:t>
      </w:r>
    </w:p>
  </w:comment>
  <w:comment w:id="419" w:author="zutao yang" w:date="2017-04-16T11:22:00Z" w:initials="zy">
    <w:p w:rsidR="000F7586" w:rsidRDefault="000F7586">
      <w:pPr>
        <w:pStyle w:val="CommentText"/>
      </w:pPr>
      <w:r>
        <w:rPr>
          <w:rStyle w:val="CommentReference"/>
        </w:rPr>
        <w:annotationRef/>
      </w:r>
      <w:r>
        <w:t>Is leach here the correct verb. Is here means the conversion of POC to DOC inside of the lake?</w:t>
      </w:r>
    </w:p>
  </w:comment>
  <w:comment w:id="421" w:author="Kathleen C. Weathers" w:date="2017-04-16T11:28:00Z" w:initials="KCW">
    <w:p w:rsidR="000F7586" w:rsidRDefault="000F7586">
      <w:pPr>
        <w:pStyle w:val="CommentText"/>
      </w:pPr>
      <w:r>
        <w:rPr>
          <w:rStyle w:val="CommentReference"/>
        </w:rPr>
        <w:annotationRef/>
      </w:r>
      <w:r>
        <w:t>Likewise—define how you are using free calibration parameter</w:t>
      </w:r>
    </w:p>
  </w:comment>
  <w:comment w:id="422" w:author="Derek Roberts" w:date="2017-04-16T11:22:00Z" w:initials="DR">
    <w:p w:rsidR="000F7586" w:rsidRDefault="000F7586">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423" w:author="Ana Morales" w:date="2017-04-16T11:22:00Z" w:initials="AM">
    <w:p w:rsidR="000F7586" w:rsidRDefault="000F7586">
      <w:pPr>
        <w:pStyle w:val="CommentText"/>
      </w:pPr>
      <w:r>
        <w:rPr>
          <w:rStyle w:val="CommentReference"/>
        </w:rPr>
        <w:annotationRef/>
      </w:r>
      <w:r>
        <w:t xml:space="preserve">Good. This seems reasonable. </w:t>
      </w:r>
    </w:p>
  </w:comment>
  <w:comment w:id="426" w:author="Kait Farrell" w:date="2017-04-16T11:22:00Z" w:initials="KF">
    <w:p w:rsidR="000F7586" w:rsidRDefault="000F7586">
      <w:pPr>
        <w:pStyle w:val="CommentText"/>
      </w:pPr>
      <w:r>
        <w:rPr>
          <w:rStyle w:val="CommentReference"/>
        </w:rPr>
        <w:annotationRef/>
      </w:r>
      <w:r>
        <w:t xml:space="preserve">Due to which process? </w:t>
      </w:r>
    </w:p>
  </w:comment>
  <w:comment w:id="427" w:author="Facundo" w:date="2017-04-16T11:22:00Z" w:initials="F">
    <w:p w:rsidR="000F7586" w:rsidRDefault="000F7586">
      <w:pPr>
        <w:pStyle w:val="CommentText"/>
      </w:pPr>
      <w:r>
        <w:rPr>
          <w:rStyle w:val="CommentReference"/>
        </w:rPr>
        <w:annotationRef/>
      </w:r>
      <w:r w:rsidRPr="00D77E0E">
        <w:t xml:space="preserve">Are we lacking an explanation of how we </w:t>
      </w:r>
      <w:proofErr w:type="spellStart"/>
      <w:r w:rsidRPr="00D77E0E">
        <w:t>mdeled</w:t>
      </w:r>
      <w:proofErr w:type="spellEnd"/>
      <w:r w:rsidRPr="00D77E0E">
        <w:t xml:space="preserve"> DO? I have seen in table 3 its function is </w:t>
      </w:r>
      <w:proofErr w:type="gramStart"/>
      <w:r w:rsidRPr="00D77E0E">
        <w:t>DO(</w:t>
      </w:r>
      <w:proofErr w:type="gramEnd"/>
      <w:r w:rsidRPr="00D77E0E">
        <w:t xml:space="preserve">t+1) = </w:t>
      </w:r>
      <w:proofErr w:type="spellStart"/>
      <w:r w:rsidRPr="00D77E0E">
        <w:t>DOconc</w:t>
      </w:r>
      <w:proofErr w:type="spellEnd"/>
      <w:r w:rsidRPr="00D77E0E">
        <w:t xml:space="preserve"> + NEP – </w:t>
      </w:r>
      <w:proofErr w:type="spellStart"/>
      <w:r w:rsidRPr="00D77E0E">
        <w:t>Fatm</w:t>
      </w:r>
      <w:proofErr w:type="spellEnd"/>
      <w:r w:rsidRPr="00D77E0E">
        <w:t xml:space="preserve">. </w:t>
      </w:r>
    </w:p>
  </w:comment>
  <w:comment w:id="430" w:author="zutao yang" w:date="2017-04-16T11:22:00Z" w:initials="zy">
    <w:p w:rsidR="000F7586" w:rsidRDefault="000F7586">
      <w:pPr>
        <w:pStyle w:val="CommentText"/>
      </w:pPr>
      <w:r>
        <w:rPr>
          <w:rStyle w:val="CommentReference"/>
        </w:rPr>
        <w:annotationRef/>
      </w:r>
      <w:r>
        <w:t>Not sure what n=100 means. Should not a set bounds be an interval?</w:t>
      </w:r>
    </w:p>
  </w:comment>
  <w:comment w:id="431" w:author="Ana Morales" w:date="2017-04-16T11:22:00Z" w:initials="AM">
    <w:p w:rsidR="000F7586" w:rsidRDefault="000F7586">
      <w:pPr>
        <w:pStyle w:val="CommentText"/>
      </w:pPr>
      <w:r>
        <w:rPr>
          <w:rStyle w:val="CommentReference"/>
        </w:rPr>
        <w:annotationRef/>
      </w:r>
      <w:r>
        <w:t xml:space="preserve">Updated model description is very understandable and clear. </w:t>
      </w:r>
    </w:p>
  </w:comment>
  <w:comment w:id="432" w:author="Ian Mccullough" w:date="2017-04-16T11:22:00Z" w:initials="IM">
    <w:p w:rsidR="000F7586" w:rsidRDefault="000F7586">
      <w:pPr>
        <w:pStyle w:val="CommentText"/>
      </w:pPr>
      <w:r>
        <w:rPr>
          <w:rStyle w:val="CommentReference"/>
        </w:rPr>
        <w:annotationRef/>
      </w:r>
      <w:r>
        <w:t>Hilary has agreed to write a short section on bootstrapping. The scripts have been running for days</w:t>
      </w:r>
    </w:p>
  </w:comment>
  <w:comment w:id="433" w:author="Derek Roberts" w:date="2017-04-16T11:22:00Z" w:initials="DR">
    <w:p w:rsidR="000F7586" w:rsidRDefault="000F7586">
      <w:pPr>
        <w:pStyle w:val="CommentText"/>
      </w:pPr>
      <w:r>
        <w:rPr>
          <w:rStyle w:val="CommentReference"/>
        </w:rPr>
        <w:annotationRef/>
      </w:r>
      <w:proofErr w:type="spellStart"/>
      <w:r>
        <w:t>Yay</w:t>
      </w:r>
      <w:proofErr w:type="spellEnd"/>
      <w:r>
        <w:t xml:space="preserve"> for computational power.</w:t>
      </w:r>
    </w:p>
  </w:comment>
  <w:comment w:id="438" w:author="Paul Hanson" w:date="2017-04-16T11:22:00Z" w:initials="PH">
    <w:p w:rsidR="000F7586" w:rsidRDefault="000F7586">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439" w:author="Derek Roberts" w:date="2017-04-16T11:22:00Z" w:initials="DR">
    <w:p w:rsidR="000F7586" w:rsidRDefault="000F7586">
      <w:pPr>
        <w:pStyle w:val="CommentText"/>
      </w:pPr>
      <w:r>
        <w:rPr>
          <w:rStyle w:val="CommentReference"/>
        </w:rPr>
        <w:annotationRef/>
      </w:r>
      <w:r>
        <w:t xml:space="preserve">The model recreates, the </w:t>
      </w:r>
      <w:proofErr w:type="spellStart"/>
      <w:r>
        <w:t>modelled</w:t>
      </w:r>
      <w:proofErr w:type="spellEnd"/>
      <w:r>
        <w:t xml:space="preserve"> values follow. You could also just re-write this as: “The model generally recreates observed temporal patterns in DOC and DO across…”</w:t>
      </w:r>
    </w:p>
  </w:comment>
  <w:comment w:id="444" w:author="Kait Farrell" w:date="2017-04-16T11:22:00Z" w:initials="KF">
    <w:p w:rsidR="000F7586" w:rsidRDefault="000F7586">
      <w:pPr>
        <w:pStyle w:val="CommentText"/>
      </w:pPr>
      <w:r>
        <w:rPr>
          <w:rStyle w:val="CommentReference"/>
        </w:rPr>
        <w:annotationRef/>
      </w:r>
      <w:r>
        <w:t xml:space="preserve">High? Strong? </w:t>
      </w:r>
    </w:p>
  </w:comment>
  <w:comment w:id="448" w:author="Facundo" w:date="2017-04-16T11:22:00Z" w:initials="F">
    <w:p w:rsidR="000F7586" w:rsidRDefault="000F7586">
      <w:pPr>
        <w:pStyle w:val="CommentText"/>
      </w:pPr>
      <w:r>
        <w:rPr>
          <w:rStyle w:val="CommentReference"/>
        </w:rPr>
        <w:annotationRef/>
      </w:r>
      <w:r>
        <w:t>The table lower value is 0.70</w:t>
      </w:r>
    </w:p>
  </w:comment>
  <w:comment w:id="447" w:author="Kait Farrell" w:date="2017-04-16T11:22:00Z" w:initials="KF">
    <w:p w:rsidR="000F7586" w:rsidRDefault="000F7586">
      <w:pPr>
        <w:pStyle w:val="CommentText"/>
      </w:pPr>
      <w:r>
        <w:rPr>
          <w:rStyle w:val="CommentReference"/>
        </w:rPr>
        <w:annotationRef/>
      </w:r>
      <w:r>
        <w:t>As in previous sentence, help the reader by rephrasing to put the interpretation first, then the range of values.</w:t>
      </w:r>
    </w:p>
  </w:comment>
  <w:comment w:id="450" w:author="Kathleen C. Weathers" w:date="2017-04-16T11:29:00Z" w:initials="KCW">
    <w:p w:rsidR="000F7586" w:rsidRDefault="000F7586">
      <w:pPr>
        <w:pStyle w:val="CommentText"/>
      </w:pPr>
      <w:r>
        <w:rPr>
          <w:rStyle w:val="CommentReference"/>
        </w:rPr>
        <w:annotationRef/>
      </w:r>
      <w:r>
        <w:t>Not sure what this means.</w:t>
      </w:r>
    </w:p>
  </w:comment>
  <w:comment w:id="451" w:author="Kait Farrell" w:date="2017-04-16T11:22:00Z" w:initials="KF">
    <w:p w:rsidR="000F7586" w:rsidRDefault="000F7586">
      <w:pPr>
        <w:pStyle w:val="CommentText"/>
      </w:pPr>
      <w:r>
        <w:rPr>
          <w:rStyle w:val="CommentReference"/>
        </w:rPr>
        <w:annotationRef/>
      </w:r>
      <w:r>
        <w:t>In DO and/or DOC?</w:t>
      </w:r>
    </w:p>
  </w:comment>
  <w:comment w:id="453" w:author="Kait Farrell" w:date="2017-04-16T11:22:00Z" w:initials="KF">
    <w:p w:rsidR="000F7586" w:rsidRDefault="000F7586">
      <w:pPr>
        <w:pStyle w:val="CommentText"/>
      </w:pPr>
      <w:r>
        <w:rPr>
          <w:rStyle w:val="CommentReference"/>
        </w:rPr>
        <w:annotationRef/>
      </w:r>
      <w:r>
        <w:t xml:space="preserve">Do we believe this (in terms of real-world lake function)? All particulates coming into the lake are permanently buried? </w:t>
      </w:r>
    </w:p>
  </w:comment>
  <w:comment w:id="456" w:author="Kait Farrell" w:date="2017-04-16T11:22:00Z" w:initials="KF">
    <w:p w:rsidR="000F7586" w:rsidRDefault="000F7586">
      <w:pPr>
        <w:pStyle w:val="CommentText"/>
      </w:pPr>
      <w:r>
        <w:rPr>
          <w:rStyle w:val="CommentReference"/>
        </w:rPr>
        <w:annotationRef/>
      </w:r>
      <w:r>
        <w:t xml:space="preserve">Can we be more specific in the proportional change or lack thereof? (e.g., max. 3-fold change between lakes, versus nearly 20-fold change for </w:t>
      </w:r>
      <w:proofErr w:type="spellStart"/>
      <w:r>
        <w:t>Resp_auto</w:t>
      </w:r>
      <w:proofErr w:type="spellEnd"/>
      <w:r>
        <w:t>?)</w:t>
      </w:r>
    </w:p>
  </w:comment>
  <w:comment w:id="459" w:author="Kait Farrell" w:date="2017-04-16T11:22:00Z" w:initials="KF">
    <w:p w:rsidR="000F7586" w:rsidRDefault="000F7586">
      <w:pPr>
        <w:pStyle w:val="CommentText"/>
      </w:pPr>
      <w:r>
        <w:rPr>
          <w:rStyle w:val="CommentReference"/>
        </w:rPr>
        <w:annotationRef/>
      </w:r>
      <w:r>
        <w:t xml:space="preserve">Magnitude or range? </w:t>
      </w:r>
    </w:p>
  </w:comment>
  <w:comment w:id="460" w:author="Ian Mccullough" w:date="2017-04-16T11:22:00Z" w:initials="">
    <w:p w:rsidR="000F7586" w:rsidRDefault="000F7586">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465" w:author="Ana Morales" w:date="2017-04-16T11:22:00Z" w:initials="AM">
    <w:p w:rsidR="000F7586" w:rsidRPr="00465914" w:rsidRDefault="000F7586"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w:t>
      </w:r>
      <w:proofErr w:type="spellStart"/>
      <w:r>
        <w:rPr>
          <w:rFonts w:ascii="Helvetica" w:eastAsia="Times New Roman" w:hAnsi="Helvetica" w:cs="Times New Roman"/>
          <w:sz w:val="18"/>
          <w:szCs w:val="18"/>
        </w:rPr>
        <w:t>Tranvik</w:t>
      </w:r>
      <w:proofErr w:type="spellEnd"/>
      <w:r>
        <w:rPr>
          <w:rFonts w:ascii="Helvetica" w:eastAsia="Times New Roman" w:hAnsi="Helvetica" w:cs="Times New Roman"/>
          <w:sz w:val="18"/>
          <w:szCs w:val="18"/>
        </w:rPr>
        <w:t xml:space="preserve">-like active pipe diagram. </w:t>
      </w:r>
    </w:p>
    <w:p w:rsidR="000F7586" w:rsidRDefault="000F7586">
      <w:pPr>
        <w:pStyle w:val="CommentText"/>
      </w:pPr>
    </w:p>
  </w:comment>
  <w:comment w:id="466" w:author="Kait Farrell" w:date="2017-04-16T11:31:00Z" w:initials="KF">
    <w:p w:rsidR="000F7586" w:rsidRDefault="000F7586">
      <w:pPr>
        <w:pStyle w:val="CommentText"/>
      </w:pPr>
      <w:r>
        <w:rPr>
          <w:rStyle w:val="CommentReference"/>
        </w:rPr>
        <w:annotationRef/>
      </w:r>
      <w:r>
        <w:t>I like this idea! I could take a stab at it if people think it would be useful to include</w:t>
      </w:r>
    </w:p>
    <w:p w:rsidR="000F7586" w:rsidRDefault="000F7586">
      <w:pPr>
        <w:pStyle w:val="CommentText"/>
      </w:pPr>
    </w:p>
    <w:p w:rsidR="000F7586" w:rsidRDefault="000F7586">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rsidR="000F7586" w:rsidRDefault="000F7586">
      <w:pPr>
        <w:pStyle w:val="CommentText"/>
      </w:pPr>
    </w:p>
    <w:p w:rsidR="000F7586" w:rsidRDefault="000F7586">
      <w:pPr>
        <w:pStyle w:val="CommentText"/>
      </w:pPr>
      <w:r>
        <w:t>KCW: Agree</w:t>
      </w:r>
    </w:p>
  </w:comment>
  <w:comment w:id="467" w:author="Kait Farrell" w:date="2017-04-16T11:22:00Z" w:initials="KF">
    <w:p w:rsidR="000F7586" w:rsidRDefault="000F7586">
      <w:pPr>
        <w:pStyle w:val="CommentText"/>
      </w:pPr>
      <w:r>
        <w:rPr>
          <w:rStyle w:val="CommentReference"/>
        </w:rPr>
        <w:annotationRef/>
      </w:r>
      <w:r>
        <w:t>Here and throughout for phrases like “nearly equally”, “in later years” (line 339), “very consistent” (line 343) and similar: we should use more specific phrasing that indicates magnitude of findings</w:t>
      </w:r>
    </w:p>
  </w:comment>
  <w:comment w:id="472" w:author="Kait Farrell" w:date="2017-04-16T11:22:00Z" w:initials="KF">
    <w:p w:rsidR="000F7586" w:rsidRDefault="000F7586">
      <w:pPr>
        <w:pStyle w:val="CommentText"/>
      </w:pPr>
      <w:r>
        <w:rPr>
          <w:rStyle w:val="CommentReference"/>
        </w:rPr>
        <w:annotationRef/>
      </w:r>
      <w:r>
        <w:t>Does this mesh with Paul’s expert knowledge of Trout?</w:t>
      </w:r>
    </w:p>
  </w:comment>
  <w:comment w:id="474" w:author="Facundo" w:date="2017-04-16T11:22:00Z" w:initials="F">
    <w:p w:rsidR="000F7586" w:rsidRDefault="000F7586">
      <w:pPr>
        <w:pStyle w:val="CommentText"/>
      </w:pPr>
      <w:r>
        <w:rPr>
          <w:rStyle w:val="CommentReference"/>
        </w:rPr>
        <w:annotationRef/>
      </w:r>
      <w:r>
        <w:t>This is not strange? Vanern is 80 times bigger than Harp and it has lower OC inputs than Harp?</w:t>
      </w:r>
    </w:p>
  </w:comment>
  <w:comment w:id="477" w:author="Kait Farrell" w:date="2017-04-16T11:22:00Z" w:initials="KF">
    <w:p w:rsidR="000F7586" w:rsidRDefault="000F7586">
      <w:pPr>
        <w:pStyle w:val="CommentText"/>
      </w:pPr>
      <w:r>
        <w:rPr>
          <w:rStyle w:val="CommentReference"/>
        </w:rPr>
        <w:annotationRef/>
      </w:r>
      <w:r>
        <w:t>Based on Fig. 6</w:t>
      </w:r>
    </w:p>
  </w:comment>
  <w:comment w:id="478" w:author="Kait Farrell" w:date="2017-04-16T11:22:00Z" w:initials="KF">
    <w:p w:rsidR="000F7586" w:rsidRDefault="000F7586">
      <w:pPr>
        <w:pStyle w:val="CommentText"/>
      </w:pPr>
      <w:r>
        <w:rPr>
          <w:rStyle w:val="CommentReference"/>
        </w:rPr>
        <w:annotationRef/>
      </w:r>
      <w:r>
        <w:t>Balance of?</w:t>
      </w:r>
    </w:p>
  </w:comment>
  <w:comment w:id="481" w:author="Ian Mccullough" w:date="2017-04-16T11:34:00Z" w:initials="IM">
    <w:p w:rsidR="000F7586" w:rsidRDefault="000F7586">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rsidR="000F7586" w:rsidRDefault="000F7586">
      <w:pPr>
        <w:pStyle w:val="CommentText"/>
        <w:rPr>
          <w:rFonts w:ascii="Times New Roman" w:eastAsia="Times New Roman" w:hAnsi="Times New Roman" w:cs="Times New Roman"/>
          <w:sz w:val="24"/>
          <w:szCs w:val="24"/>
        </w:rPr>
      </w:pPr>
    </w:p>
    <w:p w:rsidR="000F7586" w:rsidRDefault="000F7586">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482" w:author="Ana Morales" w:date="2017-04-16T11:22:00Z" w:initials="AM">
    <w:p w:rsidR="000F7586" w:rsidRDefault="000F7586">
      <w:pPr>
        <w:pStyle w:val="CommentText"/>
      </w:pPr>
      <w:r>
        <w:rPr>
          <w:rStyle w:val="CommentReference"/>
        </w:rPr>
        <w:annotationRef/>
      </w:r>
      <w:r>
        <w:t xml:space="preserve">I love this figure. Very cool. I would speculate that the temperature effects (i.e., red dots shifting position w/ slope) could be differentially favoring </w:t>
      </w:r>
      <w:proofErr w:type="spellStart"/>
      <w:r>
        <w:t>heterotrophs</w:t>
      </w:r>
      <w:proofErr w:type="spellEnd"/>
      <w:r>
        <w:t xml:space="preserve"> (=respiration) vs. </w:t>
      </w:r>
      <w:proofErr w:type="spellStart"/>
      <w:r>
        <w:t>autotrophs</w:t>
      </w:r>
      <w:proofErr w:type="spellEnd"/>
      <w:r>
        <w:t xml:space="preserve">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483" w:author="Kait Farrell" w:date="2017-04-16T11:22:00Z" w:initials="KF">
    <w:p w:rsidR="000F7586" w:rsidRDefault="000F7586">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484" w:author="zutao yang" w:date="2017-04-16T11:22:00Z" w:initials="zy">
    <w:p w:rsidR="000F7586" w:rsidRDefault="000F7586">
      <w:pPr>
        <w:pStyle w:val="CommentText"/>
      </w:pPr>
      <w:r>
        <w:rPr>
          <w:rStyle w:val="CommentReference"/>
        </w:rPr>
        <w:annotationRef/>
      </w:r>
      <w:r>
        <w:t>Agree. We can even fit a line there.</w:t>
      </w:r>
    </w:p>
  </w:comment>
  <w:comment w:id="485" w:author="Kathleen C. Weathers" w:date="2017-04-16T11:33:00Z" w:initials="KCW">
    <w:p w:rsidR="000F7586" w:rsidRDefault="000F7586">
      <w:pPr>
        <w:pStyle w:val="CommentText"/>
      </w:pPr>
      <w:r>
        <w:rPr>
          <w:rStyle w:val="CommentReference"/>
        </w:rPr>
        <w:annotationRef/>
      </w:r>
      <w:r>
        <w:t xml:space="preserve">Generally I like to refer to the figure parenthetically as an illustration of the concept presented in words.  I’d switch this around:  There was seasonal variability </w:t>
      </w:r>
      <w:proofErr w:type="gramStart"/>
      <w:r>
        <w:t>in ..</w:t>
      </w:r>
      <w:proofErr w:type="gramEnd"/>
      <w:r>
        <w:t xml:space="preserve"> (Fig 5).  </w:t>
      </w:r>
    </w:p>
  </w:comment>
  <w:comment w:id="486" w:author="Kait Farrell" w:date="2017-04-16T11:22:00Z" w:initials="KF">
    <w:p w:rsidR="000F7586" w:rsidRDefault="000F7586">
      <w:pPr>
        <w:pStyle w:val="CommentText"/>
      </w:pPr>
      <w:r>
        <w:rPr>
          <w:rStyle w:val="CommentReference"/>
        </w:rPr>
        <w:annotationRef/>
      </w:r>
      <w:r>
        <w:t>Probably emphasize that it was the entire year, across all of the sampled years, yes?</w:t>
      </w:r>
    </w:p>
  </w:comment>
  <w:comment w:id="491" w:author="Kait Farrell" w:date="2017-04-16T11:22:00Z" w:initials="KF">
    <w:p w:rsidR="000F7586" w:rsidRDefault="000F7586">
      <w:pPr>
        <w:pStyle w:val="CommentText"/>
      </w:pPr>
      <w:r>
        <w:rPr>
          <w:rStyle w:val="CommentReference"/>
        </w:rPr>
        <w:annotationRef/>
      </w:r>
      <w:r>
        <w:t xml:space="preserve">Is this in a table where reader can compare the magnitudes? </w:t>
      </w:r>
    </w:p>
  </w:comment>
  <w:comment w:id="493" w:author="Paul Hanson" w:date="2017-04-16T11:22:00Z" w:initials="PH">
    <w:p w:rsidR="000F7586" w:rsidRDefault="000F7586">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496" w:author="Facundo" w:date="2017-04-16T11:22:00Z" w:initials="F">
    <w:p w:rsidR="000F7586" w:rsidRDefault="000F7586">
      <w:pPr>
        <w:pStyle w:val="CommentText"/>
      </w:pPr>
      <w:r>
        <w:rPr>
          <w:rStyle w:val="CommentReference"/>
        </w:rPr>
        <w:annotationRef/>
      </w:r>
      <w:r>
        <w:t>“</w:t>
      </w:r>
      <w:r w:rsidRPr="009B1F94">
        <w:t>Reasonably</w:t>
      </w:r>
      <w:r>
        <w:t>”</w:t>
      </w:r>
      <w:r w:rsidRPr="009B1F94">
        <w:t>, makes me doubt about the model</w:t>
      </w:r>
      <w:r>
        <w:t>. Can we take it away?</w:t>
      </w:r>
    </w:p>
  </w:comment>
  <w:comment w:id="497" w:author="Kait Farrell" w:date="2017-04-16T11:22:00Z" w:initials="KF">
    <w:p w:rsidR="000F7586" w:rsidRDefault="000F7586">
      <w:pPr>
        <w:pStyle w:val="CommentText"/>
      </w:pPr>
      <w:r>
        <w:rPr>
          <w:rStyle w:val="CommentReference"/>
        </w:rPr>
        <w:annotationRef/>
      </w:r>
      <w:r>
        <w:t>Or clarify our phrasing here too with quantitative support (what is our threshold for ‘reasonable’?)</w:t>
      </w:r>
    </w:p>
  </w:comment>
  <w:comment w:id="498" w:author="Ana Morales" w:date="2017-04-16T11:22:00Z" w:initials="AM">
    <w:p w:rsidR="000F7586" w:rsidRDefault="000F7586">
      <w:pPr>
        <w:pStyle w:val="CommentText"/>
      </w:pPr>
      <w:r>
        <w:rPr>
          <w:rStyle w:val="CommentReference"/>
        </w:rPr>
        <w:annotationRef/>
      </w:r>
      <w:r>
        <w:t xml:space="preserve">Eh...really marginally </w:t>
      </w:r>
      <w:proofErr w:type="spellStart"/>
      <w:r>
        <w:t>eutrophic</w:t>
      </w:r>
      <w:proofErr w:type="spellEnd"/>
      <w:r>
        <w:t xml:space="preserve">. I’d be more comfortable with </w:t>
      </w:r>
      <w:proofErr w:type="spellStart"/>
      <w:r>
        <w:t>mesotrophic</w:t>
      </w:r>
      <w:proofErr w:type="spellEnd"/>
      <w:r>
        <w:t xml:space="preserve">, but will defer to people that actually live on Monona. </w:t>
      </w:r>
    </w:p>
    <w:p w:rsidR="000F7586" w:rsidRDefault="000F7586">
      <w:pPr>
        <w:pStyle w:val="CommentText"/>
      </w:pPr>
    </w:p>
    <w:p w:rsidR="000F7586" w:rsidRDefault="000F7586">
      <w:pPr>
        <w:pStyle w:val="CommentText"/>
      </w:pPr>
    </w:p>
  </w:comment>
  <w:comment w:id="499" w:author="Facundo" w:date="2017-04-16T11:22:00Z" w:initials="F">
    <w:p w:rsidR="000F7586" w:rsidRDefault="000F7586">
      <w:pPr>
        <w:pStyle w:val="CommentText"/>
      </w:pPr>
      <w:r>
        <w:rPr>
          <w:rStyle w:val="CommentReference"/>
        </w:rPr>
        <w:annotationRef/>
      </w:r>
      <w:r>
        <w:t xml:space="preserve">Agree with Ana, I was not going to mentioned that because Hilary and Paul knows Monona better than me. But as Ana mentioned, I agree that Monona lake characteristic make me think it is a </w:t>
      </w:r>
      <w:proofErr w:type="spellStart"/>
      <w:r>
        <w:t>mesotrophic</w:t>
      </w:r>
      <w:proofErr w:type="spellEnd"/>
      <w:r>
        <w:t xml:space="preserve"> lake.</w:t>
      </w:r>
    </w:p>
    <w:p w:rsidR="000F7586" w:rsidRDefault="000F7586">
      <w:pPr>
        <w:pStyle w:val="CommentText"/>
      </w:pPr>
      <w:r>
        <w:t xml:space="preserve">“For lake with different </w:t>
      </w:r>
      <w:proofErr w:type="spellStart"/>
      <w:r>
        <w:t>trophic</w:t>
      </w:r>
      <w:proofErr w:type="spellEnd"/>
      <w:r>
        <w:t xml:space="preserve"> states”</w:t>
      </w:r>
    </w:p>
  </w:comment>
  <w:comment w:id="503" w:author="Kait Farrell" w:date="2017-04-16T11:22:00Z" w:initials="KF">
    <w:p w:rsidR="000F7586" w:rsidRDefault="000F7586">
      <w:pPr>
        <w:pStyle w:val="CommentText"/>
      </w:pPr>
      <w:r>
        <w:rPr>
          <w:rStyle w:val="CommentReference"/>
        </w:rPr>
        <w:annotationRef/>
      </w:r>
      <w:r>
        <w:t xml:space="preserve">I think this sentence might be a little </w:t>
      </w:r>
      <w:proofErr w:type="spellStart"/>
      <w:r>
        <w:t>to</w:t>
      </w:r>
      <w:proofErr w:type="spellEnd"/>
      <w:r>
        <w:t xml:space="preserve"> optimistic about the breath of applicability of the model based on the lakes we tested…but maybe not</w:t>
      </w:r>
    </w:p>
  </w:comment>
  <w:comment w:id="505" w:author="Facundo" w:date="2017-04-16T11:22:00Z" w:initials="F">
    <w:p w:rsidR="000F7586" w:rsidRDefault="000F7586">
      <w:pPr>
        <w:pStyle w:val="CommentText"/>
      </w:pPr>
      <w:r>
        <w:rPr>
          <w:rStyle w:val="CommentReference"/>
        </w:rPr>
        <w:annotationRef/>
      </w:r>
      <w:proofErr w:type="spellStart"/>
      <w:proofErr w:type="gramStart"/>
      <w:r>
        <w:t>modelled</w:t>
      </w:r>
      <w:proofErr w:type="spellEnd"/>
      <w:proofErr w:type="gramEnd"/>
    </w:p>
  </w:comment>
  <w:comment w:id="507" w:author="Facundo" w:date="2017-04-16T11:22:00Z" w:initials="F">
    <w:p w:rsidR="000F7586" w:rsidRDefault="000F7586">
      <w:pPr>
        <w:pStyle w:val="CommentText"/>
      </w:pPr>
      <w:r>
        <w:t>“</w:t>
      </w:r>
      <w:r>
        <w:rPr>
          <w:rStyle w:val="CommentReference"/>
        </w:rPr>
        <w:annotationRef/>
      </w:r>
      <w:r>
        <w:t>Model estimate”. “Our estimate” is OK?</w:t>
      </w:r>
    </w:p>
  </w:comment>
  <w:comment w:id="508" w:author="Kait Farrell" w:date="2017-04-16T11:22:00Z" w:initials="KF">
    <w:p w:rsidR="000F7586" w:rsidRDefault="000F7586">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509" w:author="Facundo" w:date="2017-04-16T11:22:00Z" w:initials="F">
    <w:p w:rsidR="000F7586" w:rsidRDefault="000F7586">
      <w:pPr>
        <w:pStyle w:val="CommentText"/>
      </w:pPr>
      <w:r>
        <w:rPr>
          <w:rStyle w:val="CommentReference"/>
        </w:rPr>
        <w:annotationRef/>
      </w:r>
      <w:r>
        <w:t xml:space="preserve">What does it means? The </w:t>
      </w:r>
      <w:proofErr w:type="spellStart"/>
      <w:r>
        <w:t>modelled</w:t>
      </w:r>
      <w:proofErr w:type="spellEnd"/>
      <w:r>
        <w:t xml:space="preserve"> respiration value of harp lake differ from field data? In that case, I would assume field data is right and the </w:t>
      </w:r>
      <w:proofErr w:type="spellStart"/>
      <w:r>
        <w:t>modelled</w:t>
      </w:r>
      <w:proofErr w:type="spellEnd"/>
      <w:r>
        <w:t xml:space="preserve"> data is not good…</w:t>
      </w:r>
    </w:p>
  </w:comment>
  <w:comment w:id="510" w:author="HILARY A DUGAN" w:date="2017-04-16T11:22:00Z" w:initials="HAD">
    <w:p w:rsidR="000F7586" w:rsidRDefault="000F7586">
      <w:pPr>
        <w:pStyle w:val="CommentText"/>
      </w:pPr>
      <w:r>
        <w:rPr>
          <w:rStyle w:val="CommentReference"/>
        </w:rPr>
        <w:annotationRef/>
      </w:r>
      <w:r>
        <w:t xml:space="preserve">Do we underestimate or overestimate in comparison? </w:t>
      </w:r>
    </w:p>
    <w:p w:rsidR="000F7586" w:rsidRDefault="000F7586">
      <w:pPr>
        <w:pStyle w:val="CommentText"/>
      </w:pPr>
      <w:r>
        <w:t>Previous work (at least Hanson et al 2014) did not include autochthony!!</w:t>
      </w:r>
    </w:p>
  </w:comment>
  <w:comment w:id="511" w:author="immccull@gmail.com" w:date="2017-04-16T11:22:00Z" w:initials="i">
    <w:p w:rsidR="000F7586" w:rsidRDefault="000F7586">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512" w:author="Ana Morales" w:date="2017-04-16T11:22:00Z" w:initials="AM">
    <w:p w:rsidR="000F7586" w:rsidRDefault="000F7586">
      <w:pPr>
        <w:pStyle w:val="CommentText"/>
      </w:pPr>
      <w:r>
        <w:rPr>
          <w:rStyle w:val="CommentReference"/>
        </w:rPr>
        <w:annotationRef/>
      </w:r>
      <w:r>
        <w:t>Excellent</w:t>
      </w:r>
    </w:p>
  </w:comment>
  <w:comment w:id="513" w:author="Kait Farrell" w:date="2017-04-16T11:22:00Z" w:initials="KF">
    <w:p w:rsidR="000F7586" w:rsidRDefault="000F7586">
      <w:pPr>
        <w:pStyle w:val="CommentText"/>
      </w:pPr>
      <w:r>
        <w:rPr>
          <w:rStyle w:val="CommentReference"/>
        </w:rPr>
        <w:annotationRef/>
      </w:r>
      <w:r>
        <w:t>Yes, this is a great closing statement.</w:t>
      </w:r>
    </w:p>
  </w:comment>
  <w:comment w:id="514" w:author="Ian Mccullough" w:date="2017-04-16T11:22:00Z" w:initials="IM">
    <w:p w:rsidR="000F7586" w:rsidRDefault="000F7586">
      <w:pPr>
        <w:pStyle w:val="CommentText"/>
      </w:pPr>
      <w:r>
        <w:rPr>
          <w:rStyle w:val="CommentReference"/>
        </w:rPr>
        <w:annotationRef/>
      </w:r>
      <w:r>
        <w:t>You might notice this section is pretty bare in terms of references...suggestions welcome</w:t>
      </w:r>
    </w:p>
  </w:comment>
  <w:comment w:id="515" w:author="Kathleen C. Weathers" w:date="2017-04-16T11:36:00Z" w:initials="KCW">
    <w:p w:rsidR="000F7586" w:rsidRDefault="000F7586">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517" w:author="Derek Roberts" w:date="2017-04-16T11:22:00Z" w:initials="DR">
    <w:p w:rsidR="000F7586" w:rsidRDefault="000F7586">
      <w:pPr>
        <w:pStyle w:val="CommentText"/>
      </w:pPr>
      <w:r>
        <w:rPr>
          <w:rStyle w:val="CommentReference"/>
        </w:rPr>
        <w:annotationRef/>
      </w:r>
      <w:r>
        <w:t>Excellent.</w:t>
      </w:r>
    </w:p>
  </w:comment>
  <w:comment w:id="518" w:author="zutao yang" w:date="2017-04-16T11:22:00Z" w:initials="zy">
    <w:p w:rsidR="000F7586" w:rsidRDefault="000F7586">
      <w:pPr>
        <w:pStyle w:val="CommentText"/>
      </w:pPr>
      <w:r>
        <w:rPr>
          <w:rStyle w:val="CommentReference"/>
        </w:rPr>
        <w:annotationRef/>
      </w:r>
      <w:r>
        <w:t xml:space="preserve">Not forget prior studies also identified lakes as important co2 sources owing to emission. </w:t>
      </w:r>
    </w:p>
  </w:comment>
  <w:comment w:id="520" w:author="zutao yang" w:date="2017-04-16T11:22:00Z" w:initials="zy">
    <w:p w:rsidR="000F7586" w:rsidRDefault="000F7586">
      <w:pPr>
        <w:pStyle w:val="CommentText"/>
      </w:pPr>
      <w:r>
        <w:rPr>
          <w:rStyle w:val="CommentReference"/>
        </w:rPr>
        <w:annotationRef/>
      </w:r>
      <w:proofErr w:type="gramStart"/>
      <w:r>
        <w:t>what</w:t>
      </w:r>
      <w:proofErr w:type="gramEnd"/>
      <w:r>
        <w:t xml:space="preserve"> ratios should be stated clearly. Here is </w:t>
      </w:r>
      <w:proofErr w:type="gramStart"/>
      <w:r>
        <w:t>pretty  far</w:t>
      </w:r>
      <w:proofErr w:type="gramEnd"/>
      <w:r>
        <w:t xml:space="preserve"> from our results where </w:t>
      </w:r>
      <w:proofErr w:type="spellStart"/>
      <w:r>
        <w:t>alloch</w:t>
      </w:r>
      <w:proofErr w:type="spellEnd"/>
      <w:r>
        <w:t>/</w:t>
      </w:r>
      <w:proofErr w:type="spellStart"/>
      <w:r>
        <w:t>autoch</w:t>
      </w:r>
      <w:proofErr w:type="spellEnd"/>
      <w:r>
        <w:t xml:space="preserve">, </w:t>
      </w:r>
      <w:proofErr w:type="spellStart"/>
      <w:r>
        <w:t>resp</w:t>
      </w:r>
      <w:proofErr w:type="spellEnd"/>
      <w:r>
        <w:t>/burial are defined</w:t>
      </w:r>
    </w:p>
  </w:comment>
  <w:comment w:id="523" w:author="zutao yang" w:date="2017-04-16T11:22:00Z" w:initials="zy">
    <w:p w:rsidR="000F7586" w:rsidRDefault="000F7586">
      <w:pPr>
        <w:pStyle w:val="CommentText"/>
      </w:pPr>
      <w:r>
        <w:rPr>
          <w:rStyle w:val="CommentReference"/>
        </w:rPr>
        <w:annotationRef/>
      </w:r>
      <w:r>
        <w:t xml:space="preserve">? </w:t>
      </w:r>
      <w:proofErr w:type="gramStart"/>
      <w:r>
        <w:t>is</w:t>
      </w:r>
      <w:proofErr w:type="gramEnd"/>
      <w:r>
        <w:t xml:space="preserve"> this right?</w:t>
      </w:r>
    </w:p>
  </w:comment>
  <w:comment w:id="537" w:author="Derek Roberts" w:date="2017-04-16T11:22:00Z" w:initials="DR">
    <w:p w:rsidR="000F7586" w:rsidRDefault="000F7586">
      <w:pPr>
        <w:pStyle w:val="CommentText"/>
      </w:pPr>
      <w:r>
        <w:rPr>
          <w:rStyle w:val="CommentReference"/>
        </w:rPr>
        <w:annotationRef/>
      </w:r>
      <w:r>
        <w:t xml:space="preserve">Not following this sentence. Do you mean that over short periods of time, such as when POC loads spike due to heavy </w:t>
      </w:r>
      <w:proofErr w:type="spellStart"/>
      <w:r>
        <w:t>precip</w:t>
      </w:r>
      <w:proofErr w:type="spellEnd"/>
      <w:r>
        <w:t xml:space="preserve"> events, lakes may become short-term sinks? Is this short-term </w:t>
      </w:r>
      <w:proofErr w:type="spellStart"/>
      <w:r>
        <w:t>sinkage</w:t>
      </w:r>
      <w:proofErr w:type="spellEnd"/>
      <w:r>
        <w:t xml:space="preserve"> then buffered by high respiration rates when the inflows POC loads die down? Or leaching of sediment POC (if we include that)?</w:t>
      </w:r>
    </w:p>
  </w:comment>
  <w:comment w:id="579" w:author="Ana Morales" w:date="2017-04-16T11:22:00Z" w:initials="AM">
    <w:p w:rsidR="000F7586" w:rsidRDefault="000F7586">
      <w:pPr>
        <w:pStyle w:val="CommentText"/>
      </w:pPr>
      <w:r>
        <w:rPr>
          <w:rStyle w:val="CommentReference"/>
        </w:rPr>
        <w:annotationRef/>
      </w:r>
      <w:r>
        <w:t xml:space="preserve">Maybe ‘error’ instead of noise? Would that be accurate? Noise just seems vague. </w:t>
      </w:r>
    </w:p>
  </w:comment>
  <w:comment w:id="582" w:author="Ana Morales" w:date="2017-04-16T11:22:00Z" w:initials="AM">
    <w:p w:rsidR="000F7586" w:rsidRDefault="000F7586">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583" w:author="zutao yang" w:date="2017-04-16T11:22:00Z" w:initials="zy">
    <w:p w:rsidR="000F7586" w:rsidRDefault="000F7586">
      <w:pPr>
        <w:pStyle w:val="CommentText"/>
      </w:pPr>
      <w:r>
        <w:rPr>
          <w:rStyle w:val="CommentReference"/>
        </w:rPr>
        <w:annotationRef/>
      </w:r>
      <w:r>
        <w:t xml:space="preserve">Or according to Fig5, depending on the ratio between </w:t>
      </w:r>
      <w:proofErr w:type="spellStart"/>
      <w:r>
        <w:t>alloch</w:t>
      </w:r>
      <w:proofErr w:type="spellEnd"/>
      <w:r>
        <w:t>/</w:t>
      </w:r>
      <w:proofErr w:type="spellStart"/>
      <w:r>
        <w:t>autoch</w:t>
      </w:r>
      <w:proofErr w:type="spellEnd"/>
      <w:r>
        <w:t>, climate warming can increase the either the net source capacity of lakes or sinks capacity</w:t>
      </w:r>
    </w:p>
  </w:comment>
  <w:comment w:id="594" w:author="Ian Mccullough" w:date="2017-04-16T11:22:00Z" w:initials="IM">
    <w:p w:rsidR="000F7586" w:rsidRDefault="000F7586">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w:t>
      </w:r>
      <w:proofErr w:type="spellStart"/>
      <w:r>
        <w:rPr>
          <w:rFonts w:ascii="Times New Roman" w:eastAsia="Times New Roman" w:hAnsi="Times New Roman" w:cs="Times New Roman"/>
          <w:sz w:val="24"/>
          <w:szCs w:val="24"/>
        </w:rPr>
        <w:t>sourceness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sinkness</w:t>
      </w:r>
      <w:proofErr w:type="spellEnd"/>
      <w:r>
        <w:rPr>
          <w:rFonts w:ascii="Times New Roman" w:eastAsia="Times New Roman" w:hAnsi="Times New Roman" w:cs="Times New Roman"/>
          <w:sz w:val="24"/>
          <w:szCs w:val="24"/>
        </w:rPr>
        <w:t xml:space="preserve"> depends on the time scale.  In fact, it varies by quite a </w:t>
      </w:r>
      <w:proofErr w:type="gramStart"/>
      <w:r>
        <w:rPr>
          <w:rFonts w:ascii="Times New Roman" w:eastAsia="Times New Roman" w:hAnsi="Times New Roman" w:cs="Times New Roman"/>
          <w:sz w:val="24"/>
          <w:szCs w:val="24"/>
        </w:rPr>
        <w:t>lot .</w:t>
      </w:r>
      <w:proofErr w:type="gramEnd"/>
      <w:r>
        <w:rPr>
          <w:rFonts w:ascii="Times New Roman" w:eastAsia="Times New Roman" w:hAnsi="Times New Roman" w:cs="Times New Roman"/>
          <w:sz w:val="24"/>
          <w:szCs w:val="24"/>
        </w:rPr>
        <w:t xml:space="preserve">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rsidR="000F7586" w:rsidRDefault="000F7586">
      <w:pPr>
        <w:pStyle w:val="CommentText"/>
        <w:rPr>
          <w:rFonts w:ascii="Times New Roman" w:eastAsia="Times New Roman" w:hAnsi="Times New Roman" w:cs="Times New Roman"/>
          <w:sz w:val="24"/>
          <w:szCs w:val="24"/>
        </w:rPr>
      </w:pPr>
    </w:p>
    <w:p w:rsidR="000F7586" w:rsidRPr="00D52901" w:rsidRDefault="000F7586">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595" w:author="Derek Roberts" w:date="2017-04-16T11:22:00Z" w:initials="DR">
    <w:p w:rsidR="000F7586" w:rsidRDefault="000F7586">
      <w:pPr>
        <w:pStyle w:val="CommentText"/>
      </w:pPr>
      <w:r>
        <w:rPr>
          <w:rStyle w:val="CommentReference"/>
        </w:rPr>
        <w:annotationRef/>
      </w:r>
      <w:r>
        <w:t xml:space="preserve">Ok, so Paul is saying that other studies overestimate R because they assume it’s similar in summer (when they study/calc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596" w:author="Kait Farrell" w:date="2017-04-16T11:22:00Z" w:initials="KF">
    <w:p w:rsidR="000F7586" w:rsidRDefault="000F7586">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w:t>
      </w:r>
      <w:proofErr w:type="spellStart"/>
      <w:r>
        <w:t>sinkness</w:t>
      </w:r>
      <w:proofErr w:type="spellEnd"/>
      <w:r>
        <w:t>” or “</w:t>
      </w:r>
      <w:proofErr w:type="spellStart"/>
      <w:r>
        <w:t>sourceness</w:t>
      </w:r>
      <w:proofErr w:type="spellEnd"/>
      <w:r>
        <w:t xml:space="preserve">” of individual lakes changed from the </w:t>
      </w:r>
      <w:proofErr w:type="spellStart"/>
      <w:r>
        <w:t>interannual</w:t>
      </w:r>
      <w:proofErr w:type="spellEnd"/>
      <w:r>
        <w:t xml:space="preserve"> </w:t>
      </w:r>
      <w:proofErr w:type="spellStart"/>
      <w:r>
        <w:t>vs</w:t>
      </w:r>
      <w:proofErr w:type="spellEnd"/>
      <w:r>
        <w:t xml:space="preserve"> growing season comparisons (rather than ranges for multiple lakes)… because that could be compared to Derek’s question about lakes where we made more or fewer assumptions about winter behavior</w:t>
      </w:r>
    </w:p>
  </w:comment>
  <w:comment w:id="610" w:author="zutao yang" w:date="2017-04-16T11:22:00Z" w:initials="zy">
    <w:p w:rsidR="000F7586" w:rsidRDefault="000F7586">
      <w:pPr>
        <w:pStyle w:val="CommentText"/>
      </w:pPr>
      <w:r>
        <w:rPr>
          <w:rStyle w:val="CommentReference"/>
        </w:rPr>
        <w:annotationRef/>
      </w:r>
      <w:r>
        <w:t xml:space="preserve">I am kind of confusing of reading “lake function” through the whole MS, as it is vague for me, i.e. what kind of lake function? Not sure from others. </w:t>
      </w:r>
    </w:p>
  </w:comment>
  <w:comment w:id="677" w:author="Ian Mccullough" w:date="2017-04-16T11:22:00Z" w:initials="IM">
    <w:p w:rsidR="000F7586" w:rsidRDefault="000F7586">
      <w:pPr>
        <w:pStyle w:val="CommentText"/>
      </w:pPr>
      <w:r>
        <w:rPr>
          <w:rStyle w:val="CommentReference"/>
        </w:rPr>
        <w:annotationRef/>
      </w:r>
      <w:r>
        <w:t xml:space="preserve">An outlier also appeared to emerge for </w:t>
      </w:r>
      <w:proofErr w:type="spellStart"/>
      <w:r>
        <w:t>Tooilk</w:t>
      </w:r>
      <w:proofErr w:type="spellEnd"/>
      <w:r>
        <w:t xml:space="preserve"> in Fig 6b. Somehow, burial vastly exceeded </w:t>
      </w:r>
      <w:proofErr w:type="spellStart"/>
      <w:r>
        <w:t>Resp</w:t>
      </w:r>
      <w:proofErr w:type="spellEnd"/>
      <w:r>
        <w:t xml:space="preserve"> in one year, I think because a pulse in precipitation ended up with a lot of burial</w:t>
      </w:r>
    </w:p>
  </w:comment>
  <w:comment w:id="696" w:author="Ana Morales" w:date="2017-04-16T11:22:00Z" w:initials="AM">
    <w:p w:rsidR="000F7586" w:rsidRDefault="000F7586">
      <w:pPr>
        <w:pStyle w:val="CommentText"/>
      </w:pPr>
      <w:r>
        <w:rPr>
          <w:rStyle w:val="CommentReference"/>
        </w:rPr>
        <w:annotationRef/>
      </w:r>
      <w:r>
        <w:t xml:space="preserve">I don’t understand how we can say this and justify turning off winter respiration. </w:t>
      </w:r>
    </w:p>
  </w:comment>
  <w:comment w:id="708" w:author="Ian Mccullough" w:date="2017-04-16T11:22:00Z" w:initials="IM">
    <w:p w:rsidR="000F7586" w:rsidRDefault="000F7586">
      <w:pPr>
        <w:pStyle w:val="CommentText"/>
      </w:pPr>
      <w:r>
        <w:rPr>
          <w:rStyle w:val="CommentReference"/>
        </w:rPr>
        <w:annotationRef/>
      </w:r>
      <w:r>
        <w:t xml:space="preserve">See the text I added above about </w:t>
      </w:r>
      <w:proofErr w:type="spellStart"/>
      <w:r>
        <w:t>alloch</w:t>
      </w:r>
      <w:proofErr w:type="spellEnd"/>
      <w:r>
        <w:t xml:space="preserve"> POC having to increase by orders of magnitude to make burial = </w:t>
      </w:r>
      <w:proofErr w:type="spellStart"/>
      <w:r>
        <w:t>Resp</w:t>
      </w:r>
      <w:proofErr w:type="spellEnd"/>
      <w:r>
        <w:t xml:space="preserve"> in some lakes. We don’t know that much about POC, so I am wary about speculating too much in the discussion. What do others think?</w:t>
      </w:r>
    </w:p>
  </w:comment>
  <w:comment w:id="709" w:author="Derek Roberts" w:date="2017-04-16T11:22:00Z" w:initials="DR">
    <w:p w:rsidR="000F7586" w:rsidRDefault="000F7586">
      <w:pPr>
        <w:pStyle w:val="CommentText"/>
      </w:pPr>
      <w:r>
        <w:rPr>
          <w:rStyle w:val="CommentReference"/>
        </w:rPr>
        <w:annotationRef/>
      </w:r>
      <w:r>
        <w:t xml:space="preserve">I like your sentence about short term spikes in POC loads etc. in line 389. </w:t>
      </w:r>
    </w:p>
  </w:comment>
  <w:comment w:id="718" w:author="Kathleen C. Weathers" w:date="2017-04-16T11:40:00Z" w:initials="KCW">
    <w:p w:rsidR="000F7586" w:rsidRDefault="000F7586">
      <w:pPr>
        <w:pStyle w:val="CommentText"/>
      </w:pPr>
      <w:r>
        <w:rPr>
          <w:rStyle w:val="CommentReference"/>
        </w:rPr>
        <w:annotationRef/>
      </w:r>
      <w:r>
        <w:t xml:space="preserve">I think we should end with the </w:t>
      </w:r>
      <w:proofErr w:type="spellStart"/>
      <w:r>
        <w:t>para</w:t>
      </w:r>
      <w:proofErr w:type="spellEnd"/>
      <w:r>
        <w:t xml:space="preserve"> above.  This should be moved up.</w:t>
      </w:r>
    </w:p>
  </w:comment>
  <w:comment w:id="722" w:author="Ian Mccullough" w:date="2017-04-16T11:22:00Z" w:initials="IM">
    <w:p w:rsidR="000F7586" w:rsidRDefault="000F7586">
      <w:pPr>
        <w:pStyle w:val="CommentText"/>
      </w:pPr>
      <w:r>
        <w:rPr>
          <w:rStyle w:val="CommentReference"/>
        </w:rPr>
        <w:annotationRef/>
      </w:r>
      <w:r>
        <w:t xml:space="preserve">The </w:t>
      </w:r>
      <w:proofErr w:type="spellStart"/>
      <w:r>
        <w:t>Jeong</w:t>
      </w:r>
      <w:proofErr w:type="spellEnd"/>
      <w:r>
        <w:t xml:space="preserve"> study I added as a reference found that </w:t>
      </w:r>
      <w:proofErr w:type="spellStart"/>
      <w:r>
        <w:t>alloch</w:t>
      </w:r>
      <w:proofErr w:type="spellEnd"/>
      <w:r>
        <w:t xml:space="preserve"> DOC exceeds </w:t>
      </w:r>
      <w:proofErr w:type="spellStart"/>
      <w:r>
        <w:t>alloch</w:t>
      </w:r>
      <w:proofErr w:type="spellEnd"/>
      <w:r>
        <w:t xml:space="preserve"> POC under </w:t>
      </w:r>
      <w:proofErr w:type="spellStart"/>
      <w:r>
        <w:t>baseflow</w:t>
      </w:r>
      <w:proofErr w:type="spellEnd"/>
      <w:r>
        <w:t xml:space="preserve"> conditions, but that this switches due to </w:t>
      </w:r>
      <w:proofErr w:type="spellStart"/>
      <w:r>
        <w:t>precip</w:t>
      </w:r>
      <w:proofErr w:type="spellEnd"/>
      <w:r>
        <w:t xml:space="preserve"> events, particularly intense storms. So, we may fail to capture large influxes of </w:t>
      </w:r>
      <w:proofErr w:type="spellStart"/>
      <w:r>
        <w:t>alloch</w:t>
      </w:r>
      <w:proofErr w:type="spellEnd"/>
      <w:r>
        <w:t xml:space="preserve"> POC with irregular </w:t>
      </w:r>
      <w:proofErr w:type="spellStart"/>
      <w:r>
        <w:t>precip</w:t>
      </w:r>
      <w:proofErr w:type="spellEnd"/>
      <w:r>
        <w:t xml:space="preserve"> data, esp. if POC is tied linearly to DOC. I think we are probably missing some POC, but we don’t have POC data, which is why we went with the plain correlation</w:t>
      </w:r>
    </w:p>
  </w:comment>
  <w:comment w:id="723" w:author="Derek Roberts" w:date="2017-04-16T11:22:00Z" w:initials="DR">
    <w:p w:rsidR="000F7586" w:rsidRDefault="000F7586">
      <w:pPr>
        <w:pStyle w:val="CommentText"/>
      </w:pPr>
      <w:r>
        <w:rPr>
          <w:rStyle w:val="CommentReference"/>
        </w:rPr>
        <w:annotationRef/>
      </w:r>
      <w:r>
        <w:t>Well put. I think it’s important to incorporate what you just wrote in this comment into the paper.</w:t>
      </w:r>
    </w:p>
  </w:comment>
  <w:comment w:id="725" w:author="Derek Roberts" w:date="2017-04-16T11:22:00Z" w:initials="DR">
    <w:p w:rsidR="000F7586" w:rsidRDefault="000F7586">
      <w:pPr>
        <w:pStyle w:val="CommentText"/>
      </w:pPr>
      <w:r>
        <w:rPr>
          <w:rStyle w:val="CommentReference"/>
        </w:rPr>
        <w:annotationRef/>
      </w:r>
      <w:r>
        <w:t xml:space="preserve">Per MAR rates in the table, burial rates do not seem to be too </w:t>
      </w:r>
      <w:proofErr w:type="gramStart"/>
      <w:r>
        <w:t>high(</w:t>
      </w:r>
      <w:proofErr w:type="gramEnd"/>
      <w:r>
        <w:t>compared to literature).</w:t>
      </w:r>
    </w:p>
  </w:comment>
  <w:comment w:id="727" w:author="Ana Morales" w:date="2017-04-16T11:22:00Z" w:initials="AM">
    <w:p w:rsidR="000F7586" w:rsidRDefault="000F7586">
      <w:pPr>
        <w:pStyle w:val="CommentText"/>
      </w:pPr>
      <w:r>
        <w:rPr>
          <w:rStyle w:val="CommentReference"/>
        </w:rPr>
        <w:annotationRef/>
      </w:r>
      <w:r>
        <w:t xml:space="preserve">Need to explain this mechanism. What is the excess OC? Microbial biomass and </w:t>
      </w:r>
      <w:proofErr w:type="spellStart"/>
      <w:r>
        <w:t>leachate</w:t>
      </w:r>
      <w:proofErr w:type="spellEnd"/>
      <w:r>
        <w:t xml:space="preserve">? </w:t>
      </w:r>
    </w:p>
  </w:comment>
  <w:comment w:id="728" w:author="zutao yang" w:date="2017-04-16T11:22:00Z" w:initials="zy">
    <w:p w:rsidR="000F7586" w:rsidRDefault="000F7586">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 xml:space="preserve">e assumed that respired </w:t>
      </w:r>
      <w:proofErr w:type="spellStart"/>
      <w:r>
        <w:rPr>
          <w:lang w:eastAsia="zh-CN"/>
        </w:rPr>
        <w:t>oc</w:t>
      </w:r>
      <w:proofErr w:type="spellEnd"/>
      <w:r>
        <w:rPr>
          <w:lang w:eastAsia="zh-CN"/>
        </w:rPr>
        <w:t xml:space="preserve"> is finally emitted into the atmosphere, this also suggest terrestrially fixed carbon can be transferred to the lake, processed, and the release into the atmosphere again. Which increased the source capacity of the total landscape that included lakes</w:t>
      </w:r>
    </w:p>
  </w:comment>
  <w:comment w:id="729" w:author="zutao yang" w:date="2017-04-16T11:22:00Z" w:initials="zy">
    <w:p w:rsidR="000F7586" w:rsidRDefault="000F7586">
      <w:pPr>
        <w:pStyle w:val="CommentText"/>
      </w:pPr>
      <w:r>
        <w:rPr>
          <w:rStyle w:val="CommentReference"/>
        </w:rPr>
        <w:annotationRef/>
      </w:r>
      <w:r>
        <w:t xml:space="preserve">I think more </w:t>
      </w:r>
      <w:proofErr w:type="spellStart"/>
      <w:r>
        <w:t>allochthonous</w:t>
      </w:r>
      <w:proofErr w:type="spellEnd"/>
      <w:r>
        <w:t xml:space="preserve"> lakes are more net sources. This is actually demonstrated by Fig</w:t>
      </w:r>
      <w:proofErr w:type="gramStart"/>
      <w:r>
        <w:t>,5</w:t>
      </w:r>
      <w:proofErr w:type="gramEnd"/>
      <w:r>
        <w:t>.</w:t>
      </w:r>
    </w:p>
  </w:comment>
  <w:comment w:id="730" w:author="Derek Roberts" w:date="2017-04-16T11:22:00Z" w:initials="DR">
    <w:p w:rsidR="000F7586" w:rsidRDefault="000F7586">
      <w:pPr>
        <w:pStyle w:val="CommentText"/>
      </w:pPr>
      <w:r>
        <w:rPr>
          <w:rStyle w:val="CommentReference"/>
        </w:rPr>
        <w:annotationRef/>
      </w:r>
      <w:r>
        <w:t xml:space="preserve">Not following the logic here. </w:t>
      </w:r>
      <w:proofErr w:type="spellStart"/>
      <w:r>
        <w:t>Allocthnous</w:t>
      </w:r>
      <w:proofErr w:type="spellEnd"/>
      <w:r>
        <w:t xml:space="preserve"> loads are one of the “heaviest” pieces in the budget, </w:t>
      </w:r>
      <w:proofErr w:type="gramStart"/>
      <w:r>
        <w:t>so  warming</w:t>
      </w:r>
      <w:proofErr w:type="gramEnd"/>
      <w:r>
        <w:t xml:space="preserve"> may increase </w:t>
      </w:r>
      <w:proofErr w:type="spellStart"/>
      <w:r>
        <w:t>allochthony</w:t>
      </w:r>
      <w:proofErr w:type="spellEnd"/>
      <w:r>
        <w:t xml:space="preserve"> and autochthony? ?</w:t>
      </w:r>
    </w:p>
  </w:comment>
  <w:comment w:id="731" w:author="Ana Morales" w:date="2017-04-16T11:22:00Z" w:initials="AM">
    <w:p w:rsidR="000F7586" w:rsidRDefault="000F7586">
      <w:pPr>
        <w:pStyle w:val="CommentText"/>
      </w:pPr>
      <w:r>
        <w:rPr>
          <w:rStyle w:val="CommentReference"/>
        </w:rPr>
        <w:annotationRef/>
      </w:r>
      <w:r>
        <w:t xml:space="preserve">Yep. This needs clarification. </w:t>
      </w:r>
    </w:p>
  </w:comment>
  <w:comment w:id="738" w:author="Derek Roberts" w:date="2017-04-16T11:22:00Z" w:initials="DR">
    <w:p w:rsidR="000F7586" w:rsidRDefault="000F7586">
      <w:pPr>
        <w:pStyle w:val="CommentText"/>
      </w:pPr>
      <w:r>
        <w:rPr>
          <w:rStyle w:val="CommentReference"/>
        </w:rPr>
        <w:annotationRef/>
      </w:r>
      <w:r>
        <w:t>Interesting.</w:t>
      </w:r>
    </w:p>
  </w:comment>
  <w:comment w:id="736" w:author="zutao yang" w:date="2017-04-16T11:22:00Z" w:initials="zy">
    <w:p w:rsidR="000F7586" w:rsidRDefault="000F7586">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739" w:author="Ana Morales" w:date="2017-04-16T11:22:00Z" w:initials="AM">
    <w:p w:rsidR="000F7586" w:rsidRDefault="000F7586">
      <w:pPr>
        <w:pStyle w:val="CommentText"/>
      </w:pPr>
      <w:r>
        <w:rPr>
          <w:rStyle w:val="CommentReference"/>
        </w:rPr>
        <w:annotationRef/>
      </w:r>
      <w:r>
        <w:t>I’m not convinced. This gets into some contentious literature debates regarding “</w:t>
      </w:r>
      <w:proofErr w:type="spellStart"/>
      <w:r>
        <w:t>lability</w:t>
      </w:r>
      <w:proofErr w:type="spellEnd"/>
      <w:r>
        <w:t xml:space="preserve">”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w:t>
      </w:r>
      <w:proofErr w:type="spellStart"/>
      <w:r>
        <w:t>allochthonous</w:t>
      </w:r>
      <w:proofErr w:type="spellEnd"/>
      <w:r>
        <w:t xml:space="preserve"> persists. I don’t think we actually know this for sure-- I’ve read both perspectives. </w:t>
      </w:r>
    </w:p>
  </w:comment>
  <w:comment w:id="760" w:author="Ana Morales" w:date="2017-04-16T11:22:00Z" w:initials="AM">
    <w:p w:rsidR="000F7586" w:rsidRDefault="000F7586">
      <w:pPr>
        <w:pStyle w:val="CommentText"/>
      </w:pPr>
      <w:r>
        <w:rPr>
          <w:rStyle w:val="CommentReference"/>
        </w:rPr>
        <w:annotationRef/>
      </w:r>
      <w:r>
        <w:t xml:space="preserve">See comments above. Yes, </w:t>
      </w:r>
      <w:proofErr w:type="spellStart"/>
      <w:r>
        <w:t>allochthony</w:t>
      </w:r>
      <w:proofErr w:type="spellEnd"/>
      <w:r>
        <w:t xml:space="preserve"> may increase with climate change in some lakes, but I’m not sure about this being driven by or strongly related to increases in labile OC. Not convinced. </w:t>
      </w:r>
    </w:p>
  </w:comment>
  <w:comment w:id="761" w:author="Ana Morales" w:date="2017-04-16T11:22:00Z" w:initials="AM">
    <w:p w:rsidR="000F7586" w:rsidRDefault="000F7586">
      <w:pPr>
        <w:pStyle w:val="CommentText"/>
      </w:pPr>
      <w:r>
        <w:rPr>
          <w:rStyle w:val="CommentReference"/>
        </w:rPr>
        <w:annotationRef/>
      </w:r>
      <w:r>
        <w:t xml:space="preserve">This is great, though. This was also predicted in either the Cole or </w:t>
      </w:r>
      <w:proofErr w:type="spellStart"/>
      <w:r>
        <w:t>Tranvik</w:t>
      </w:r>
      <w:proofErr w:type="spellEnd"/>
      <w:r>
        <w:t xml:space="preserve"> active pipe paper I think.</w:t>
      </w:r>
    </w:p>
  </w:comment>
  <w:comment w:id="762" w:author="zutao yang" w:date="2017-04-16T11:22:00Z" w:initials="zy">
    <w:p w:rsidR="000F7586" w:rsidRDefault="000F7586">
      <w:pPr>
        <w:pStyle w:val="CommentText"/>
      </w:pPr>
      <w:r>
        <w:rPr>
          <w:rStyle w:val="CommentReference"/>
        </w:rPr>
        <w:annotationRef/>
      </w:r>
      <w:r>
        <w:t>Some lakes may become larger sources, other lakes may become larger sink. Really depend on lake characteristics as demonstrated by our own results.</w:t>
      </w:r>
    </w:p>
  </w:comment>
  <w:comment w:id="764" w:author="Ian Mccullough" w:date="2017-04-16T11:22:00Z" w:initials="">
    <w:p w:rsidR="000F7586" w:rsidRDefault="000F7586">
      <w:pPr>
        <w:widowControl w:val="0"/>
        <w:spacing w:line="240" w:lineRule="auto"/>
      </w:pPr>
      <w:proofErr w:type="gramStart"/>
      <w:r>
        <w:t>how</w:t>
      </w:r>
      <w:proofErr w:type="gramEnd"/>
      <w:r>
        <w:t xml:space="preserve"> this journal spells it</w:t>
      </w:r>
    </w:p>
  </w:comment>
  <w:comment w:id="765" w:author="HILARY A DUGAN" w:date="2017-04-16T11:22:00Z" w:initials="HAD">
    <w:p w:rsidR="000F7586" w:rsidRDefault="000F7586">
      <w:pPr>
        <w:pStyle w:val="CommentText"/>
      </w:pPr>
      <w:r>
        <w:rPr>
          <w:rStyle w:val="CommentReference"/>
        </w:rPr>
        <w:annotationRef/>
      </w:r>
      <w:r>
        <w:t>Is this so Kathie and I don’t repeatedly change the spelling?</w:t>
      </w:r>
    </w:p>
  </w:comment>
  <w:comment w:id="766" w:author="immccull@gmail.com" w:date="2017-04-16T11:22:00Z" w:initials="i">
    <w:p w:rsidR="000F7586" w:rsidRDefault="000F7586">
      <w:pPr>
        <w:pStyle w:val="CommentText"/>
      </w:pPr>
      <w:r>
        <w:rPr>
          <w:rStyle w:val="CommentReference"/>
        </w:rPr>
        <w:annotationRef/>
      </w:r>
      <w:r>
        <w:t xml:space="preserve">I so want a </w:t>
      </w:r>
      <w:proofErr w:type="spellStart"/>
      <w:r>
        <w:t>Facebook</w:t>
      </w:r>
      <w:proofErr w:type="spellEnd"/>
      <w:r>
        <w:t>-style like button right now. I wasn’t targeting HD and KW specifically</w:t>
      </w:r>
    </w:p>
  </w:comment>
  <w:comment w:id="779" w:author="Kait Farrell" w:date="2017-04-16T11:22:00Z" w:initials="KF">
    <w:p w:rsidR="000F7586" w:rsidRDefault="000F7586">
      <w:pPr>
        <w:pStyle w:val="CommentText"/>
      </w:pPr>
      <w:r>
        <w:rPr>
          <w:rStyle w:val="CommentReference"/>
        </w:rPr>
        <w:annotationRef/>
      </w:r>
      <w:r>
        <w:t>Mean water column?</w:t>
      </w:r>
    </w:p>
  </w:comment>
  <w:comment w:id="780" w:author="zutao yang" w:date="2017-04-16T11:22:00Z" w:initials="zy">
    <w:p w:rsidR="000F7586" w:rsidRDefault="000F7586">
      <w:pPr>
        <w:pStyle w:val="CommentText"/>
      </w:pPr>
      <w:r>
        <w:rPr>
          <w:rStyle w:val="CommentReference"/>
        </w:rPr>
        <w:annotationRef/>
      </w:r>
      <w:r>
        <w:t>And size/basin area may be included</w:t>
      </w:r>
    </w:p>
  </w:comment>
  <w:comment w:id="781" w:author="Kathleen C. Weathers" w:date="2017-04-16T11:22:00Z" w:initials="KCW">
    <w:p w:rsidR="000F7586" w:rsidRDefault="000F7586">
      <w:pPr>
        <w:pStyle w:val="CommentText"/>
      </w:pPr>
      <w:r>
        <w:rPr>
          <w:rStyle w:val="CommentReference"/>
        </w:rPr>
        <w:annotationRef/>
      </w:r>
      <w:r>
        <w:t>Will all readers know what “free parameters” means?</w:t>
      </w:r>
    </w:p>
  </w:comment>
  <w:comment w:id="783" w:author="Kait Farrell" w:date="2017-04-16T11:22:00Z" w:initials="KF">
    <w:p w:rsidR="000F7586" w:rsidRDefault="000F7586">
      <w:pPr>
        <w:pStyle w:val="CommentText"/>
      </w:pPr>
      <w:r>
        <w:rPr>
          <w:rStyle w:val="CommentReference"/>
        </w:rPr>
        <w:annotationRef/>
      </w:r>
      <w:r>
        <w:t>Is there a consistent cutoff for changing large numbers in this table to sci. notation? (Looking at Trout in particular…)</w:t>
      </w:r>
    </w:p>
  </w:comment>
  <w:comment w:id="784" w:author="Kait Farrell" w:date="2017-04-16T11:22:00Z" w:initials="KF">
    <w:p w:rsidR="000F7586" w:rsidRDefault="000F7586">
      <w:pPr>
        <w:pStyle w:val="CommentText"/>
      </w:pPr>
      <w:r>
        <w:rPr>
          <w:rStyle w:val="CommentReference"/>
        </w:rPr>
        <w:annotationRef/>
      </w:r>
      <w:r>
        <w:t>In text (e.g., line 197) use “in-lake”. Will want to check for consistency (prior to submission… not necessarily a priority right now)</w:t>
      </w:r>
    </w:p>
  </w:comment>
  <w:comment w:id="788" w:author="Kait Farrell" w:date="2017-04-16T11:22:00Z" w:initials="KF">
    <w:p w:rsidR="000F7586" w:rsidRDefault="000F7586">
      <w:pPr>
        <w:pStyle w:val="CommentText"/>
      </w:pPr>
      <w:r>
        <w:rPr>
          <w:rStyle w:val="CommentReference"/>
        </w:rPr>
        <w:annotationRef/>
      </w:r>
      <w:r>
        <w:t>Leached to where?</w:t>
      </w:r>
    </w:p>
  </w:comment>
  <w:comment w:id="789" w:author="immccull@gmail.com" w:date="2017-04-16T11:22:00Z" w:initials="i">
    <w:p w:rsidR="000F7586" w:rsidRDefault="000F7586">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790" w:author="Derek Roberts" w:date="2017-04-16T11:22:00Z" w:initials="DR">
    <w:p w:rsidR="000F7586" w:rsidRDefault="000F7586">
      <w:pPr>
        <w:pStyle w:val="CommentText"/>
      </w:pPr>
      <w:r>
        <w:rPr>
          <w:rStyle w:val="CommentReference"/>
        </w:rPr>
        <w:annotationRef/>
      </w:r>
      <w:r>
        <w:t>Not that I know of… has PH reached high enough in the lake carbon pantheon to justifiably conjure parameters!?</w:t>
      </w:r>
    </w:p>
  </w:comment>
  <w:comment w:id="791" w:author="Ana Morales" w:date="2017-04-16T11:22:00Z" w:initials="AM">
    <w:p w:rsidR="000F7586" w:rsidRDefault="000F7586">
      <w:pPr>
        <w:pStyle w:val="CommentText"/>
      </w:pPr>
      <w:r>
        <w:rPr>
          <w:rStyle w:val="CommentReference"/>
        </w:rPr>
        <w:annotationRef/>
      </w:r>
      <w:r>
        <w:t>^^</w:t>
      </w:r>
      <w:proofErr w:type="spellStart"/>
      <w:r>
        <w:t>hahaha</w:t>
      </w:r>
      <w:proofErr w:type="spellEnd"/>
      <w:r>
        <w:t xml:space="preserve"> </w:t>
      </w:r>
    </w:p>
  </w:comment>
  <w:comment w:id="792" w:author="Kait Farrell" w:date="2017-04-16T11:22:00Z" w:initials="KF">
    <w:p w:rsidR="000F7586" w:rsidRDefault="000F7586">
      <w:pPr>
        <w:pStyle w:val="CommentText"/>
      </w:pPr>
      <w:r>
        <w:rPr>
          <w:rStyle w:val="CommentReference"/>
        </w:rPr>
        <w:annotationRef/>
      </w:r>
      <w:r>
        <w:t xml:space="preserve">Can’t yet easily intuit source </w:t>
      </w:r>
      <w:proofErr w:type="spellStart"/>
      <w:r>
        <w:t>vs</w:t>
      </w:r>
      <w:proofErr w:type="spellEnd"/>
      <w:r>
        <w:t xml:space="preserve"> sink from this table… but would be nice to have a column from which we could!</w:t>
      </w:r>
    </w:p>
  </w:comment>
  <w:comment w:id="795" w:author="Kait Farrell" w:date="2017-04-16T11:22:00Z" w:initials="KF">
    <w:p w:rsidR="000F7586" w:rsidRDefault="000F7586">
      <w:pPr>
        <w:pStyle w:val="CommentText"/>
      </w:pPr>
      <w:r>
        <w:rPr>
          <w:rStyle w:val="CommentReference"/>
        </w:rPr>
        <w:annotationRef/>
      </w:r>
      <w:proofErr w:type="spellStart"/>
      <w:r>
        <w:t>Alloch</w:t>
      </w:r>
      <w:proofErr w:type="spellEnd"/>
      <w:r>
        <w:t xml:space="preserve"> + </w:t>
      </w:r>
      <w:proofErr w:type="spellStart"/>
      <w:r>
        <w:t>autoch</w:t>
      </w:r>
      <w:proofErr w:type="spellEnd"/>
      <w:r>
        <w:t xml:space="preserve"> sum to 1, but are </w:t>
      </w:r>
      <w:proofErr w:type="spellStart"/>
      <w:r>
        <w:t>Resp</w:t>
      </w:r>
      <w:proofErr w:type="spellEnd"/>
      <w:r>
        <w:t xml:space="preserve"> + burial + export supposed to as well? Only checked Harp, Monona, but they don’t sum to 1 (also may want to note what a negative proportion signifies)/</w:t>
      </w:r>
    </w:p>
  </w:comment>
  <w:comment w:id="796" w:author="zutao yang" w:date="2017-04-16T11:22:00Z" w:initials="zy">
    <w:p w:rsidR="000F7586" w:rsidRDefault="000F7586">
      <w:pPr>
        <w:pStyle w:val="CommentText"/>
      </w:pPr>
      <w:r>
        <w:rPr>
          <w:rStyle w:val="CommentReference"/>
        </w:rPr>
        <w:annotationRef/>
      </w:r>
      <w:r>
        <w:t>We should say somewhere or here positive means into system flux, and negative means out system flux, if we differentiate by signs. But proportions should avoid negative</w:t>
      </w:r>
    </w:p>
  </w:comment>
  <w:comment w:id="794" w:author="Facundo" w:date="2017-04-16T11:22:00Z" w:initials="F">
    <w:p w:rsidR="000F7586" w:rsidRDefault="000F7586">
      <w:pPr>
        <w:pStyle w:val="CommentText"/>
      </w:pPr>
      <w:r>
        <w:rPr>
          <w:rStyle w:val="CommentReference"/>
        </w:rPr>
        <w:annotationRef/>
      </w:r>
      <w:r w:rsidRPr="0057429A">
        <w:t>Do we need so many decimals? I would guess no, especially at the proportions.</w:t>
      </w:r>
    </w:p>
  </w:comment>
  <w:comment w:id="797" w:author="HILARY A DUGAN" w:date="2017-04-16T11:22:00Z" w:initials="HAD">
    <w:p w:rsidR="000F7586" w:rsidRDefault="000F7586">
      <w:pPr>
        <w:pStyle w:val="CommentText"/>
      </w:pPr>
      <w:r>
        <w:rPr>
          <w:rStyle w:val="CommentReference"/>
        </w:rPr>
        <w:annotationRef/>
      </w:r>
      <w:r>
        <w:t>Moved these inline with figures. Much easier for editing. (</w:t>
      </w:r>
      <w:proofErr w:type="gramStart"/>
      <w:r>
        <w:t>and</w:t>
      </w:r>
      <w:proofErr w:type="gramEnd"/>
      <w:r>
        <w:t xml:space="preserve"> reviewing). </w:t>
      </w:r>
    </w:p>
  </w:comment>
  <w:comment w:id="798" w:author="immccull@gmail.com" w:date="2017-04-16T11:22:00Z" w:initials="i">
    <w:p w:rsidR="000F7586" w:rsidRDefault="000F7586">
      <w:pPr>
        <w:pStyle w:val="CommentText"/>
      </w:pPr>
      <w:r>
        <w:rPr>
          <w:rStyle w:val="CommentReference"/>
        </w:rPr>
        <w:annotationRef/>
      </w:r>
      <w:r>
        <w:t>The journal for some reason wants them the way I had them, so I’ll just move them back prior to submission</w:t>
      </w:r>
    </w:p>
  </w:comment>
  <w:comment w:id="799" w:author="Facundo" w:date="2017-04-16T11:22:00Z" w:initials="F">
    <w:p w:rsidR="000F7586" w:rsidRDefault="000F7586">
      <w:pPr>
        <w:pStyle w:val="CommentText"/>
      </w:pPr>
      <w:r>
        <w:rPr>
          <w:rStyle w:val="CommentReference"/>
        </w:rPr>
        <w:annotationRef/>
      </w:r>
      <w:r>
        <w:t xml:space="preserve">In the captions is Fig. not </w:t>
      </w:r>
      <w:proofErr w:type="gramStart"/>
      <w:r>
        <w:t>Figure.?</w:t>
      </w:r>
      <w:proofErr w:type="gramEnd"/>
    </w:p>
  </w:comment>
  <w:comment w:id="800" w:author="Kait Farrell" w:date="2017-04-16T11:22:00Z" w:initials="KF">
    <w:p w:rsidR="000F7586" w:rsidRDefault="000F7586">
      <w:pPr>
        <w:pStyle w:val="CommentText"/>
      </w:pPr>
      <w:r>
        <w:rPr>
          <w:rStyle w:val="CommentReference"/>
        </w:rPr>
        <w:annotationRef/>
      </w:r>
      <w:r>
        <w:t>Match phrasing to text (e.g., in line 89-90)</w:t>
      </w:r>
    </w:p>
  </w:comment>
  <w:comment w:id="802" w:author="Derek Roberts" w:date="2017-04-16T11:22:00Z" w:initials="DR">
    <w:p w:rsidR="000F7586" w:rsidRDefault="000F7586">
      <w:pPr>
        <w:pStyle w:val="CommentText"/>
      </w:pPr>
      <w:r>
        <w:rPr>
          <w:rStyle w:val="CommentReference"/>
        </w:rPr>
        <w:annotationRef/>
      </w:r>
      <w:r>
        <w:t>Thoughts on white (unfilled) circles and black squares? Or vice-a-versa? Red and green are tough on black and white printers… and on the color blind.</w:t>
      </w:r>
    </w:p>
  </w:comment>
  <w:comment w:id="803" w:author="Ana Morales" w:date="2017-04-16T11:22:00Z" w:initials="AM">
    <w:p w:rsidR="000F7586" w:rsidRDefault="000F7586">
      <w:pPr>
        <w:pStyle w:val="CommentText"/>
      </w:pPr>
      <w:r>
        <w:rPr>
          <w:rStyle w:val="CommentReference"/>
        </w:rPr>
        <w:annotationRef/>
      </w:r>
      <w:r>
        <w:t xml:space="preserve">Yes agree – black and white might be better for this one. </w:t>
      </w:r>
    </w:p>
  </w:comment>
  <w:comment w:id="804" w:author="Facundo" w:date="2017-04-16T11:22:00Z" w:initials="F">
    <w:p w:rsidR="000F7586" w:rsidRDefault="000F7586">
      <w:pPr>
        <w:pStyle w:val="CommentText"/>
      </w:pPr>
      <w:r>
        <w:rPr>
          <w:rStyle w:val="CommentReference"/>
        </w:rPr>
        <w:annotationRef/>
      </w:r>
      <w:r>
        <w:t xml:space="preserve">Agree. Also are the lines between dots needed? They represent something? At </w:t>
      </w:r>
      <w:proofErr w:type="spellStart"/>
      <w:r>
        <w:t>Toolik</w:t>
      </w:r>
      <w:proofErr w:type="spellEnd"/>
      <w:r>
        <w:t xml:space="preserve"> DOC e.g. lines make the figure strange</w:t>
      </w:r>
    </w:p>
  </w:comment>
  <w:comment w:id="805" w:author="Kait Farrell" w:date="2017-04-16T11:22:00Z" w:initials="KF">
    <w:p w:rsidR="000F7586" w:rsidRDefault="000F7586">
      <w:pPr>
        <w:pStyle w:val="CommentText"/>
      </w:pPr>
      <w:r>
        <w:rPr>
          <w:rStyle w:val="CommentReference"/>
        </w:rPr>
        <w:annotationRef/>
      </w:r>
      <w:r>
        <w:t>Also do we need a caveat somewhere why dates aren’t always the same (alignment and/or duration) for DOC and DO?</w:t>
      </w:r>
    </w:p>
    <w:p w:rsidR="000F7586" w:rsidRDefault="000F7586">
      <w:pPr>
        <w:pStyle w:val="CommentText"/>
      </w:pPr>
    </w:p>
    <w:p w:rsidR="000F7586" w:rsidRDefault="000F7586">
      <w:pPr>
        <w:pStyle w:val="CommentText"/>
      </w:pPr>
      <w:r>
        <w:t>Will also want to ensure consistent axis tick marks for final figures (e.g., max DOC y value for Harp?</w:t>
      </w:r>
    </w:p>
  </w:comment>
  <w:comment w:id="806" w:author="Facundo" w:date="2017-04-16T11:22:00Z" w:initials="F">
    <w:p w:rsidR="000F7586" w:rsidRDefault="000F7586" w:rsidP="003B291C">
      <w:pPr>
        <w:pStyle w:val="CommentText"/>
      </w:pPr>
      <w:r>
        <w:t xml:space="preserve">Just a couple of formatting comments about this graphic: </w:t>
      </w:r>
    </w:p>
    <w:p w:rsidR="000F7586" w:rsidRDefault="000F7586" w:rsidP="003B291C">
      <w:pPr>
        <w:pStyle w:val="CommentText"/>
      </w:pPr>
      <w:r>
        <w:t xml:space="preserve">The shaded areas have not the same colors as the legend. For example I can see a violet shaded area that I can assume correspond to </w:t>
      </w:r>
      <w:proofErr w:type="spellStart"/>
      <w:r>
        <w:t>Resp_Alloch</w:t>
      </w:r>
      <w:proofErr w:type="spellEnd"/>
      <w:r>
        <w:t xml:space="preserve"> (which is blue in the legend). </w:t>
      </w:r>
      <w:proofErr w:type="spellStart"/>
      <w:r>
        <w:t>Aslo</w:t>
      </w:r>
      <w:proofErr w:type="spellEnd"/>
      <w:r>
        <w:t xml:space="preserve"> colors changes between lakes. For example I can see a shaded yellow area in Harp and Trout, which is really different from Monona yellow color.</w:t>
      </w:r>
    </w:p>
    <w:p w:rsidR="000F7586" w:rsidRDefault="000F7586" w:rsidP="003B291C">
      <w:pPr>
        <w:pStyle w:val="CommentText"/>
      </w:pPr>
      <w:r>
        <w:t>Also I can see that in Trout there are 5 different shaded areas violet, dark pink, yellow, green, and light pink.</w:t>
      </w:r>
    </w:p>
    <w:p w:rsidR="000F7586" w:rsidRDefault="000F7586" w:rsidP="003B291C">
      <w:pPr>
        <w:pStyle w:val="CommentText"/>
      </w:pPr>
      <w:r>
        <w:t>If in the graphic we have black circles for observed data, it will be nice to have black circles in the legend for observed (not black squares)</w:t>
      </w:r>
    </w:p>
  </w:comment>
  <w:comment w:id="807" w:author="Kait Farrell" w:date="2017-04-16T11:22:00Z" w:initials="KF">
    <w:p w:rsidR="000F7586" w:rsidRDefault="000F7586">
      <w:pPr>
        <w:pStyle w:val="CommentText"/>
      </w:pPr>
      <w:r>
        <w:rPr>
          <w:rStyle w:val="CommentReference"/>
        </w:rPr>
        <w:annotationRef/>
      </w:r>
      <w:r>
        <w:t xml:space="preserve">Strikes me that the DOC was so constrained across lakes… or was that just here in the sensitivity analysis? </w:t>
      </w:r>
    </w:p>
  </w:comment>
  <w:comment w:id="808" w:author="zutao yang" w:date="2017-04-16T11:22:00Z" w:initials="zy">
    <w:p w:rsidR="000F7586" w:rsidRDefault="000F7586">
      <w:pPr>
        <w:pStyle w:val="CommentText"/>
      </w:pPr>
      <w:r>
        <w:rPr>
          <w:rStyle w:val="CommentReference"/>
        </w:rPr>
        <w:annotationRef/>
      </w:r>
      <w:r>
        <w:t>Yes, the color in the legend does not match the colors in the plots, probably due to some transparent setting, but this is a beautiful figure!</w:t>
      </w:r>
    </w:p>
  </w:comment>
  <w:comment w:id="809" w:author="Derek Roberts" w:date="2017-04-16T11:22:00Z" w:initials="DR">
    <w:p w:rsidR="000F7586" w:rsidRDefault="000F7586">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810" w:author="Kait Farrell" w:date="2017-04-16T11:22:00Z" w:initials="KF">
    <w:p w:rsidR="000F7586" w:rsidRDefault="000F7586">
      <w:pPr>
        <w:pStyle w:val="CommentText"/>
      </w:pPr>
      <w:r>
        <w:rPr>
          <w:rStyle w:val="CommentReference"/>
        </w:rPr>
        <w:annotationRef/>
      </w:r>
      <w:r>
        <w:t>As mentioned by Derek re: Fig 2, we’ll want to be careful about choosing grayscale-printing-friendly color schemes, even if the digital version will be in color</w:t>
      </w:r>
    </w:p>
    <w:p w:rsidR="000F7586" w:rsidRDefault="000F7586">
      <w:pPr>
        <w:pStyle w:val="CommentText"/>
      </w:pPr>
    </w:p>
    <w:p w:rsidR="000F7586" w:rsidRDefault="000F7586">
      <w:pPr>
        <w:pStyle w:val="CommentText"/>
      </w:pPr>
      <w:r>
        <w:t>Also can we pull out the legend to be below all the plots? Would make Harp less busy</w:t>
      </w:r>
    </w:p>
  </w:comment>
  <w:comment w:id="811" w:author="HILARY A DUGAN" w:date="2017-04-16T11:22:00Z" w:initials="HAD">
    <w:p w:rsidR="000F7586" w:rsidRDefault="000F7586">
      <w:pPr>
        <w:pStyle w:val="CommentText"/>
      </w:pPr>
      <w:r>
        <w:rPr>
          <w:rStyle w:val="CommentReference"/>
        </w:rPr>
        <w:annotationRef/>
      </w:r>
      <w:r>
        <w:t xml:space="preserve">I will remake this figure with column a) and b) </w:t>
      </w:r>
    </w:p>
  </w:comment>
  <w:comment w:id="812" w:author="zutao yang" w:date="2017-04-16T11:22:00Z" w:initials="zy">
    <w:p w:rsidR="000F7586" w:rsidRDefault="000F7586">
      <w:pPr>
        <w:pStyle w:val="CommentText"/>
      </w:pPr>
      <w:r>
        <w:rPr>
          <w:rStyle w:val="CommentReference"/>
        </w:rPr>
        <w:annotationRef/>
      </w:r>
      <w:r>
        <w:t xml:space="preserve">I see </w:t>
      </w:r>
      <w:proofErr w:type="spellStart"/>
      <w:r>
        <w:t>Alloch+auto</w:t>
      </w:r>
      <w:proofErr w:type="spellEnd"/>
      <w:r>
        <w:t xml:space="preserve"> is also draw on in (b)</w:t>
      </w:r>
    </w:p>
  </w:comment>
  <w:comment w:id="814" w:author="Derek Roberts" w:date="2017-04-16T11:22:00Z" w:initials="DR">
    <w:p w:rsidR="000F7586" w:rsidRDefault="000F7586">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815" w:author="Ana Morales" w:date="2017-04-16T11:22:00Z" w:initials="AM">
    <w:p w:rsidR="000F7586" w:rsidRDefault="000F7586">
      <w:pPr>
        <w:pStyle w:val="CommentText"/>
      </w:pPr>
      <w:r>
        <w:rPr>
          <w:rStyle w:val="CommentReference"/>
        </w:rPr>
        <w:annotationRef/>
      </w:r>
      <w:r>
        <w:t xml:space="preserve">I like this figure a lot. Temperature is a much clearer way to present it than the seasonal thing we had before. </w:t>
      </w:r>
    </w:p>
  </w:comment>
  <w:comment w:id="816" w:author="zutao yang" w:date="2017-04-16T11:22:00Z" w:initials="zy">
    <w:p w:rsidR="000F7586" w:rsidRDefault="000F7586">
      <w:pPr>
        <w:pStyle w:val="CommentText"/>
      </w:pPr>
      <w:r>
        <w:rPr>
          <w:rStyle w:val="CommentReference"/>
        </w:rPr>
        <w:annotationRef/>
      </w:r>
      <w:r>
        <w:t>Again, beautiful plots. But maybe the dots could be a litter smaller to reduce overlap?</w:t>
      </w:r>
    </w:p>
  </w:comment>
  <w:comment w:id="818" w:author="Facundo" w:date="2017-04-16T11:22:00Z" w:initials="F">
    <w:p w:rsidR="000F7586" w:rsidRDefault="000F7586"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rsidR="000F7586" w:rsidRDefault="000F7586">
      <w:pPr>
        <w:pStyle w:val="CommentText"/>
      </w:pPr>
    </w:p>
  </w:comment>
  <w:comment w:id="835" w:author="Facundo" w:date="2017-04-16T11:22:00Z" w:initials="F">
    <w:p w:rsidR="000F7586" w:rsidRDefault="000F7586">
      <w:pPr>
        <w:pStyle w:val="CommentText"/>
      </w:pPr>
      <w:r>
        <w:rPr>
          <w:rStyle w:val="CommentReference"/>
        </w:rPr>
        <w:annotationRef/>
      </w:r>
      <w:r w:rsidRPr="00286855">
        <w:t>Will it help to have on the Y axis that the values are the differences between respiration and burial?</w:t>
      </w:r>
      <w:r>
        <w:t xml:space="preserve"> </w:t>
      </w:r>
    </w:p>
  </w:comment>
  <w:comment w:id="840" w:author="Kathleen C. Weathers" w:date="2017-04-16T11:22:00Z" w:initials="KCW">
    <w:p w:rsidR="000F7586" w:rsidRDefault="000F7586">
      <w:pPr>
        <w:pStyle w:val="CommentText"/>
      </w:pPr>
      <w:r>
        <w:rPr>
          <w:rStyle w:val="CommentReference"/>
        </w:rPr>
        <w:annotationRef/>
      </w:r>
      <w:r>
        <w:t>Put “source” and “sink” on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46D83EB9" w15:paraIdParent="753870DC" w15:done="0"/>
  <w15:commentEx w15:paraId="24C8E531" w15:paraIdParent="753870DC" w15:done="0"/>
  <w15:commentEx w15:paraId="5ACB2CF0" w15:done="0"/>
  <w15:commentEx w15:paraId="0C0901CB" w15:done="0"/>
  <w15:commentEx w15:paraId="6AA5FA17" w15:done="0"/>
  <w15:commentEx w15:paraId="10B46F76" w15:done="0"/>
  <w15:commentEx w15:paraId="05884C15" w15:done="0"/>
  <w15:commentEx w15:paraId="6938CBA1" w15:done="0"/>
  <w15:commentEx w15:paraId="7A794E75" w15:done="0"/>
  <w15:commentEx w15:paraId="671F8820" w15:done="0"/>
  <w15:commentEx w15:paraId="5AAFB096" w15:paraIdParent="671F8820" w15:done="0"/>
  <w15:commentEx w15:paraId="020CDB06" w15:done="0"/>
  <w15:commentEx w15:paraId="7524CA65" w15:done="0"/>
  <w15:commentEx w15:paraId="1BD5A45E" w15:done="0"/>
  <w15:commentEx w15:paraId="09A54A18" w15:done="0"/>
  <w15:commentEx w15:paraId="1B6355D5" w15:done="0"/>
  <w15:commentEx w15:paraId="572AD6CE" w15:done="0"/>
  <w15:commentEx w15:paraId="2A8E8449" w15:done="0"/>
  <w15:commentEx w15:paraId="5C448272" w15:paraIdParent="2A8E8449" w15:done="0"/>
  <w15:commentEx w15:paraId="3A5B8DA8" w15:done="0"/>
  <w15:commentEx w15:paraId="5BC303F4" w15:done="0"/>
  <w15:commentEx w15:paraId="20A4B9EC" w15:done="0"/>
  <w15:commentEx w15:paraId="307EF38D" w15:paraIdParent="20A4B9EC" w15:done="0"/>
  <w15:commentEx w15:paraId="25816880" w15:done="0"/>
  <w15:commentEx w15:paraId="37C9DB9F" w15:paraIdParent="25816880" w15:done="0"/>
  <w15:commentEx w15:paraId="17932388" w15:done="0"/>
  <w15:commentEx w15:paraId="26CE08F2" w15:done="0"/>
  <w15:commentEx w15:paraId="423113FD" w15:done="0"/>
  <w15:commentEx w15:paraId="6B6E623B" w15:done="0"/>
  <w15:commentEx w15:paraId="06830DC2" w15:done="0"/>
  <w15:commentEx w15:paraId="106D5B71" w15:done="0"/>
  <w15:commentEx w15:paraId="7BFB1CEB" w15:done="0"/>
  <w15:commentEx w15:paraId="6FA4C4E5" w15:paraIdParent="7BFB1CEB" w15:done="0"/>
  <w15:commentEx w15:paraId="3447DF22" w15:done="0"/>
  <w15:commentEx w15:paraId="54159445" w15:done="0"/>
  <w15:commentEx w15:paraId="032BF788" w15:done="0"/>
  <w15:commentEx w15:paraId="7B626449" w15:done="0"/>
  <w15:commentEx w15:paraId="21E240C6" w15:done="0"/>
  <w15:commentEx w15:paraId="76963148" w15:done="0"/>
  <w15:commentEx w15:paraId="3754BB18" w15:done="0"/>
  <w15:commentEx w15:paraId="113A88BB" w15:done="0"/>
  <w15:commentEx w15:paraId="215F6B79" w15:done="0"/>
  <w15:commentEx w15:paraId="01B1FFE9" w15:paraIdParent="215F6B79" w15:done="0"/>
  <w15:commentEx w15:paraId="4FF01DE5" w15:done="0"/>
  <w15:commentEx w15:paraId="09DEDECF" w15:paraIdParent="4FF01DE5" w15:done="0"/>
  <w15:commentEx w15:paraId="163E0444" w15:done="0"/>
  <w15:commentEx w15:paraId="04D38090" w15:paraIdParent="163E0444" w15:done="0"/>
  <w15:commentEx w15:paraId="6150FF73" w15:done="0"/>
  <w15:commentEx w15:paraId="5D520B43" w15:paraIdParent="6150FF73" w15:done="0"/>
  <w15:commentEx w15:paraId="46153FBD" w15:done="0"/>
  <w15:commentEx w15:paraId="1E51ACF9" w15:paraIdParent="46153FBD" w15:done="0"/>
  <w15:commentEx w15:paraId="1C533F71" w15:done="0"/>
  <w15:commentEx w15:paraId="6B71E94F" w15:done="0"/>
  <w15:commentEx w15:paraId="0C66A4F8" w15:done="0"/>
  <w15:commentEx w15:paraId="187D252C" w15:done="0"/>
  <w15:commentEx w15:paraId="64D0D546" w15:paraIdParent="187D252C" w15:done="0"/>
  <w15:commentEx w15:paraId="087E045B" w15:paraIdParent="187D252C" w15:done="0"/>
  <w15:commentEx w15:paraId="5535C2D0" w15:done="0"/>
  <w15:commentEx w15:paraId="34263F5B" w15:paraIdParent="5535C2D0" w15:done="0"/>
  <w15:commentEx w15:paraId="6EF34827" w15:done="0"/>
  <w15:commentEx w15:paraId="711A2948" w15:done="0"/>
  <w15:commentEx w15:paraId="7E6E3DE0" w15:done="0"/>
  <w15:commentEx w15:paraId="7EC5726A" w15:paraIdParent="7E6E3DE0" w15:done="0"/>
  <w15:commentEx w15:paraId="5A711276" w15:paraIdParent="7E6E3DE0" w15:done="0"/>
  <w15:commentEx w15:paraId="4089D74F" w15:done="0"/>
  <w15:commentEx w15:paraId="37F70EB2" w15:done="0"/>
  <w15:commentEx w15:paraId="1FF1589D" w15:done="0"/>
  <w15:commentEx w15:paraId="12B81582" w15:done="0"/>
  <w15:commentEx w15:paraId="64499925" w15:done="0"/>
  <w15:commentEx w15:paraId="5B549C25" w15:paraIdParent="64499925" w15:done="0"/>
  <w15:commentEx w15:paraId="3C6F3FEA" w15:done="0"/>
  <w15:commentEx w15:paraId="102C01CC" w15:done="0"/>
  <w15:commentEx w15:paraId="6CB327A4" w15:done="0"/>
  <w15:commentEx w15:paraId="7E515672" w15:paraIdParent="6CB327A4" w15:done="0"/>
  <w15:commentEx w15:paraId="376D8CF8" w15:done="0"/>
  <w15:commentEx w15:paraId="1152AEE9" w15:done="0"/>
  <w15:commentEx w15:paraId="6862A44D" w15:done="0"/>
  <w15:commentEx w15:paraId="3FC0D90E" w15:done="0"/>
  <w15:commentEx w15:paraId="2C78716F" w15:done="0"/>
  <w15:commentEx w15:paraId="56D100A3" w15:done="0"/>
  <w15:commentEx w15:paraId="25388D39" w15:done="0"/>
  <w15:commentEx w15:paraId="501EAF33" w15:done="0"/>
  <w15:commentEx w15:paraId="7AF97297" w15:paraIdParent="501EAF33" w15:done="0"/>
  <w15:commentEx w15:paraId="0D382326" w15:done="0"/>
  <w15:commentEx w15:paraId="5FF57868" w15:paraIdParent="0D382326" w15:done="0"/>
  <w15:commentEx w15:paraId="0260DCC4" w15:paraIdParent="0D382326" w15:done="0"/>
  <w15:commentEx w15:paraId="4E6681F3" w15:paraIdParent="0D382326" w15:done="0"/>
  <w15:commentEx w15:paraId="3A27BA81" w15:done="0"/>
  <w15:commentEx w15:paraId="2C891DD0" w15:done="0"/>
  <w15:commentEx w15:paraId="48990C92" w15:done="0"/>
  <w15:commentEx w15:paraId="7ECEBB63" w15:done="0"/>
  <w15:commentEx w15:paraId="2666A17A" w15:done="0"/>
  <w15:commentEx w15:paraId="55C8AFED" w15:done="0"/>
  <w15:commentEx w15:paraId="5BED0F1C" w15:done="0"/>
  <w15:commentEx w15:paraId="63EE41F6" w15:done="0"/>
  <w15:commentEx w15:paraId="671904E2" w15:done="0"/>
  <w15:commentEx w15:paraId="4D37C27B" w15:paraIdParent="671904E2" w15:done="0"/>
  <w15:commentEx w15:paraId="3C0D8DA7" w15:done="0"/>
  <w15:commentEx w15:paraId="065457E2" w15:done="0"/>
  <w15:commentEx w15:paraId="30A310CB" w15:done="0"/>
  <w15:commentEx w15:paraId="4E6F43BE" w15:done="0"/>
  <w15:commentEx w15:paraId="5A508022" w15:done="0"/>
  <w15:commentEx w15:paraId="187B49D9" w15:done="0"/>
  <w15:commentEx w15:paraId="0B348F5B" w15:done="0"/>
  <w15:commentEx w15:paraId="1F843241" w15:done="0"/>
  <w15:commentEx w15:paraId="41703874" w15:done="0"/>
  <w15:commentEx w15:paraId="03AD0D41" w15:done="0"/>
  <w15:commentEx w15:paraId="4885A454" w15:done="0"/>
  <w15:commentEx w15:paraId="56A55121" w15:paraIdParent="4885A454" w15:done="0"/>
  <w15:commentEx w15:paraId="46F4FBF4" w15:done="0"/>
  <w15:commentEx w15:paraId="3AA47C31" w15:done="0"/>
  <w15:commentEx w15:paraId="72FCB5D4" w15:done="0"/>
  <w15:commentEx w15:paraId="2C5C85A2" w15:done="0"/>
  <w15:commentEx w15:paraId="6BF22469" w15:done="0"/>
  <w15:commentEx w15:paraId="69B3467E" w15:done="0"/>
  <w15:commentEx w15:paraId="2ACB9301" w15:paraIdParent="69B3467E" w15:done="0"/>
  <w15:commentEx w15:paraId="4BCFD2FD" w15:paraIdParent="69B3467E" w15:done="0"/>
  <w15:commentEx w15:paraId="34E179F3" w15:paraIdParent="69B3467E" w15:done="0"/>
  <w15:commentEx w15:paraId="00FCA002" w15:done="0"/>
  <w15:commentEx w15:paraId="1A3CC076" w15:done="0"/>
  <w15:commentEx w15:paraId="4F0DE243" w15:done="0"/>
  <w15:commentEx w15:paraId="22460329" w15:done="0"/>
  <w15:commentEx w15:paraId="03587590" w15:paraIdParent="22460329" w15:done="0"/>
  <w15:commentEx w15:paraId="2BE2B3A7" w15:done="0"/>
  <w15:commentEx w15:paraId="6252DF3E" w15:paraIdParent="2BE2B3A7" w15:done="0"/>
  <w15:commentEx w15:paraId="4646E7C5" w15:done="0"/>
  <w15:commentEx w15:paraId="26D38F22" w15:done="0"/>
  <w15:commentEx w15:paraId="42595C22" w15:done="0"/>
  <w15:commentEx w15:paraId="0BF33D54" w15:done="0"/>
  <w15:commentEx w15:paraId="55CABE81" w15:done="0"/>
  <w15:commentEx w15:paraId="0674C5F9" w15:done="0"/>
  <w15:commentEx w15:paraId="12A0DAF4" w15:done="0"/>
  <w15:commentEx w15:paraId="3AE40FD7" w15:done="0"/>
  <w15:commentEx w15:paraId="2F1F8AB9" w15:paraIdParent="3AE40FD7" w15:done="0"/>
  <w15:commentEx w15:paraId="24251C22" w15:done="0"/>
  <w15:commentEx w15:paraId="2395D7D4" w15:done="0"/>
  <w15:commentEx w15:paraId="6D1AA486" w15:paraIdParent="2395D7D4" w15:done="0"/>
  <w15:commentEx w15:paraId="1358B926" w15:done="0"/>
  <w15:commentEx w15:paraId="5256B1BB" w15:done="0"/>
  <w15:commentEx w15:paraId="349A0F59" w15:done="0"/>
  <w15:commentEx w15:paraId="6D41C535" w15:done="0"/>
  <w15:commentEx w15:paraId="17C00A7E" w15:done="0"/>
  <w15:commentEx w15:paraId="1A1B60A5" w15:paraIdParent="17C00A7E" w15:done="0"/>
  <w15:commentEx w15:paraId="2DCFE70B" w15:done="0"/>
  <w15:commentEx w15:paraId="1F1F50C7" w15:paraIdParent="2DCFE70B" w15:done="0"/>
  <w15:commentEx w15:paraId="22E9D552" w15:paraIdParent="2DCFE70B" w15:done="0"/>
  <w15:commentEx w15:paraId="3085BAFC" w15:done="0"/>
  <w15:commentEx w15:paraId="01EEE22B" w15:done="0"/>
  <w15:commentEx w15:paraId="7616FA8D" w15:done="0"/>
  <w15:commentEx w15:paraId="7681A15E" w15:done="0"/>
  <w15:commentEx w15:paraId="2F94546E" w15:paraIdParent="7681A15E" w15:done="0"/>
  <w15:commentEx w15:paraId="77192EC0" w15:done="0"/>
  <w15:commentEx w15:paraId="2F067665" w15:paraIdParent="77192EC0" w15:done="0"/>
  <w15:commentEx w15:paraId="43CC0A9C" w15:done="0"/>
  <w15:commentEx w15:paraId="7312D890" w15:done="0"/>
  <w15:commentEx w15:paraId="1B8AEA59" w15:paraIdParent="7312D890" w15:done="0"/>
  <w15:commentEx w15:paraId="0D35C66A" w15:done="0"/>
  <w15:commentEx w15:paraId="49033760" w15:done="0"/>
  <w15:commentEx w15:paraId="17FB38AD" w15:paraIdParent="49033760" w15:done="0"/>
  <w15:commentEx w15:paraId="76A0DCB5" w15:done="0"/>
  <w15:commentEx w15:paraId="46CDF830" w15:done="0"/>
  <w15:commentEx w15:paraId="498DF65D" w15:done="0"/>
  <w15:commentEx w15:paraId="7D8C2848" w15:done="0"/>
  <w15:commentEx w15:paraId="2A5F39FD" w15:done="0"/>
  <w15:commentEx w15:paraId="1F6AD01D" w15:done="0"/>
  <w15:commentEx w15:paraId="20E237CE" w15:done="0"/>
  <w15:commentEx w15:paraId="429774F1" w15:paraIdParent="20E237CE" w15:done="0"/>
  <w15:commentEx w15:paraId="3A52C9F1" w15:paraIdParent="20E237CE" w15:done="0"/>
  <w15:commentEx w15:paraId="0E57EEB2" w15:done="0"/>
  <w15:commentEx w15:paraId="016B46FE" w15:paraIdParent="0E57EEB2" w15:done="0"/>
  <w15:commentEx w15:paraId="60F90E39" w15:done="0"/>
  <w15:commentEx w15:paraId="10DE96C4" w15:done="0"/>
  <w15:commentEx w15:paraId="48A0D562" w15:done="0"/>
  <w15:commentEx w15:paraId="2B58E24A" w15:done="0"/>
  <w15:commentEx w15:paraId="01D32847" w15:paraIdParent="2B58E24A" w15:done="0"/>
  <w15:commentEx w15:paraId="24849936" w15:paraIdParent="2B58E24A" w15:done="0"/>
  <w15:commentEx w15:paraId="3601C7A3" w15:done="0"/>
  <w15:commentEx w15:paraId="79A5F576" w15:done="0"/>
  <w15:commentEx w15:paraId="3483BBD9" w15:paraIdParent="79A5F576" w15:done="0"/>
  <w15:commentEx w15:paraId="76F9A170" w15:done="0"/>
  <w15:commentEx w15:paraId="0A18CC9A" w15:done="0"/>
  <w15:commentEx w15:paraId="25B6DB08" w15:paraIdParent="0A18CC9A" w15:done="0"/>
  <w15:commentEx w15:paraId="47E53145" w15:done="0"/>
  <w15:commentEx w15:paraId="78D9DA24" w15:done="0"/>
  <w15:commentEx w15:paraId="46B25D3C" w15:done="0"/>
  <w15:commentEx w15:paraId="5A27C130" w15:paraIdParent="46B25D3C" w15:done="0"/>
  <w15:commentEx w15:paraId="5FFE314D" w15:paraIdParent="46B25D3C" w15:done="0"/>
  <w15:commentEx w15:paraId="13936730" w15:paraIdParent="46B25D3C" w15:done="0"/>
  <w15:commentEx w15:paraId="4617A0FA" w15:done="0"/>
  <w15:commentEx w15:paraId="35EF0589" w15:paraIdParent="4617A0FA" w15:done="0"/>
  <w15:commentEx w15:paraId="081C2185" w15:paraIdParent="4617A0FA" w15:done="0"/>
  <w15:commentEx w15:paraId="7BCC110C" w15:done="0"/>
  <w15:commentEx w15:paraId="5733D6F5" w15:paraIdParent="7BCC110C" w15:done="0"/>
  <w15:commentEx w15:paraId="641D2814" w15:done="0"/>
  <w15:commentEx w15:paraId="2A0F3DE8" w15:done="0"/>
  <w15:commentEx w15:paraId="5EFA849D" w15:done="0"/>
  <w15:commentEx w15:paraId="01BA54EC" w15:done="0"/>
  <w15:commentEx w15:paraId="18749035" w15:paraIdParent="01BA54EC" w15:done="0"/>
  <w15:commentEx w15:paraId="0270E16F" w15:done="0"/>
  <w15:commentEx w15:paraId="4DDB09C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083" w:rsidRDefault="003B2083">
      <w:pPr>
        <w:spacing w:line="240" w:lineRule="auto"/>
      </w:pPr>
      <w:r>
        <w:separator/>
      </w:r>
    </w:p>
  </w:endnote>
  <w:endnote w:type="continuationSeparator" w:id="0">
    <w:p w:rsidR="003B2083" w:rsidRDefault="003B20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083" w:rsidRDefault="003B2083">
      <w:pPr>
        <w:spacing w:line="240" w:lineRule="auto"/>
      </w:pPr>
      <w:r>
        <w:separator/>
      </w:r>
    </w:p>
  </w:footnote>
  <w:footnote w:type="continuationSeparator" w:id="0">
    <w:p w:rsidR="003B2083" w:rsidRDefault="003B2083">
      <w:pPr>
        <w:spacing w:line="240" w:lineRule="auto"/>
      </w:pPr>
      <w:r>
        <w:continuationSeparator/>
      </w:r>
    </w:p>
  </w:footnote>
  <w:footnote w:id="1">
    <w:p w:rsidR="000F7586" w:rsidRDefault="000F7586">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ins w:id="18" w:author="Kait Farrell" w:date="2017-04-13T14:53:00Z">
        <w:r>
          <w:rPr>
            <w:rFonts w:ascii="Times New Roman" w:eastAsia="Times New Roman" w:hAnsi="Times New Roman" w:cs="Times New Roman"/>
            <w:sz w:val="24"/>
            <w:szCs w:val="24"/>
          </w:rPr>
          <w:t>.</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7293"/>
      <w:docPartObj>
        <w:docPartGallery w:val="Page Numbers (Top of Page)"/>
        <w:docPartUnique/>
      </w:docPartObj>
    </w:sdtPr>
    <w:sdtEndPr>
      <w:rPr>
        <w:noProof/>
      </w:rPr>
    </w:sdtEndPr>
    <w:sdtContent>
      <w:p w:rsidR="000F7586" w:rsidRDefault="000F7586">
        <w:pPr>
          <w:pStyle w:val="Header"/>
          <w:jc w:val="right"/>
        </w:pPr>
        <w:fldSimple w:instr=" PAGE   \* MERGEFORMAT ">
          <w:r w:rsidR="007D4291">
            <w:rPr>
              <w:noProof/>
            </w:rPr>
            <w:t>25</w:t>
          </w:r>
        </w:fldSimple>
      </w:p>
    </w:sdtContent>
  </w:sdt>
  <w:p w:rsidR="000F7586" w:rsidRDefault="000F7586">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zutao yang">
    <w15:presenceInfo w15:providerId="Windows Live" w15:userId="9aace8d316a41424"/>
  </w15:person>
  <w15:person w15:author="Facundo">
    <w15:presenceInfo w15:providerId="None" w15:userId="Facundo"/>
  </w15:person>
  <w15:person w15:author="Derek Roberts">
    <w15:presenceInfo w15:providerId="Windows Live" w15:userId="af5fd501ff09928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proofState w:spelling="clean" w:grammar="clean"/>
  <w:trackRevisions/>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2009C"/>
    <w:rsid w:val="0000458B"/>
    <w:rsid w:val="00005F46"/>
    <w:rsid w:val="0001345B"/>
    <w:rsid w:val="000219DF"/>
    <w:rsid w:val="000233C2"/>
    <w:rsid w:val="00031C1B"/>
    <w:rsid w:val="00034A7C"/>
    <w:rsid w:val="0003575B"/>
    <w:rsid w:val="0004438D"/>
    <w:rsid w:val="0005793C"/>
    <w:rsid w:val="00060563"/>
    <w:rsid w:val="000611E3"/>
    <w:rsid w:val="00070A15"/>
    <w:rsid w:val="000772AC"/>
    <w:rsid w:val="000779E8"/>
    <w:rsid w:val="00080925"/>
    <w:rsid w:val="00084915"/>
    <w:rsid w:val="00086B05"/>
    <w:rsid w:val="000873FC"/>
    <w:rsid w:val="00092D76"/>
    <w:rsid w:val="00095B17"/>
    <w:rsid w:val="000B4C16"/>
    <w:rsid w:val="000C7A1B"/>
    <w:rsid w:val="000C7E80"/>
    <w:rsid w:val="000D0C63"/>
    <w:rsid w:val="000D12C7"/>
    <w:rsid w:val="000F16AD"/>
    <w:rsid w:val="000F2BC7"/>
    <w:rsid w:val="000F4672"/>
    <w:rsid w:val="000F52F8"/>
    <w:rsid w:val="000F60A6"/>
    <w:rsid w:val="000F7586"/>
    <w:rsid w:val="00132174"/>
    <w:rsid w:val="00152F60"/>
    <w:rsid w:val="0017143C"/>
    <w:rsid w:val="00175E38"/>
    <w:rsid w:val="0018273A"/>
    <w:rsid w:val="0018401D"/>
    <w:rsid w:val="00191702"/>
    <w:rsid w:val="00191DFF"/>
    <w:rsid w:val="001934AC"/>
    <w:rsid w:val="00194B1A"/>
    <w:rsid w:val="00195C20"/>
    <w:rsid w:val="00196059"/>
    <w:rsid w:val="001C1B04"/>
    <w:rsid w:val="001C1CDA"/>
    <w:rsid w:val="001C5A74"/>
    <w:rsid w:val="001C6316"/>
    <w:rsid w:val="001D3328"/>
    <w:rsid w:val="001D3A1D"/>
    <w:rsid w:val="001D5C98"/>
    <w:rsid w:val="001D625C"/>
    <w:rsid w:val="001D6273"/>
    <w:rsid w:val="001F5903"/>
    <w:rsid w:val="001F7BAA"/>
    <w:rsid w:val="002034E1"/>
    <w:rsid w:val="0020790D"/>
    <w:rsid w:val="00210349"/>
    <w:rsid w:val="00216C17"/>
    <w:rsid w:val="0022113F"/>
    <w:rsid w:val="00222217"/>
    <w:rsid w:val="002310A7"/>
    <w:rsid w:val="00231C87"/>
    <w:rsid w:val="00241CCD"/>
    <w:rsid w:val="00242C45"/>
    <w:rsid w:val="00247969"/>
    <w:rsid w:val="002529BF"/>
    <w:rsid w:val="002565E5"/>
    <w:rsid w:val="002577C0"/>
    <w:rsid w:val="00261DF2"/>
    <w:rsid w:val="002730E8"/>
    <w:rsid w:val="0027392A"/>
    <w:rsid w:val="00274190"/>
    <w:rsid w:val="00283AF1"/>
    <w:rsid w:val="0028403D"/>
    <w:rsid w:val="00284F61"/>
    <w:rsid w:val="00286855"/>
    <w:rsid w:val="00287F73"/>
    <w:rsid w:val="00291EF7"/>
    <w:rsid w:val="002927F2"/>
    <w:rsid w:val="00296D3D"/>
    <w:rsid w:val="002B082E"/>
    <w:rsid w:val="002C1596"/>
    <w:rsid w:val="002C4056"/>
    <w:rsid w:val="002C7A14"/>
    <w:rsid w:val="002D27EE"/>
    <w:rsid w:val="002D28EA"/>
    <w:rsid w:val="002D35AE"/>
    <w:rsid w:val="00300D1E"/>
    <w:rsid w:val="003071E2"/>
    <w:rsid w:val="00307F27"/>
    <w:rsid w:val="003147D4"/>
    <w:rsid w:val="0032009C"/>
    <w:rsid w:val="003266D7"/>
    <w:rsid w:val="00333E62"/>
    <w:rsid w:val="00340869"/>
    <w:rsid w:val="00342DAD"/>
    <w:rsid w:val="00343469"/>
    <w:rsid w:val="00344999"/>
    <w:rsid w:val="00344E90"/>
    <w:rsid w:val="0035552A"/>
    <w:rsid w:val="00356DBB"/>
    <w:rsid w:val="00361837"/>
    <w:rsid w:val="00363C56"/>
    <w:rsid w:val="00365809"/>
    <w:rsid w:val="00366556"/>
    <w:rsid w:val="00383EE0"/>
    <w:rsid w:val="00385FCA"/>
    <w:rsid w:val="003870E6"/>
    <w:rsid w:val="0039601A"/>
    <w:rsid w:val="003A0D4C"/>
    <w:rsid w:val="003A3E2C"/>
    <w:rsid w:val="003B2083"/>
    <w:rsid w:val="003B291C"/>
    <w:rsid w:val="003B4358"/>
    <w:rsid w:val="003B6814"/>
    <w:rsid w:val="003B6F6D"/>
    <w:rsid w:val="003C62A7"/>
    <w:rsid w:val="003D3BA1"/>
    <w:rsid w:val="003D494C"/>
    <w:rsid w:val="003E2335"/>
    <w:rsid w:val="003E7E13"/>
    <w:rsid w:val="003F00CA"/>
    <w:rsid w:val="00402B63"/>
    <w:rsid w:val="00403280"/>
    <w:rsid w:val="00403D04"/>
    <w:rsid w:val="00420B74"/>
    <w:rsid w:val="00420E53"/>
    <w:rsid w:val="00424B61"/>
    <w:rsid w:val="004271D5"/>
    <w:rsid w:val="00430173"/>
    <w:rsid w:val="00431DAE"/>
    <w:rsid w:val="00447F0A"/>
    <w:rsid w:val="00450B34"/>
    <w:rsid w:val="004561A2"/>
    <w:rsid w:val="00465914"/>
    <w:rsid w:val="00470E18"/>
    <w:rsid w:val="004725D4"/>
    <w:rsid w:val="00473547"/>
    <w:rsid w:val="00484047"/>
    <w:rsid w:val="00491124"/>
    <w:rsid w:val="00492203"/>
    <w:rsid w:val="004A2486"/>
    <w:rsid w:val="004A33AA"/>
    <w:rsid w:val="004A788A"/>
    <w:rsid w:val="004B4238"/>
    <w:rsid w:val="004B4BFF"/>
    <w:rsid w:val="004B7FDA"/>
    <w:rsid w:val="004D38EC"/>
    <w:rsid w:val="004D6AB9"/>
    <w:rsid w:val="004E3080"/>
    <w:rsid w:val="004E6102"/>
    <w:rsid w:val="004E71F4"/>
    <w:rsid w:val="004E77EB"/>
    <w:rsid w:val="004E7902"/>
    <w:rsid w:val="004F66AB"/>
    <w:rsid w:val="005009AE"/>
    <w:rsid w:val="00514EF2"/>
    <w:rsid w:val="00517950"/>
    <w:rsid w:val="005255DD"/>
    <w:rsid w:val="00525933"/>
    <w:rsid w:val="00525E73"/>
    <w:rsid w:val="0053086A"/>
    <w:rsid w:val="00531ECA"/>
    <w:rsid w:val="00535FF0"/>
    <w:rsid w:val="0053770E"/>
    <w:rsid w:val="005524A9"/>
    <w:rsid w:val="00553387"/>
    <w:rsid w:val="00560B5E"/>
    <w:rsid w:val="00564156"/>
    <w:rsid w:val="0057429A"/>
    <w:rsid w:val="005807D7"/>
    <w:rsid w:val="00590BA0"/>
    <w:rsid w:val="00593740"/>
    <w:rsid w:val="0059427B"/>
    <w:rsid w:val="005A1166"/>
    <w:rsid w:val="005A467E"/>
    <w:rsid w:val="005A7FAB"/>
    <w:rsid w:val="005B26E0"/>
    <w:rsid w:val="005C4CE4"/>
    <w:rsid w:val="005D06E6"/>
    <w:rsid w:val="005D206D"/>
    <w:rsid w:val="005D5969"/>
    <w:rsid w:val="005D7FB7"/>
    <w:rsid w:val="005E1E31"/>
    <w:rsid w:val="005E3BC0"/>
    <w:rsid w:val="005E4D89"/>
    <w:rsid w:val="005E6104"/>
    <w:rsid w:val="005E77BA"/>
    <w:rsid w:val="005F1FFA"/>
    <w:rsid w:val="005F7F3E"/>
    <w:rsid w:val="0060710A"/>
    <w:rsid w:val="00612B1F"/>
    <w:rsid w:val="00616887"/>
    <w:rsid w:val="00627559"/>
    <w:rsid w:val="00635222"/>
    <w:rsid w:val="0065142A"/>
    <w:rsid w:val="00653233"/>
    <w:rsid w:val="00655213"/>
    <w:rsid w:val="00656127"/>
    <w:rsid w:val="00660F4B"/>
    <w:rsid w:val="00664D73"/>
    <w:rsid w:val="00665075"/>
    <w:rsid w:val="00674400"/>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3311"/>
    <w:rsid w:val="00765734"/>
    <w:rsid w:val="00770DFB"/>
    <w:rsid w:val="007728A8"/>
    <w:rsid w:val="00777AFE"/>
    <w:rsid w:val="007811FB"/>
    <w:rsid w:val="0079056D"/>
    <w:rsid w:val="00796693"/>
    <w:rsid w:val="00797426"/>
    <w:rsid w:val="007B59E6"/>
    <w:rsid w:val="007B7D1F"/>
    <w:rsid w:val="007C3BD2"/>
    <w:rsid w:val="007D3039"/>
    <w:rsid w:val="007D4291"/>
    <w:rsid w:val="007E19B2"/>
    <w:rsid w:val="007E6187"/>
    <w:rsid w:val="007F6933"/>
    <w:rsid w:val="00801593"/>
    <w:rsid w:val="00804377"/>
    <w:rsid w:val="00805661"/>
    <w:rsid w:val="00806A18"/>
    <w:rsid w:val="00814E86"/>
    <w:rsid w:val="00825E8B"/>
    <w:rsid w:val="0083120A"/>
    <w:rsid w:val="00832704"/>
    <w:rsid w:val="0084170F"/>
    <w:rsid w:val="0084468C"/>
    <w:rsid w:val="008526C1"/>
    <w:rsid w:val="00852C67"/>
    <w:rsid w:val="008535B2"/>
    <w:rsid w:val="0085523A"/>
    <w:rsid w:val="0086581A"/>
    <w:rsid w:val="00865E07"/>
    <w:rsid w:val="008673DC"/>
    <w:rsid w:val="008679D2"/>
    <w:rsid w:val="00876487"/>
    <w:rsid w:val="00880D40"/>
    <w:rsid w:val="00884BD2"/>
    <w:rsid w:val="00893D4B"/>
    <w:rsid w:val="0089679F"/>
    <w:rsid w:val="008B522E"/>
    <w:rsid w:val="008B57C5"/>
    <w:rsid w:val="008C3A7D"/>
    <w:rsid w:val="008C6DD5"/>
    <w:rsid w:val="008D23F0"/>
    <w:rsid w:val="008E01D6"/>
    <w:rsid w:val="008E712B"/>
    <w:rsid w:val="008F4085"/>
    <w:rsid w:val="009147CB"/>
    <w:rsid w:val="009232BA"/>
    <w:rsid w:val="0094040E"/>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7FCC"/>
    <w:rsid w:val="009A403A"/>
    <w:rsid w:val="009A4328"/>
    <w:rsid w:val="009B1F94"/>
    <w:rsid w:val="009B39CD"/>
    <w:rsid w:val="009B5148"/>
    <w:rsid w:val="009C27E9"/>
    <w:rsid w:val="009D0701"/>
    <w:rsid w:val="009D3F69"/>
    <w:rsid w:val="009D601A"/>
    <w:rsid w:val="009D6663"/>
    <w:rsid w:val="009E4CF0"/>
    <w:rsid w:val="009E6D7D"/>
    <w:rsid w:val="009F2196"/>
    <w:rsid w:val="009F7A5F"/>
    <w:rsid w:val="00A022F0"/>
    <w:rsid w:val="00A07511"/>
    <w:rsid w:val="00A11487"/>
    <w:rsid w:val="00A13C4D"/>
    <w:rsid w:val="00A15A39"/>
    <w:rsid w:val="00A20C11"/>
    <w:rsid w:val="00A22699"/>
    <w:rsid w:val="00A227A3"/>
    <w:rsid w:val="00A24462"/>
    <w:rsid w:val="00A3739C"/>
    <w:rsid w:val="00A42C92"/>
    <w:rsid w:val="00A54EC6"/>
    <w:rsid w:val="00A555DD"/>
    <w:rsid w:val="00A55681"/>
    <w:rsid w:val="00A63CD5"/>
    <w:rsid w:val="00A6559A"/>
    <w:rsid w:val="00A7181A"/>
    <w:rsid w:val="00A73443"/>
    <w:rsid w:val="00A74EDC"/>
    <w:rsid w:val="00A80E1F"/>
    <w:rsid w:val="00A843CF"/>
    <w:rsid w:val="00A947A9"/>
    <w:rsid w:val="00AA0546"/>
    <w:rsid w:val="00AA296E"/>
    <w:rsid w:val="00AB1693"/>
    <w:rsid w:val="00AB4F65"/>
    <w:rsid w:val="00AB559B"/>
    <w:rsid w:val="00AB7902"/>
    <w:rsid w:val="00AC42CB"/>
    <w:rsid w:val="00AC78F5"/>
    <w:rsid w:val="00AD6663"/>
    <w:rsid w:val="00AD72FF"/>
    <w:rsid w:val="00AE4616"/>
    <w:rsid w:val="00AE6BB0"/>
    <w:rsid w:val="00AF3A99"/>
    <w:rsid w:val="00AF5F3E"/>
    <w:rsid w:val="00AF64B8"/>
    <w:rsid w:val="00AF6D6E"/>
    <w:rsid w:val="00B01E3F"/>
    <w:rsid w:val="00B274D9"/>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76BB0"/>
    <w:rsid w:val="00B77509"/>
    <w:rsid w:val="00B80037"/>
    <w:rsid w:val="00B85B77"/>
    <w:rsid w:val="00B90A7A"/>
    <w:rsid w:val="00B951AE"/>
    <w:rsid w:val="00B97EA0"/>
    <w:rsid w:val="00BA1693"/>
    <w:rsid w:val="00BB19C3"/>
    <w:rsid w:val="00BB2DA5"/>
    <w:rsid w:val="00BD5691"/>
    <w:rsid w:val="00BD7652"/>
    <w:rsid w:val="00BE121D"/>
    <w:rsid w:val="00BE2A18"/>
    <w:rsid w:val="00BE4F57"/>
    <w:rsid w:val="00BE5431"/>
    <w:rsid w:val="00BF7C2F"/>
    <w:rsid w:val="00C00859"/>
    <w:rsid w:val="00C01BC6"/>
    <w:rsid w:val="00C051D8"/>
    <w:rsid w:val="00C1238B"/>
    <w:rsid w:val="00C13497"/>
    <w:rsid w:val="00C2202B"/>
    <w:rsid w:val="00C2241C"/>
    <w:rsid w:val="00C22873"/>
    <w:rsid w:val="00C279CF"/>
    <w:rsid w:val="00C30946"/>
    <w:rsid w:val="00C40D55"/>
    <w:rsid w:val="00C40E0D"/>
    <w:rsid w:val="00C414F0"/>
    <w:rsid w:val="00C56B81"/>
    <w:rsid w:val="00C64C78"/>
    <w:rsid w:val="00C64F2C"/>
    <w:rsid w:val="00C65AEE"/>
    <w:rsid w:val="00C711D9"/>
    <w:rsid w:val="00C721B7"/>
    <w:rsid w:val="00C73B00"/>
    <w:rsid w:val="00C85928"/>
    <w:rsid w:val="00C86F18"/>
    <w:rsid w:val="00C87929"/>
    <w:rsid w:val="00C87C6A"/>
    <w:rsid w:val="00C920EE"/>
    <w:rsid w:val="00C9691D"/>
    <w:rsid w:val="00CA03E4"/>
    <w:rsid w:val="00CA6BD2"/>
    <w:rsid w:val="00CA6BFB"/>
    <w:rsid w:val="00CB4889"/>
    <w:rsid w:val="00CC0821"/>
    <w:rsid w:val="00CC1647"/>
    <w:rsid w:val="00CD0058"/>
    <w:rsid w:val="00CD2D20"/>
    <w:rsid w:val="00CD35AF"/>
    <w:rsid w:val="00CD5DFB"/>
    <w:rsid w:val="00CE1572"/>
    <w:rsid w:val="00CF610B"/>
    <w:rsid w:val="00D00F82"/>
    <w:rsid w:val="00D103C0"/>
    <w:rsid w:val="00D117AE"/>
    <w:rsid w:val="00D234CD"/>
    <w:rsid w:val="00D32DE5"/>
    <w:rsid w:val="00D43A30"/>
    <w:rsid w:val="00D464E5"/>
    <w:rsid w:val="00D466A1"/>
    <w:rsid w:val="00D52901"/>
    <w:rsid w:val="00D64296"/>
    <w:rsid w:val="00D646A1"/>
    <w:rsid w:val="00D70D5F"/>
    <w:rsid w:val="00D75D1A"/>
    <w:rsid w:val="00D75E89"/>
    <w:rsid w:val="00D77E0E"/>
    <w:rsid w:val="00D851E4"/>
    <w:rsid w:val="00D92041"/>
    <w:rsid w:val="00D94302"/>
    <w:rsid w:val="00DA24EC"/>
    <w:rsid w:val="00DA4018"/>
    <w:rsid w:val="00DA43E9"/>
    <w:rsid w:val="00DB37D5"/>
    <w:rsid w:val="00DB4104"/>
    <w:rsid w:val="00DC05B9"/>
    <w:rsid w:val="00DC1A14"/>
    <w:rsid w:val="00DC460E"/>
    <w:rsid w:val="00DD6BC6"/>
    <w:rsid w:val="00DD7B9E"/>
    <w:rsid w:val="00DE29FA"/>
    <w:rsid w:val="00DE2CEC"/>
    <w:rsid w:val="00DE7066"/>
    <w:rsid w:val="00DF5DF6"/>
    <w:rsid w:val="00E07661"/>
    <w:rsid w:val="00E07C2A"/>
    <w:rsid w:val="00E110D8"/>
    <w:rsid w:val="00E140B1"/>
    <w:rsid w:val="00E14FF3"/>
    <w:rsid w:val="00E2149D"/>
    <w:rsid w:val="00E24120"/>
    <w:rsid w:val="00E309C7"/>
    <w:rsid w:val="00E34F08"/>
    <w:rsid w:val="00E35127"/>
    <w:rsid w:val="00E4126A"/>
    <w:rsid w:val="00E44214"/>
    <w:rsid w:val="00E47F21"/>
    <w:rsid w:val="00E563DB"/>
    <w:rsid w:val="00E64447"/>
    <w:rsid w:val="00E71A86"/>
    <w:rsid w:val="00E94496"/>
    <w:rsid w:val="00E9460C"/>
    <w:rsid w:val="00E965C2"/>
    <w:rsid w:val="00E96E72"/>
    <w:rsid w:val="00EA06F4"/>
    <w:rsid w:val="00EB3F8A"/>
    <w:rsid w:val="00EB4F26"/>
    <w:rsid w:val="00EB5315"/>
    <w:rsid w:val="00EB7B6D"/>
    <w:rsid w:val="00ED0A6D"/>
    <w:rsid w:val="00ED5C0B"/>
    <w:rsid w:val="00ED7AC2"/>
    <w:rsid w:val="00EF0591"/>
    <w:rsid w:val="00EF7F88"/>
    <w:rsid w:val="00F028E6"/>
    <w:rsid w:val="00F04862"/>
    <w:rsid w:val="00F064E8"/>
    <w:rsid w:val="00F1052F"/>
    <w:rsid w:val="00F12FEB"/>
    <w:rsid w:val="00F13910"/>
    <w:rsid w:val="00F24363"/>
    <w:rsid w:val="00F25CE2"/>
    <w:rsid w:val="00F26254"/>
    <w:rsid w:val="00F26A51"/>
    <w:rsid w:val="00F3068A"/>
    <w:rsid w:val="00F307D5"/>
    <w:rsid w:val="00F4354A"/>
    <w:rsid w:val="00F51E00"/>
    <w:rsid w:val="00F55FEA"/>
    <w:rsid w:val="00F620F1"/>
    <w:rsid w:val="00F63154"/>
    <w:rsid w:val="00F7401E"/>
    <w:rsid w:val="00F76C38"/>
    <w:rsid w:val="00F801AD"/>
    <w:rsid w:val="00F862B3"/>
    <w:rsid w:val="00F9056F"/>
    <w:rsid w:val="00F9125F"/>
    <w:rsid w:val="00F924C3"/>
    <w:rsid w:val="00F93962"/>
    <w:rsid w:val="00F97953"/>
    <w:rsid w:val="00FA29E9"/>
    <w:rsid w:val="00FA4CDC"/>
    <w:rsid w:val="00FA70D3"/>
    <w:rsid w:val="00FB7BA9"/>
    <w:rsid w:val="00FC7127"/>
    <w:rsid w:val="00FD398F"/>
    <w:rsid w:val="00FE436A"/>
    <w:rsid w:val="00FE6A5B"/>
    <w:rsid w:val="00FF0A7C"/>
    <w:rsid w:val="00FF375A"/>
    <w:rsid w:val="00FF4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ter.limnology.wisc.edu/datacatalog/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mmccull@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937B-9C10-4A20-A4BB-DA969A2D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45</Pages>
  <Words>9326</Words>
  <Characters>53163</Characters>
  <Application>Microsoft Office Word</Application>
  <DocSecurity>0</DocSecurity>
  <Lines>443</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Kathleen C. Weathers</cp:lastModifiedBy>
  <cp:revision>10</cp:revision>
  <dcterms:created xsi:type="dcterms:W3CDTF">2017-04-16T02:30:00Z</dcterms:created>
  <dcterms:modified xsi:type="dcterms:W3CDTF">2017-04-16T15:43:00Z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